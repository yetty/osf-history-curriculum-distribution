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3.xml" ContentType="application/vnd.openxmlformats-officedocument.wordprocessingml.header+xml"/>
  <Override PartName="/word/footer8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6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3602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 xml:space="preserve">ČESKÝ  JAZYK A  LITERATURA – II. stupeń        </w:t>
      </w:r>
    </w:p>
    <w:p w14:paraId="529CFE5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vypracovala: Mgr. Jaroslava Horáková, Mgr. Ilona Sládková</w:t>
      </w:r>
    </w:p>
    <w:p w14:paraId="6BD6AD6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5C6C85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5600AAE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Vzdělávací oblast  </w:t>
      </w:r>
      <w:r>
        <w:rPr>
          <w:b/>
          <w:color w:val="000000"/>
          <w:sz w:val="22"/>
          <w:szCs w:val="22"/>
        </w:rPr>
        <w:t>Jazyk a jazyková komunikace</w:t>
      </w:r>
      <w:r>
        <w:rPr>
          <w:color w:val="000000"/>
          <w:sz w:val="22"/>
          <w:szCs w:val="22"/>
        </w:rPr>
        <w:t xml:space="preserve"> zaujímá stěžejní postavení ve výchovně vzdělávacím procesu. </w:t>
      </w:r>
    </w:p>
    <w:p w14:paraId="72A9AFC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Obsah má komplexní charakter, pro přehlednost jej rozdělujeme na:</w:t>
      </w:r>
    </w:p>
    <w:p w14:paraId="72C8ED75" w14:textId="77777777" w:rsidR="00A26406" w:rsidRDefault="00D83F7B" w:rsidP="00DC7024">
      <w:pPr>
        <w:numPr>
          <w:ilvl w:val="0"/>
          <w:numId w:val="1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komunikační a slohovou výchovu</w:t>
      </w:r>
    </w:p>
    <w:p w14:paraId="214A9A11" w14:textId="77777777" w:rsidR="00A26406" w:rsidRDefault="00D83F7B" w:rsidP="00DC7024">
      <w:pPr>
        <w:numPr>
          <w:ilvl w:val="0"/>
          <w:numId w:val="1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jazykovou výchovu</w:t>
      </w:r>
    </w:p>
    <w:p w14:paraId="46053BB1" w14:textId="77777777" w:rsidR="00A26406" w:rsidRDefault="00D83F7B" w:rsidP="00DC7024">
      <w:pPr>
        <w:numPr>
          <w:ilvl w:val="0"/>
          <w:numId w:val="1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literární výchovu.</w:t>
      </w:r>
    </w:p>
    <w:p w14:paraId="51CFD40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2D05415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3DA8A70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Vzdělávání je zaměřeno na:</w:t>
      </w:r>
    </w:p>
    <w:p w14:paraId="0A1CC47D" w14:textId="77777777" w:rsidR="00A26406" w:rsidRDefault="00D83F7B" w:rsidP="00DC7024">
      <w:pPr>
        <w:numPr>
          <w:ilvl w:val="1"/>
          <w:numId w:val="1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rozvíjení kultivovaného písemného  i ústního projevu, čímž žákům umožňuje poznat a pochopit společensko-kulturní vývoj lidské společnosti.</w:t>
      </w:r>
    </w:p>
    <w:p w14:paraId="0CAA9614" w14:textId="77777777" w:rsidR="00A26406" w:rsidRDefault="00D83F7B" w:rsidP="00DC7024">
      <w:pPr>
        <w:numPr>
          <w:ilvl w:val="1"/>
          <w:numId w:val="1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vyjádření reakcí a pocitů žáků</w:t>
      </w:r>
    </w:p>
    <w:p w14:paraId="074C2641" w14:textId="77777777" w:rsidR="00A26406" w:rsidRDefault="00D83F7B" w:rsidP="00DC7024">
      <w:pPr>
        <w:numPr>
          <w:ilvl w:val="1"/>
          <w:numId w:val="1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pochopení role různých komunikačních situací</w:t>
      </w:r>
    </w:p>
    <w:p w14:paraId="0F644CCE" w14:textId="77777777" w:rsidR="00A26406" w:rsidRDefault="00D83F7B" w:rsidP="00DC7024">
      <w:pPr>
        <w:numPr>
          <w:ilvl w:val="1"/>
          <w:numId w:val="1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orientaci při vnímání okolního světa i sebe sama</w:t>
      </w:r>
    </w:p>
    <w:p w14:paraId="15E32F5D" w14:textId="77777777" w:rsidR="00A26406" w:rsidRDefault="00D83F7B" w:rsidP="00DC7024">
      <w:pPr>
        <w:numPr>
          <w:ilvl w:val="1"/>
          <w:numId w:val="1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na vnímání literatury jako specifického zdroje poznání a prožitků </w:t>
      </w:r>
    </w:p>
    <w:p w14:paraId="479CC2EC" w14:textId="77777777" w:rsidR="00A26406" w:rsidRDefault="00D83F7B" w:rsidP="00DC7024">
      <w:pPr>
        <w:numPr>
          <w:ilvl w:val="1"/>
          <w:numId w:val="1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na schopnosti tvořivé percepce, interpretace a produkce literárního textu</w:t>
      </w:r>
    </w:p>
    <w:p w14:paraId="63EEC427" w14:textId="77777777" w:rsidR="00A26406" w:rsidRDefault="00D83F7B" w:rsidP="00DC7024">
      <w:pPr>
        <w:numPr>
          <w:ilvl w:val="1"/>
          <w:numId w:val="1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využívání různých zdrojů informací (encyklopedie, slovníky, katalogy, bibliografie, internet) pro rozšiřování znalostí a dovedností potřebných k dalšímu vzdělávání a sebevzdělávání</w:t>
      </w:r>
    </w:p>
    <w:p w14:paraId="59E8060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353B152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Snahou je docílit, aby žák se dokázal racionálně sebehodnotit, znal kritéria, podle kterých je hodnocen učitelem v ústním i písemném projevu.</w:t>
      </w:r>
    </w:p>
    <w:p w14:paraId="36A83DC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Formou realizace předmětu</w:t>
      </w:r>
      <w:r>
        <w:rPr>
          <w:color w:val="000000"/>
          <w:sz w:val="22"/>
          <w:szCs w:val="22"/>
        </w:rPr>
        <w:t xml:space="preserve"> je vyučovací hodina, zařazujeme tyto projekty k obohacování vzdělávání:</w:t>
      </w:r>
    </w:p>
    <w:p w14:paraId="6F561038" w14:textId="77777777" w:rsidR="00A26406" w:rsidRDefault="00D83F7B" w:rsidP="00DC7024">
      <w:pPr>
        <w:numPr>
          <w:ilvl w:val="1"/>
          <w:numId w:val="1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mezinárodní den mateřského jazyka</w:t>
      </w:r>
    </w:p>
    <w:p w14:paraId="53B91EE4" w14:textId="77777777" w:rsidR="00A26406" w:rsidRDefault="00D83F7B" w:rsidP="00DC7024">
      <w:pPr>
        <w:numPr>
          <w:ilvl w:val="1"/>
          <w:numId w:val="1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významné osobnosti regionu</w:t>
      </w:r>
    </w:p>
    <w:p w14:paraId="7FE2F60D" w14:textId="77777777" w:rsidR="00A26406" w:rsidRDefault="00D83F7B" w:rsidP="00DC7024">
      <w:pPr>
        <w:numPr>
          <w:ilvl w:val="1"/>
          <w:numId w:val="1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jak známe svou vlast</w:t>
      </w:r>
    </w:p>
    <w:p w14:paraId="4106602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2CA2EBA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0137C78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53ED652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1.</w:t>
      </w:r>
      <w:r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Obsahové, časové a organizační vymezení předmětu</w:t>
      </w:r>
      <w:r>
        <w:rPr>
          <w:color w:val="000000"/>
          <w:sz w:val="22"/>
          <w:szCs w:val="22"/>
        </w:rPr>
        <w:t xml:space="preserve"> </w:t>
      </w:r>
    </w:p>
    <w:p w14:paraId="554F237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5811B4A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Vyučovací předmět </w:t>
      </w:r>
      <w:r>
        <w:rPr>
          <w:b/>
          <w:color w:val="000000"/>
          <w:sz w:val="22"/>
          <w:szCs w:val="22"/>
        </w:rPr>
        <w:t xml:space="preserve">ČESKÝ  JAZYK  A  LITERATURA  </w:t>
      </w:r>
      <w:r>
        <w:rPr>
          <w:color w:val="000000"/>
          <w:sz w:val="22"/>
          <w:szCs w:val="22"/>
        </w:rPr>
        <w:t>je vyučován v 7. a 9.  jako samostatný předmět v rozsahu 4 hodiny týdně (2 hodiny mluvnice, 1 hodina slohu, 1 hodina literární výchova). V 6. a 8. ročníku v rozsahu 5 hodin týdně  (2 hodiny mluvnice, 1 hodina slohu, 1 hodina literární výchova + 1 hodina kombinovaná literatury – sloh).</w:t>
      </w:r>
    </w:p>
    <w:p w14:paraId="3A4B30C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 w:val="22"/>
          <w:szCs w:val="22"/>
        </w:rPr>
      </w:pPr>
    </w:p>
    <w:p w14:paraId="719ADCD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 w:val="22"/>
          <w:szCs w:val="22"/>
        </w:rPr>
      </w:pPr>
    </w:p>
    <w:p w14:paraId="5D16234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 8. a 9. ročníku je  předmět seminář z českého jazyka, který se vyučuje 1 hodinu týdně (lze dělit na 2 skupiny) – dle situace školy veden jako  kroužek školního klubu.</w:t>
      </w:r>
    </w:p>
    <w:p w14:paraId="3555380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21537CC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2.</w:t>
      </w:r>
      <w:r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Výchovné a vzdělávací strategie pro rozvoj klíčových kompetencí žáků</w:t>
      </w:r>
    </w:p>
    <w:p w14:paraId="1AE77B8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V předmětu se kromě vlastního vzdělávacího obsahu realizují části obsahu průřezových témat: </w:t>
      </w:r>
    </w:p>
    <w:p w14:paraId="3D7B70BE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Osobnostní a sociální výchova, Výchova demokratického občana, Výchova myšlení v evropských a globálních znalostech, Multikulturní výchova, Mediální výchova.</w:t>
      </w:r>
    </w:p>
    <w:p w14:paraId="43A0FC6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Jako stěžejní metody volíme ty, které podporují samostatnost a spolupráci dětí, vlastní aktivitu a tvořivost, utřídění informací a hledání jejich souvislostí, vyhodnocování a řešení problémů, formulování a ověřování vlastních názorů.</w:t>
      </w:r>
    </w:p>
    <w:p w14:paraId="1200751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369862CC" w14:textId="77777777" w:rsidR="00A26406" w:rsidRDefault="00D83F7B" w:rsidP="00BF15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Vyučovací předmět  </w:t>
      </w:r>
      <w:r>
        <w:rPr>
          <w:b/>
          <w:color w:val="000000"/>
          <w:sz w:val="22"/>
          <w:szCs w:val="22"/>
        </w:rPr>
        <w:t>ČESKÝ  JAZYK  A  LITERATURA</w:t>
      </w:r>
      <w:r>
        <w:rPr>
          <w:color w:val="000000"/>
          <w:sz w:val="22"/>
          <w:szCs w:val="22"/>
        </w:rPr>
        <w:t xml:space="preserve">  je úzce spjat s dramatickou výchovou (literatura, sloh), dějepisem, zeměpisem, uměním a kulturou (hudební výchova, výtvarná výchova) a informačními a komunikačními technologiemi.</w:t>
      </w:r>
    </w:p>
    <w:p w14:paraId="0F13007B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KOMPETENCE  K UČENÍ</w:t>
      </w:r>
    </w:p>
    <w:p w14:paraId="6706366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74616DA5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Učitel</w:t>
      </w:r>
    </w:p>
    <w:p w14:paraId="58B8528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vede žáky k vyhledávání a třídění informací</w:t>
      </w:r>
    </w:p>
    <w:p w14:paraId="3243853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vede žáky určováním správné terminologie</w:t>
      </w:r>
    </w:p>
    <w:p w14:paraId="635AB6A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zajímá se o náměty a názory žáků</w:t>
      </w:r>
    </w:p>
    <w:p w14:paraId="2A1EAB9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zařazuje metody při kterých docházejí k závěrům žáci sami</w:t>
      </w:r>
    </w:p>
    <w:p w14:paraId="75A9A82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zohledňuje rozdíly ve znalostech a pracovním tempu jednotlivých žáků</w:t>
      </w:r>
    </w:p>
    <w:p w14:paraId="08A4DA6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vede žáky k využívání výpočetní techniky</w:t>
      </w:r>
    </w:p>
    <w:p w14:paraId="375A789B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Žáci </w:t>
      </w:r>
    </w:p>
    <w:p w14:paraId="24D1A31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vyhledávají a třídí informace, dávají do souvislostí a  do širších významových celků</w:t>
      </w:r>
    </w:p>
    <w:p w14:paraId="196A2F2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definuje  základní jazykové a literární pojmy</w:t>
      </w:r>
    </w:p>
    <w:p w14:paraId="199EB7F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kriticky hodnotí výsledky svého učení a diskutují o nich</w:t>
      </w:r>
    </w:p>
    <w:p w14:paraId="79035FC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využívají prostředků výpočetní techniky</w:t>
      </w:r>
    </w:p>
    <w:p w14:paraId="117F581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5D629CA7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KOMPETENCE  K ŘEŠENÍ  PROBLÉMŮ</w:t>
      </w:r>
    </w:p>
    <w:p w14:paraId="2B20A50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1E671E9C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Učitel</w:t>
      </w:r>
    </w:p>
    <w:p w14:paraId="750E1B3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zadává úkoly způsobem, který umožňuje volbu různých postupů</w:t>
      </w:r>
    </w:p>
    <w:p w14:paraId="3935FC7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vede žáky k plánování postupů</w:t>
      </w:r>
    </w:p>
    <w:p w14:paraId="67226C91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Žáci</w:t>
      </w:r>
    </w:p>
    <w:p w14:paraId="2EABD7A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vyhledávají informace vhodné k řešení problémů</w:t>
      </w:r>
    </w:p>
    <w:p w14:paraId="117C3D5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využívají získaných vědomostí a dovedností k objevování různých variant řešení</w:t>
      </w:r>
    </w:p>
    <w:p w14:paraId="664A042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samostatně řeší problémy a volí vhodné způsoby řešení</w:t>
      </w:r>
    </w:p>
    <w:p w14:paraId="408D317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uvážlivě rozhodují</w:t>
      </w:r>
    </w:p>
    <w:p w14:paraId="03AE928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5B37C351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KOMPETENCE  KOMUNIKATIVNÍ</w:t>
      </w:r>
    </w:p>
    <w:p w14:paraId="054CF3D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74322FED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Učitel</w:t>
      </w:r>
    </w:p>
    <w:p w14:paraId="44658E3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zadává úkoly, při kterých žáci mohou spolupracovat</w:t>
      </w:r>
    </w:p>
    <w:p w14:paraId="070E667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vede žáky k tomu, aby brali ohled na druhé</w:t>
      </w:r>
    </w:p>
    <w:p w14:paraId="4E7CE44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vede žáky k výstižné argumentaci</w:t>
      </w:r>
    </w:p>
    <w:p w14:paraId="284F435A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Žáci</w:t>
      </w:r>
    </w:p>
    <w:p w14:paraId="03D7A45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formulují a vyjadřují své myšlenky a názory v logickém sledu, výstižně a kultivovaně se vyjadřují ústně i písemně</w:t>
      </w:r>
    </w:p>
    <w:p w14:paraId="02C7A25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naslouchají promluvám druhých lidí a vhodně na ně reagují</w:t>
      </w:r>
    </w:p>
    <w:p w14:paraId="3FAC11E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účinně se zapojují do diskuse a vhodně obhajují své názory</w:t>
      </w:r>
    </w:p>
    <w:p w14:paraId="47371E5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rozumí různým typům textů a záznamů</w:t>
      </w:r>
    </w:p>
    <w:p w14:paraId="2893B72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využívají informačních a komunikačních prostředků</w:t>
      </w:r>
    </w:p>
    <w:p w14:paraId="45E68BA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3887F410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KOMPETENCE  SOCIÁLNÍ  A  PERSONÁLNÍ</w:t>
      </w:r>
    </w:p>
    <w:p w14:paraId="52AAC95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7CFB5CBB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Učitel</w:t>
      </w:r>
    </w:p>
    <w:p w14:paraId="5221665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vyžaduje dodržování pravidel slušného chování</w:t>
      </w:r>
    </w:p>
    <w:p w14:paraId="66612ED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dodává žákům sebedůvěru</w:t>
      </w:r>
    </w:p>
    <w:p w14:paraId="394ED04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vede žáky k dodržování pravidel</w:t>
      </w:r>
    </w:p>
    <w:p w14:paraId="1F98723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vytváří příležitosti pro vzájemnou komunikaci žáků k danému úkolu</w:t>
      </w:r>
    </w:p>
    <w:p w14:paraId="36631DBF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Žáci</w:t>
      </w:r>
    </w:p>
    <w:p w14:paraId="1378F9D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účinně  spolupracují ve skupině</w:t>
      </w:r>
    </w:p>
    <w:p w14:paraId="23154B3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podílejí se na utváření příjemné atmosféry a týmu</w:t>
      </w:r>
    </w:p>
    <w:p w14:paraId="02F3CAA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věcně argumentují</w:t>
      </w:r>
    </w:p>
    <w:p w14:paraId="5DB2800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rozdělují si mezi sebou úkoly</w:t>
      </w:r>
    </w:p>
    <w:p w14:paraId="23E63CB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52B46E2E" w14:textId="77777777" w:rsidR="00A26406" w:rsidRDefault="00A26406" w:rsidP="00BF151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b/>
          <w:color w:val="000000"/>
          <w:sz w:val="22"/>
          <w:szCs w:val="22"/>
        </w:rPr>
      </w:pPr>
    </w:p>
    <w:p w14:paraId="6EF3C6E8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KOMPETENCE  OBČANSKÉ</w:t>
      </w:r>
    </w:p>
    <w:p w14:paraId="1922973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5F0FBFDE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Učitel</w:t>
      </w:r>
    </w:p>
    <w:p w14:paraId="7A408BE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zadává skupině úkoly způsobem, který vylučuje, aby jeden žák pracoval za ostatní</w:t>
      </w:r>
    </w:p>
    <w:p w14:paraId="1943F81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motivuje žáky k prozkoumání názorů a pohledů lišících se od jejich vlastních</w:t>
      </w:r>
    </w:p>
    <w:p w14:paraId="5F91FFE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motivuje žáky k zájmu o kulturní dědictví</w:t>
      </w:r>
    </w:p>
    <w:p w14:paraId="7F12D718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Žáci</w:t>
      </w:r>
    </w:p>
    <w:p w14:paraId="10D2AAE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respektují přesvědčení druhých lidí</w:t>
      </w:r>
    </w:p>
    <w:p w14:paraId="7CF445F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chrání naše tradice, kulturní i historické dědictví</w:t>
      </w:r>
    </w:p>
    <w:p w14:paraId="422E4A2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aktivně se zapojují do kulturního dění</w:t>
      </w:r>
    </w:p>
    <w:p w14:paraId="04DFF0E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mají pozitivní postoj k uměleckým dílům</w:t>
      </w:r>
    </w:p>
    <w:p w14:paraId="1E2A420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563424DE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KOMPETENCE  PRACOVNÍ</w:t>
      </w:r>
    </w:p>
    <w:p w14:paraId="29772B1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5BBC23E2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Učitel</w:t>
      </w:r>
    </w:p>
    <w:p w14:paraId="5BB986D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vede žáky k dodržování pravidel bezpečnosti a ochrany zdraví</w:t>
      </w:r>
    </w:p>
    <w:p w14:paraId="7776DBF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vede žáky k vyučování znalostí v běžné praxi</w:t>
      </w:r>
    </w:p>
    <w:p w14:paraId="25E1883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vede k dodržování bezpečnostních pravidel pro práci s výpočetní technikou</w:t>
      </w:r>
    </w:p>
    <w:p w14:paraId="58339EFD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Žáci</w:t>
      </w:r>
    </w:p>
    <w:p w14:paraId="4F67372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dodržují hygienu práce</w:t>
      </w:r>
    </w:p>
    <w:p w14:paraId="45BC054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 dodržují bezpečnostní pravidla pro práci s výpočetní technikou </w:t>
      </w:r>
    </w:p>
    <w:p w14:paraId="59231F0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využívají svých znalostí v běžné praxi</w:t>
      </w:r>
    </w:p>
    <w:p w14:paraId="336B20A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2FD03B80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DIGITÁLNÍ</w:t>
      </w:r>
    </w:p>
    <w:p w14:paraId="6287640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7F1477A4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Učitel</w:t>
      </w:r>
    </w:p>
    <w:p w14:paraId="4F3EC36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využívá digitální technologie pro komunikaci se žáky i rodiči</w:t>
      </w:r>
    </w:p>
    <w:p w14:paraId="35DAB41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podporuje žáky v samostatném používání technologií</w:t>
      </w:r>
    </w:p>
    <w:p w14:paraId="223A906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používá ve výuce smysluplně digitální technologie</w:t>
      </w:r>
    </w:p>
    <w:p w14:paraId="3BC2509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zavádí činnosti podporující informační a mediální gramotnost žáků</w:t>
      </w:r>
    </w:p>
    <w:p w14:paraId="289A081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zavádí činnosti podporující žáky v tvorbě digitálního obsahu</w:t>
      </w:r>
    </w:p>
    <w:p w14:paraId="383561C0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Žáci</w:t>
      </w:r>
    </w:p>
    <w:p w14:paraId="72F3E53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k učení se využívá také digitální vzdělávací prostředí</w:t>
      </w:r>
    </w:p>
    <w:p w14:paraId="11ACEFA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cituje zdroje ve své práci, je si vědom svých autorských práv; při práci v digitálním prostředí a při práci s osobními údaji dodržuje právní normy</w:t>
      </w:r>
    </w:p>
    <w:p w14:paraId="3272CBE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při spolupráci, komunikaci a sdílení informací v digitálním prostředí jedná eticky, s ohleduplností a  respektem k ostatním</w:t>
      </w:r>
    </w:p>
    <w:p w14:paraId="790669B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vytváří a upravuje digitální obsah v různých formátech</w:t>
      </w:r>
    </w:p>
    <w:p w14:paraId="0613504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potřebné informace získává z různých digitálních zdrojů na základě vlastních kritérií pro vyhledávání; získané informace posuzuje z hlediska souladu s již známými a na základě věrohodnosti příslušného zdroje</w:t>
      </w:r>
    </w:p>
    <w:p w14:paraId="2DFC6F5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48474BF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723B39B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6523327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1255116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64883E2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59C64E4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27B6561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19113E5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459274B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1E945EC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3D04F16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01ACDE1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  <w:sectPr w:rsidR="00A26406">
          <w:footerReference w:type="even" r:id="rId9"/>
          <w:footerReference w:type="default" r:id="rId10"/>
          <w:pgSz w:w="11906" w:h="16838"/>
          <w:pgMar w:top="1417" w:right="1417" w:bottom="1417" w:left="1417" w:header="708" w:footer="708" w:gutter="0"/>
          <w:pgNumType w:start="214"/>
          <w:cols w:space="708"/>
        </w:sectPr>
      </w:pPr>
    </w:p>
    <w:p w14:paraId="5FD11FF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74C48AD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Jazyk a jazyková komunikace      Vzdělávací obor:  </w:t>
      </w:r>
      <w:r>
        <w:rPr>
          <w:rFonts w:ascii="Arial" w:eastAsia="Arial" w:hAnsi="Arial" w:cs="Arial"/>
          <w:b/>
          <w:color w:val="000000"/>
          <w:u w:val="single"/>
        </w:rPr>
        <w:t>Český jazyk - MLUVNICE</w:t>
      </w:r>
      <w:r>
        <w:rPr>
          <w:rFonts w:ascii="Arial" w:eastAsia="Arial" w:hAnsi="Arial" w:cs="Arial"/>
          <w:color w:val="000000"/>
        </w:rPr>
        <w:t xml:space="preserve">       ročník    6.</w:t>
      </w:r>
    </w:p>
    <w:tbl>
      <w:tblPr>
        <w:tblStyle w:val="a"/>
        <w:tblW w:w="1501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1433"/>
        <w:gridCol w:w="2902"/>
        <w:gridCol w:w="5400"/>
        <w:gridCol w:w="3120"/>
        <w:gridCol w:w="2160"/>
      </w:tblGrid>
      <w:tr w:rsidR="00A26406" w14:paraId="4B7E452C" w14:textId="77777777">
        <w:trPr>
          <w:trHeight w:val="904"/>
        </w:trPr>
        <w:tc>
          <w:tcPr>
            <w:tcW w:w="1433" w:type="dxa"/>
            <w:tcBorders>
              <w:bottom w:val="single" w:sz="4" w:space="0" w:color="000000"/>
            </w:tcBorders>
          </w:tcPr>
          <w:p w14:paraId="330E725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Kapitola</w:t>
            </w:r>
          </w:p>
        </w:tc>
        <w:tc>
          <w:tcPr>
            <w:tcW w:w="2902" w:type="dxa"/>
            <w:tcBorders>
              <w:left w:val="single" w:sz="4" w:space="0" w:color="000000"/>
              <w:bottom w:val="single" w:sz="4" w:space="0" w:color="000000"/>
            </w:tcBorders>
          </w:tcPr>
          <w:p w14:paraId="4C44EAD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Téma (Učivo)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0AF20A4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Znalosti a dovednosti (výstup)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02812D4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30B283F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Poznámky</w:t>
            </w:r>
          </w:p>
        </w:tc>
      </w:tr>
      <w:tr w:rsidR="00A26406" w14:paraId="69A41E7A" w14:textId="77777777">
        <w:trPr>
          <w:trHeight w:val="1890"/>
        </w:trPr>
        <w:tc>
          <w:tcPr>
            <w:tcW w:w="1433" w:type="dxa"/>
            <w:tcBorders>
              <w:top w:val="single" w:sz="8" w:space="0" w:color="000000"/>
            </w:tcBorders>
            <w:vAlign w:val="center"/>
          </w:tcPr>
          <w:p w14:paraId="463085A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4" w:space="0" w:color="000000"/>
            </w:tcBorders>
          </w:tcPr>
          <w:p w14:paraId="4E84E56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Opakování učiva 5.ročníku</w:t>
            </w:r>
          </w:p>
          <w:p w14:paraId="5B61C363" w14:textId="77777777" w:rsidR="00A26406" w:rsidRDefault="00D83F7B" w:rsidP="00DC7024">
            <w:pPr>
              <w:widowControl w:val="0"/>
              <w:numPr>
                <w:ilvl w:val="0"/>
                <w:numId w:val="1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slova ohebná</w:t>
            </w:r>
          </w:p>
          <w:p w14:paraId="5091896D" w14:textId="77777777" w:rsidR="00A26406" w:rsidRDefault="00D83F7B" w:rsidP="00DC7024">
            <w:pPr>
              <w:widowControl w:val="0"/>
              <w:numPr>
                <w:ilvl w:val="0"/>
                <w:numId w:val="1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skladba</w:t>
            </w:r>
          </w:p>
          <w:p w14:paraId="7A51F9FA" w14:textId="77777777" w:rsidR="00A26406" w:rsidRDefault="00D83F7B" w:rsidP="00DC7024">
            <w:pPr>
              <w:widowControl w:val="0"/>
              <w:numPr>
                <w:ilvl w:val="0"/>
                <w:numId w:val="1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velká písmena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4" w:space="0" w:color="000000"/>
            </w:tcBorders>
          </w:tcPr>
          <w:p w14:paraId="35EFF4CA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určí všechny slovní druhy</w:t>
            </w:r>
          </w:p>
          <w:p w14:paraId="518EC4B8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určí mluvnické významy podst. jmen, druhy příd.jmen, zájmen, číslovek</w:t>
            </w:r>
          </w:p>
          <w:p w14:paraId="6D1DB0CA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časuje slovesa ve všech časech v oznamovacím způsobu</w:t>
            </w:r>
          </w:p>
          <w:p w14:paraId="27142F71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pozná všechny způsoby</w:t>
            </w:r>
          </w:p>
          <w:p w14:paraId="4C6CD7D8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pozná zvratné sloveso</w:t>
            </w:r>
          </w:p>
          <w:p w14:paraId="06A1527D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rozlišuje jednoduché a složené slovesné tvary</w:t>
            </w:r>
          </w:p>
          <w:p w14:paraId="75E630CA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zná pojem příčestí minulé a umí ho vytvořit</w:t>
            </w:r>
          </w:p>
          <w:p w14:paraId="1AEABC1B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 přímou řeč a větu oznamovací, umí užít přímou řeč</w:t>
            </w:r>
          </w:p>
          <w:p w14:paraId="3A3F2210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pozná základní a rozvíjející větné členy</w:t>
            </w:r>
          </w:p>
          <w:p w14:paraId="230A99E1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určí v souvětí věty řídící, závislé, hlavní, vedlejší, pozná spojovací výrazy v souvětí</w:t>
            </w:r>
          </w:p>
          <w:p w14:paraId="68BE0CF3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správně píše názvy národností, států, uměleckých děl, novin, časopisů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4" w:space="0" w:color="000000"/>
            </w:tcBorders>
          </w:tcPr>
          <w:p w14:paraId="5E03B9A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 základě výběru textu</w:t>
            </w:r>
          </w:p>
          <w:p w14:paraId="4FF6A47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410772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LV – názvy literárních děl</w:t>
            </w:r>
          </w:p>
          <w:p w14:paraId="46B7A15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 – jak se jmenuje město, stát – zeměpisné názvy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4" w:space="0" w:color="000000"/>
            </w:tcBorders>
          </w:tcPr>
          <w:p w14:paraId="0DB4FA0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Pravopis v průběhu celého školního roku</w:t>
            </w:r>
          </w:p>
          <w:p w14:paraId="72E857D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67FFFD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786E8C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Spolupráce s ostatními při řešení úkolů</w:t>
            </w:r>
          </w:p>
          <w:p w14:paraId="5D9DA01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313853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EEAA0A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Rozvíjet myšlení</w:t>
            </w:r>
          </w:p>
          <w:p w14:paraId="2A21919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4DC234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C43370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Vlastní tvoření křížovek</w:t>
            </w:r>
          </w:p>
        </w:tc>
      </w:tr>
      <w:tr w:rsidR="00A26406" w14:paraId="404607FE" w14:textId="77777777">
        <w:trPr>
          <w:trHeight w:val="1191"/>
        </w:trPr>
        <w:tc>
          <w:tcPr>
            <w:tcW w:w="1433" w:type="dxa"/>
            <w:tcBorders>
              <w:top w:val="single" w:sz="4" w:space="0" w:color="000000"/>
            </w:tcBorders>
            <w:vAlign w:val="center"/>
          </w:tcPr>
          <w:p w14:paraId="58321B0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</w:tcBorders>
          </w:tcPr>
          <w:p w14:paraId="15443DF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Obecné poučení o jazyce</w:t>
            </w:r>
          </w:p>
          <w:p w14:paraId="760A768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Jazykové příručky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</w:tcPr>
          <w:p w14:paraId="0A715F80" w14:textId="77777777" w:rsidR="00A26406" w:rsidRDefault="00D83F7B" w:rsidP="00DC7024">
            <w:pPr>
              <w:widowControl w:val="0"/>
              <w:numPr>
                <w:ilvl w:val="0"/>
                <w:numId w:val="1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pracuje se základními jazykovými příručkami</w:t>
            </w:r>
          </w:p>
          <w:p w14:paraId="3A697828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 Pravidlech čes.pravopisu se orientuje podle obsahu, dokáže najít poučení o prav.jevech</w:t>
            </w:r>
          </w:p>
          <w:p w14:paraId="7B337B62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žák samostatně pracuje s Pravidly českého pravopisu, se Slovníkem spisovné češtiny a s dalšími slovníky a příručkami (CJL -9-2-03)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</w:tcPr>
          <w:p w14:paraId="01114B2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kulturní diferenciace</w:t>
            </w:r>
          </w:p>
          <w:p w14:paraId="0F7DB878" w14:textId="77777777" w:rsidR="00A26406" w:rsidRDefault="00D83F7B" w:rsidP="00DC7024">
            <w:pPr>
              <w:widowControl w:val="0"/>
              <w:numPr>
                <w:ilvl w:val="0"/>
                <w:numId w:val="1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učí toleranci k ostatním</w:t>
            </w:r>
          </w:p>
          <w:p w14:paraId="651A9322" w14:textId="77777777" w:rsidR="00A26406" w:rsidRDefault="00D83F7B" w:rsidP="00DC7024">
            <w:pPr>
              <w:widowControl w:val="0"/>
              <w:numPr>
                <w:ilvl w:val="0"/>
                <w:numId w:val="1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nářečí a nespisovné prvky v mluveném projevu</w:t>
            </w:r>
          </w:p>
          <w:p w14:paraId="478B65E4" w14:textId="77777777" w:rsidR="00A26406" w:rsidRDefault="00D83F7B" w:rsidP="00DC7024">
            <w:pPr>
              <w:widowControl w:val="0"/>
              <w:numPr>
                <w:ilvl w:val="0"/>
                <w:numId w:val="1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vzájemné obohacování slovní zásoby </w:t>
            </w:r>
          </w:p>
          <w:p w14:paraId="49D0B897" w14:textId="77777777" w:rsidR="00A26406" w:rsidRDefault="00D83F7B" w:rsidP="00DC7024">
            <w:pPr>
              <w:widowControl w:val="0"/>
              <w:numPr>
                <w:ilvl w:val="0"/>
                <w:numId w:val="1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činnost: ústní zkoušení – kultivace ústního projevu</w:t>
            </w:r>
          </w:p>
          <w:p w14:paraId="67464DB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(jazykově správný, výrazný projev) – kultivovaný ústní </w:t>
            </w:r>
            <w:r>
              <w:rPr>
                <w:color w:val="000000"/>
                <w:sz w:val="24"/>
                <w:szCs w:val="24"/>
              </w:rPr>
              <w:lastRenderedPageBreak/>
              <w:t>projev</w:t>
            </w:r>
          </w:p>
          <w:p w14:paraId="0F2190E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Cj – původ slov</w:t>
            </w:r>
          </w:p>
          <w:p w14:paraId="15BF97D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2313BB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 – mapka nářečí</w:t>
            </w:r>
          </w:p>
          <w:p w14:paraId="65CBE9A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Z, Vo – vztah k rodnému městu, zemi</w:t>
            </w:r>
          </w:p>
          <w:p w14:paraId="5ACFFC0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805114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 – přátelství, úcta, tolerance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</w:tcPr>
          <w:p w14:paraId="7575B8F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A26406" w14:paraId="2FE84260" w14:textId="77777777">
        <w:trPr>
          <w:trHeight w:val="277"/>
        </w:trPr>
        <w:tc>
          <w:tcPr>
            <w:tcW w:w="143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9AD658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  <w:p w14:paraId="6C1CC61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6E8E06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  <w:p w14:paraId="4EF5031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83797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Zvuková stránka jazyka</w:t>
            </w:r>
          </w:p>
          <w:p w14:paraId="56D8BA3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36C382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Spisovná a nespisovná výslovnost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B31325" w14:textId="77777777" w:rsidR="00A26406" w:rsidRDefault="00D83F7B" w:rsidP="00DC7024">
            <w:pPr>
              <w:widowControl w:val="0"/>
              <w:numPr>
                <w:ilvl w:val="0"/>
                <w:numId w:val="1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odliší hlavní a vedlejší věty podle přízvuku</w:t>
            </w:r>
          </w:p>
          <w:p w14:paraId="65F2709E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 znělé a neznělé souhlásky, dovede vysvětlit spodobu znělosti</w:t>
            </w:r>
          </w:p>
          <w:p w14:paraId="20D7591B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znázorní větnou melodii</w:t>
            </w:r>
          </w:p>
          <w:p w14:paraId="00823662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 věty tázací zjišťovací a doplňovací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6CEB5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MV – stavba mediálního sdělení</w:t>
            </w:r>
          </w:p>
          <w:p w14:paraId="538D937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rozvíjí komunikační schopnost při veřejném vystupování ve škole a při stylizaci mluveného projevu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5E40C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A26406" w14:paraId="242B0EAF" w14:textId="77777777">
        <w:trPr>
          <w:trHeight w:val="277"/>
        </w:trPr>
        <w:tc>
          <w:tcPr>
            <w:tcW w:w="1433" w:type="dxa"/>
            <w:tcBorders>
              <w:bottom w:val="single" w:sz="4" w:space="0" w:color="000000"/>
            </w:tcBorders>
            <w:vAlign w:val="center"/>
          </w:tcPr>
          <w:p w14:paraId="7C47315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  <w:p w14:paraId="523BE57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5EDED59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25B4765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172BDC5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02" w:type="dxa"/>
            <w:tcBorders>
              <w:left w:val="single" w:sz="4" w:space="0" w:color="000000"/>
              <w:bottom w:val="single" w:sz="4" w:space="0" w:color="000000"/>
            </w:tcBorders>
          </w:tcPr>
          <w:p w14:paraId="08AFCF9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Stavba slova a pravopis</w:t>
            </w:r>
          </w:p>
          <w:p w14:paraId="5BBAB3B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Pravopis lexikální a morfologický</w:t>
            </w:r>
          </w:p>
          <w:p w14:paraId="248E06C5" w14:textId="77777777" w:rsidR="00A26406" w:rsidRDefault="00D83F7B" w:rsidP="00DC7024">
            <w:pPr>
              <w:widowControl w:val="0"/>
              <w:numPr>
                <w:ilvl w:val="0"/>
                <w:numId w:val="1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slovotvorný základ</w:t>
            </w:r>
          </w:p>
          <w:p w14:paraId="77A67460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předpona, přípona</w:t>
            </w:r>
          </w:p>
          <w:p w14:paraId="47CB8BA6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slova příbuzná</w:t>
            </w:r>
          </w:p>
          <w:p w14:paraId="66B9340C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stavba slova</w:t>
            </w:r>
          </w:p>
          <w:p w14:paraId="6A0E9AE8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střídaní hlásek při odvozování</w:t>
            </w:r>
          </w:p>
          <w:p w14:paraId="4D599B5C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skupiny hlásek při odvozování</w:t>
            </w:r>
          </w:p>
          <w:p w14:paraId="01A9F38A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zdvojené souhlásky</w:t>
            </w:r>
          </w:p>
          <w:p w14:paraId="6FF0A3CF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skupiny bě/bje, pě/pje, vě/vje, mě/mně</w:t>
            </w:r>
          </w:p>
          <w:p w14:paraId="7DC9429E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předložky,  předpony s-, z-, vz-</w:t>
            </w:r>
          </w:p>
          <w:p w14:paraId="2D0DADE5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i/y po obojetných souhláskách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00D505D5" w14:textId="77777777" w:rsidR="00A26406" w:rsidRDefault="00D83F7B" w:rsidP="00DC7024">
            <w:pPr>
              <w:widowControl w:val="0"/>
              <w:numPr>
                <w:ilvl w:val="0"/>
                <w:numId w:val="1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označí slovotvorný základ, předpony a přípony</w:t>
            </w:r>
          </w:p>
          <w:p w14:paraId="074D757A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označí kořen slova, uvést slova příbuzná</w:t>
            </w:r>
          </w:p>
          <w:p w14:paraId="41A08C88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provede slovotvorný rozbor, rozbor stavby slova</w:t>
            </w:r>
          </w:p>
          <w:p w14:paraId="473C2020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dá do souvislostí k jakým změnám dochází při odvozování</w:t>
            </w:r>
          </w:p>
          <w:p w14:paraId="68A93E32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vyvodí, v jaké části slova se objevují souhláskové skupiny</w:t>
            </w:r>
          </w:p>
          <w:p w14:paraId="3FC3E472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doplní vynechaná písmena a odůvodní pravopis</w:t>
            </w:r>
          </w:p>
          <w:p w14:paraId="591FD2E9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vytvoří ženská pojmenování k mužským, vytvářet přídavná jména od jmen podstatných, dokáže je správně napsat</w:t>
            </w:r>
          </w:p>
          <w:p w14:paraId="34EB2B42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vyvodí, proč jsou ve slovech dvě stejné souhlásky </w:t>
            </w:r>
          </w:p>
          <w:p w14:paraId="3CE74B0F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podle smyslu připojuje ke slovům vybrané předpony</w:t>
            </w:r>
          </w:p>
          <w:p w14:paraId="10374E40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dá příklady, kdy  ke zdvojení souhlásek nedochází</w:t>
            </w:r>
          </w:p>
          <w:p w14:paraId="34C1B1E3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vyjmenuje přípony (-ina, -ík, -ice)</w:t>
            </w:r>
          </w:p>
          <w:p w14:paraId="05D213A1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vyplní vynechané souhlásky a správnost si ověří v pravidlech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6747C9D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Stylistika – příklady – jak předpony mění význam slova</w:t>
            </w:r>
          </w:p>
          <w:p w14:paraId="48186DA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citová zabarvenost některých přípon</w:t>
            </w:r>
          </w:p>
          <w:p w14:paraId="6C34040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28C32C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784BDD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A7451E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B77C32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5C86384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A26406" w14:paraId="48ACEA5A" w14:textId="77777777">
        <w:trPr>
          <w:trHeight w:val="277"/>
        </w:trPr>
        <w:tc>
          <w:tcPr>
            <w:tcW w:w="1433" w:type="dxa"/>
            <w:tcBorders>
              <w:bottom w:val="single" w:sz="4" w:space="0" w:color="000000"/>
            </w:tcBorders>
            <w:vAlign w:val="center"/>
          </w:tcPr>
          <w:p w14:paraId="22DF1D3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6.</w:t>
            </w:r>
          </w:p>
          <w:p w14:paraId="64700E4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9DFE6E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DAAC99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C05A31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F4E8A6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31FDA8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80E0E9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E5238C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35A1D1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31BB90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997078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209B8B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A000E0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F283D8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5CD39F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D365F9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</w:t>
            </w:r>
          </w:p>
          <w:p w14:paraId="59FD5AE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902" w:type="dxa"/>
            <w:tcBorders>
              <w:left w:val="single" w:sz="4" w:space="0" w:color="000000"/>
              <w:bottom w:val="single" w:sz="4" w:space="0" w:color="000000"/>
            </w:tcBorders>
          </w:tcPr>
          <w:p w14:paraId="6794208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Tvarosloví</w:t>
            </w:r>
          </w:p>
          <w:p w14:paraId="38B012F6" w14:textId="77777777" w:rsidR="00A26406" w:rsidRDefault="00D83F7B" w:rsidP="00DC7024">
            <w:pPr>
              <w:widowControl w:val="0"/>
              <w:numPr>
                <w:ilvl w:val="0"/>
                <w:numId w:val="1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ohebné slovní druhy </w:t>
            </w:r>
          </w:p>
          <w:p w14:paraId="55D44B3F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podstatná jména</w:t>
            </w:r>
          </w:p>
          <w:p w14:paraId="4C578E9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6064DD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AE4E4C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A2A996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F4C448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BEE0B1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62D657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699C7A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48DAB4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9EFEF6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4BFEF8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254CED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A90860C" w14:textId="77777777" w:rsidR="00A26406" w:rsidRDefault="00D83F7B" w:rsidP="00DC7024">
            <w:pPr>
              <w:widowControl w:val="0"/>
              <w:numPr>
                <w:ilvl w:val="0"/>
                <w:numId w:val="1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přídavná jména (skloňování, stupňování)</w:t>
            </w:r>
          </w:p>
          <w:p w14:paraId="65732FB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EFA302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F16FB7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1FB9411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103192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EE8A21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D9E4929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zájmena, číslovky, slovesa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0C695B5A" w14:textId="77777777" w:rsidR="00A26406" w:rsidRDefault="00D83F7B" w:rsidP="00DC7024">
            <w:pPr>
              <w:widowControl w:val="0"/>
              <w:numPr>
                <w:ilvl w:val="0"/>
                <w:numId w:val="1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rozpozná ohebné slovní druhy </w:t>
            </w:r>
          </w:p>
          <w:p w14:paraId="40E23AAD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vyhledá v textu podst. jména</w:t>
            </w:r>
          </w:p>
          <w:p w14:paraId="41F1D46A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určí mluvnické kategorie</w:t>
            </w:r>
          </w:p>
          <w:p w14:paraId="756ED0FA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vysvětlí, co jsou PJ abstraktní a konkrétní – rozliší podle významu</w:t>
            </w:r>
          </w:p>
          <w:p w14:paraId="37540B4B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vyhledá a vysvětlí zvláštnosti PJ hromadných, pomnožných a látkových</w:t>
            </w:r>
          </w:p>
          <w:p w14:paraId="2E421B7B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rozliší  PJ obecná a vlastní</w:t>
            </w:r>
          </w:p>
          <w:p w14:paraId="3925125A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píše pravopisně správně koncovky PJ</w:t>
            </w:r>
          </w:p>
          <w:p w14:paraId="5E3DEA46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bezpečně odůvodňuje pomocí vzorů</w:t>
            </w:r>
          </w:p>
          <w:p w14:paraId="085168A2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vybere z pravidel dvojí možnost koncovek</w:t>
            </w:r>
          </w:p>
          <w:p w14:paraId="3627C33A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 PJ, která se skloňují jako PřJ</w:t>
            </w:r>
          </w:p>
          <w:p w14:paraId="2E7960A3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skloňuje  vl. osobní a místní jména</w:t>
            </w:r>
          </w:p>
          <w:p w14:paraId="017D1B85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 tvrdá, měkká, přivlastňovací</w:t>
            </w:r>
          </w:p>
          <w:p w14:paraId="379569AD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orientuje se v textu, správně píše malé, velké písmeno</w:t>
            </w:r>
          </w:p>
          <w:p w14:paraId="7A03D9B4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dokáže vyhledat jmenné tvary</w:t>
            </w:r>
          </w:p>
          <w:p w14:paraId="00C3BB1E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převádí z jedn. č. do množ.č. I při změně souhlásky</w:t>
            </w:r>
          </w:p>
          <w:p w14:paraId="6FEE1096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pojem stupňování</w:t>
            </w:r>
          </w:p>
          <w:p w14:paraId="1AFF4E85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vytvoří z PJ příslovce</w:t>
            </w:r>
          </w:p>
          <w:p w14:paraId="4F740547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příklady zesilování a zeslabování různých příslovcí</w:t>
            </w:r>
          </w:p>
          <w:p w14:paraId="30FB6124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vyjmenuje druhy zájmen, uvede charakteristické znaky, vyhledá v textu zájmena, zařadí ke správnému druhu, určí vzory, správně skloňuje a píše zájmena</w:t>
            </w:r>
          </w:p>
          <w:p w14:paraId="36CA6E95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rozliší druhy číslovek, vyhledá v textu, určí charakteristické znaky, vzory, dokáže skloňovat</w:t>
            </w:r>
          </w:p>
          <w:p w14:paraId="0F010F11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dokáže číst letopočty různým způsobem</w:t>
            </w:r>
          </w:p>
          <w:p w14:paraId="36ABB6D9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vytvoří správný tvar jmen počítaných předmětů</w:t>
            </w:r>
          </w:p>
          <w:p w14:paraId="74927B18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 složitější číslovky napíše slovy</w:t>
            </w:r>
          </w:p>
          <w:p w14:paraId="328946E0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poučení o číslovkách vyhledá v pravidlech</w:t>
            </w:r>
          </w:p>
          <w:p w14:paraId="5770BC4A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uvede charakteristické znaky sloves, vyjmenuje kategorie</w:t>
            </w:r>
          </w:p>
          <w:p w14:paraId="1AF45693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vyhledá slovesa, určí kategorie, zvládne tvořit infinitiv</w:t>
            </w:r>
          </w:p>
          <w:p w14:paraId="2AAA0A43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převedení určitých tvarů do neurčitých</w:t>
            </w:r>
          </w:p>
          <w:p w14:paraId="58588368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dokáže určit druhy vět podle postoje mluvčího</w:t>
            </w:r>
          </w:p>
          <w:p w14:paraId="56B6092B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pozná plnovýznamová a pomocná slovesa (sponová, způsobová, fázová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208A8F0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E9E32F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6173B9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LV – obohacování slovní zásoby – vysvětlování méně častých slov z textu, zařazování ke slov. druhům</w:t>
            </w:r>
          </w:p>
          <w:p w14:paraId="14564A3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názvy lit.děl</w:t>
            </w:r>
          </w:p>
          <w:p w14:paraId="4D697CC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2E436C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817613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3FA4A4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„Víš si rady s češtinou“ – třídní a školní kolo</w:t>
            </w:r>
          </w:p>
          <w:p w14:paraId="1400A64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7F8419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 – názvy zvířat a rostlin</w:t>
            </w:r>
          </w:p>
          <w:p w14:paraId="09F84BF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 – názvy lit.událostí a postav</w:t>
            </w:r>
          </w:p>
          <w:p w14:paraId="158718F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 – odborné názvy</w:t>
            </w:r>
          </w:p>
          <w:p w14:paraId="7AD5E4E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 – názvy místní</w:t>
            </w:r>
          </w:p>
          <w:p w14:paraId="7ABBEAC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Hv – názvy písní</w:t>
            </w:r>
          </w:p>
          <w:p w14:paraId="1629D0C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D3BDE2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CC55E6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Soutěž 3 skupin - - složit krátkou báseň – použití různých slovních druhů</w:t>
            </w:r>
          </w:p>
          <w:p w14:paraId="1AC4252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1D34EA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Číslovky: </w:t>
            </w:r>
          </w:p>
          <w:p w14:paraId="527CF03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 – v mat. úkonech využít správné tvary číslových</w:t>
            </w:r>
          </w:p>
          <w:p w14:paraId="1E18A44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 – historická data – správné číslo</w:t>
            </w:r>
          </w:p>
          <w:p w14:paraId="3263356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Tv – správné užívání číslovek při měření sport. Výkonů</w:t>
            </w:r>
          </w:p>
          <w:p w14:paraId="230367D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+ celkově – orientace v textu (číslo strany, počty odstavců atd.</w:t>
            </w:r>
          </w:p>
          <w:p w14:paraId="54B34CE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D9A947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Slovesa: stylistika – výběr sloves – nahrazování sloves „být a mít“ slovesy plnovýznamovými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2E3F2CF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A26406" w14:paraId="4FF99634" w14:textId="77777777">
        <w:trPr>
          <w:trHeight w:val="277"/>
        </w:trPr>
        <w:tc>
          <w:tcPr>
            <w:tcW w:w="1433" w:type="dxa"/>
            <w:tcBorders>
              <w:bottom w:val="single" w:sz="4" w:space="0" w:color="000000"/>
            </w:tcBorders>
            <w:vAlign w:val="center"/>
          </w:tcPr>
          <w:p w14:paraId="2CA76AB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</w:t>
            </w:r>
          </w:p>
          <w:p w14:paraId="2DB6D20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59A3B8D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78F81F8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61DF243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487D0A4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7FFF22E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79EAAFB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3B64CBF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24F08DC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3B7BF21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1D0364A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26391DA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02" w:type="dxa"/>
            <w:tcBorders>
              <w:left w:val="single" w:sz="4" w:space="0" w:color="000000"/>
              <w:bottom w:val="single" w:sz="4" w:space="0" w:color="000000"/>
            </w:tcBorders>
          </w:tcPr>
          <w:p w14:paraId="7833785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Skladba</w:t>
            </w:r>
          </w:p>
          <w:p w14:paraId="699C984A" w14:textId="77777777" w:rsidR="00A26406" w:rsidRDefault="00D83F7B" w:rsidP="00DC7024">
            <w:pPr>
              <w:widowControl w:val="0"/>
              <w:numPr>
                <w:ilvl w:val="0"/>
                <w:numId w:val="10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základní větné členy</w:t>
            </w:r>
          </w:p>
          <w:p w14:paraId="378B444C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několikanásobné větné členy</w:t>
            </w:r>
          </w:p>
          <w:p w14:paraId="74C7E349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shoda podnětu s přísudkem</w:t>
            </w:r>
          </w:p>
          <w:p w14:paraId="336752E5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shoda podnětu s několikanásobných přísudkem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1DE3D9E9" w14:textId="77777777" w:rsidR="00A26406" w:rsidRDefault="00D83F7B" w:rsidP="00DC7024">
            <w:pPr>
              <w:widowControl w:val="0"/>
              <w:numPr>
                <w:ilvl w:val="0"/>
                <w:numId w:val="10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vyhledá podnět a přísudek, uvede charakteristické znaky základních  větných členů</w:t>
            </w:r>
          </w:p>
          <w:p w14:paraId="492B7465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rozliší přísudek slovesný, jmenný se sponou, jmenný beze spony</w:t>
            </w:r>
          </w:p>
          <w:p w14:paraId="231D1BBD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vyjmenuje sponová slovesa, dokáže si v textu uvědomit i způsobová a fázová slovesa a jejich funkci v přísudku </w:t>
            </w:r>
          </w:p>
          <w:p w14:paraId="2EBDDB5B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nahradí přísudek slovesný jmenným se sponou a naopak</w:t>
            </w:r>
          </w:p>
          <w:p w14:paraId="449506A7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 větu s nevyjádřeným podnětem a všeobecným</w:t>
            </w:r>
          </w:p>
          <w:p w14:paraId="242D1148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uvádí podněty vyjádřené  různými slovními druhy</w:t>
            </w:r>
          </w:p>
          <w:p w14:paraId="6FFCBE1C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vyhledá věty s několikanásobným podnětem</w:t>
            </w:r>
          </w:p>
          <w:p w14:paraId="4E1638E6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uvědomuje si význam znalostí slovních druhů ve skladbě</w:t>
            </w:r>
          </w:p>
          <w:p w14:paraId="4591ABCB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pravidla shody podnětu s přísudkem, ověřuje v pravidlech, dokáže pravidla shody použít a správně zdůvodnit koncovky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0078553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 , D, Z + naukové předměty:</w:t>
            </w:r>
          </w:p>
          <w:p w14:paraId="236A5AA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Orientace v textu, porozumění, nalezení klíč. Slov, jádro sdělení – identifikace, sdělování nových informací</w:t>
            </w:r>
          </w:p>
          <w:p w14:paraId="4225791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graf.schémata – vytváření vět jednoduchých</w:t>
            </w:r>
          </w:p>
          <w:p w14:paraId="32A2347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13C38CB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A26406" w14:paraId="2EB63534" w14:textId="77777777">
        <w:trPr>
          <w:trHeight w:val="277"/>
        </w:trPr>
        <w:tc>
          <w:tcPr>
            <w:tcW w:w="1433" w:type="dxa"/>
            <w:tcBorders>
              <w:bottom w:val="single" w:sz="4" w:space="0" w:color="000000"/>
            </w:tcBorders>
            <w:vAlign w:val="center"/>
          </w:tcPr>
          <w:p w14:paraId="3504274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2902" w:type="dxa"/>
            <w:tcBorders>
              <w:left w:val="single" w:sz="4" w:space="0" w:color="000000"/>
              <w:bottom w:val="single" w:sz="4" w:space="0" w:color="000000"/>
            </w:tcBorders>
          </w:tcPr>
          <w:p w14:paraId="7B6489B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Procvičování učiva 6.ročníku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5B041C0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47B41DC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63E6F79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F23C65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3A7C9EC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Zpracovaly:      Mgr. Horáková Jaroslava,  Mgr.Sládková  Ilona</w:t>
      </w:r>
    </w:p>
    <w:p w14:paraId="59E4AB8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34948B4B" w14:textId="77777777" w:rsidR="006032A9" w:rsidRDefault="00603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41B099C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2F07755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Jazyk a jazyková komunikace      Vzdělávací obor:  </w:t>
      </w:r>
      <w:r>
        <w:rPr>
          <w:rFonts w:ascii="Arial" w:eastAsia="Arial" w:hAnsi="Arial" w:cs="Arial"/>
          <w:b/>
          <w:color w:val="000000"/>
          <w:u w:val="single"/>
        </w:rPr>
        <w:t>Český jazyk - MLUVNICE</w:t>
      </w:r>
      <w:r>
        <w:rPr>
          <w:rFonts w:ascii="Arial" w:eastAsia="Arial" w:hAnsi="Arial" w:cs="Arial"/>
          <w:color w:val="000000"/>
        </w:rPr>
        <w:t xml:space="preserve">       ročník     7.</w:t>
      </w:r>
    </w:p>
    <w:p w14:paraId="4C2CE6C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719EB3F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06AE9B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tbl>
      <w:tblPr>
        <w:tblStyle w:val="a0"/>
        <w:tblW w:w="1501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80"/>
        <w:gridCol w:w="3355"/>
        <w:gridCol w:w="5400"/>
        <w:gridCol w:w="3120"/>
        <w:gridCol w:w="2160"/>
      </w:tblGrid>
      <w:tr w:rsidR="00A26406" w14:paraId="4B0C9C88" w14:textId="77777777">
        <w:trPr>
          <w:trHeight w:val="904"/>
        </w:trPr>
        <w:tc>
          <w:tcPr>
            <w:tcW w:w="980" w:type="dxa"/>
            <w:tcBorders>
              <w:bottom w:val="single" w:sz="4" w:space="0" w:color="000000"/>
            </w:tcBorders>
          </w:tcPr>
          <w:p w14:paraId="5095DDC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Kapitola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206A580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Téma (Učivo)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2AC0405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Znalosti a dovednosti (výstup)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2C701E3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644520E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Poznámky</w:t>
            </w:r>
          </w:p>
        </w:tc>
      </w:tr>
      <w:tr w:rsidR="00A26406" w14:paraId="72156A32" w14:textId="77777777">
        <w:trPr>
          <w:trHeight w:val="1890"/>
        </w:trPr>
        <w:tc>
          <w:tcPr>
            <w:tcW w:w="980" w:type="dxa"/>
            <w:tcBorders>
              <w:top w:val="single" w:sz="8" w:space="0" w:color="000000"/>
            </w:tcBorders>
            <w:vAlign w:val="center"/>
          </w:tcPr>
          <w:p w14:paraId="3DDDD9F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355" w:type="dxa"/>
            <w:tcBorders>
              <w:top w:val="single" w:sz="8" w:space="0" w:color="000000"/>
              <w:left w:val="single" w:sz="4" w:space="0" w:color="000000"/>
            </w:tcBorders>
          </w:tcPr>
          <w:p w14:paraId="0300647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Tvarosloví</w:t>
            </w:r>
          </w:p>
          <w:p w14:paraId="411A69B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-podstatná jména</w:t>
            </w:r>
          </w:p>
          <w:p w14:paraId="2D5583F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odchylky (duálové tvary)</w:t>
            </w:r>
          </w:p>
          <w:p w14:paraId="44B3A0D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přídavná jména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4" w:space="0" w:color="000000"/>
            </w:tcBorders>
          </w:tcPr>
          <w:p w14:paraId="3A2D843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>
              <w:rPr>
                <w:color w:val="002060"/>
                <w:sz w:val="24"/>
                <w:szCs w:val="24"/>
              </w:rPr>
              <w:t>žák správně třídí slovní druhy, tvoří spisovné tvary slov a vědomě jich používá ve vhodné komuniační situaci (ČjL -9-2-04)</w:t>
            </w:r>
          </w:p>
          <w:p w14:paraId="7F34EE7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zopakuje si a upevní vědomosti získané v 6.ročníku</w:t>
            </w:r>
          </w:p>
          <w:p w14:paraId="2CAE356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odhalí odchylky (dvojné číslo – oči, oka…)</w:t>
            </w:r>
          </w:p>
          <w:p w14:paraId="3244BF4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rozliší slova podle významu, správně je skloňuje</w:t>
            </w:r>
          </w:p>
          <w:p w14:paraId="126A425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upevní si vědomosti o PřJ tvrdých měkkých, přivlastňovacích</w:t>
            </w:r>
          </w:p>
          <w:p w14:paraId="117EA9C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převádí tvary PřJ z jednotného čísla do množného psát je pravopisně správně – seznámí se se složitějšími typy stupňování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4" w:space="0" w:color="000000"/>
            </w:tcBorders>
          </w:tcPr>
          <w:p w14:paraId="4344831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(osobnostní rozvoj) - základní dovednosti dobré komunikace – základní dovednosti pro spolupráci</w:t>
            </w:r>
          </w:p>
          <w:p w14:paraId="36663252" w14:textId="77777777" w:rsidR="00A26406" w:rsidRDefault="00D83F7B" w:rsidP="00DC7024">
            <w:pPr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rozvoj schopností poznávání</w:t>
            </w:r>
          </w:p>
          <w:p w14:paraId="09A53E45" w14:textId="77777777" w:rsidR="00A26406" w:rsidRDefault="00D83F7B" w:rsidP="00DC7024">
            <w:pPr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rozvoj studijních dovedností</w:t>
            </w:r>
          </w:p>
          <w:p w14:paraId="2352A5A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činnost: práce s Pravidly, Práce s jazykovými příručkami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4" w:space="0" w:color="000000"/>
            </w:tcBorders>
          </w:tcPr>
          <w:p w14:paraId="34AA91B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EA44E2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057FF7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AF17B3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D118D4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566C16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E8120F2" w14:textId="77777777">
        <w:trPr>
          <w:trHeight w:val="1855"/>
        </w:trPr>
        <w:tc>
          <w:tcPr>
            <w:tcW w:w="980" w:type="dxa"/>
            <w:tcBorders>
              <w:top w:val="single" w:sz="4" w:space="0" w:color="000000"/>
            </w:tcBorders>
            <w:vAlign w:val="center"/>
          </w:tcPr>
          <w:p w14:paraId="3A97F6B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</w:tcBorders>
          </w:tcPr>
          <w:p w14:paraId="72E018A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-zájmena</w:t>
            </w:r>
          </w:p>
          <w:p w14:paraId="1A1EA08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-číslovky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</w:tcPr>
          <w:p w14:paraId="2401173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upevní si učivo ze 6.</w:t>
            </w:r>
            <w:r w:rsidR="006032A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ročníku</w:t>
            </w:r>
          </w:p>
          <w:p w14:paraId="58E446F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vyvodí z tvaru zájmen jenž podobnost s tvary on, ona,…</w:t>
            </w:r>
          </w:p>
          <w:p w14:paraId="48841F9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dokáže správně vytvořit tvary jenž a použít je v textu</w:t>
            </w:r>
          </w:p>
          <w:p w14:paraId="0FBDC3B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odůvodní odlišnost tvaru po předložce</w:t>
            </w:r>
          </w:p>
          <w:p w14:paraId="7E0A431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píše správně interpunkce</w:t>
            </w:r>
          </w:p>
          <w:p w14:paraId="6ABC634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bezpečně pozná číslovku v textu</w:t>
            </w:r>
          </w:p>
          <w:p w14:paraId="5839954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dokáže rozhodnout, kdy bude tečka za číslovkou</w:t>
            </w:r>
          </w:p>
          <w:p w14:paraId="3421842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upevní si skloňování dva-oba</w:t>
            </w:r>
          </w:p>
          <w:p w14:paraId="04D7126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dokáže vysvětlit rozdíl (pět hodin – patery hodiny,…)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</w:tcPr>
          <w:p w14:paraId="49E9AB2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LV – názvy děl</w:t>
            </w:r>
          </w:p>
          <w:p w14:paraId="245881D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 – názvy zvířat, rostlin</w:t>
            </w:r>
          </w:p>
          <w:p w14:paraId="7279DA3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 – historické události, postupy</w:t>
            </w:r>
          </w:p>
          <w:p w14:paraId="47B44F6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M, Fy – odborné názvy – užití</w:t>
            </w:r>
          </w:p>
          <w:p w14:paraId="6B573F3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Hv – názvy písní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</w:tcPr>
          <w:p w14:paraId="0D220E0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1821239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AD9CE2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C6EA9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slovesa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235C4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upevní si učivo 6.ročníku</w:t>
            </w:r>
          </w:p>
          <w:p w14:paraId="2998086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vyčasuje slovesa (např.krýt, kupovat, mazat, psát( v přít.čase)</w:t>
            </w:r>
          </w:p>
          <w:p w14:paraId="4888285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možnost dvojích koncovek si ověří v pravidlech</w:t>
            </w:r>
          </w:p>
          <w:p w14:paraId="2A81982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vytvoří přítomné tvary i od sloves typu prosit, trpět, sázet</w:t>
            </w:r>
          </w:p>
          <w:p w14:paraId="48B61F1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podle rozkazovacího způsobu vyvodí a tvoří tvary množného čísla – dokáže od sloves vytvořit správné tvary rozkazovacího způsobu (nepros! Nekaz!)</w:t>
            </w:r>
          </w:p>
          <w:p w14:paraId="0DD3FE9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rozpozná několik typů tvoření příčestí minulého</w:t>
            </w:r>
          </w:p>
          <w:p w14:paraId="18DBA28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převede slovesa z přít. času do minulého</w:t>
            </w:r>
          </w:p>
          <w:p w14:paraId="3CF6F88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vytvoří infinitiv od sloves typu peče, může</w:t>
            </w:r>
          </w:p>
          <w:p w14:paraId="69A9F51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vyvodí podstatu rodu činného a trpného</w:t>
            </w:r>
          </w:p>
          <w:p w14:paraId="382C523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uvede vyjádření (druhy vyjádření) trpného rodu</w:t>
            </w:r>
          </w:p>
          <w:p w14:paraId="175AE02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Rozliší použití zájmena v trpném rodě a ve zvratném slovese v rodě činném</w:t>
            </w:r>
          </w:p>
          <w:p w14:paraId="1456C9C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dokáže vytvořit tvary příčestí trpného</w:t>
            </w:r>
          </w:p>
          <w:p w14:paraId="6088CB2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 zvládne nahradit opisný tvar trpný zvratnou podobou slovesa a naopak</w:t>
            </w:r>
          </w:p>
          <w:p w14:paraId="7AE6D03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převede věty se slovesy v činném rodě do rodu trpného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CFA70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477C8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AA0C1E6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vAlign w:val="center"/>
          </w:tcPr>
          <w:p w14:paraId="56020F3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280E8A2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Příslovce</w:t>
            </w:r>
          </w:p>
          <w:p w14:paraId="50D68D2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Předložky</w:t>
            </w:r>
          </w:p>
          <w:p w14:paraId="51F0DCB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Spojky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20512FE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rozliší příslovce místa, času, způsobu, míry, příčiny - dokáže se na ně správně zeptat, určí dobře rozvíjející se vět.člen</w:t>
            </w:r>
          </w:p>
          <w:p w14:paraId="65A68FD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příd.jména a příslovce rozvíjí různými příslovci, obohacuje si slovní zásobu</w:t>
            </w:r>
          </w:p>
          <w:p w14:paraId="41E8574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vyvodí, jak se příslovce tvoří</w:t>
            </w:r>
          </w:p>
          <w:p w14:paraId="0968755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odvodí, z čeho vznikly příslovečné spřežky, píše je pravopisně správně, vysvětlí rozdíl (nahoru – na horu)</w:t>
            </w:r>
          </w:p>
          <w:p w14:paraId="076B4A5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stupňuje  příslovce </w:t>
            </w:r>
          </w:p>
          <w:p w14:paraId="3A0F2E5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určí pády, s kterými se předložky pojí</w:t>
            </w:r>
          </w:p>
          <w:p w14:paraId="73709CE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užívá správně tvary po předložce kromě a mimo</w:t>
            </w:r>
          </w:p>
          <w:p w14:paraId="42416FE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prohloubí si psaní s, z (rozliší možnosti (se skříně – ze skříně)</w:t>
            </w:r>
          </w:p>
          <w:p w14:paraId="636F3DD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správně používá slabičné a neslabičné podoby předložek</w:t>
            </w:r>
          </w:p>
          <w:p w14:paraId="3DA47F8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vyhledá ve Stručné mluvnici české poučení o kladení přízvuků na předložky</w:t>
            </w:r>
          </w:p>
          <w:p w14:paraId="6ABC514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nahrazuje  slova předložkovým spojením</w:t>
            </w:r>
          </w:p>
          <w:p w14:paraId="5585F8D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 příkladů vyvozuje, co všechno může spojka spojovat</w:t>
            </w:r>
          </w:p>
          <w:p w14:paraId="0FA81BD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vyjmenuje souřadící spojky i podřadicí, spojuje věty v souvětí</w:t>
            </w:r>
          </w:p>
          <w:p w14:paraId="3F4192E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spojky nahrazuje  v souvětí jinými spojkami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51AD627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03A6373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7F6F71B8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vAlign w:val="center"/>
          </w:tcPr>
          <w:p w14:paraId="243B5FA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14D0A3D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232A4EB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Částice</w:t>
            </w:r>
          </w:p>
          <w:p w14:paraId="291A93A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citoslovce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7B9E567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pojmenovává, kdy je dané slovo částicí a kdy jiným slovním druhem</w:t>
            </w:r>
          </w:p>
          <w:p w14:paraId="0467D7F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vytvoří věty s částicemi</w:t>
            </w:r>
          </w:p>
          <w:p w14:paraId="1ED401C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rozpoznán význam citoslovcí</w:t>
            </w:r>
          </w:p>
          <w:p w14:paraId="465434B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nahradí citoslovce slovesem a naopak</w:t>
            </w:r>
          </w:p>
          <w:p w14:paraId="2776FDA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tvoří věty, v nichž užije citoslovce</w:t>
            </w:r>
          </w:p>
          <w:p w14:paraId="1AEE2A8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používá citoslovce ve funkci přísudku a podnětu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3DE2CA6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407C665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D0B0151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vAlign w:val="center"/>
          </w:tcPr>
          <w:p w14:paraId="716A96A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  <w:p w14:paraId="21236E5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674D1DC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147C462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7E9BADA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356243C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15CDF34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18FB563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7D27713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6D303BA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6E6C5CB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4E2EA2F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6E2FA62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  <w:p w14:paraId="350591F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31BC7C8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lastRenderedPageBreak/>
              <w:t>Pravopis</w:t>
            </w:r>
          </w:p>
          <w:p w14:paraId="270226C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-psaní velkých písmen ve vlastních jménech</w:t>
            </w:r>
          </w:p>
          <w:p w14:paraId="1897658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Význam slova</w:t>
            </w:r>
          </w:p>
          <w:p w14:paraId="031FE5B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slovo, věcný význam, sousloví, rčení</w:t>
            </w:r>
          </w:p>
          <w:p w14:paraId="79BB300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slova jednoznačná, mnohoznačná</w:t>
            </w:r>
          </w:p>
          <w:p w14:paraId="1D2E8B5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synonyma, antonyma, homonyma</w:t>
            </w:r>
          </w:p>
          <w:p w14:paraId="1DA51AE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odborné názvy</w:t>
            </w:r>
          </w:p>
          <w:p w14:paraId="620682A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ED0613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B2D8B0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D3BCA3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9CA443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FA741A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E8E777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A88E06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01490C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003DEB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Slovní zásoba a tvoření slov</w:t>
            </w:r>
          </w:p>
          <w:p w14:paraId="2F83EEF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způsoby obohacování (odvozování, skládání, zkracování)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737272E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vysvětlí pravidla psaní – uvede příklady</w:t>
            </w:r>
          </w:p>
          <w:p w14:paraId="08B02B4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vysvětlí pravopis v několikanásobném vl. názvu – uvede příklady</w:t>
            </w:r>
          </w:p>
          <w:p w14:paraId="6978388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určuje  v textu malé, velké písmeno (podle pravidel a významu)</w:t>
            </w:r>
          </w:p>
          <w:p w14:paraId="441E4E3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definuje, co je slovo, vysvětlí význam věcný a mluvnický, uvede příklad</w:t>
            </w:r>
          </w:p>
          <w:p w14:paraId="59AA86E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vysvětlí pojem sousloví, vyhledá v textu</w:t>
            </w:r>
          </w:p>
          <w:p w14:paraId="7E05B18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rozpozná význam obratný, vysvětluje význam některých rčení, určuje  metaforu, metonymii – uvede příklady</w:t>
            </w:r>
          </w:p>
          <w:p w14:paraId="3B78FDB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 domácím slovům vyhledá slova přejatá a naopak</w:t>
            </w:r>
          </w:p>
          <w:p w14:paraId="2BAADFD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vyjmenuje slova se slohovým zabarvením (hovorová, knižní,…)</w:t>
            </w:r>
          </w:p>
          <w:p w14:paraId="555A7DC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vyhledá odborné názvy v textu vysvětlí pojem terminologické sousloví, uvede příklady z fyziky chemie,… , rozliší slova  domácí a přejatá</w:t>
            </w:r>
          </w:p>
          <w:p w14:paraId="0B97C4A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určuje postavení přívlastku  shodného v odb. názvech</w:t>
            </w:r>
          </w:p>
          <w:p w14:paraId="586055E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2CD000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vysvětlí způsob obohacování slovní zásoby, pojem slovní zásoba</w:t>
            </w:r>
          </w:p>
          <w:p w14:paraId="0D85BB7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 vytvoří názvy osob od sloves a příd.jmen, pojmenuje názvy prostředků, nástrojů od sloves a příd.jmen, názvy dějů od sloves</w:t>
            </w:r>
          </w:p>
          <w:p w14:paraId="5E76B32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vytvoří zdrobněliny, vysvětlí pojem přechylování</w:t>
            </w:r>
          </w:p>
          <w:p w14:paraId="0AC3E2F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-vytváří  z podst. jmen jména přídavná, odvodí slovesa od jiných sloves</w:t>
            </w:r>
          </w:p>
          <w:p w14:paraId="17E70AF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tvoří složeniny, vysvětlí zkratky – vyvodí, jak vznikly, správně je napíše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159CEC3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MKV – tradice, zvyky u nás</w:t>
            </w:r>
          </w:p>
          <w:p w14:paraId="401EDA3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práce s textem + samostatná písemná práce, mluvený projev</w:t>
            </w:r>
          </w:p>
          <w:p w14:paraId="7AA545F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17A0F7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 , F -  odborné názvy – užití</w:t>
            </w:r>
          </w:p>
          <w:p w14:paraId="32B0101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 – přísloví, rčení, pranostiky – porozumění plynoucí  z přísloví, lidová tradice</w:t>
            </w:r>
          </w:p>
          <w:p w14:paraId="2765FD4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EB1514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Lit – přísloví, rčení, citáty</w:t>
            </w:r>
          </w:p>
          <w:p w14:paraId="4386C54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44B74D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DCDFE1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29AD6E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934696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ABCD22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8D65F4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31138F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6C2912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učí se rozpoznávat vliv cizích jazyků na jazyk mateřský, obohacuje slovní zásobu</w:t>
            </w:r>
          </w:p>
          <w:p w14:paraId="61484F7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poznávání vlastního kulturního zakotvení – kulturní diference</w:t>
            </w:r>
          </w:p>
          <w:p w14:paraId="2E1CE26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lidské vztahy – vztahy mezi kulturami,vzájemné obohacování různých kultur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2525FA9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C917F77" w14:textId="77777777">
        <w:trPr>
          <w:trHeight w:val="2080"/>
        </w:trPr>
        <w:tc>
          <w:tcPr>
            <w:tcW w:w="980" w:type="dxa"/>
            <w:vAlign w:val="center"/>
          </w:tcPr>
          <w:p w14:paraId="6A3E5C6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3355" w:type="dxa"/>
            <w:tcBorders>
              <w:left w:val="single" w:sz="4" w:space="0" w:color="000000"/>
            </w:tcBorders>
          </w:tcPr>
          <w:p w14:paraId="756D109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Skladba</w:t>
            </w:r>
          </w:p>
          <w:p w14:paraId="74239F1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věta jednočlenná a dvoučlenná</w:t>
            </w:r>
          </w:p>
          <w:p w14:paraId="159B34F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větné ekvivalenty</w:t>
            </w:r>
          </w:p>
          <w:p w14:paraId="7E4B81B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druhy vět a větných ekvivalentů  podle  funkce</w:t>
            </w:r>
          </w:p>
          <w:p w14:paraId="31BCBDE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přísudek</w:t>
            </w:r>
          </w:p>
          <w:p w14:paraId="30CDE7D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vedlejší věta přísudková</w:t>
            </w:r>
          </w:p>
          <w:p w14:paraId="6642E66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podmět</w:t>
            </w:r>
          </w:p>
          <w:p w14:paraId="2F8F224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vedl.věta podmětná</w:t>
            </w:r>
          </w:p>
          <w:p w14:paraId="2123554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shoda přísudku s podmětem</w:t>
            </w:r>
          </w:p>
          <w:p w14:paraId="638BBAA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předmět</w:t>
            </w:r>
          </w:p>
          <w:p w14:paraId="02841FB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VV předmětná</w:t>
            </w:r>
          </w:p>
          <w:p w14:paraId="21C165C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příslovečná určení</w:t>
            </w:r>
          </w:p>
          <w:p w14:paraId="136B5DC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VV příslovečné</w:t>
            </w:r>
          </w:p>
          <w:p w14:paraId="18F8EF1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přívlastek</w:t>
            </w:r>
          </w:p>
          <w:p w14:paraId="20F8F26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VV přívlastková</w:t>
            </w:r>
          </w:p>
          <w:p w14:paraId="0977A02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doplněk</w:t>
            </w:r>
          </w:p>
          <w:p w14:paraId="4D489A8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VV doplňková</w:t>
            </w:r>
          </w:p>
          <w:p w14:paraId="755C8E5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několikanásobné větné členy</w:t>
            </w:r>
          </w:p>
          <w:p w14:paraId="7ACCCDD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souvětí podřadné a souřadné</w:t>
            </w:r>
          </w:p>
        </w:tc>
        <w:tc>
          <w:tcPr>
            <w:tcW w:w="5400" w:type="dxa"/>
            <w:tcBorders>
              <w:left w:val="single" w:sz="4" w:space="0" w:color="000000"/>
            </w:tcBorders>
          </w:tcPr>
          <w:p w14:paraId="1E02445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z textu vyvozuje  podstatu vět jednočlenných a dvojčlenných</w:t>
            </w:r>
          </w:p>
          <w:p w14:paraId="5803B7B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vyhledá v textu, nahradí VJ větami dvojčl. a naopak</w:t>
            </w:r>
          </w:p>
          <w:p w14:paraId="21AB844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vysvětluje  pojem větný ekvivalent, uvede příklady, rozpozná který slovní druh je základem vět.ekvivalentů v testu</w:t>
            </w:r>
          </w:p>
          <w:p w14:paraId="4BFD81D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vyjmenuje druhy vět (ozn.,rozk.,táz.,přací), uvede příklady, prohloubí  si učivo o otázkách zjišťovacích a doplňovacích</w:t>
            </w:r>
          </w:p>
          <w:p w14:paraId="576BC35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uvede, čím může být vyjádřen přísudek, vyjmenuje sponová slovesa, fázová a způsobová</w:t>
            </w:r>
          </w:p>
          <w:p w14:paraId="5C32BCF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uvede znaky VV přísudkové, převádí  jmennou část přísudku vedlejší větou</w:t>
            </w:r>
          </w:p>
          <w:p w14:paraId="21877AE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rozliší věty s podnětem všeobecným a nevyjádřeným</w:t>
            </w:r>
          </w:p>
          <w:p w14:paraId="6583252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uvede charakteristické znaky jednotlivých větných členů</w:t>
            </w:r>
          </w:p>
          <w:p w14:paraId="7335CB5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vymezí znaky jednotlivých vedlejších vět</w:t>
            </w:r>
          </w:p>
          <w:p w14:paraId="71C7D2C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seznamuje se se spojovací výrazy</w:t>
            </w:r>
          </w:p>
          <w:p w14:paraId="19EEF3D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dovede rozlišit rozdíly mezi přívlastky</w:t>
            </w:r>
          </w:p>
          <w:p w14:paraId="7F0D523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uvede čím bývají větné členy nejčastěji vyjádřeny, na který slovní druh se funkci větného členu váže</w:t>
            </w:r>
          </w:p>
          <w:p w14:paraId="3D17593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píše správně interpunkci, rozliší spojky podřadící a souřadící</w:t>
            </w:r>
          </w:p>
          <w:p w14:paraId="43C6D2B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tvoří samostatně souvětí podřadné jednoduché a souřadné jednoduché</w:t>
            </w:r>
          </w:p>
        </w:tc>
        <w:tc>
          <w:tcPr>
            <w:tcW w:w="3120" w:type="dxa"/>
            <w:tcBorders>
              <w:left w:val="single" w:sz="4" w:space="0" w:color="000000"/>
            </w:tcBorders>
          </w:tcPr>
          <w:p w14:paraId="3D8ED61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single" w:sz="4" w:space="0" w:color="000000"/>
            </w:tcBorders>
          </w:tcPr>
          <w:p w14:paraId="2BB7930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E7594CE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4D3C9F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F85C2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Procvičování skladby</w:t>
            </w:r>
          </w:p>
          <w:p w14:paraId="41F51AD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tvoření vět na základě grafického znázornění</w:t>
            </w:r>
          </w:p>
          <w:p w14:paraId="7312900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celkové procvičování pravopisu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2D318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D26DD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Průběžně:</w:t>
            </w:r>
          </w:p>
          <w:p w14:paraId="7DCCFB30" w14:textId="77777777" w:rsidR="00A26406" w:rsidRDefault="00D83F7B" w:rsidP="00DC7024">
            <w:pPr>
              <w:widowControl w:val="0"/>
              <w:numPr>
                <w:ilvl w:val="0"/>
                <w:numId w:val="1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rozvíjí ústní i písemný projev</w:t>
            </w:r>
          </w:p>
          <w:p w14:paraId="3BCD6D14" w14:textId="77777777" w:rsidR="00A26406" w:rsidRDefault="00D83F7B" w:rsidP="00DC7024">
            <w:pPr>
              <w:widowControl w:val="0"/>
              <w:numPr>
                <w:ilvl w:val="0"/>
                <w:numId w:val="1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využívá odborné literatury (jazykové příručky)</w:t>
            </w:r>
          </w:p>
          <w:p w14:paraId="52DE6FDB" w14:textId="77777777" w:rsidR="00A26406" w:rsidRDefault="00D83F7B" w:rsidP="00DC7024">
            <w:pPr>
              <w:widowControl w:val="0"/>
              <w:numPr>
                <w:ilvl w:val="0"/>
                <w:numId w:val="1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opakuje si a procvičuje pravopisná pravidla</w:t>
            </w:r>
          </w:p>
          <w:p w14:paraId="3A760B5C" w14:textId="77777777" w:rsidR="00A26406" w:rsidRDefault="00D83F7B" w:rsidP="00DC7024">
            <w:pPr>
              <w:widowControl w:val="0"/>
              <w:numPr>
                <w:ilvl w:val="0"/>
                <w:numId w:val="1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rozvíjí myšlení</w:t>
            </w:r>
          </w:p>
          <w:p w14:paraId="5D9EAA5A" w14:textId="77777777" w:rsidR="00A26406" w:rsidRDefault="00D83F7B" w:rsidP="00DC7024">
            <w:pPr>
              <w:widowControl w:val="0"/>
              <w:numPr>
                <w:ilvl w:val="0"/>
                <w:numId w:val="1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obohacuje si slovní zásobu</w:t>
            </w:r>
          </w:p>
          <w:p w14:paraId="2AFA280C" w14:textId="77777777" w:rsidR="00A26406" w:rsidRDefault="00D83F7B" w:rsidP="00DC7024">
            <w:pPr>
              <w:widowControl w:val="0"/>
              <w:numPr>
                <w:ilvl w:val="0"/>
                <w:numId w:val="1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aktivně se podílí na přípravě vět k rozboru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DF16A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5FDA983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600F9AE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Zpracovaly: Mgr. Horáková Jaroslava, Mgr. Sládková Ilona</w:t>
      </w:r>
    </w:p>
    <w:p w14:paraId="51B7617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3231D9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75334AB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4BC69AB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1D2B151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18D3B678" w14:textId="77777777" w:rsidR="00A26406" w:rsidRDefault="00A26406" w:rsidP="00603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color w:val="000000"/>
          <w:sz w:val="36"/>
          <w:szCs w:val="36"/>
        </w:rPr>
      </w:pPr>
    </w:p>
    <w:p w14:paraId="0D0BE12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1BC95A8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Jazyk a jazyková komunikace      Vzdělávací obor:  </w:t>
      </w:r>
      <w:r>
        <w:rPr>
          <w:rFonts w:ascii="Arial" w:eastAsia="Arial" w:hAnsi="Arial" w:cs="Arial"/>
          <w:b/>
          <w:color w:val="000000"/>
          <w:u w:val="single"/>
        </w:rPr>
        <w:t>Český jazyk  – MLUVNICE</w:t>
      </w:r>
      <w:r>
        <w:rPr>
          <w:rFonts w:ascii="Arial" w:eastAsia="Arial" w:hAnsi="Arial" w:cs="Arial"/>
          <w:color w:val="000000"/>
        </w:rPr>
        <w:t xml:space="preserve">       ročník   8.</w:t>
      </w:r>
    </w:p>
    <w:p w14:paraId="16A3B4B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158434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tbl>
      <w:tblPr>
        <w:tblStyle w:val="a1"/>
        <w:tblW w:w="1501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80"/>
        <w:gridCol w:w="3355"/>
        <w:gridCol w:w="5400"/>
        <w:gridCol w:w="3120"/>
        <w:gridCol w:w="2160"/>
      </w:tblGrid>
      <w:tr w:rsidR="00A26406" w14:paraId="380435E0" w14:textId="77777777">
        <w:trPr>
          <w:trHeight w:val="904"/>
        </w:trPr>
        <w:tc>
          <w:tcPr>
            <w:tcW w:w="980" w:type="dxa"/>
            <w:tcBorders>
              <w:bottom w:val="single" w:sz="4" w:space="0" w:color="000000"/>
            </w:tcBorders>
          </w:tcPr>
          <w:p w14:paraId="521A6F4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Kapitola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5B2C119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Téma (Učivo)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44ABD86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Znalosti a dovednosti (výstup)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0F99954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12007E9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Poznámky</w:t>
            </w:r>
          </w:p>
        </w:tc>
      </w:tr>
      <w:tr w:rsidR="00A26406" w14:paraId="60869DCF" w14:textId="77777777">
        <w:trPr>
          <w:trHeight w:val="1361"/>
        </w:trPr>
        <w:tc>
          <w:tcPr>
            <w:tcW w:w="980" w:type="dxa"/>
            <w:tcBorders>
              <w:top w:val="single" w:sz="8" w:space="0" w:color="000000"/>
            </w:tcBorders>
            <w:vAlign w:val="center"/>
          </w:tcPr>
          <w:p w14:paraId="1493AAD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355" w:type="dxa"/>
            <w:tcBorders>
              <w:top w:val="single" w:sz="8" w:space="0" w:color="000000"/>
              <w:left w:val="single" w:sz="4" w:space="0" w:color="000000"/>
            </w:tcBorders>
          </w:tcPr>
          <w:p w14:paraId="000ECDF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Obecné poučení o jazyce</w:t>
            </w:r>
          </w:p>
          <w:p w14:paraId="5300ED0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Slovanské jazyky</w:t>
            </w:r>
          </w:p>
          <w:p w14:paraId="6591ED0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Rozvrstvení národního jazyka</w:t>
            </w:r>
          </w:p>
          <w:p w14:paraId="2A3EF19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Naši jazykovědci</w:t>
            </w:r>
          </w:p>
          <w:p w14:paraId="4BC73C1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Nauky českého jazyka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4" w:space="0" w:color="000000"/>
            </w:tcBorders>
          </w:tcPr>
          <w:p w14:paraId="35584EF0" w14:textId="77777777" w:rsidR="00A26406" w:rsidRDefault="00D83F7B" w:rsidP="00DC7024">
            <w:pPr>
              <w:widowControl w:val="0"/>
              <w:numPr>
                <w:ilvl w:val="0"/>
                <w:numId w:val="1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zopakuje si a upevní vědomosti ze 7.</w:t>
            </w:r>
            <w:r w:rsidR="006032A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ročníku</w:t>
            </w:r>
          </w:p>
          <w:p w14:paraId="17D92335" w14:textId="77777777" w:rsidR="00A26406" w:rsidRDefault="00D83F7B" w:rsidP="00DC7024">
            <w:pPr>
              <w:widowControl w:val="0"/>
              <w:numPr>
                <w:ilvl w:val="0"/>
                <w:numId w:val="1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rozliší slovanské jazyky – přečte si ukázky textů slov.</w:t>
            </w:r>
            <w:r w:rsidR="006032A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jazyků a pokusí se o překlad – vyhledá podobné a rozlišné znaky</w:t>
            </w:r>
          </w:p>
          <w:p w14:paraId="00286FD1" w14:textId="77777777" w:rsidR="00A26406" w:rsidRDefault="00D83F7B" w:rsidP="00DC7024">
            <w:pPr>
              <w:widowControl w:val="0"/>
              <w:numPr>
                <w:ilvl w:val="0"/>
                <w:numId w:val="1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seznámí se s vývojem jazyka a s českými jazykovědci</w:t>
            </w:r>
          </w:p>
          <w:p w14:paraId="2A5643F3" w14:textId="77777777" w:rsidR="00A26406" w:rsidRDefault="00D83F7B" w:rsidP="00DC7024">
            <w:pPr>
              <w:widowControl w:val="0"/>
              <w:numPr>
                <w:ilvl w:val="0"/>
                <w:numId w:val="1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náplň složek (nauka Čj)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4" w:space="0" w:color="000000"/>
            </w:tcBorders>
          </w:tcPr>
          <w:p w14:paraId="4A797C6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 – ukázky z literatury evropských  autorů</w:t>
            </w:r>
          </w:p>
          <w:p w14:paraId="31A622F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-etymologie slov – Etymologický slovník - použití</w:t>
            </w:r>
          </w:p>
          <w:p w14:paraId="4D98CD6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 – Jan Hus, J.A.Komenský – čeští jazykovědci z doby NO – životopis,dílo,význam, historické souvislosti </w:t>
            </w:r>
          </w:p>
          <w:p w14:paraId="7A0DAB0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 – význam Slované - státy</w:t>
            </w:r>
          </w:p>
          <w:p w14:paraId="79683DD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Jsme Evropané</w:t>
            </w:r>
          </w:p>
          <w:p w14:paraId="2F18F71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Činnosti: referáty, práce se slovníky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4" w:space="0" w:color="000000"/>
            </w:tcBorders>
          </w:tcPr>
          <w:p w14:paraId="6BCADCD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6AC1566" w14:textId="77777777">
        <w:trPr>
          <w:trHeight w:val="1855"/>
        </w:trPr>
        <w:tc>
          <w:tcPr>
            <w:tcW w:w="980" w:type="dxa"/>
            <w:tcBorders>
              <w:top w:val="single" w:sz="4" w:space="0" w:color="000000"/>
            </w:tcBorders>
            <w:vAlign w:val="center"/>
          </w:tcPr>
          <w:p w14:paraId="2761048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</w:tcBorders>
          </w:tcPr>
          <w:p w14:paraId="4FF6E82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Nauka o slovní zásobě</w:t>
            </w:r>
          </w:p>
          <w:p w14:paraId="4E354D2D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slovní zásoba</w:t>
            </w:r>
          </w:p>
          <w:p w14:paraId="6DDEA0D8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tvoření slov</w:t>
            </w:r>
          </w:p>
          <w:p w14:paraId="10CD7515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slova přejatá a jejich pravopis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</w:tcPr>
          <w:p w14:paraId="35116EC9" w14:textId="77777777" w:rsidR="00A26406" w:rsidRDefault="00D83F7B" w:rsidP="00DC7024">
            <w:pPr>
              <w:widowControl w:val="0"/>
              <w:numPr>
                <w:ilvl w:val="0"/>
                <w:numId w:val="1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upevní si učivo ze 7.ročníku</w:t>
            </w:r>
          </w:p>
          <w:p w14:paraId="78D3EBC9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vysvětlí, jak se do češtiny dostávají nová slova</w:t>
            </w:r>
          </w:p>
          <w:p w14:paraId="750964E5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 slovníku vyhledá významy různých slov</w:t>
            </w:r>
          </w:p>
          <w:p w14:paraId="04708E2B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tvoří pomocí předpon a přípon nová slova</w:t>
            </w:r>
          </w:p>
          <w:p w14:paraId="6D0ACD87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vyhledá v textu cizí slova, vysvětlí jejich význam</w:t>
            </w:r>
          </w:p>
          <w:p w14:paraId="527B9FF0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ověří si  ve Slovníku spis.češtiny, z kterých jazyků byla do češtiny přejata uvedená slova</w:t>
            </w:r>
          </w:p>
          <w:p w14:paraId="6BB3A99B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pojmenuje různé profese přejatými slovy – nahradí je domácími</w:t>
            </w:r>
          </w:p>
          <w:p w14:paraId="667E7CF8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slovo mezinárodní – dá příklad</w:t>
            </w:r>
          </w:p>
          <w:p w14:paraId="1D8D1208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názvy vědních oborů a sportovních disciplín, použije výrazy domácí i přejaté</w:t>
            </w:r>
          </w:p>
          <w:p w14:paraId="47F991E0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vyhledá v textu slova přejatá a rozpozná, jak se liší ve výslovnosti a v pravopisu od slov domácích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</w:tcPr>
          <w:p w14:paraId="4C5E177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Cizí jazyky -  využití znalostí žáků</w:t>
            </w:r>
          </w:p>
          <w:p w14:paraId="50B708F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8DF082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MV – stavba mluveného i psaného projevu</w:t>
            </w:r>
          </w:p>
          <w:p w14:paraId="3F488AA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uplatňování odpovídající škály výrazových prostředků</w:t>
            </w:r>
          </w:p>
          <w:p w14:paraId="5CFBCAE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osvojení základních pravidel veřejné komunikace</w:t>
            </w:r>
          </w:p>
          <w:p w14:paraId="42A426D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Činnosti: práce s textem, samostatná domácí příprava - referát</w:t>
            </w:r>
          </w:p>
          <w:p w14:paraId="2E73941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MKV – vnímání významu užívání cizího jazyka jako nástroje dorozumívání – používání citátů a jmen autorů </w:t>
            </w:r>
          </w:p>
          <w:p w14:paraId="230461B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Činnosti: práce s Pravidly, písemné cvičení, ústní cvičení</w:t>
            </w:r>
          </w:p>
          <w:p w14:paraId="7A246D0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277D2C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Lit – citáty, jména spisovatelů</w:t>
            </w:r>
          </w:p>
          <w:p w14:paraId="29DDF45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Fy, Ch,  - názvosloví, terminologie</w:t>
            </w:r>
          </w:p>
          <w:p w14:paraId="42F34B2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Z, D – názvy měst (původní názvy, názvy mat.jazyce)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</w:tcPr>
          <w:p w14:paraId="0A95FA3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887FAA4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2BDBD9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1F84B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Tvarosloví</w:t>
            </w:r>
          </w:p>
          <w:p w14:paraId="0833ADDD" w14:textId="77777777" w:rsidR="00A26406" w:rsidRDefault="00D83F7B" w:rsidP="00DC7024">
            <w:pPr>
              <w:widowControl w:val="0"/>
              <w:numPr>
                <w:ilvl w:val="0"/>
                <w:numId w:val="1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skloňování obecných jmen přejatých</w:t>
            </w:r>
          </w:p>
          <w:p w14:paraId="41A1BD0B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skloňování cizích jmen vlastních</w:t>
            </w:r>
          </w:p>
          <w:p w14:paraId="74DE2CF4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mluvnické kategorie sloves</w:t>
            </w:r>
          </w:p>
          <w:p w14:paraId="0A6F844E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slovesný vid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335AF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Upevní a procvičí učivo z předcházejících ročníků</w:t>
            </w:r>
          </w:p>
          <w:p w14:paraId="143552C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Vyhledá v textu obecná slova přejatá a vyvodí jejich skloňování</w:t>
            </w:r>
          </w:p>
          <w:p w14:paraId="5CB66E98" w14:textId="77777777" w:rsidR="00A26406" w:rsidRDefault="00D83F7B" w:rsidP="00DC7024">
            <w:pPr>
              <w:widowControl w:val="0"/>
              <w:numPr>
                <w:ilvl w:val="0"/>
                <w:numId w:val="1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zvládne vytvořit náležité tvary – ověří v Pravidlech, vyskloňuje podst. jm. idea a rozpozná, podle kterých vzorů se řídí jeho koncovky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BD9B2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MV – poskytuje znalost některých základních pojmů: kultura, etnikum, identita, diskriminace – vyhledávání vět k rozboru (samostatná práce)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F7050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03772D8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vAlign w:val="center"/>
          </w:tcPr>
          <w:p w14:paraId="33A7220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2DD1F03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přehled slovesných vzorů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69FA31BE" w14:textId="77777777" w:rsidR="00A26406" w:rsidRDefault="00D83F7B" w:rsidP="00DC7024">
            <w:pPr>
              <w:widowControl w:val="0"/>
              <w:numPr>
                <w:ilvl w:val="0"/>
                <w:numId w:val="1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podle slova idea dokáže tvořit tvary podobných slov</w:t>
            </w:r>
          </w:p>
          <w:p w14:paraId="3E53413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příklady</w:t>
            </w:r>
          </w:p>
          <w:p w14:paraId="1AF95969" w14:textId="77777777" w:rsidR="00A26406" w:rsidRDefault="00D83F7B" w:rsidP="00DC7024">
            <w:pPr>
              <w:widowControl w:val="0"/>
              <w:numPr>
                <w:ilvl w:val="0"/>
                <w:numId w:val="1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vyhledá v textu  cizí vlastní jména a shromáždí o nich informace</w:t>
            </w:r>
          </w:p>
          <w:p w14:paraId="6AE7CBBC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vyvodí, podle kterých r se budou skloňovat</w:t>
            </w:r>
          </w:p>
          <w:p w14:paraId="597FED25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 slova slovanského původu a slova neslovanská</w:t>
            </w:r>
          </w:p>
          <w:p w14:paraId="1BB99C67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tvary ověří v Pravidlech</w:t>
            </w:r>
          </w:p>
          <w:p w14:paraId="3AB1EDD7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příklady jmen, která se neskloňují</w:t>
            </w:r>
          </w:p>
          <w:p w14:paraId="56FE2373" w14:textId="77777777" w:rsidR="00A26406" w:rsidRDefault="00D83F7B" w:rsidP="00DC7024">
            <w:pPr>
              <w:widowControl w:val="0"/>
              <w:numPr>
                <w:ilvl w:val="0"/>
                <w:numId w:val="1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mluvnické kategorie</w:t>
            </w:r>
          </w:p>
          <w:p w14:paraId="6EA2E484" w14:textId="77777777" w:rsidR="00A26406" w:rsidRDefault="00D83F7B" w:rsidP="00DC7024">
            <w:pPr>
              <w:widowControl w:val="0"/>
              <w:numPr>
                <w:ilvl w:val="0"/>
                <w:numId w:val="1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pojem slovesný vid – rozliší slovesa dokonavá, nedokonavá, obouvidová</w:t>
            </w:r>
          </w:p>
          <w:p w14:paraId="7A2591D0" w14:textId="77777777" w:rsidR="00A26406" w:rsidRDefault="00D83F7B" w:rsidP="00DC7024">
            <w:pPr>
              <w:widowControl w:val="0"/>
              <w:numPr>
                <w:ilvl w:val="0"/>
                <w:numId w:val="10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dokáže vytvořit vidové dvojice</w:t>
            </w:r>
          </w:p>
          <w:p w14:paraId="0E57CE21" w14:textId="77777777" w:rsidR="00A26406" w:rsidRDefault="00D83F7B" w:rsidP="00DC7024">
            <w:pPr>
              <w:widowControl w:val="0"/>
              <w:numPr>
                <w:ilvl w:val="0"/>
                <w:numId w:val="10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vytvoří slovesné  tvary v rozkaz.způsobu a převede je do záporné podoby</w:t>
            </w:r>
          </w:p>
          <w:p w14:paraId="598B7B50" w14:textId="77777777" w:rsidR="00A26406" w:rsidRDefault="00D83F7B" w:rsidP="00DC7024">
            <w:pPr>
              <w:widowControl w:val="0"/>
              <w:numPr>
                <w:ilvl w:val="0"/>
                <w:numId w:val="1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vyjmenuje vzory každé slovesné třídy</w:t>
            </w:r>
          </w:p>
          <w:p w14:paraId="57069629" w14:textId="77777777" w:rsidR="00A26406" w:rsidRDefault="00D83F7B" w:rsidP="00DC7024">
            <w:pPr>
              <w:widowControl w:val="0"/>
              <w:numPr>
                <w:ilvl w:val="0"/>
                <w:numId w:val="1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popíše postup, podle kterého zařadí sloveso ke správnému vzoru</w:t>
            </w:r>
          </w:p>
          <w:p w14:paraId="32BB8487" w14:textId="77777777" w:rsidR="00A26406" w:rsidRDefault="00D83F7B" w:rsidP="00DC7024">
            <w:pPr>
              <w:widowControl w:val="0"/>
              <w:numPr>
                <w:ilvl w:val="0"/>
                <w:numId w:val="1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tvoří různé tvary sloves, ověří jejich správnost v Pravidlech</w:t>
            </w:r>
          </w:p>
          <w:p w14:paraId="5ED7FC84" w14:textId="77777777" w:rsidR="00A26406" w:rsidRDefault="00D83F7B" w:rsidP="00DC7024">
            <w:pPr>
              <w:widowControl w:val="0"/>
              <w:numPr>
                <w:ilvl w:val="0"/>
                <w:numId w:val="1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rozliší tvary knižní a hovorové</w:t>
            </w:r>
          </w:p>
          <w:p w14:paraId="1EFF4D1D" w14:textId="77777777" w:rsidR="00A26406" w:rsidRDefault="00D83F7B" w:rsidP="00DC7024">
            <w:pPr>
              <w:widowControl w:val="0"/>
              <w:numPr>
                <w:ilvl w:val="0"/>
                <w:numId w:val="1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vytvoří tvary příčestí trpného</w:t>
            </w:r>
          </w:p>
          <w:p w14:paraId="433E205C" w14:textId="77777777" w:rsidR="00A26406" w:rsidRDefault="00D83F7B" w:rsidP="00DC7024">
            <w:pPr>
              <w:widowControl w:val="0"/>
              <w:numPr>
                <w:ilvl w:val="0"/>
                <w:numId w:val="1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nahradí infinitiv podst. jménem slovesným</w:t>
            </w:r>
          </w:p>
          <w:p w14:paraId="416C468F" w14:textId="77777777" w:rsidR="00A26406" w:rsidRDefault="00D83F7B" w:rsidP="00DC7024">
            <w:pPr>
              <w:widowControl w:val="0"/>
              <w:numPr>
                <w:ilvl w:val="0"/>
                <w:numId w:val="1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vyjmenuje nepravidelná slovesa, tvoří od nich různé tvary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71DBAD5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Stylistika – užití vidových dvojic, vypravování,  popis děje, ohraničení děje</w:t>
            </w:r>
          </w:p>
          <w:p w14:paraId="139506A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72DACE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(osobnostní rozvoj) - základní dovednosti dobré komunikace – základní dovednosti pro spolupráci</w:t>
            </w:r>
          </w:p>
          <w:p w14:paraId="0E4F1182" w14:textId="77777777" w:rsidR="00A26406" w:rsidRDefault="00D83F7B" w:rsidP="00DC7024">
            <w:pPr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rozvoj schopností poznávání</w:t>
            </w:r>
          </w:p>
          <w:p w14:paraId="0A5F57CF" w14:textId="77777777" w:rsidR="00A26406" w:rsidRDefault="00D83F7B" w:rsidP="00DC7024">
            <w:pPr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rozvoj studijních dovedností</w:t>
            </w:r>
          </w:p>
          <w:p w14:paraId="06B860C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činnost: práce s Pravidly, Práce s jazykovými příručkami</w:t>
            </w:r>
          </w:p>
          <w:p w14:paraId="6A65EEE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 samostatné domácí práce, soutěž skupin na tvorbu přívlastků</w:t>
            </w:r>
          </w:p>
          <w:p w14:paraId="638A5B9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DE7D97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28E738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DF234C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FE01F2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Stylistika: vhodnost použití knižních, hovorových tvarů v konkrétních textech a situacích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2418A32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42198D4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vAlign w:val="center"/>
          </w:tcPr>
          <w:p w14:paraId="4A3DAF5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  <w:p w14:paraId="3B7CABD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38DA48E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292AA26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Skladba</w:t>
            </w:r>
          </w:p>
          <w:p w14:paraId="63A5FC6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Věta jednoduchá a souvětí</w:t>
            </w:r>
          </w:p>
          <w:p w14:paraId="71D0B5D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EDDACD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93C6795" w14:textId="77777777" w:rsidR="00A26406" w:rsidRDefault="00D83F7B" w:rsidP="00DC7024">
            <w:pPr>
              <w:widowControl w:val="0"/>
              <w:numPr>
                <w:ilvl w:val="0"/>
                <w:numId w:val="1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Základní větné členy</w:t>
            </w:r>
          </w:p>
          <w:p w14:paraId="2D5E90E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FE8C1B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F5D136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0BE228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9401D5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BB178C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27347A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B90B7F2" w14:textId="77777777" w:rsidR="00A26406" w:rsidRDefault="00D83F7B" w:rsidP="00DC7024">
            <w:pPr>
              <w:widowControl w:val="0"/>
              <w:numPr>
                <w:ilvl w:val="0"/>
                <w:numId w:val="1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rozvíjející větné členy</w:t>
            </w:r>
          </w:p>
          <w:p w14:paraId="39ED966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AB0D9C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DA026C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3FD491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6E996D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A4C019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0E57E4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F2B53A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C33DA12" w14:textId="77777777" w:rsidR="00A26406" w:rsidRDefault="00D83F7B" w:rsidP="00DC7024">
            <w:pPr>
              <w:widowControl w:val="0"/>
              <w:numPr>
                <w:ilvl w:val="0"/>
                <w:numId w:val="1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několikanásobné větné členy</w:t>
            </w:r>
          </w:p>
          <w:p w14:paraId="4C41C02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1765DC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4F9916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54C405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94DF3C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E8CB6A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747534C" w14:textId="77777777" w:rsidR="00A26406" w:rsidRDefault="00D83F7B" w:rsidP="00DC7024">
            <w:pPr>
              <w:widowControl w:val="0"/>
              <w:numPr>
                <w:ilvl w:val="0"/>
                <w:numId w:val="1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přístavek</w:t>
            </w:r>
          </w:p>
          <w:p w14:paraId="16535A6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6C032C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668E4D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11F0EAD" w14:textId="77777777" w:rsidR="00A26406" w:rsidRDefault="00D83F7B" w:rsidP="00DC7024">
            <w:pPr>
              <w:widowControl w:val="0"/>
              <w:numPr>
                <w:ilvl w:val="0"/>
                <w:numId w:val="1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věta jednoduchá a souvětí</w:t>
            </w:r>
          </w:p>
          <w:p w14:paraId="7F82DA2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9F76201" w14:textId="77777777" w:rsidR="00A26406" w:rsidRDefault="00D83F7B" w:rsidP="00DC7024">
            <w:pPr>
              <w:widowControl w:val="0"/>
              <w:numPr>
                <w:ilvl w:val="0"/>
                <w:numId w:val="1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souvětí podřadné</w:t>
            </w:r>
          </w:p>
          <w:p w14:paraId="0277B2C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512642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D98AFD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59EB821" w14:textId="77777777" w:rsidR="00A26406" w:rsidRDefault="00D83F7B" w:rsidP="00DC7024">
            <w:pPr>
              <w:widowControl w:val="0"/>
              <w:numPr>
                <w:ilvl w:val="0"/>
                <w:numId w:val="1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druhy vedlejších vět</w:t>
            </w:r>
          </w:p>
          <w:p w14:paraId="050A888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0257CC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930222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69A04F0" w14:textId="77777777" w:rsidR="00A26406" w:rsidRDefault="00D83F7B" w:rsidP="00DC7024">
            <w:pPr>
              <w:widowControl w:val="0"/>
              <w:numPr>
                <w:ilvl w:val="0"/>
                <w:numId w:val="1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souřadně spojené vedlejší věty</w:t>
            </w:r>
          </w:p>
          <w:p w14:paraId="5DBC2ED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75E158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F6B7AB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95050B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935753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souvětí souřadné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62DDA42D" w14:textId="77777777" w:rsidR="00A26406" w:rsidRDefault="00D83F7B" w:rsidP="00DC7024">
            <w:pPr>
              <w:widowControl w:val="0"/>
              <w:numPr>
                <w:ilvl w:val="0"/>
                <w:numId w:val="1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zopakuje si učivo 7.ročníku, uvede charakteristické znaky</w:t>
            </w:r>
          </w:p>
          <w:p w14:paraId="6BF04835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vyvodí z textu, jakými slovními druhy jsou vyjádřeny větné ekvivalenty</w:t>
            </w:r>
          </w:p>
          <w:p w14:paraId="7C0F0EBD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upevní si učivo z předcházejících ročníků</w:t>
            </w:r>
          </w:p>
          <w:p w14:paraId="68B561AB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 textu vyhledá složené slovesné tvary, které tvoří holý přísudek</w:t>
            </w:r>
          </w:p>
          <w:p w14:paraId="1170C473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vytvoří věty s přísudkem slovesným, jmenným se sponou, jmenným beze spony</w:t>
            </w:r>
          </w:p>
          <w:p w14:paraId="2E2D35C3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obměňuje slovesný způsob</w:t>
            </w:r>
          </w:p>
          <w:p w14:paraId="17744658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vytvoří věty s podmětem vyjádřeným různými slovními druhy</w:t>
            </w:r>
          </w:p>
          <w:p w14:paraId="62BB62E7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upevní si učivo ze 7. Ročníku</w:t>
            </w:r>
          </w:p>
          <w:p w14:paraId="49CE15F4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 členy holé, rozvité, několikanásobné, určí kterým slovním druhem jsou vyjádřeny</w:t>
            </w:r>
          </w:p>
          <w:p w14:paraId="022D09E9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pojmy shoda, řízenost, přimykání, uvede příklady</w:t>
            </w:r>
          </w:p>
          <w:p w14:paraId="14E1E213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prohloubí si vědomosti o přívlastku shodném, </w:t>
            </w:r>
            <w:r>
              <w:rPr>
                <w:color w:val="000000"/>
                <w:sz w:val="24"/>
                <w:szCs w:val="24"/>
              </w:rPr>
              <w:lastRenderedPageBreak/>
              <w:t>neshodném, těsném, volném, postupně rozvíjejícím a několikanásobném</w:t>
            </w:r>
          </w:p>
          <w:p w14:paraId="38AAAFB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7250FC0" w14:textId="77777777" w:rsidR="00A26406" w:rsidRDefault="00D83F7B" w:rsidP="00DC7024">
            <w:pPr>
              <w:widowControl w:val="0"/>
              <w:numPr>
                <w:ilvl w:val="0"/>
                <w:numId w:val="1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vymezí pojem několikanásobný větný člen</w:t>
            </w:r>
          </w:p>
          <w:p w14:paraId="33D9F8AA" w14:textId="77777777" w:rsidR="00A26406" w:rsidRDefault="00D83F7B" w:rsidP="00DC7024">
            <w:pPr>
              <w:widowControl w:val="0"/>
              <w:numPr>
                <w:ilvl w:val="0"/>
                <w:numId w:val="1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vyjmenuje významové poměry mezi jednotlivými členy, uvede nejčastěji spojovací výrazy</w:t>
            </w:r>
          </w:p>
          <w:p w14:paraId="4C256946" w14:textId="77777777" w:rsidR="00A26406" w:rsidRDefault="00D83F7B" w:rsidP="00DC7024">
            <w:pPr>
              <w:widowControl w:val="0"/>
              <w:numPr>
                <w:ilvl w:val="0"/>
                <w:numId w:val="1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dá příklady k jednotlivým typům a vysvětlí je</w:t>
            </w:r>
          </w:p>
          <w:p w14:paraId="52448243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vyhledá v textu několikanásobné větné členy, určí mezi nimi významový poměr</w:t>
            </w:r>
          </w:p>
          <w:p w14:paraId="29462A65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správně doplní interpunkci</w:t>
            </w:r>
          </w:p>
          <w:p w14:paraId="03D5274F" w14:textId="77777777" w:rsidR="00A26406" w:rsidRDefault="00D83F7B" w:rsidP="00DC7024">
            <w:pPr>
              <w:widowControl w:val="0"/>
              <w:numPr>
                <w:ilvl w:val="0"/>
                <w:numId w:val="1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pojem přístavek, uvede příklad, napíše správně interpunkci</w:t>
            </w:r>
          </w:p>
          <w:p w14:paraId="2351A12C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vyhledá v textu přístavky</w:t>
            </w:r>
          </w:p>
          <w:p w14:paraId="0DA0D38E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vymyslí a doplní do vět vhodné přístavky</w:t>
            </w:r>
          </w:p>
          <w:p w14:paraId="6DE09565" w14:textId="77777777" w:rsidR="00A26406" w:rsidRDefault="00D83F7B" w:rsidP="00DC7024">
            <w:pPr>
              <w:widowControl w:val="0"/>
              <w:numPr>
                <w:ilvl w:val="0"/>
                <w:numId w:val="1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graficky znázorní  stavbu věty jednoduché, rozliší jednoduchou od souvětí</w:t>
            </w:r>
          </w:p>
          <w:p w14:paraId="5BD04757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pojem souvětí podřadné</w:t>
            </w:r>
          </w:p>
          <w:p w14:paraId="604DB3FD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rozliší větu hlavní, vedlejší, řídící, závislou</w:t>
            </w:r>
          </w:p>
          <w:p w14:paraId="1FFED385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interpunkci</w:t>
            </w:r>
          </w:p>
          <w:p w14:paraId="0E054A4B" w14:textId="77777777" w:rsidR="00A26406" w:rsidRDefault="00D83F7B" w:rsidP="00DC7024">
            <w:pPr>
              <w:widowControl w:val="0"/>
              <w:numPr>
                <w:ilvl w:val="0"/>
                <w:numId w:val="1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zopakuje si učivo ze 7.ročníku</w:t>
            </w:r>
          </w:p>
          <w:p w14:paraId="7BFFE2D4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vysvětlí, jak pozná druhy VV, rozliší VV podmětnou od VV předmětné</w:t>
            </w:r>
          </w:p>
          <w:p w14:paraId="22ADD913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převede VV předmětné na VV doplňkové a naopak</w:t>
            </w:r>
          </w:p>
          <w:p w14:paraId="026D83B3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vysvětlí, kdy jsou VV souřadně spojené, znázorní je graficky, píše správně interpunkci v běžných typech souvětí</w:t>
            </w:r>
          </w:p>
          <w:p w14:paraId="3E621CAE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vyhledá VV souřadně spojené a určí u nich významový poměr, rozpozná, kdy nejsou VV souřadně spojené</w:t>
            </w:r>
          </w:p>
          <w:p w14:paraId="54F310F6" w14:textId="77777777" w:rsidR="00A26406" w:rsidRDefault="00D83F7B" w:rsidP="00DC7024">
            <w:pPr>
              <w:widowControl w:val="0"/>
              <w:numPr>
                <w:ilvl w:val="0"/>
                <w:numId w:val="1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pojem souvětí souřadné</w:t>
            </w:r>
          </w:p>
          <w:p w14:paraId="0BDE7E5E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vyhledá v textu souvětí souřadné, jednoduché i </w:t>
            </w:r>
            <w:r>
              <w:rPr>
                <w:color w:val="000000"/>
                <w:sz w:val="24"/>
                <w:szCs w:val="24"/>
              </w:rPr>
              <w:lastRenderedPageBreak/>
              <w:t>složité</w:t>
            </w:r>
          </w:p>
          <w:p w14:paraId="71A29D2F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významové poměry mezi větami hlavními</w:t>
            </w:r>
          </w:p>
          <w:p w14:paraId="06750765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vyvodí z textu poměr příčinný, souvětí s významovým poměrem důsledkovým, změní na souvětí s významovým poměrem příčinným a naopak</w:t>
            </w:r>
          </w:p>
          <w:p w14:paraId="52A94FC8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vyjmenuje spojovací výrazy</w:t>
            </w:r>
          </w:p>
          <w:p w14:paraId="44669E4C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doplní do textu správně čárky a odůvodní je</w:t>
            </w:r>
          </w:p>
          <w:p w14:paraId="2FD3A001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znázorní graficky souvětí</w:t>
            </w:r>
          </w:p>
          <w:p w14:paraId="64AE0A65" w14:textId="77777777" w:rsidR="00A26406" w:rsidRDefault="00D83F7B" w:rsidP="00DC702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rozebere složitá souvětí, rozliší věty hlavní, vedlejší, řídící, závislé, druhy vedlejších vět, určí významový poměr mezi souřadně spojenými větami a graficky znázorní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03D1C23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OSV – (osobnostní rozvoj) – rozvoj schopností poznávání</w:t>
            </w:r>
          </w:p>
          <w:p w14:paraId="2113DB85" w14:textId="77777777" w:rsidR="00A26406" w:rsidRDefault="00D83F7B" w:rsidP="00DC7024">
            <w:pPr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cvičení smyslového vnímání, pozornosti a soustředění</w:t>
            </w:r>
          </w:p>
          <w:p w14:paraId="11D9519D" w14:textId="77777777" w:rsidR="00A26406" w:rsidRDefault="00D83F7B" w:rsidP="00DC7024">
            <w:pPr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cvičení dovedností zapamatování , řešení problému</w:t>
            </w:r>
          </w:p>
          <w:p w14:paraId="591CB4C6" w14:textId="77777777" w:rsidR="00A26406" w:rsidRDefault="00D83F7B" w:rsidP="00DC7024">
            <w:pPr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dovednosti pro učení a studium</w:t>
            </w:r>
          </w:p>
          <w:p w14:paraId="3D4FE75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činnost:  vytváření vlastního souvětí na základě grafického znázornění - řešení</w:t>
            </w:r>
          </w:p>
          <w:p w14:paraId="3D6C006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3574D0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733ADF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vyhledávání cizích slov – práce se slovníkem</w:t>
            </w:r>
          </w:p>
          <w:p w14:paraId="14A57FB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C21AF7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354C76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Lit -  funkce VJ a souvětí v lit.dílech</w:t>
            </w:r>
          </w:p>
          <w:p w14:paraId="0672F1E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grafy, jazyk.rozbory vět, všestranné jazykové rozbory</w:t>
            </w:r>
          </w:p>
          <w:p w14:paraId="02B797F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84EBA0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Stylistika – úvaha složitěji stavěná souvětí (důraz na zachování srozumitelnosti a logiky)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5F434E5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07F0D77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3D86603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Průběžně:</w:t>
      </w:r>
    </w:p>
    <w:p w14:paraId="67253CF2" w14:textId="77777777" w:rsidR="00A26406" w:rsidRDefault="00D83F7B" w:rsidP="00DC7024">
      <w:pPr>
        <w:widowControl w:val="0"/>
        <w:numPr>
          <w:ilvl w:val="0"/>
          <w:numId w:val="13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rozvíjí písemný i ústní projev</w:t>
      </w:r>
    </w:p>
    <w:p w14:paraId="1AA00781" w14:textId="77777777" w:rsidR="00A26406" w:rsidRDefault="00D83F7B" w:rsidP="00DC7024">
      <w:pPr>
        <w:widowControl w:val="0"/>
        <w:numPr>
          <w:ilvl w:val="0"/>
          <w:numId w:val="13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obohacuje si slovní zásobu</w:t>
      </w:r>
    </w:p>
    <w:p w14:paraId="084C8F72" w14:textId="77777777" w:rsidR="00A26406" w:rsidRDefault="00D83F7B" w:rsidP="00DC7024">
      <w:pPr>
        <w:widowControl w:val="0"/>
        <w:numPr>
          <w:ilvl w:val="0"/>
          <w:numId w:val="13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využívá získané vědomosti a zkušenosti v zájmu vlastního rozvoje i své přípravy na budoucnost</w:t>
      </w:r>
    </w:p>
    <w:p w14:paraId="7C27C900" w14:textId="77777777" w:rsidR="00A26406" w:rsidRDefault="00D83F7B" w:rsidP="00DC7024">
      <w:pPr>
        <w:widowControl w:val="0"/>
        <w:numPr>
          <w:ilvl w:val="0"/>
          <w:numId w:val="13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vytváří si komplexnější pohled na různé jevy</w:t>
      </w:r>
    </w:p>
    <w:p w14:paraId="1D56F4D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BFCC9D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Zpracovaly: Mgr. Horáková Jaroslava,  Mgr. Sládková Ilona</w:t>
      </w:r>
    </w:p>
    <w:p w14:paraId="1BD7BA6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3E17134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164C63E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BA1D3E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5A4B6B8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1A6A259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7530E71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701F853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446CA6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2ACEA9A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Jazyk a jazyková komunikace      Vzdělávací obor:  </w:t>
      </w:r>
      <w:r>
        <w:rPr>
          <w:rFonts w:ascii="Arial" w:eastAsia="Arial" w:hAnsi="Arial" w:cs="Arial"/>
          <w:b/>
          <w:color w:val="000000"/>
          <w:u w:val="single"/>
        </w:rPr>
        <w:t>Český jazyk - MLUVNICE</w:t>
      </w:r>
      <w:r>
        <w:rPr>
          <w:rFonts w:ascii="Arial" w:eastAsia="Arial" w:hAnsi="Arial" w:cs="Arial"/>
          <w:color w:val="000000"/>
        </w:rPr>
        <w:t xml:space="preserve">      ročník  9.</w:t>
      </w:r>
    </w:p>
    <w:p w14:paraId="554F514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EEDA99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2"/>
        <w:tblW w:w="14332" w:type="dxa"/>
        <w:tblInd w:w="2" w:type="dxa"/>
        <w:tblLayout w:type="fixed"/>
        <w:tblLook w:val="0000" w:firstRow="0" w:lastRow="0" w:firstColumn="0" w:lastColumn="0" w:noHBand="0" w:noVBand="0"/>
      </w:tblPr>
      <w:tblGrid>
        <w:gridCol w:w="980"/>
        <w:gridCol w:w="3355"/>
        <w:gridCol w:w="5400"/>
        <w:gridCol w:w="3120"/>
        <w:gridCol w:w="1477"/>
      </w:tblGrid>
      <w:tr w:rsidR="00A26406" w14:paraId="6B810BFF" w14:textId="77777777">
        <w:trPr>
          <w:trHeight w:val="904"/>
        </w:trPr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900AC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Kapitola</w:t>
            </w:r>
          </w:p>
        </w:tc>
        <w:tc>
          <w:tcPr>
            <w:tcW w:w="33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6FA56F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Téma (Učivo)</w:t>
            </w:r>
          </w:p>
        </w:tc>
        <w:tc>
          <w:tcPr>
            <w:tcW w:w="54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CE770C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Znalosti a dovednosti (výstup)</w:t>
            </w:r>
          </w:p>
        </w:tc>
        <w:tc>
          <w:tcPr>
            <w:tcW w:w="31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5DDCEA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Průřezová témata, projekty a kurzy, mezipředmětové vazby</w:t>
            </w:r>
          </w:p>
        </w:tc>
        <w:tc>
          <w:tcPr>
            <w:tcW w:w="14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94E4A3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Poznámky</w:t>
            </w:r>
          </w:p>
        </w:tc>
      </w:tr>
      <w:tr w:rsidR="00A26406" w14:paraId="73781E3C" w14:textId="77777777">
        <w:trPr>
          <w:trHeight w:val="1890"/>
        </w:trPr>
        <w:tc>
          <w:tcPr>
            <w:tcW w:w="98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14:paraId="50B6197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  <w:p w14:paraId="74FADBC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56CEC91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5606841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5306AB1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41DF774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34F0201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  <w:p w14:paraId="7B0C9DE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2E13591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374D0EE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2242C94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77309C8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  <w:p w14:paraId="1EF2E5C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</w:tcPr>
          <w:p w14:paraId="6765D63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Obecné poučení o jazyce</w:t>
            </w:r>
          </w:p>
          <w:p w14:paraId="48D8BEE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Jazyky slovanské</w:t>
            </w:r>
          </w:p>
          <w:p w14:paraId="3E2138A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1B864A9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09E91F8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4F6A9A1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47A6325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4DE6AA4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51EF16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F20028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Vývoj českého jazyka</w:t>
            </w:r>
          </w:p>
          <w:p w14:paraId="7A0E473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10CEF61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6EC322B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4F17FBA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661E3DF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313BEFB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Útvary českého jazyka</w:t>
            </w:r>
          </w:p>
          <w:p w14:paraId="6368282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5400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</w:tcPr>
          <w:p w14:paraId="2DD956DB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zopakuje si a upevní vědomosti z předcházejících ročníků</w:t>
            </w:r>
          </w:p>
          <w:p w14:paraId="05E5DE9D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vyjmenuje skupiny slovanských jazyků a uvede u nich, které používají azbuku a které latinku</w:t>
            </w:r>
          </w:p>
          <w:p w14:paraId="5E99D259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vyjádří  pozdrav Dobrý den! a  Na shledanou! Ve všech slovanských jazycích</w:t>
            </w:r>
          </w:p>
          <w:p w14:paraId="4E278BB4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vyhledá shodné a odlišné prvky</w:t>
            </w:r>
          </w:p>
          <w:p w14:paraId="5E275D64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vyjmenuje i některé jazyky neslovanské (románské, germánské)</w:t>
            </w:r>
          </w:p>
          <w:p w14:paraId="2736BFD6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popíše, kdy a jak vznikl český jazyk, jak se vyvíjel, vyhledá důkazy na ukázkách z Dalimilovy kroniky, Postily, Hájkovy Kroniky české, Komenského Labyrintu a z testu J. Jungmanna</w:t>
            </w:r>
          </w:p>
          <w:p w14:paraId="7A6A4DE7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pojmy archaismy, historismy a neologismy a uvede příklady</w:t>
            </w:r>
          </w:p>
          <w:p w14:paraId="5B3B9CF7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shrne dosavadní vědomosti</w:t>
            </w:r>
          </w:p>
          <w:p w14:paraId="190187EC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rozliší jazyk spisovný a nespisovný</w:t>
            </w:r>
          </w:p>
          <w:p w14:paraId="6AC83A8E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podle znaků pozná obecnou češtinu a některá nářečí</w:t>
            </w:r>
          </w:p>
          <w:p w14:paraId="1E7B40EA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najde nespisovný výraz a převede do spisovného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</w:tcPr>
          <w:p w14:paraId="7976171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kulturní diferenciace</w:t>
            </w:r>
          </w:p>
          <w:p w14:paraId="425FBAA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učí toleranci</w:t>
            </w:r>
          </w:p>
          <w:p w14:paraId="6D88334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specifické rysy jazyků a jejich rovnocennost – užití mapy</w:t>
            </w:r>
          </w:p>
          <w:p w14:paraId="1D23A40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B59535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CE05CB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D, Z – význam znalosti jazyků při cestování</w:t>
            </w:r>
          </w:p>
          <w:p w14:paraId="3652E15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počešťování cizích místních názvů</w:t>
            </w:r>
          </w:p>
          <w:p w14:paraId="249B3A7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21ED71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42EBB3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FD009D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B172C9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LV, D – historické souvislosti vzniku jednotlivých děl – ukázky zásadních děl – rozbor textu</w:t>
            </w:r>
          </w:p>
          <w:p w14:paraId="231582E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 – mapka rozšíření nářečí, specifika nářečí – zpracování mapy Evropy  - vyznačit barevně skupinu jazyků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</w:tcPr>
          <w:p w14:paraId="0B4AC12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4DE1306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530B294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6E3B494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A26406" w14:paraId="58F85C54" w14:textId="77777777">
        <w:trPr>
          <w:trHeight w:val="1644"/>
        </w:trPr>
        <w:tc>
          <w:tcPr>
            <w:tcW w:w="98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622CC90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4.</w:t>
            </w:r>
          </w:p>
          <w:p w14:paraId="6B28D44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1865881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0A2350A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07D9A5C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43BA9DD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6945F7F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3C4623F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69DF33F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  <w:p w14:paraId="32D883A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373ECAF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EFC91B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Zvuková stránka jazyka</w:t>
            </w:r>
          </w:p>
          <w:p w14:paraId="3A6FC1B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6C689E5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048E72C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67D5FEC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179B106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32CFF9A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6FAA7B0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7A3D935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749DFC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819815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658305F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Tvoření slov</w:t>
            </w:r>
          </w:p>
          <w:p w14:paraId="6E8808F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3CD468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5174525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zopakuji si a upevní vědomosti od 6.ročníku (znělé, neznělé souhlásky, samohlásky, spodoba znělosti – uvede příklady)</w:t>
            </w:r>
          </w:p>
          <w:p w14:paraId="08C4546B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dovede podtrhnout hlavní a vedlejší přízvuk, znázorní větné melodie u vět oznamovacích, rozkazovacích a tázacích</w:t>
            </w:r>
          </w:p>
          <w:p w14:paraId="6EE73448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vysvětlí,proč dbáme v mluveném projevu na vhodné tempo</w:t>
            </w:r>
          </w:p>
          <w:p w14:paraId="36CD9CD4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spisovně vyslovuje česká a běžně užívaná cizí slova</w:t>
            </w:r>
          </w:p>
          <w:p w14:paraId="09062F6F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vyhledá v textu slova cizího původu a uvede znaky, kterými se liší ve výslovnosti i pravopise od slov domácích</w:t>
            </w:r>
          </w:p>
          <w:p w14:paraId="4D567490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bezpečně rozpozná kořen slova, předponu, příponu a koncovku</w:t>
            </w:r>
          </w:p>
          <w:p w14:paraId="08C29DD8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pojmy slovotvorný základ a základové slovo</w:t>
            </w:r>
          </w:p>
          <w:p w14:paraId="2D2E1FAB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rozlišuje a příklady v textu dokládá nejdůležitější způsoby obohacování slovní zásoby a  zásady tvoření českých slov, rozpozná přenesená pojmenování zvláště ve frazémech (ČJL-9-2-02)</w:t>
            </w:r>
          </w:p>
          <w:p w14:paraId="5D819F70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vytvoří  slova příbuzná, odliší zkratková slova a zkratky, vytvoří slova složená a přechýlená</w:t>
            </w:r>
          </w:p>
          <w:p w14:paraId="50CE6DFE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vyhledá ve Slovníku spisovné čeština a Pravidlech nejznámější zkratky vědeckých titulů a vysvětlí je, rozlišuje způsoby obohacování slovní zásoby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A5E8F1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MV – stavba mediálního sdělení</w:t>
            </w:r>
          </w:p>
          <w:p w14:paraId="38A4AC8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poznatky a dovednosti týkající se médií – referáty  dle výběru žáků – propojeno se stylistikou, prezentací, jejich vyhodnocováním</w:t>
            </w:r>
          </w:p>
          <w:p w14:paraId="207B162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D0D939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Naukové předměty + Fy, Ch, D, Př, Z – referáty – využití poznatků v kultivovaných ústních a písemných projevech</w:t>
            </w:r>
          </w:p>
          <w:p w14:paraId="7CE49F6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9C473E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Lit – recitace, umělecký přednes prózy, spisovná výslovnost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09E7EF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4B78B53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70CD251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0914FE5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056CE87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3E1E761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31A63DC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519CF62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0D9CF1F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58FC685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663C1EA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2B71FF2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4F577F3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6AB87CA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42940A4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445B5BA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7FD7D3E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Slovník spisovné češtiny</w:t>
            </w:r>
          </w:p>
          <w:p w14:paraId="15EA4F7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Pravidla českého pravopisu</w:t>
            </w:r>
          </w:p>
        </w:tc>
      </w:tr>
      <w:tr w:rsidR="00A26406" w14:paraId="3902E20C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AFAEE4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9361D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Pravopis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1C9B3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zopakování vědomostí z nižších ročníků</w:t>
            </w:r>
          </w:p>
          <w:p w14:paraId="407A81D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provádí korekturní cvičení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D3E32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D, Z, Cj, Př – názvy – velká písmena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BF3FE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A26406" w14:paraId="1AC63961" w14:textId="77777777">
        <w:trPr>
          <w:trHeight w:val="277"/>
        </w:trPr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EA6C67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</w:t>
            </w:r>
          </w:p>
          <w:p w14:paraId="1F19AB5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36CEDAB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38AA25A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7272685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2A194C5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7934A5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lastRenderedPageBreak/>
              <w:t>Význam slova</w:t>
            </w:r>
          </w:p>
        </w:tc>
        <w:tc>
          <w:tcPr>
            <w:tcW w:w="54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8982BDF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pojmy: slova nadřazené, podřazené, souřadná (uvede příklady), rozpoznává přenesená pojmenování</w:t>
            </w:r>
          </w:p>
          <w:p w14:paraId="60D7E74C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 slova jednoznačná a mnohoznačná</w:t>
            </w:r>
          </w:p>
          <w:p w14:paraId="55D12DEB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v textu vyhledá synonyma, homonyma a antonyma – vysvětlí rozdíly mezi nimi</w:t>
            </w:r>
          </w:p>
          <w:p w14:paraId="54DB6C02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příklad sousloví</w:t>
            </w:r>
          </w:p>
          <w:p w14:paraId="00CB6830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rozliší metaforu, metonymii – uvede příklady</w:t>
            </w:r>
          </w:p>
          <w:p w14:paraId="1668BCA7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vyhledá v textu odborné názvy – rozliší, zda jsou domácí, cizí, jednoslovné, víceslovné)</w:t>
            </w:r>
          </w:p>
        </w:tc>
        <w:tc>
          <w:tcPr>
            <w:tcW w:w="31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B1A038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Uvádí příklady z ostatních předmětů – práce s odborným textem,časopisem – vypsat, přeložit, vysvětlit</w:t>
            </w:r>
          </w:p>
          <w:p w14:paraId="4005FB2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MV – stavba mediálního sdělení (propojeno se stylistikou)  -práce s textem a časopisy</w:t>
            </w:r>
          </w:p>
        </w:tc>
        <w:tc>
          <w:tcPr>
            <w:tcW w:w="14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08072F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A26406" w14:paraId="10977097" w14:textId="77777777">
        <w:trPr>
          <w:trHeight w:val="277"/>
        </w:trPr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194100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8./1</w:t>
            </w:r>
          </w:p>
          <w:p w14:paraId="6838F6C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6C5FF64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3877CE4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6731FE9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0401D86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55D7BB9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50435C7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8./2</w:t>
            </w:r>
          </w:p>
          <w:p w14:paraId="433F940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791DC27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8./3</w:t>
            </w:r>
          </w:p>
          <w:p w14:paraId="05BAB38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66867A4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500E5BD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51E5798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B75167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Tvarosloví</w:t>
            </w:r>
          </w:p>
          <w:p w14:paraId="05ED0525" w14:textId="77777777" w:rsidR="00A26406" w:rsidRDefault="00D83F7B" w:rsidP="0075521F">
            <w:pPr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jména a  jejich druhy</w:t>
            </w:r>
          </w:p>
          <w:p w14:paraId="70EB0B6B" w14:textId="77777777" w:rsidR="00A26406" w:rsidRDefault="00D83F7B" w:rsidP="0075521F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třídí slovní druhy</w:t>
            </w:r>
          </w:p>
          <w:p w14:paraId="042203C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7F8BA1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C0816C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D5E343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205379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D322BA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8C1FF1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564B3CF" w14:textId="77777777" w:rsidR="00A26406" w:rsidRDefault="00D83F7B" w:rsidP="0075521F">
            <w:pPr>
              <w:widowControl w:val="0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skloňování obecných jmen přejatých</w:t>
            </w:r>
          </w:p>
          <w:p w14:paraId="0352CF7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AEEA63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skloňování cizích jmen vlastních </w:t>
            </w:r>
          </w:p>
        </w:tc>
        <w:tc>
          <w:tcPr>
            <w:tcW w:w="54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06C0BA3" w14:textId="77777777" w:rsidR="00A26406" w:rsidRDefault="00D83F7B" w:rsidP="00DC7024">
            <w:pPr>
              <w:widowControl w:val="0"/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určí správně mluvnické kategorie, rozliší podstatná jména konkrétní, abstraktní, hromadná, pomnožná, látková</w:t>
            </w:r>
          </w:p>
          <w:p w14:paraId="5C0753C4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vyhledá druhy příd.jmen, určí mluvnické kategorie, správně stupňuje</w:t>
            </w:r>
          </w:p>
          <w:p w14:paraId="20256118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vyjmenuje druhy zájmen, vyhledá v textu, určí druh  mluv.kategorie, dokáže je skloňovat</w:t>
            </w:r>
          </w:p>
          <w:p w14:paraId="550A95DB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rozliší číslovky určité a neurčité, určí a rozliší druhy, správně skloňuje obě, dvě, tři, čtyři, …</w:t>
            </w:r>
          </w:p>
          <w:p w14:paraId="1223DEFC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dokáže zapsat slovy i složitější číslovky</w:t>
            </w:r>
          </w:p>
          <w:p w14:paraId="052E16A8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správně skloňuje  obecná jména přejatá (např.génius, cyklus, glóbus,…)</w:t>
            </w:r>
          </w:p>
          <w:p w14:paraId="5427EBD8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tvoří správně tvary, ověřuje je v Pravidlech</w:t>
            </w:r>
          </w:p>
          <w:p w14:paraId="1A8F9BE2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vybere  cizí jména osob, zemí, měst,…která se skloňují podle vzorů jako jména domácí</w:t>
            </w:r>
          </w:p>
          <w:p w14:paraId="125BDB7C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správně skloňuje cizí jmen vlastní, jména osob (např. Čajkovskij, Goethe, Aristoteles,…)</w:t>
            </w:r>
          </w:p>
          <w:p w14:paraId="68FFE83B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rozliší jména slovanského původu</w:t>
            </w:r>
          </w:p>
          <w:p w14:paraId="3C7D0483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ověří si v Pravidlech správnost koncovek (Guinea, Odyssea, …)</w:t>
            </w:r>
          </w:p>
        </w:tc>
        <w:tc>
          <w:tcPr>
            <w:tcW w:w="31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322F0B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E78FE7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2C5C86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8A52C3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39D56C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616D74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54C8C9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4BB3F1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E716B2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029217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4F5D20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5885EA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BA3A79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0607EC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ČJ, F, M, LV, D, Z</w:t>
            </w:r>
          </w:p>
          <w:p w14:paraId="30EB8F7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kulturní diferenciace</w:t>
            </w:r>
          </w:p>
          <w:p w14:paraId="57EBFB3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zvláštnosti různých etnik – činnosti:používání Pravidel, práce s uměl.textem, práce s mapou, referáty – formou výpisků z textu, soutěž pro skupinu vybraných žáků </w:t>
            </w:r>
          </w:p>
        </w:tc>
        <w:tc>
          <w:tcPr>
            <w:tcW w:w="14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312045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53C50E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5F8473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0D1FE8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31D3A5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353B3C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D25E4E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1CA514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99CB37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B9E79B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9AFF08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DABCB9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2AEBB3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45233B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9050E8B" w14:textId="77777777">
        <w:trPr>
          <w:trHeight w:val="277"/>
        </w:trPr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CC71AD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8./4</w:t>
            </w:r>
          </w:p>
        </w:tc>
        <w:tc>
          <w:tcPr>
            <w:tcW w:w="33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D5C5BC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Slovesa a jejich tvary</w:t>
            </w:r>
          </w:p>
        </w:tc>
        <w:tc>
          <w:tcPr>
            <w:tcW w:w="54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B38CBC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Zopakuje si a upevní vědomosti o slov.třídách, vzorech</w:t>
            </w:r>
          </w:p>
          <w:p w14:paraId="4CEFB617" w14:textId="77777777" w:rsidR="00A26406" w:rsidRDefault="00D83F7B" w:rsidP="00DC7024">
            <w:pPr>
              <w:widowControl w:val="0"/>
              <w:numPr>
                <w:ilvl w:val="0"/>
                <w:numId w:val="9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Vyhledá v textu slovesa – určí mluvnické významy, třídu, vzor</w:t>
            </w:r>
          </w:p>
          <w:p w14:paraId="23296DCB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Bezpečně pozná sloveso v činném rodě, v trpném </w:t>
            </w:r>
            <w:r>
              <w:rPr>
                <w:color w:val="000000"/>
                <w:sz w:val="24"/>
                <w:szCs w:val="24"/>
              </w:rPr>
              <w:lastRenderedPageBreak/>
              <w:t>rodě, rozpozná  opisný tvar trpný a vyjádření zvratnou podobou slovesa -  uvede  příklad, kdy se jedná o činný rod vyjádřený zvratným slovesem</w:t>
            </w:r>
          </w:p>
          <w:p w14:paraId="0765CBA2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Převede slovesné tvary  z rodu činného do rodu trpného a naopak</w:t>
            </w:r>
          </w:p>
          <w:p w14:paraId="6741B2E2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Bezpečně určí vid – tvoří vidové dvojice</w:t>
            </w:r>
          </w:p>
          <w:p w14:paraId="5E78684F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Slovesné tvary převede do minulého času a správně napíše koncovky</w:t>
            </w:r>
          </w:p>
        </w:tc>
        <w:tc>
          <w:tcPr>
            <w:tcW w:w="31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C46813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Využívá v komunikaci</w:t>
            </w:r>
          </w:p>
        </w:tc>
        <w:tc>
          <w:tcPr>
            <w:tcW w:w="14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D888C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A26406" w14:paraId="497B432B" w14:textId="77777777">
        <w:trPr>
          <w:trHeight w:val="1304"/>
        </w:trPr>
        <w:tc>
          <w:tcPr>
            <w:tcW w:w="980" w:type="dxa"/>
            <w:vAlign w:val="center"/>
          </w:tcPr>
          <w:p w14:paraId="320BBDD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8./5</w:t>
            </w:r>
          </w:p>
          <w:p w14:paraId="077DD42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014135E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</w:t>
            </w:r>
          </w:p>
          <w:p w14:paraId="3DBDFFA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D0501C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Přechodníky</w:t>
            </w:r>
          </w:p>
          <w:p w14:paraId="04232F3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4D7936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D3F576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Psaní velkých písmen</w:t>
            </w:r>
            <w:r>
              <w:rPr>
                <w:color w:val="000000"/>
                <w:sz w:val="24"/>
                <w:szCs w:val="24"/>
              </w:rPr>
              <w:t xml:space="preserve"> ve vlastních jménech a názvech</w:t>
            </w:r>
          </w:p>
        </w:tc>
        <w:tc>
          <w:tcPr>
            <w:tcW w:w="540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209A520" w14:textId="77777777" w:rsidR="00A26406" w:rsidRDefault="00D83F7B" w:rsidP="00DC7024">
            <w:pPr>
              <w:widowControl w:val="0"/>
              <w:numPr>
                <w:ilvl w:val="0"/>
                <w:numId w:val="9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 v textu přechodníky, rozliší přechodník přítomný a minulý</w:t>
            </w:r>
          </w:p>
          <w:p w14:paraId="37107CD7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vyhledá koncovky, kterými je tvořen</w:t>
            </w:r>
          </w:p>
          <w:p w14:paraId="0E921123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píše správně velké a malé písmeno</w:t>
            </w:r>
          </w:p>
          <w:p w14:paraId="14A814B4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orientuje se v základních pravidlech</w:t>
            </w:r>
          </w:p>
        </w:tc>
        <w:tc>
          <w:tcPr>
            <w:tcW w:w="31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F2EFE9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Lit, D – ukázky staré češtiny (Jirásek) – vyhledávat z uměleckého textu (z děl A.Jiráska,…) - přechodníky</w:t>
            </w:r>
          </w:p>
        </w:tc>
        <w:tc>
          <w:tcPr>
            <w:tcW w:w="14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8E94EA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A26406" w14:paraId="032EA119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8CCB50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</w:t>
            </w:r>
          </w:p>
          <w:p w14:paraId="004A3A7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3AB1CE6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52484A3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3A531CE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2189BC3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3C06571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5A4796F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0776A55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6DB1FC3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6026466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3768286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31E2AD5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6021C09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09E6721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68B2D0C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FFB9D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Skladba</w:t>
            </w:r>
          </w:p>
          <w:p w14:paraId="2388F6EC" w14:textId="77777777" w:rsidR="00A26406" w:rsidRDefault="00D83F7B" w:rsidP="00DC7024">
            <w:pPr>
              <w:widowControl w:val="0"/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věta jednoduchá</w:t>
            </w:r>
          </w:p>
          <w:p w14:paraId="58758DB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0CA27A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66015C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F301A2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3693AF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707F0E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6B2436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FCFE28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5329D1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1C1C7A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2166B3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11C641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937AB6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7B7765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443F0C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D79B25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0BC044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7FD130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2D0ABD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A5D5A4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A5E3E3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C84F88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43F304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72B05F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890416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129C52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A7CBCC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E643D0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685D14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6B9FF7D" w14:textId="77777777" w:rsidR="00A26406" w:rsidRDefault="00D83F7B" w:rsidP="00DC7024">
            <w:pPr>
              <w:widowControl w:val="0"/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souvětí</w:t>
            </w:r>
          </w:p>
          <w:p w14:paraId="288B138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A79404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8A448B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185D19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5C5A00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998622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5F9CAC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AE439A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083EEC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06CADA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44E933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572A3F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vsuvka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09CFD1" w14:textId="77777777" w:rsidR="00A26406" w:rsidRDefault="00D83F7B" w:rsidP="00DC7024">
            <w:pPr>
              <w:widowControl w:val="0"/>
              <w:numPr>
                <w:ilvl w:val="0"/>
                <w:numId w:val="9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rozlišuje významné vztahy  gramatických jednotek ve větě jednoduché a v souvětí</w:t>
            </w:r>
          </w:p>
          <w:p w14:paraId="757653AC" w14:textId="77777777" w:rsidR="00A26406" w:rsidRDefault="00D83F7B" w:rsidP="00DC7024">
            <w:pPr>
              <w:widowControl w:val="0"/>
              <w:numPr>
                <w:ilvl w:val="0"/>
                <w:numId w:val="9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charakterizuje větu jednoduchou</w:t>
            </w:r>
          </w:p>
          <w:p w14:paraId="5774EA04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pojem souřadnosti a podřadnosti členů</w:t>
            </w:r>
          </w:p>
          <w:p w14:paraId="3B427119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pojmy shoda, řízenost, přimykání –uvede  příklady</w:t>
            </w:r>
          </w:p>
          <w:p w14:paraId="7EF99728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vyjmenuje  slovesa sponová, způsobová, fázová, rozliší druhy přísudků </w:t>
            </w:r>
          </w:p>
          <w:p w14:paraId="4828D9E2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přísudek jmenný se sponou nahradí slovesným a naopak</w:t>
            </w:r>
          </w:p>
          <w:p w14:paraId="623B92C9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vyjmenuje druhy podnětu a vyhledá je v textu, určí slovní druh, kterým je vyjádřen</w:t>
            </w:r>
          </w:p>
          <w:p w14:paraId="227B0123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zopakuje si a upevní učivo o rozvíjejících větných členech</w:t>
            </w:r>
          </w:p>
          <w:p w14:paraId="63E76691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charakterizuje každý větný člen, vyhledá v textu a blíže ho určí</w:t>
            </w:r>
          </w:p>
          <w:p w14:paraId="3F56B420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 základě  grafického znázornění dokáže vytvořit větu a určit  vztahy mezi větnými členy (shodu, řízenost, přimykání), určí větné členy</w:t>
            </w:r>
          </w:p>
          <w:p w14:paraId="7C48F53B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vyjmenuje výrazy, které nejsou větnými členy a uvede příklady</w:t>
            </w:r>
          </w:p>
          <w:p w14:paraId="15F4CED3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 větné členy holé, rozvité, několikanásobné</w:t>
            </w:r>
          </w:p>
          <w:p w14:paraId="6BAF27D3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pravidlo shody přísudku s několikanásobným podnětem -  doplní správně koncovky</w:t>
            </w:r>
          </w:p>
          <w:p w14:paraId="3997CC2E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vyhledá ve větě přístavek, objasní jeho podstatu, napíše správně interpunkci, dokáže doplnit přístavek do věty</w:t>
            </w:r>
          </w:p>
          <w:p w14:paraId="0F80C460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upevní si učivo  o větách jednočlenných , dvojčlenných a větných ekvivalentech (nahrazuje  je navzájem )</w:t>
            </w:r>
          </w:p>
          <w:p w14:paraId="59FA4B2C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odliší od sebe samostatný větný člen a nesamostatný větný člen (uvede příklady)</w:t>
            </w:r>
          </w:p>
          <w:p w14:paraId="7222CEF1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pozná ve větě elipsu (výpustku)</w:t>
            </w:r>
          </w:p>
          <w:p w14:paraId="3C69EC56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charakterizuje souvětí</w:t>
            </w:r>
          </w:p>
          <w:p w14:paraId="469C7197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rozliší druhy vět a doplní čárky – odliší od sebe souvětí souřadné a podřadné</w:t>
            </w:r>
          </w:p>
          <w:p w14:paraId="7ABE793B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určí druhy vět vedlejších</w:t>
            </w:r>
          </w:p>
          <w:p w14:paraId="783DC24B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dokáže spojit věty v souvětí podle zadaných podmínek</w:t>
            </w:r>
          </w:p>
          <w:p w14:paraId="7453ACCE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nahrazuje  větný člen vedlejší větou a naopak</w:t>
            </w:r>
          </w:p>
          <w:p w14:paraId="49195AE3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graficky znázorní složité souvětí podřadné</w:t>
            </w:r>
          </w:p>
          <w:p w14:paraId="6CC0A0A3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určí významový poměr v souvětí souřadném</w:t>
            </w:r>
          </w:p>
          <w:p w14:paraId="34DF75D1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nejčastější spojovací výrazy, doplní správně interpunkci</w:t>
            </w:r>
          </w:p>
          <w:p w14:paraId="7BB79C47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graficky znázorní složité souvětí souřadné i složité, souvětí souřadné se souřadně spojenými větami vedlejšími</w:t>
            </w:r>
          </w:p>
          <w:p w14:paraId="4DF34953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charakterizuje vsuvku – uvede příklady</w:t>
            </w:r>
          </w:p>
          <w:p w14:paraId="0950E6F9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vyhledá v textu vsuvku</w:t>
            </w:r>
          </w:p>
          <w:p w14:paraId="7FB98E8F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rozliší vsuvku od věty vedlejší</w:t>
            </w:r>
          </w:p>
          <w:p w14:paraId="0C9EF552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tvoří věty se vsuvkami – píše správně čárky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35F78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Stylistika – tvorba vět ve sloh.cvičeních</w:t>
            </w:r>
          </w:p>
          <w:p w14:paraId="3665940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všestranné jazykové rozbory</w:t>
            </w:r>
          </w:p>
          <w:p w14:paraId="71EC2A1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individuální práce – tvoření souvětí na základě grafického znázornění</w:t>
            </w:r>
          </w:p>
          <w:p w14:paraId="0C1820A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14AA892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6D5C841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114562C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2DEADA6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25C8D1F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242CE8C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69EBA6A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106679D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465D070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79E3237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19D414C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782DBEA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0DF8EF6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220431E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15FA762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44949CB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144C5EA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50D7645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723212C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0606878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438AF56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44F6423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36564BB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27A34CE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3EC9EDD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63B64C9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63A4FD8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4B9EA7C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2097CD5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7AAE78F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(osobnostní rozvoj) - rozvoj poznání a studijních  dovedností – vyhledá příklady složitých souvětí (Hrabal, Čapek)</w:t>
            </w:r>
          </w:p>
          <w:p w14:paraId="1262C80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2A0DF4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0A38B9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Stylistika -  mluvní cvičení, použití prostředků VČ, oslovení, vsuvka</w:t>
            </w:r>
          </w:p>
          <w:p w14:paraId="3D2F6BE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F4AAE3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 – oslovování, komunikace v různých situacích - scénky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0B650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A26406" w14:paraId="09A77BBD" w14:textId="77777777">
        <w:trPr>
          <w:trHeight w:val="277"/>
        </w:trPr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EE6E55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11.</w:t>
            </w:r>
          </w:p>
        </w:tc>
        <w:tc>
          <w:tcPr>
            <w:tcW w:w="33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AFA243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Hlavní zásady českého slovosledu</w:t>
            </w:r>
          </w:p>
        </w:tc>
        <w:tc>
          <w:tcPr>
            <w:tcW w:w="54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94C0D07" w14:textId="77777777" w:rsidR="00A26406" w:rsidRDefault="00D83F7B" w:rsidP="00DC7024">
            <w:pPr>
              <w:widowControl w:val="0"/>
              <w:numPr>
                <w:ilvl w:val="0"/>
                <w:numId w:val="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vyjmenuje tři činitele, kteří ovlivňují pořádek slov v české větě (významový, mluvnický a zvukový)</w:t>
            </w:r>
          </w:p>
          <w:p w14:paraId="159C7E1E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rozliší východisko a jádro výpovědi</w:t>
            </w:r>
          </w:p>
          <w:p w14:paraId="2F9EFDB2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uspořádá pořádek slov v zadaných větách</w:t>
            </w:r>
          </w:p>
          <w:p w14:paraId="0177635E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pojem příklonky, uvede příklady a vyhledá v textu</w:t>
            </w:r>
          </w:p>
        </w:tc>
        <w:tc>
          <w:tcPr>
            <w:tcW w:w="31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C2BCE7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79D53E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A26406" w14:paraId="04633196" w14:textId="77777777">
        <w:trPr>
          <w:trHeight w:val="277"/>
        </w:trPr>
        <w:tc>
          <w:tcPr>
            <w:tcW w:w="980" w:type="dxa"/>
            <w:vAlign w:val="center"/>
          </w:tcPr>
          <w:p w14:paraId="7942C07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</w:t>
            </w:r>
          </w:p>
        </w:tc>
        <w:tc>
          <w:tcPr>
            <w:tcW w:w="335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0DDDDD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Závěr</w:t>
            </w:r>
          </w:p>
          <w:p w14:paraId="2A9511E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Jazyková norma a kodifikace</w:t>
            </w:r>
          </w:p>
        </w:tc>
        <w:tc>
          <w:tcPr>
            <w:tcW w:w="540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3DD4BC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   </w:t>
            </w:r>
            <w:r>
              <w:rPr>
                <w:color w:val="002060"/>
                <w:sz w:val="24"/>
                <w:szCs w:val="24"/>
              </w:rPr>
              <w:t>Spisovně vyslovuje  česká a běžně užívaná cizí slova (ČjL-9-2-01)</w:t>
            </w:r>
          </w:p>
          <w:p w14:paraId="4BB0B7E1" w14:textId="77777777" w:rsidR="00A26406" w:rsidRDefault="00D83F7B" w:rsidP="00DC7024">
            <w:pPr>
              <w:widowControl w:val="0"/>
              <w:numPr>
                <w:ilvl w:val="0"/>
                <w:numId w:val="9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Rozliší obohacování –způsoby obohacování slovní zásoby, rozpozná přenesená pojmenování</w:t>
            </w:r>
          </w:p>
          <w:p w14:paraId="558B217B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Samostatně pracuje s jazykovými příručkami (s Pravidly českého pravopisu, se Slovníkem spisovné češtiny a s dalšími slovníky a příručkami (ČjL-9-2-03)</w:t>
            </w:r>
          </w:p>
          <w:p w14:paraId="5590575B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Správně třídí slovní druhy, tvoří spisovné tvary  a vědomě je používá  ve hodné komunikační situaci</w:t>
            </w:r>
          </w:p>
          <w:p w14:paraId="1D741893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Využívá znalosti o jazykové normě při tvorbě vhodných projevů podle komunikační situace (ČjL-9-2-05)</w:t>
            </w:r>
          </w:p>
          <w:p w14:paraId="09DF8311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Rozlišuje významové vztahy gramatických jednotek ve  větě a v souvětí (ČjL-9-2-06)</w:t>
            </w:r>
          </w:p>
          <w:p w14:paraId="5EB3D779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V písemném projevu zvládá pravopis lexikální, slovotvorný, morfologický i syntaktický ve větě jednoduché a v souvětích (ČjL-9-2-07)</w:t>
            </w:r>
          </w:p>
          <w:p w14:paraId="345E34EB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Rozlišuje spisovný jazyk, nářečí a obecnou češtinu a zdůvodní jejich užití (ČjL-9-2-08)</w:t>
            </w:r>
          </w:p>
        </w:tc>
        <w:tc>
          <w:tcPr>
            <w:tcW w:w="31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D20EDC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lidské vztahy, udržování tolerantních vztahů a rozvíjení spolupráce s jinými lidmi</w:t>
            </w:r>
          </w:p>
          <w:p w14:paraId="134F571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Činnosti: samostatná domácí příprava ukázkami pro práci ve skupinách,  využití lístkové metody, diskuse</w:t>
            </w:r>
          </w:p>
        </w:tc>
        <w:tc>
          <w:tcPr>
            <w:tcW w:w="14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5CCFF1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C71F04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6A1AC04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Součástí výuky od 6. – 9. ročníku prolíná PT Mediální výchova (viz příloha švp – Mediální výchova  - projekt)</w:t>
      </w:r>
    </w:p>
    <w:p w14:paraId="1F4E8B4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2342F55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5ACA174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Zpracovaly:     Mgr. Horáková Jaroslava,  Mgr. Sládková Ilona</w:t>
      </w:r>
    </w:p>
    <w:p w14:paraId="15EC5D2F" w14:textId="77777777" w:rsidR="00A26406" w:rsidRDefault="00D83F7B" w:rsidP="00603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27BF8BB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Jazyk a jazyková komunikace      Vzdělávací obor:  </w:t>
      </w:r>
      <w:r>
        <w:rPr>
          <w:rFonts w:ascii="Arial" w:eastAsia="Arial" w:hAnsi="Arial" w:cs="Arial"/>
          <w:b/>
          <w:color w:val="000000"/>
          <w:u w:val="single"/>
        </w:rPr>
        <w:t>Český jazyk  -  LITERATURA</w:t>
      </w:r>
      <w:r>
        <w:rPr>
          <w:rFonts w:ascii="Arial" w:eastAsia="Arial" w:hAnsi="Arial" w:cs="Arial"/>
          <w:color w:val="000000"/>
        </w:rPr>
        <w:t xml:space="preserve">   ročník   6.</w:t>
      </w:r>
    </w:p>
    <w:p w14:paraId="7A60F6A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4E33D7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3"/>
        <w:tblW w:w="1501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75"/>
        <w:gridCol w:w="3360"/>
        <w:gridCol w:w="5400"/>
        <w:gridCol w:w="3120"/>
        <w:gridCol w:w="2160"/>
      </w:tblGrid>
      <w:tr w:rsidR="00A26406" w14:paraId="5E3C5B0D" w14:textId="77777777">
        <w:trPr>
          <w:trHeight w:val="904"/>
        </w:trPr>
        <w:tc>
          <w:tcPr>
            <w:tcW w:w="975" w:type="dxa"/>
            <w:tcBorders>
              <w:bottom w:val="single" w:sz="4" w:space="0" w:color="000000"/>
            </w:tcBorders>
          </w:tcPr>
          <w:p w14:paraId="4CB994C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Kapitola</w:t>
            </w:r>
          </w:p>
        </w:tc>
        <w:tc>
          <w:tcPr>
            <w:tcW w:w="3360" w:type="dxa"/>
            <w:tcBorders>
              <w:left w:val="single" w:sz="4" w:space="0" w:color="000000"/>
              <w:bottom w:val="single" w:sz="4" w:space="0" w:color="000000"/>
            </w:tcBorders>
          </w:tcPr>
          <w:p w14:paraId="068DB06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Téma (Učivo)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04B5EB1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Znalosti a dovednosti (výstup)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520797C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0855CA3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Poznámky</w:t>
            </w:r>
          </w:p>
        </w:tc>
      </w:tr>
      <w:tr w:rsidR="00A26406" w14:paraId="6089AF54" w14:textId="77777777">
        <w:trPr>
          <w:trHeight w:val="1890"/>
        </w:trPr>
        <w:tc>
          <w:tcPr>
            <w:tcW w:w="975" w:type="dxa"/>
            <w:tcBorders>
              <w:top w:val="single" w:sz="8" w:space="0" w:color="000000"/>
            </w:tcBorders>
            <w:vAlign w:val="center"/>
          </w:tcPr>
          <w:p w14:paraId="4C7DFA3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4" w:space="0" w:color="000000"/>
            </w:tcBorders>
          </w:tcPr>
          <w:p w14:paraId="17F4A01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Mýty, báje a pověsti, Z dávných věků ,Staré příběhy z Čech a Moravy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4" w:space="0" w:color="000000"/>
            </w:tcBorders>
          </w:tcPr>
          <w:p w14:paraId="1EAE6E38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ukázky, které zná již od školky, z domova, z 1.stupně</w:t>
            </w:r>
          </w:p>
          <w:p w14:paraId="24C72859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objasní, proč vznikají  mýty a báje</w:t>
            </w:r>
          </w:p>
          <w:p w14:paraId="0763952F" w14:textId="77777777" w:rsidR="00A26406" w:rsidRDefault="00D83F7B" w:rsidP="0075521F">
            <w:pPr>
              <w:widowControl w:val="0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příklady, které se vyprávěly mezi indiány, ve starověkém Egyptě, Řecku, Římě</w:t>
            </w:r>
          </w:p>
          <w:p w14:paraId="125EDE0E" w14:textId="77777777" w:rsidR="00A26406" w:rsidRDefault="00D83F7B" w:rsidP="0075521F">
            <w:pPr>
              <w:widowControl w:val="0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vyvodí charakteristické znaky pověsti – porovná s pohádkou, najde pravdivé jádro</w:t>
            </w:r>
          </w:p>
          <w:p w14:paraId="5C79787B" w14:textId="77777777" w:rsidR="00A26406" w:rsidRDefault="00D83F7B" w:rsidP="0075521F">
            <w:pPr>
              <w:widowControl w:val="0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čte s porozuměním, reprodukuje text</w:t>
            </w:r>
          </w:p>
          <w:p w14:paraId="3B0FE5C5" w14:textId="77777777" w:rsidR="00A26406" w:rsidRDefault="00D83F7B" w:rsidP="0075521F">
            <w:pPr>
              <w:widowControl w:val="0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orientuje se v textu, vyhledá odpovědi na otázky</w:t>
            </w:r>
          </w:p>
          <w:p w14:paraId="6BEE7D4C" w14:textId="77777777" w:rsidR="00A26406" w:rsidRDefault="00D83F7B" w:rsidP="0075521F">
            <w:pPr>
              <w:widowControl w:val="0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balada – uvede charakteristické znaky, vysvětlí verš, sloka, rým</w:t>
            </w:r>
          </w:p>
          <w:p w14:paraId="3749B86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2353C7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F5E49CB" w14:textId="77777777" w:rsidR="00A26406" w:rsidRDefault="00D83F7B" w:rsidP="0075521F">
            <w:pPr>
              <w:widowControl w:val="0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dvě části, z kterých se skládá Bible, vyjmenuje několik postav, o kterých se v bibli píše, stručně je charakterizuje</w:t>
            </w:r>
          </w:p>
          <w:p w14:paraId="0F41EE67" w14:textId="77777777" w:rsidR="00A26406" w:rsidRDefault="00D83F7B" w:rsidP="0075521F">
            <w:pPr>
              <w:widowControl w:val="0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vypráví o stvoření člověka</w:t>
            </w:r>
          </w:p>
          <w:p w14:paraId="6F63B06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vybere ukázky z poezie a prózy vztahující se k Vánocům (příprava na projekt Vánoce v literatuře – 1. pololetí a Velikonoce v literatuře – 2. pololetí)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4" w:space="0" w:color="000000"/>
            </w:tcBorders>
          </w:tcPr>
          <w:p w14:paraId="5E73F241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 a Vv (Staré řecké báje a pověsti od E.Petišky) – představy o stvoření světa, polyteistická náboženství, možnost výtvarného zpracování jednotlivých mýtů – na základě četby nebo poslechu</w:t>
            </w:r>
          </w:p>
          <w:p w14:paraId="21218B58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objevuje Evropu a svět (čteme a rozebíráme staré příběhy u nás a v evropských státech – porovnáváme a vyhledáváme  podobnosti, odlišnosti)</w:t>
            </w:r>
          </w:p>
          <w:p w14:paraId="1EEB7FB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 - lokalizace mýtů a bájí, regionální pověsti</w:t>
            </w:r>
          </w:p>
          <w:p w14:paraId="4B906E8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EECBDA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MV – zavedení kulturního deníku (viz poznámky)</w:t>
            </w:r>
          </w:p>
          <w:p w14:paraId="5B33B71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A047D1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MKV–specifika českého prostředí a české kultury a literatury, tolerance k jiným kulturám – Příběhy starého Izraele (židovská </w:t>
            </w:r>
            <w:r>
              <w:rPr>
                <w:color w:val="000000"/>
                <w:sz w:val="24"/>
                <w:szCs w:val="24"/>
              </w:rPr>
              <w:lastRenderedPageBreak/>
              <w:t>problematika), romské příběhy (Zrcadlo Romů) – četba a rozbor příběhů, řízený rozhovor na téma  - odlišnosti jiných kultur</w:t>
            </w:r>
          </w:p>
          <w:p w14:paraId="4940E0D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8FE2BA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OSV – (osobnostní rozvoj) - rozšiřování znalostí, upevnění dovedností vyhledat si potřebné informace, orientace v literárních příručkách a v informačních zdrojích, zdokonalování se ve schopnosti rozumět textu a vyjádřit svůj názor, rozšiřování znalostí z oblasti literární vědy a estetiky </w:t>
            </w:r>
          </w:p>
          <w:p w14:paraId="29DDDBE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F49B07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MKV – kulturní diference, vlastní kulturní zakotvení</w:t>
            </w:r>
          </w:p>
          <w:p w14:paraId="0902A72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Vztahy k D : křesťanství a židé</w:t>
            </w:r>
          </w:p>
          <w:p w14:paraId="45D2932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stylistika – ústní projev, převyprávění vybrané pověsti, vypravování, popis, charakteristika</w:t>
            </w:r>
          </w:p>
          <w:p w14:paraId="3A6403C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OV – charakter člověka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4" w:space="0" w:color="000000"/>
            </w:tcBorders>
          </w:tcPr>
          <w:p w14:paraId="29F2B80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V průběhu roku:</w:t>
            </w:r>
          </w:p>
          <w:p w14:paraId="5F899A6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základy literární teorie,</w:t>
            </w:r>
          </w:p>
          <w:p w14:paraId="3CF49F4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literární akce:film, divadlo, knihovna, besedy, výstavy, soutěže, exkurze, lit. noviny, vedení kulturního deníku (záznamy vlastní četby, návštěvy výstav, divadelních představení a jiných kulturních akcí – zápisy lze doplnit výstřižky, obrázky)</w:t>
            </w:r>
          </w:p>
          <w:p w14:paraId="0F8E71E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6B49D5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projekty Vánoce a Velikonoce v literatuře – viz příloha - Projekty</w:t>
            </w:r>
          </w:p>
          <w:p w14:paraId="3A04ADB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F887E73" w14:textId="77777777">
        <w:trPr>
          <w:trHeight w:val="1855"/>
        </w:trPr>
        <w:tc>
          <w:tcPr>
            <w:tcW w:w="975" w:type="dxa"/>
            <w:tcBorders>
              <w:top w:val="single" w:sz="4" w:space="0" w:color="000000"/>
            </w:tcBorders>
            <w:vAlign w:val="center"/>
          </w:tcPr>
          <w:p w14:paraId="1D1825E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2.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</w:tcBorders>
          </w:tcPr>
          <w:p w14:paraId="4272B01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Křížem krážem – toulky, cesty, putování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</w:tcPr>
          <w:p w14:paraId="44DB0DEB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čte s porozuměním textu, dokáže text reprodukovat</w:t>
            </w:r>
          </w:p>
          <w:p w14:paraId="22B1D1DB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orientuje se v textu, vyhledá  odpovědi na otázky</w:t>
            </w:r>
          </w:p>
          <w:p w14:paraId="1ACC7E1A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zařadí k literárnímu žánru, uvede rozdíl próza a poezie, lyrika, epika, drama</w:t>
            </w:r>
          </w:p>
          <w:p w14:paraId="320E601F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názvy cestopisů a jména jejich autorů, zařadí do období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</w:tcPr>
          <w:p w14:paraId="6C8A535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(sociální rozvoj) - poznávání lidí dle příběhu, dovednost zapamatovat si (báseň)</w:t>
            </w:r>
          </w:p>
          <w:p w14:paraId="11ABEE6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život v jiných zemí – Evropa a svět nás zajímá  - četba a rozbor textů</w:t>
            </w:r>
          </w:p>
          <w:p w14:paraId="0BE6798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3D1172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(osobnostní rozvoj) -sebepoznání a sebepojetí</w:t>
            </w:r>
          </w:p>
          <w:p w14:paraId="2771BDE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uvedení knih, které přinášejí potěšení z četby, poznání a poučení </w:t>
            </w:r>
          </w:p>
          <w:p w14:paraId="518E5FF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formulace vlastního názoru, řízený rozhovor, prezentace přečteného</w:t>
            </w:r>
          </w:p>
          <w:p w14:paraId="5E0470E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referáty</w:t>
            </w:r>
          </w:p>
          <w:p w14:paraId="6B6C368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17455A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 – nejstarší cestopisy</w:t>
            </w:r>
          </w:p>
          <w:p w14:paraId="57077AB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4FC2A3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– typ hrdiny, životní postoje a hodnoty</w:t>
            </w:r>
          </w:p>
          <w:p w14:paraId="68EBF7A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posuzování člověka na základě příběhu</w:t>
            </w:r>
          </w:p>
          <w:p w14:paraId="3F89086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charakteristika (rozpozná charakteristiku přímou a nepřímou)</w:t>
            </w:r>
          </w:p>
          <w:p w14:paraId="07133FF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88AA31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 – charakter člověka</w:t>
            </w:r>
          </w:p>
          <w:p w14:paraId="499F0BC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Vv – obrazový doprovod cestopisů</w:t>
            </w:r>
          </w:p>
          <w:p w14:paraId="7592F4F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1CD236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MV – vlastní tvorba cestopisu (reportáž) – zachytí vlastní zážitky z cest, použije ozvláštňující jazykové prostředky – do lit.sešitu nebo samostatně – prezentuj jako referát (přesah do stylistiky)</w:t>
            </w:r>
          </w:p>
          <w:p w14:paraId="55D4787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31D663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– příroda kolem nás, pamětihodnosti, zvláštnosti jednotlivých krajů, krajin</w:t>
            </w:r>
          </w:p>
          <w:p w14:paraId="29E6F35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Stylistika – popis krajiny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</w:tcPr>
          <w:p w14:paraId="1C11522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Referáty - cestopisy</w:t>
            </w:r>
          </w:p>
        </w:tc>
      </w:tr>
      <w:tr w:rsidR="00A26406" w14:paraId="00B7BB5D" w14:textId="77777777">
        <w:trPr>
          <w:trHeight w:val="277"/>
        </w:trPr>
        <w:tc>
          <w:tcPr>
            <w:tcW w:w="97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267E00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0AA67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Dobrodružná literatura, Po stezkách odvahy a dobrodružství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A0097A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vyjmenuje charakteristické znaky dobrodružné literatury</w:t>
            </w:r>
          </w:p>
          <w:p w14:paraId="039871A7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nejznámější autory a jejich dílo</w:t>
            </w:r>
          </w:p>
          <w:p w14:paraId="0A4CCF77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vyhledá konkrétní zeměpisné názvy a historické údaje</w:t>
            </w:r>
          </w:p>
          <w:p w14:paraId="3FBFB9C2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doplní další knihy z vlastní zkušenosti</w:t>
            </w:r>
          </w:p>
          <w:p w14:paraId="394623CA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čte s porozuměním, reprodukuje text, orientuje se v textu, vyhledá odpovědi na otázky</w:t>
            </w:r>
          </w:p>
          <w:p w14:paraId="52D7CDD4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– román, povídka, novela, dějová linie – hlavní, vedlejší, literární hrdina, charakterizuje hlavní a vedlejší postavy, hodnotí jejich jednání, popíše vztahy mezi nimi</w:t>
            </w:r>
          </w:p>
          <w:p w14:paraId="3C0028DD" w14:textId="77777777" w:rsidR="00A26406" w:rsidRDefault="00D83F7B" w:rsidP="0075521F">
            <w:pPr>
              <w:widowControl w:val="0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sestaví osnovu příběhu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2C80D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EV-  příroda, příroda a lidé, lidské aktivity a problémy živ.prostředí – posoudí vztah člověk x zvíře (S.Karakov – Rychlonohý Džar, Zane Grey – Prázdniny v pralese) – zaujme stanovisko k problematice drancování přírody</w:t>
            </w:r>
          </w:p>
          <w:p w14:paraId="5F58DC0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EFCE8E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osobnostní rozvoj -sebepoznání, sebepojetí, volný čas, zájmy, kreativita</w:t>
            </w:r>
          </w:p>
          <w:p w14:paraId="777FDE40" w14:textId="77777777" w:rsidR="00A26406" w:rsidRDefault="00D83F7B" w:rsidP="0075521F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stylistika – charakteristika postav, literární hrdina</w:t>
            </w:r>
          </w:p>
          <w:p w14:paraId="7F7E32A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 – práce s mapou, lokalizace míst, o kterých se v konkrétních ukázkách hovoří</w:t>
            </w:r>
          </w:p>
          <w:p w14:paraId="276A6F8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EGS – objevujeme Evropu a svět – seznámení s význ.evr.autory tohoto žánru – J.Verne, A.Ransome</w:t>
            </w:r>
          </w:p>
          <w:p w14:paraId="3944C0A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 – charakter člověka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9F3B6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Referáty, zápisy do kulturních deníků</w:t>
            </w:r>
          </w:p>
        </w:tc>
      </w:tr>
      <w:tr w:rsidR="00A26406" w14:paraId="384820F2" w14:textId="77777777">
        <w:trPr>
          <w:trHeight w:val="277"/>
        </w:trPr>
        <w:tc>
          <w:tcPr>
            <w:tcW w:w="975" w:type="dxa"/>
            <w:tcBorders>
              <w:bottom w:val="single" w:sz="4" w:space="0" w:color="000000"/>
            </w:tcBorders>
            <w:vAlign w:val="center"/>
          </w:tcPr>
          <w:p w14:paraId="239B8E7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3360" w:type="dxa"/>
            <w:tcBorders>
              <w:left w:val="single" w:sz="4" w:space="0" w:color="000000"/>
              <w:bottom w:val="single" w:sz="4" w:space="0" w:color="000000"/>
            </w:tcBorders>
          </w:tcPr>
          <w:p w14:paraId="21B44C9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Svět lidí a svět zvířat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1CEBCD8F" w14:textId="77777777" w:rsidR="00A26406" w:rsidRDefault="00D83F7B" w:rsidP="0075521F">
            <w:pPr>
              <w:widowControl w:val="0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– bajka, alegorická slova</w:t>
            </w:r>
          </w:p>
          <w:p w14:paraId="1D39B0B8" w14:textId="77777777" w:rsidR="00A26406" w:rsidRDefault="00D83F7B" w:rsidP="0075521F">
            <w:pPr>
              <w:widowControl w:val="0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porovná příběhy</w:t>
            </w:r>
          </w:p>
          <w:p w14:paraId="493D42CB" w14:textId="77777777" w:rsidR="00A26406" w:rsidRDefault="00D83F7B" w:rsidP="0075521F">
            <w:pPr>
              <w:widowControl w:val="0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vyhledá typické jazykové prvky</w:t>
            </w:r>
          </w:p>
          <w:p w14:paraId="4E3853ED" w14:textId="77777777" w:rsidR="00A26406" w:rsidRDefault="00D83F7B" w:rsidP="0075521F">
            <w:pPr>
              <w:widowControl w:val="0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vyhledá slova z různých jazykových vrstev v přímé řeči</w:t>
            </w:r>
          </w:p>
          <w:p w14:paraId="61F89C16" w14:textId="77777777" w:rsidR="00A26406" w:rsidRDefault="00D83F7B" w:rsidP="0075521F">
            <w:pPr>
              <w:widowControl w:val="0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význam obrazných vyjádření</w:t>
            </w:r>
          </w:p>
          <w:p w14:paraId="1988F4E6" w14:textId="77777777" w:rsidR="00A26406" w:rsidRDefault="00D83F7B" w:rsidP="0075521F">
            <w:pPr>
              <w:widowControl w:val="0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čte s porozuměním, dokáže reprodukovat text</w:t>
            </w:r>
          </w:p>
          <w:p w14:paraId="3627ED87" w14:textId="77777777" w:rsidR="00A26406" w:rsidRDefault="00D83F7B" w:rsidP="0075521F">
            <w:pPr>
              <w:widowControl w:val="0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orientuje se v textu, dokáže vyhledat odpovědi na otázky</w:t>
            </w:r>
          </w:p>
          <w:p w14:paraId="34D022F2" w14:textId="77777777" w:rsidR="00A26406" w:rsidRDefault="00D83F7B" w:rsidP="0075521F">
            <w:pPr>
              <w:widowControl w:val="0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formuluje dojmy ze své četby a své názory na ni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2FD95BA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– příroda a lidé – četba textů s tematikou vztah člověka a  životního prostředí</w:t>
            </w:r>
          </w:p>
          <w:p w14:paraId="409E094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formulace vlastního názoru na ovlivňování živ.prostředí lidskými aktivitami</w:t>
            </w:r>
          </w:p>
          <w:p w14:paraId="09D6F36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 – zvířata, jejich vlastnosti (pes – přítel člověka)</w:t>
            </w:r>
          </w:p>
          <w:p w14:paraId="1644DE5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 – domestikace</w:t>
            </w:r>
          </w:p>
          <w:p w14:paraId="6B123EE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6038CC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MV – tvorba vlastního textu, porovnávání různých textů - Vypracuje vlastní bajku, ve které použije prostředky, které jsou pro bajku charakteristické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413C103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DDDF8F2" w14:textId="77777777">
        <w:trPr>
          <w:trHeight w:val="277"/>
        </w:trPr>
        <w:tc>
          <w:tcPr>
            <w:tcW w:w="97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224B88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5.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C72FD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Dětskýma očima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831211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Přečte s porozuměním ukázky, </w:t>
            </w:r>
          </w:p>
          <w:p w14:paraId="6058CA2D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Sestaví osnovu příběhu, charakterizuje hlavní postavy, zhodnotí jejich jednání a popíše vztahy mezi nimi</w:t>
            </w:r>
          </w:p>
          <w:p w14:paraId="4950FC6F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Doplní z vlastní zkušenosti další knihy</w:t>
            </w:r>
          </w:p>
          <w:p w14:paraId="42F1113B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Výstižné formuluje vlastní názory na četbu</w:t>
            </w:r>
          </w:p>
          <w:p w14:paraId="352ED548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Rozliší próza, poezie</w:t>
            </w:r>
          </w:p>
          <w:p w14:paraId="60B9049E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Charakterizuje báseň – vysvětlí sloka, verš, rým</w:t>
            </w:r>
          </w:p>
          <w:p w14:paraId="34F31CF5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Srovná básně s podobným motivem, uvede odlišnosti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AAAAA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(osobnostní rozvoj) -rozvoj schopností poznání – sebepoznání,  kreativita, schopnost zapamatování si – báseň</w:t>
            </w:r>
          </w:p>
          <w:p w14:paraId="4760FB9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Jsme Evropané – vliv 2. světové války na osudy dětí</w:t>
            </w:r>
          </w:p>
          <w:p w14:paraId="6E9FC71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využití znalostí z dějepisu souhrn základních poznatků řízený rozhovor, popř. referát</w:t>
            </w:r>
          </w:p>
          <w:p w14:paraId="02A66A6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 – 2. sv. válka – historické souvislosti, nacismus</w:t>
            </w:r>
          </w:p>
          <w:p w14:paraId="454D5E6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Př – zdravotní problémy, postižení – svět postižených dětí </w:t>
            </w:r>
          </w:p>
          <w:p w14:paraId="442BF6A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5A255F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-  menšiny, romská kultura – V.Haluška Černá cikánská růže – četba romského příběhu, vyhledá typické prvky, odlišnosti.</w:t>
            </w:r>
          </w:p>
          <w:p w14:paraId="1FC88A6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B7312B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 – původ Romů</w:t>
            </w:r>
          </w:p>
          <w:p w14:paraId="38A2139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ČJ – gramatika – srovnání češtiny a romštiny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D6F76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Referáty, zápisy do kulturních deníků</w:t>
            </w:r>
          </w:p>
        </w:tc>
      </w:tr>
      <w:tr w:rsidR="00A26406" w14:paraId="584F4CBC" w14:textId="77777777">
        <w:trPr>
          <w:trHeight w:val="277"/>
        </w:trPr>
        <w:tc>
          <w:tcPr>
            <w:tcW w:w="975" w:type="dxa"/>
            <w:tcBorders>
              <w:top w:val="single" w:sz="4" w:space="0" w:color="000000"/>
            </w:tcBorders>
            <w:vAlign w:val="center"/>
          </w:tcPr>
          <w:p w14:paraId="67A41D2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</w:tcBorders>
          </w:tcPr>
          <w:p w14:paraId="1E00293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Maléry a patálie</w:t>
            </w:r>
          </w:p>
          <w:p w14:paraId="0739924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46AD4DD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 xml:space="preserve"> Úsměvy a šibalství</w:t>
            </w:r>
          </w:p>
          <w:p w14:paraId="0190E73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F03BB5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3D37E56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469A1F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0377393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0FDB3E4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68F0622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68F2A63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3FDF9EB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00D7B8C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6ED97BC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86E129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1CC81D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3D9D5A5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8A06C0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1D5D95B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A44B43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8C37B8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6E679F9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18618B9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Co právě čteme?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</w:tcPr>
          <w:p w14:paraId="7134FAE4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Čtou s porozuměním</w:t>
            </w:r>
          </w:p>
          <w:p w14:paraId="1889F145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Formulují vlastní názory na četbu</w:t>
            </w:r>
          </w:p>
          <w:p w14:paraId="7EF9A207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 příbězích vyhledají ponaučení, shrnou vlastními slovy</w:t>
            </w:r>
          </w:p>
          <w:p w14:paraId="49C9EF10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Vyhledají komické prvky a uvedou, z čeho komika vychází</w:t>
            </w:r>
          </w:p>
          <w:p w14:paraId="62E510DA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nonsens</w:t>
            </w:r>
          </w:p>
          <w:p w14:paraId="08C46573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 textech z první poloviny minulého století, vyhledají doklady svědčící o době jejich vzniku</w:t>
            </w:r>
          </w:p>
          <w:p w14:paraId="71748F9E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Charakterizují hlavní hrdiny, vypravěče, jazyk ukázky</w:t>
            </w:r>
          </w:p>
          <w:p w14:paraId="1FB68BF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925892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</w:tcPr>
          <w:p w14:paraId="700C97D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MV –kulturní deník – tvorba vlastního mediálního sdělení</w:t>
            </w:r>
          </w:p>
          <w:p w14:paraId="2E2A86D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(sociální rozvoj) - komunikace – dialog – diskuse o přečteném, vedení dialogu, jeho pravidla</w:t>
            </w:r>
          </w:p>
          <w:p w14:paraId="30840807" w14:textId="77777777" w:rsidR="00A26406" w:rsidRDefault="00D83F7B" w:rsidP="0075521F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monolog</w:t>
            </w:r>
          </w:p>
          <w:p w14:paraId="5434BC2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 – historické souvislosti – Karel Poláček a jeho dílo, moudří blázni  - historické osobnosti</w:t>
            </w:r>
          </w:p>
          <w:p w14:paraId="0623D6B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VV – komiks – Sempé – Goscinny</w:t>
            </w:r>
          </w:p>
          <w:p w14:paraId="27F06E6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-OV -  dětský hrdina, děti a jejich problémy</w:t>
            </w:r>
          </w:p>
          <w:p w14:paraId="4DC7B23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ČJ – gramatika – Poláčkův jazyk – rozbor</w:t>
            </w:r>
          </w:p>
          <w:p w14:paraId="010DCC0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VDO – moudří blázni – smysl pro spravedlnost – národní  </w:t>
            </w:r>
            <w:r>
              <w:rPr>
                <w:color w:val="000000"/>
                <w:sz w:val="24"/>
                <w:szCs w:val="24"/>
              </w:rPr>
              <w:lastRenderedPageBreak/>
              <w:t>typické postavy šibalů – typický lit.hrdina – „Moudrý blázen“ – spojení bystrosti a vtipu s neohroženým smyslem pro spravedlnost – spravedlivé řešení sporů (př.Paleček, soudce Ooka, hodža Nasredin)</w:t>
            </w:r>
          </w:p>
          <w:p w14:paraId="09597B7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MV –kulturní deník – tvorba vlastního mediálního sdělení</w:t>
            </w:r>
          </w:p>
          <w:p w14:paraId="48E26A4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(sociální rozvoj) - komunikace – dialog – diskuse o přečteném, vedení dialogu, jeho pravidla</w:t>
            </w:r>
          </w:p>
          <w:p w14:paraId="311440A2" w14:textId="77777777" w:rsidR="00A26406" w:rsidRDefault="00D83F7B" w:rsidP="0075521F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monolog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</w:tcPr>
          <w:p w14:paraId="71005B5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Video – Bylo nás pět</w:t>
            </w:r>
          </w:p>
          <w:p w14:paraId="35BE212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A0AC6A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vlastní humorné příhody</w:t>
            </w:r>
          </w:p>
          <w:p w14:paraId="6A75088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6D524E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9F536B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F40D5E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55C084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6B6F04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32B9A4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ACA2CC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9255EE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9B5ED9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368FD3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DC62F3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70F53B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20A4B9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002089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90F651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EA4EE1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Prezentace vlastní četby, tipy na zajímavé knihy</w:t>
            </w:r>
          </w:p>
        </w:tc>
      </w:tr>
    </w:tbl>
    <w:p w14:paraId="753FBAB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8EABFF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Zpracovaly :   Mgr. Horáková Jaroslava,  Mgr. Sládková Ilona</w:t>
      </w:r>
    </w:p>
    <w:p w14:paraId="50D35DA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57BC408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6C04871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4BF1D2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32CD2F1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4935BD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438326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1AF39D8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EEFD9C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283746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816431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79191D8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538F93A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462010A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572BF69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4C9EE3F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69CDCB8" w14:textId="77777777" w:rsidR="00A26406" w:rsidRDefault="00A26406" w:rsidP="00603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color w:val="000000"/>
          <w:sz w:val="36"/>
          <w:szCs w:val="36"/>
        </w:rPr>
      </w:pPr>
    </w:p>
    <w:p w14:paraId="4ACC2BB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15B650D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Jazyk a jazyková komunikace      Vzdělávací obor:  </w:t>
      </w:r>
      <w:r>
        <w:rPr>
          <w:rFonts w:ascii="Arial" w:eastAsia="Arial" w:hAnsi="Arial" w:cs="Arial"/>
          <w:b/>
          <w:color w:val="000000"/>
          <w:u w:val="single"/>
        </w:rPr>
        <w:t>Český jazyk – LITERATURA</w:t>
      </w:r>
      <w:r>
        <w:rPr>
          <w:rFonts w:ascii="Arial" w:eastAsia="Arial" w:hAnsi="Arial" w:cs="Arial"/>
          <w:color w:val="000000"/>
        </w:rPr>
        <w:t xml:space="preserve">        ročník     7.</w:t>
      </w:r>
    </w:p>
    <w:p w14:paraId="0E4832E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02D4B55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tbl>
      <w:tblPr>
        <w:tblStyle w:val="a4"/>
        <w:tblW w:w="1501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80"/>
        <w:gridCol w:w="3355"/>
        <w:gridCol w:w="5400"/>
        <w:gridCol w:w="3120"/>
        <w:gridCol w:w="2160"/>
      </w:tblGrid>
      <w:tr w:rsidR="00A26406" w14:paraId="3BAF7B21" w14:textId="77777777">
        <w:trPr>
          <w:trHeight w:val="904"/>
        </w:trPr>
        <w:tc>
          <w:tcPr>
            <w:tcW w:w="980" w:type="dxa"/>
            <w:tcBorders>
              <w:bottom w:val="single" w:sz="4" w:space="0" w:color="000000"/>
            </w:tcBorders>
          </w:tcPr>
          <w:p w14:paraId="353E592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Kapitola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33EFC32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Téma (Učivo)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101E9BA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Znalosti a dovednosti (výstup)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0146A33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0DEF983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Poznámky</w:t>
            </w:r>
          </w:p>
        </w:tc>
      </w:tr>
      <w:tr w:rsidR="00A26406" w14:paraId="3A04B138" w14:textId="77777777">
        <w:trPr>
          <w:trHeight w:val="1890"/>
        </w:trPr>
        <w:tc>
          <w:tcPr>
            <w:tcW w:w="980" w:type="dxa"/>
            <w:tcBorders>
              <w:top w:val="single" w:sz="8" w:space="0" w:color="000000"/>
            </w:tcBorders>
            <w:vAlign w:val="center"/>
          </w:tcPr>
          <w:p w14:paraId="56137DB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355" w:type="dxa"/>
            <w:tcBorders>
              <w:top w:val="single" w:sz="8" w:space="0" w:color="000000"/>
              <w:left w:val="single" w:sz="4" w:space="0" w:color="000000"/>
            </w:tcBorders>
          </w:tcPr>
          <w:p w14:paraId="44CA93A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V krajině her a fantazie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4" w:space="0" w:color="000000"/>
            </w:tcBorders>
          </w:tcPr>
          <w:p w14:paraId="2A8FFE2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upevní si učivo ze 6.</w:t>
            </w:r>
            <w:r w:rsidR="006032A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ročníku, próza, poezie -vyjmenuje charakteristické znaky, rozliší lyriku a epiku</w:t>
            </w:r>
          </w:p>
          <w:p w14:paraId="71171C9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lit. teorie: báseň, sloka, verš, rým – objasní pojmy, pozná druhy rýmu, schematicky znázorní, určuje na příkladech</w:t>
            </w:r>
          </w:p>
          <w:p w14:paraId="1EB11D6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vyhledá metafory, personifikaci, přirovnání, zvukomalbu</w:t>
            </w:r>
          </w:p>
          <w:p w14:paraId="0BC0FF9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4" w:space="0" w:color="000000"/>
            </w:tcBorders>
          </w:tcPr>
          <w:p w14:paraId="0618EB5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svět fantazie – hra se slovy a jejich významem – pokusy o vlastní básnickou tvorbu inspirovanou ukázkami v čítance</w:t>
            </w:r>
          </w:p>
          <w:p w14:paraId="0508382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MV – kulturní deník (kultura písemného projevu), žáci zapisují knihy, divadelní představení, případně filmy, výstavy – přehlednost a výstižnost sdělení, grafická úprava</w:t>
            </w:r>
          </w:p>
          <w:p w14:paraId="275EECB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Vv, Hv – realizace vlastních představ (možno zařadit poslech)</w:t>
            </w:r>
          </w:p>
          <w:p w14:paraId="7FABD2F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 – Ivan Jirous – tvorba v době komunismu, věznění za politické postoje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4" w:space="0" w:color="000000"/>
            </w:tcBorders>
          </w:tcPr>
          <w:p w14:paraId="7DC9273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 průběhu roku:</w:t>
            </w:r>
          </w:p>
          <w:p w14:paraId="28F17E8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Divadlo, film, besedy, knihovna, referáty, kulturní deník</w:t>
            </w:r>
          </w:p>
          <w:p w14:paraId="538F16D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36D341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Video, případně poslech – Malý princ</w:t>
            </w:r>
          </w:p>
          <w:p w14:paraId="7F74305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76F7F9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B7E21E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0E7DCF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A15746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Průběžně se zdokonalují v získávání informací i mimo vyučování</w:t>
            </w:r>
          </w:p>
          <w:p w14:paraId="341F90D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Průběžně zpracovávají projekt (viz příloha švp)</w:t>
            </w:r>
          </w:p>
        </w:tc>
      </w:tr>
      <w:tr w:rsidR="00A26406" w14:paraId="796708EA" w14:textId="77777777">
        <w:trPr>
          <w:trHeight w:val="1134"/>
        </w:trPr>
        <w:tc>
          <w:tcPr>
            <w:tcW w:w="980" w:type="dxa"/>
            <w:tcBorders>
              <w:top w:val="single" w:sz="4" w:space="0" w:color="000000"/>
            </w:tcBorders>
            <w:vAlign w:val="center"/>
          </w:tcPr>
          <w:p w14:paraId="610F89C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</w:tcBorders>
          </w:tcPr>
          <w:p w14:paraId="2C24BE3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O přátelství a lásce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</w:tcPr>
          <w:p w14:paraId="18A1ABD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poezie, próza, drama – provede porovnání, uvede odlišné a společné znaky, </w:t>
            </w:r>
          </w:p>
          <w:p w14:paraId="0D4AB7A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drama: tragedie, komedie, žáci charakterizují, uvedou představitele (W. Shakespeare – uvedou nejznámější hry)</w:t>
            </w:r>
          </w:p>
          <w:p w14:paraId="0674DD1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lit. teorie:próza : kompozice díla, hlavní postavy, jejich charakteristika, charakterizuje hlavního hrdinu na základě vyhledávání údajů, stručně (s porozuměním) převypráví děj</w:t>
            </w:r>
          </w:p>
          <w:p w14:paraId="4C515C4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uvede historické souvislosti jednotlivých příběhů</w:t>
            </w:r>
          </w:p>
          <w:p w14:paraId="684E8CE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lidová slovesnost – žák uvede charakteristické znaky, typické jazykové prostředky, význam pro naši kulturu</w:t>
            </w:r>
          </w:p>
          <w:p w14:paraId="288043B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pověsti – žáci vyhledají a převyprávějí místní pověsti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</w:tcPr>
          <w:p w14:paraId="5BB2E6D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 – příběhy z antické literatury, keltské literatury, slovanská lidová slovesnost, tvorba z doby národního obrození – četba, rozbor textů, reprodukce</w:t>
            </w:r>
          </w:p>
          <w:p w14:paraId="794E059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HV – J. Huťka – Stůj, břízo zelená (lidové písně)</w:t>
            </w:r>
          </w:p>
          <w:p w14:paraId="413962F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-osobnostní rozvoj– sebepoznání a sebepojetí -vyhledávání a reprodukce textu – vyhledávání a interpretují + průběžně doplňují kulturní deník</w:t>
            </w:r>
          </w:p>
          <w:p w14:paraId="5197B54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 – místa pověstí v blízkosti Kladna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</w:tcPr>
          <w:p w14:paraId="4411C95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žáci se zpaměti naučí: J. Neruda – Dědova mísa, Matičce, Romance o Karlu IV. (čítanka s. 48 – 50)</w:t>
            </w:r>
          </w:p>
        </w:tc>
      </w:tr>
      <w:tr w:rsidR="00A26406" w14:paraId="27828C2E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0CDFD2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76B76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Staré příběhy – věčné inspirace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68027A" w14:textId="77777777" w:rsidR="00A26406" w:rsidRDefault="00D83F7B" w:rsidP="0075521F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zopakuje historické souvislosti, zopakuje a vysvětlí – lidová slovesnost</w:t>
            </w:r>
          </w:p>
          <w:p w14:paraId="6333EFF0" w14:textId="77777777" w:rsidR="00A26406" w:rsidRDefault="00D83F7B" w:rsidP="0075521F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pojem epos – uvede dobu a autory</w:t>
            </w:r>
          </w:p>
          <w:p w14:paraId="5A88C06C" w14:textId="77777777" w:rsidR="00A26406" w:rsidRDefault="00D83F7B" w:rsidP="0075521F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pojem bajka, uvede nejvýznamnější autory bajek, vyhledá charakteristické rysy, napíše bajku</w:t>
            </w:r>
          </w:p>
          <w:p w14:paraId="4B4AE133" w14:textId="77777777" w:rsidR="00A26406" w:rsidRDefault="00D83F7B" w:rsidP="0075521F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zopakuje charakteristické rysy pohádky, vyhledá je v textu</w:t>
            </w:r>
          </w:p>
          <w:p w14:paraId="12AE45E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rozdíl mezi pohádkou a pověstí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BDA49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Hv, Vv – románské, gotické umění (stavitelství, sochařství, malířství, hudba)</w:t>
            </w:r>
          </w:p>
          <w:p w14:paraId="005FE24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 – starověká Mezopotámie, antické Řecko, středověké dějiny – český stát – žáci uvádějí příklady a dávají je do souvislostí</w:t>
            </w:r>
          </w:p>
          <w:p w14:paraId="7978010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(osobnostní rozvoj) - mezilidské vztahy – sebepoznání a sebepojetí – cvičení seberegulace, sebeorganizace – regulace vlastního jednání a prožívání – učí se toleranci vůči názoru druhých</w:t>
            </w:r>
          </w:p>
          <w:p w14:paraId="0BCC377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procvičení paměti – reprodukce textu</w:t>
            </w:r>
          </w:p>
          <w:p w14:paraId="3478DB3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Jsme Evropané – společné kořeny – antika – kolébka evropské civilizace – uvedení souvislostí – četba ukázek, rozbor</w:t>
            </w:r>
          </w:p>
          <w:p w14:paraId="1B7EF16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– romské příběhy, židovská kultura (tolerance k odlišnostem jiných kultur, specifika jiných kultur)</w:t>
            </w:r>
          </w:p>
          <w:p w14:paraId="6FFEB74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 – odkud pocházejí a kde žijí tato etnika</w:t>
            </w:r>
          </w:p>
          <w:p w14:paraId="19CA22F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charakteristika člověka, mezilidské vztahy – tolerantní vztahy, rozvoj spolupráce s jinými lidmi, význam kvality mezilidských vztahů jako harmonický rozvoj osobnosti – ukázky romské literatury</w:t>
            </w:r>
          </w:p>
          <w:p w14:paraId="7AAC477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MV – tvorba vlastní bajky – hodnocení vlastní práce, hodnocení práce ostatních</w:t>
            </w:r>
          </w:p>
          <w:p w14:paraId="3E3E124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uvědomují si smysl a aktuálnost bajek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50A97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žáci se zpaměti naučí bajku dle vlastního výběru (čítanka as. 75 – 77 – próza)</w:t>
            </w:r>
          </w:p>
        </w:tc>
      </w:tr>
      <w:tr w:rsidR="00A26406" w14:paraId="73DF1946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vAlign w:val="center"/>
          </w:tcPr>
          <w:p w14:paraId="5648990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3A24677B" w14:textId="77777777" w:rsidR="00A26406" w:rsidRDefault="00D83F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Nikdy se nevzdávej – souboje, prohry, vítězství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21A2B8C5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pojmy: román, novela, povídka</w:t>
            </w:r>
          </w:p>
          <w:p w14:paraId="7A97244C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 textu vyvodí typické znaky povídky</w:t>
            </w:r>
          </w:p>
          <w:p w14:paraId="1358636F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charakterizuje hlavního hrdinu na základě vyhledávání údajů</w:t>
            </w:r>
          </w:p>
          <w:p w14:paraId="40EB5B7C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příklady povídek, které četl</w:t>
            </w:r>
          </w:p>
          <w:p w14:paraId="20218CCD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přečte s porozuměním ukázky z knih se zvířecími </w:t>
            </w:r>
            <w:r>
              <w:rPr>
                <w:color w:val="000000"/>
                <w:sz w:val="24"/>
                <w:szCs w:val="24"/>
              </w:rPr>
              <w:lastRenderedPageBreak/>
              <w:t>hrdiny</w:t>
            </w:r>
          </w:p>
          <w:p w14:paraId="42234567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texty výstižně převypráví</w:t>
            </w:r>
          </w:p>
          <w:p w14:paraId="5E2A4B58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vyhledá důkazy o vztahu člověka a zvířete, zhodnotí je</w:t>
            </w:r>
          </w:p>
          <w:p w14:paraId="17996163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přečte knihu se zvířecím hrdinou a připraví charakteristiku</w:t>
            </w:r>
          </w:p>
          <w:p w14:paraId="7239D473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zhlédne na videu film a zpracuje – J. London – Bílý tesák, případně A. Marshall – Už zase skáču přes kaluže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2F98368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Vv – ilustrace - ukázek</w:t>
            </w:r>
          </w:p>
          <w:p w14:paraId="7D71223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– vztah člověka k prostředí, ekosystém – kulturní krajina, vztah člověka a životního prostředí – základní podmínky života</w:t>
            </w:r>
          </w:p>
          <w:p w14:paraId="783AD99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diskuse se žáky</w:t>
            </w:r>
          </w:p>
          <w:p w14:paraId="04BA83D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osobnostní rozvoj – volný čas, psychohygiena, kreativita – schopnost vidět věci jinak – žáci zdokonalují schopnost  vyjádřit  svůj názor a schopnost při řešení problémů (viz Už zase skáču přes kaluže)</w:t>
            </w:r>
          </w:p>
          <w:p w14:paraId="0260D76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člověk a jeho svět – osobní zodpovědnost</w:t>
            </w:r>
          </w:p>
          <w:p w14:paraId="58344D6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Činnosti: diskuse, ukázky z literatury, hodnocení projevu</w:t>
            </w:r>
          </w:p>
          <w:p w14:paraId="698A511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A55ED0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 – žebříček hodnot, postoje, stylistika – charakteristika lit.postav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4D73AB5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video Bílý tesák</w:t>
            </w:r>
          </w:p>
          <w:p w14:paraId="69811B9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90D75A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4669DA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FBA9BF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4FDD7C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94AC11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do kulturního deníku kniha se zvířecím hrdinou dle vlastního výběru</w:t>
            </w:r>
          </w:p>
        </w:tc>
      </w:tr>
      <w:tr w:rsidR="00A26406" w14:paraId="3F0C8F8F" w14:textId="77777777">
        <w:trPr>
          <w:trHeight w:val="277"/>
        </w:trPr>
        <w:tc>
          <w:tcPr>
            <w:tcW w:w="980" w:type="dxa"/>
            <w:vAlign w:val="center"/>
          </w:tcPr>
          <w:p w14:paraId="50D984E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5.</w:t>
            </w:r>
          </w:p>
          <w:p w14:paraId="43CD1A3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left w:val="single" w:sz="4" w:space="0" w:color="000000"/>
            </w:tcBorders>
          </w:tcPr>
          <w:p w14:paraId="2E72961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Jak jsem potkal lidi</w:t>
            </w:r>
          </w:p>
          <w:p w14:paraId="7CF453A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443A3E6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5400" w:type="dxa"/>
            <w:tcBorders>
              <w:left w:val="single" w:sz="4" w:space="0" w:color="000000"/>
            </w:tcBorders>
          </w:tcPr>
          <w:p w14:paraId="0979D91B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přečte s porozuměním ukázky z děl E. Basse, O. Pavla, charakterizuje hlavní postavy, najde hlavní myšlenku</w:t>
            </w:r>
          </w:p>
          <w:p w14:paraId="228A9DCD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porovná postavy a situace z jednotlivých ukázek</w:t>
            </w:r>
          </w:p>
          <w:p w14:paraId="3AD495C5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výstižně formuluje vlastní názory na četbu – shromáždí jména autorů</w:t>
            </w:r>
          </w:p>
          <w:p w14:paraId="0882674F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zhlédne některý z filmů dle knih O. Pavla, případně K. Poláčka</w:t>
            </w:r>
          </w:p>
        </w:tc>
        <w:tc>
          <w:tcPr>
            <w:tcW w:w="3120" w:type="dxa"/>
            <w:tcBorders>
              <w:left w:val="single" w:sz="4" w:space="0" w:color="000000"/>
            </w:tcBorders>
          </w:tcPr>
          <w:p w14:paraId="0DC1F2C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– vztah člověka k prostředí, ekosystém – kulturní krajina – žáci projevují názor na vznik a řešení problémů spojených se zásahy člověka</w:t>
            </w:r>
          </w:p>
          <w:p w14:paraId="648B952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řízení rozhovor</w:t>
            </w:r>
          </w:p>
          <w:p w14:paraId="59E609B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 – region a jeho významné osobnosti - místa pobytu O.Pavla (najdi na mapě, vyjmenuj</w:t>
            </w:r>
          </w:p>
          <w:p w14:paraId="690F26F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 – lidé a společnost, hodnoty – uvádění priorit v lidském životě</w:t>
            </w:r>
          </w:p>
          <w:p w14:paraId="0557A7A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D – Ota Pavel – židé a 2.svět.války, stylistika – charakteristika lit.postav</w:t>
            </w:r>
          </w:p>
          <w:p w14:paraId="0EC69EA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 VV – ilustrace</w:t>
            </w:r>
          </w:p>
        </w:tc>
        <w:tc>
          <w:tcPr>
            <w:tcW w:w="2160" w:type="dxa"/>
            <w:tcBorders>
              <w:left w:val="single" w:sz="4" w:space="0" w:color="000000"/>
            </w:tcBorders>
          </w:tcPr>
          <w:p w14:paraId="74C184B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video, možnost také Bylo nás pět – lze zařadit do oddílu číslo 5 i 6</w:t>
            </w:r>
          </w:p>
        </w:tc>
      </w:tr>
      <w:tr w:rsidR="00A26406" w14:paraId="2B55B290" w14:textId="77777777">
        <w:trPr>
          <w:trHeight w:val="277"/>
        </w:trPr>
        <w:tc>
          <w:tcPr>
            <w:tcW w:w="980" w:type="dxa"/>
            <w:vAlign w:val="center"/>
          </w:tcPr>
          <w:p w14:paraId="5FEC343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3355" w:type="dxa"/>
            <w:tcBorders>
              <w:left w:val="single" w:sz="4" w:space="0" w:color="000000"/>
            </w:tcBorders>
          </w:tcPr>
          <w:p w14:paraId="039B347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 úsměvem jde všechno líp</w:t>
            </w:r>
          </w:p>
        </w:tc>
        <w:tc>
          <w:tcPr>
            <w:tcW w:w="5400" w:type="dxa"/>
            <w:tcBorders>
              <w:left w:val="single" w:sz="4" w:space="0" w:color="000000"/>
            </w:tcBorders>
          </w:tcPr>
          <w:p w14:paraId="74377118" w14:textId="77777777" w:rsidR="00A26406" w:rsidRDefault="00D83F7B" w:rsidP="0075521F">
            <w:pPr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knihy s humornou tematikou</w:t>
            </w:r>
          </w:p>
          <w:p w14:paraId="0DFA9FB5" w14:textId="77777777" w:rsidR="00A26406" w:rsidRDefault="00D83F7B" w:rsidP="0075521F">
            <w:pPr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vyhledá humorné  situace a humorná slova</w:t>
            </w:r>
          </w:p>
          <w:p w14:paraId="62CD8B23" w14:textId="77777777" w:rsidR="00A26406" w:rsidRDefault="00D83F7B" w:rsidP="0075521F">
            <w:pPr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charakterizuje hlavní postavy, vyhledá hlavní myšlenku</w:t>
            </w:r>
          </w:p>
          <w:p w14:paraId="025FBA40" w14:textId="77777777" w:rsidR="00A26406" w:rsidRDefault="00D83F7B" w:rsidP="0075521F">
            <w:pPr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jednoduchá dramatizace příběhu</w:t>
            </w:r>
          </w:p>
          <w:p w14:paraId="2D78D862" w14:textId="77777777" w:rsidR="00A26406" w:rsidRDefault="00D83F7B" w:rsidP="0075521F">
            <w:pPr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porovná postavy a situace z jednotlivých ukázek</w:t>
            </w:r>
          </w:p>
          <w:p w14:paraId="1011E4C0" w14:textId="77777777" w:rsidR="00A26406" w:rsidRDefault="00D83F7B" w:rsidP="0075521F">
            <w:pPr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výstižně formuluje vlastní názory na četbu – shromáždí jména autorů</w:t>
            </w:r>
          </w:p>
        </w:tc>
        <w:tc>
          <w:tcPr>
            <w:tcW w:w="3120" w:type="dxa"/>
            <w:tcBorders>
              <w:left w:val="single" w:sz="4" w:space="0" w:color="000000"/>
            </w:tcBorders>
          </w:tcPr>
          <w:p w14:paraId="1981464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(osobnostní rozvoj) - volný čas, psychohygiena, řešení situací s nadhledem</w:t>
            </w:r>
          </w:p>
          <w:p w14:paraId="0F7127C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kreativita – schopnost vidět věci jinak</w:t>
            </w:r>
          </w:p>
          <w:p w14:paraId="030F899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žáci srovnávají hrdiny, jejich jednání, vlastnosti, schopnosti</w:t>
            </w:r>
          </w:p>
          <w:p w14:paraId="061DEAE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pokus o překlad z různých jazyků (Cirkus Humberto)</w:t>
            </w:r>
          </w:p>
          <w:p w14:paraId="44C873B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Hv – poslech Ezop (hud.třídy – vlastní zpěv)</w:t>
            </w:r>
          </w:p>
          <w:p w14:paraId="590CD46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MV – mediální sdělení: žáci dramatizují (př.indické pohádky) – domácí příprava</w:t>
            </w:r>
          </w:p>
        </w:tc>
        <w:tc>
          <w:tcPr>
            <w:tcW w:w="2160" w:type="dxa"/>
            <w:tcBorders>
              <w:left w:val="single" w:sz="4" w:space="0" w:color="000000"/>
            </w:tcBorders>
          </w:tcPr>
          <w:p w14:paraId="5C3D00D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1A7A3F0" w14:textId="77777777">
        <w:trPr>
          <w:trHeight w:val="277"/>
        </w:trPr>
        <w:tc>
          <w:tcPr>
            <w:tcW w:w="980" w:type="dxa"/>
            <w:vAlign w:val="center"/>
          </w:tcPr>
          <w:p w14:paraId="11B0073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3355" w:type="dxa"/>
            <w:tcBorders>
              <w:left w:val="single" w:sz="4" w:space="0" w:color="000000"/>
            </w:tcBorders>
          </w:tcPr>
          <w:p w14:paraId="2911BF1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Humorná literatura</w:t>
            </w:r>
          </w:p>
        </w:tc>
        <w:tc>
          <w:tcPr>
            <w:tcW w:w="5400" w:type="dxa"/>
            <w:tcBorders>
              <w:left w:val="single" w:sz="4" w:space="0" w:color="000000"/>
            </w:tcBorders>
          </w:tcPr>
          <w:p w14:paraId="28DBD335" w14:textId="77777777" w:rsidR="00A26406" w:rsidRDefault="00D83F7B" w:rsidP="0075521F">
            <w:pPr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přečte  s porozuměním ukázky z děl J.Haška, K.Poláčka, V.Steklače, E.Frynty, K.Čapka a dalších</w:t>
            </w:r>
          </w:p>
          <w:p w14:paraId="14425E8A" w14:textId="77777777" w:rsidR="00A26406" w:rsidRDefault="00D83F7B" w:rsidP="0075521F">
            <w:pPr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vyhledá humorné  situace a humorná slova</w:t>
            </w:r>
          </w:p>
          <w:p w14:paraId="51319625" w14:textId="77777777" w:rsidR="00A26406" w:rsidRDefault="00D83F7B" w:rsidP="0075521F">
            <w:pPr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dokáže charakterizovat hlavní postavy, najít hlavní myšlenku</w:t>
            </w:r>
          </w:p>
          <w:p w14:paraId="7659E440" w14:textId="77777777" w:rsidR="00A26406" w:rsidRDefault="00D83F7B" w:rsidP="0075521F">
            <w:pPr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dokáže porovnat postavy a situace z jednotlivých ukázek</w:t>
            </w:r>
          </w:p>
          <w:p w14:paraId="71967125" w14:textId="77777777" w:rsidR="00A26406" w:rsidRDefault="00D83F7B" w:rsidP="0075521F">
            <w:pPr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výstižně formuluje vlastní názory na četbu – shromáždí jména autorů</w:t>
            </w:r>
          </w:p>
          <w:p w14:paraId="337F890F" w14:textId="77777777" w:rsidR="00A26406" w:rsidRDefault="00D83F7B" w:rsidP="0075521F">
            <w:pPr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zhlédne na videu: Bylo nás pět (K.Poláček)</w:t>
            </w:r>
          </w:p>
        </w:tc>
        <w:tc>
          <w:tcPr>
            <w:tcW w:w="3120" w:type="dxa"/>
            <w:tcBorders>
              <w:left w:val="single" w:sz="4" w:space="0" w:color="000000"/>
            </w:tcBorders>
          </w:tcPr>
          <w:p w14:paraId="3EB9DE9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(osobnostní rozvoj) - volný čas, psychohygiena</w:t>
            </w:r>
          </w:p>
          <w:p w14:paraId="7B9D0E0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kreativita – schopnost vidět věci jinak</w:t>
            </w:r>
          </w:p>
        </w:tc>
        <w:tc>
          <w:tcPr>
            <w:tcW w:w="2160" w:type="dxa"/>
            <w:tcBorders>
              <w:left w:val="single" w:sz="4" w:space="0" w:color="000000"/>
            </w:tcBorders>
          </w:tcPr>
          <w:p w14:paraId="53305E8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7E611688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vAlign w:val="center"/>
          </w:tcPr>
          <w:p w14:paraId="1748CC7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5ED88D0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Sci-fi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34A739CC" w14:textId="77777777" w:rsidR="00A26406" w:rsidRDefault="00D83F7B" w:rsidP="0075521F">
            <w:pPr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knihy s touto tematikou – charakterizuje tento druh literatury, vyhledá v textu prvky sci-fi</w:t>
            </w:r>
          </w:p>
          <w:p w14:paraId="0E6106A7" w14:textId="77777777" w:rsidR="00A26406" w:rsidRDefault="00D83F7B" w:rsidP="0075521F">
            <w:pPr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samostatně rozvíjí myšlenky, jak mohou různé </w:t>
            </w:r>
            <w:r>
              <w:rPr>
                <w:color w:val="000000"/>
                <w:sz w:val="24"/>
                <w:szCs w:val="24"/>
              </w:rPr>
              <w:lastRenderedPageBreak/>
              <w:t>vynálezy ovlivnit život lidí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3B48E95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EGS – člověk a jeho svět – osobní zodpovědnost – referát, diskuse</w:t>
            </w:r>
          </w:p>
          <w:p w14:paraId="772CA30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EV – vztah člověka a životního prostředí – základní podmínky života</w:t>
            </w:r>
          </w:p>
          <w:p w14:paraId="0677C12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věda a technika</w:t>
            </w:r>
          </w:p>
          <w:p w14:paraId="3B3AAFA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rozvoj  komunikační technologie a jeho důsledky</w:t>
            </w:r>
          </w:p>
          <w:p w14:paraId="55710DA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podmínky života a možnost jejich ohrožování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6D26A3A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6DAA49B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 průběhu všech kapitol žáci nacházejí souvislosti v příběhu a správně interpretují text, kreativně aplikují myšlenky lit.textu.</w:t>
      </w:r>
    </w:p>
    <w:p w14:paraId="38DB5B2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5245E23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5E04C83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Zpracovaly: Mgr. Horáková Jarmila, Mgr. Sládková Ilona </w:t>
      </w:r>
    </w:p>
    <w:p w14:paraId="7881336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0F9DDF5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368D0BA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5C04EEB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4446D5A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6C7EFBB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5E8CC24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5906DDC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7778463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5C2B452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30A10B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3430F56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5542787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721418C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806DF2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AAB039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5DB511A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672A85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77B1747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Jazyk a jazyková komunikace      Vzdělávací obor:  </w:t>
      </w:r>
      <w:r>
        <w:rPr>
          <w:rFonts w:ascii="Arial" w:eastAsia="Arial" w:hAnsi="Arial" w:cs="Arial"/>
          <w:b/>
          <w:color w:val="000000"/>
          <w:u w:val="single"/>
        </w:rPr>
        <w:t>Český jazyk – LITERATURA</w:t>
      </w:r>
      <w:r>
        <w:rPr>
          <w:rFonts w:ascii="Arial" w:eastAsia="Arial" w:hAnsi="Arial" w:cs="Arial"/>
          <w:color w:val="000000"/>
        </w:rPr>
        <w:t xml:space="preserve">      ročník  8.</w:t>
      </w:r>
    </w:p>
    <w:p w14:paraId="6DCEB98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EB11D7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5"/>
        <w:tblW w:w="1501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80"/>
        <w:gridCol w:w="3355"/>
        <w:gridCol w:w="5400"/>
        <w:gridCol w:w="3120"/>
        <w:gridCol w:w="2160"/>
      </w:tblGrid>
      <w:tr w:rsidR="00A26406" w14:paraId="76C9D668" w14:textId="77777777">
        <w:trPr>
          <w:trHeight w:val="904"/>
        </w:trPr>
        <w:tc>
          <w:tcPr>
            <w:tcW w:w="980" w:type="dxa"/>
            <w:tcBorders>
              <w:bottom w:val="single" w:sz="4" w:space="0" w:color="000000"/>
            </w:tcBorders>
          </w:tcPr>
          <w:p w14:paraId="5BC4C7A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Kapitola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272B646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Téma (Učivo)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46B8638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Znalosti a dovednosti (výstup)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2ACEA87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55213A6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Poznámky</w:t>
            </w:r>
          </w:p>
        </w:tc>
      </w:tr>
      <w:tr w:rsidR="00A26406" w14:paraId="42E7739F" w14:textId="77777777">
        <w:trPr>
          <w:trHeight w:val="1304"/>
        </w:trPr>
        <w:tc>
          <w:tcPr>
            <w:tcW w:w="980" w:type="dxa"/>
            <w:tcBorders>
              <w:top w:val="single" w:sz="8" w:space="0" w:color="000000"/>
            </w:tcBorders>
            <w:vAlign w:val="center"/>
          </w:tcPr>
          <w:p w14:paraId="383349F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355" w:type="dxa"/>
            <w:tcBorders>
              <w:top w:val="single" w:sz="8" w:space="0" w:color="000000"/>
              <w:left w:val="single" w:sz="4" w:space="0" w:color="000000"/>
            </w:tcBorders>
          </w:tcPr>
          <w:p w14:paraId="22A88DA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Nestárnoucí literatura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4" w:space="0" w:color="000000"/>
            </w:tcBorders>
          </w:tcPr>
          <w:p w14:paraId="374DFC42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zopakuje si a upevní poznatky ze 6., 7. ročníku</w:t>
            </w:r>
          </w:p>
          <w:p w14:paraId="45D32E3E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vypráví libovolný biblický příběh, vyjmenuje nejznámější biblické postavy a uvede k nim  nejznámější informace</w:t>
            </w:r>
          </w:p>
          <w:p w14:paraId="51A1D830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vypráví o Bibli, jak vznikla, jakým jazykem je psaná, jak je rozdělena</w:t>
            </w:r>
          </w:p>
          <w:p w14:paraId="48EF9735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uplatňují kompoziční postup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4" w:space="0" w:color="000000"/>
            </w:tcBorders>
          </w:tcPr>
          <w:p w14:paraId="2A88AA1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Jsme Evropané -  kořeny a zdroje evropské civilizace – klíčové mezníky evropské a naší historie – význam křesťanství</w:t>
            </w:r>
          </w:p>
          <w:p w14:paraId="57F1118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Činnosti: Referát, diskuse</w:t>
            </w:r>
          </w:p>
          <w:p w14:paraId="563A99E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 – původ, historický vývoj, duchovní hodnoty, uvádí příklady z umění, kdy Římané využívali odkaz antického Řecka</w:t>
            </w:r>
          </w:p>
          <w:p w14:paraId="212FD4D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tolerance odlišnosti (Bible, Talmud, romská kultura, antika, čínská literatura) – četba, žáci hledají pro romská přísloví, obdoba českých přísloví</w:t>
            </w:r>
          </w:p>
          <w:p w14:paraId="430426D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průběžně práce s literárním textem, interpretace vlastními slovy, formulace názoru, diskuze o četbě, tvůrčí činnost</w:t>
            </w:r>
          </w:p>
          <w:p w14:paraId="1153334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  - židovský stát, šíření křesťanství</w:t>
            </w:r>
          </w:p>
          <w:p w14:paraId="3FE288C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– práce s mapou – biblická místa, územní rozšíření, </w:t>
            </w:r>
            <w:r>
              <w:rPr>
                <w:color w:val="000000"/>
                <w:sz w:val="24"/>
                <w:szCs w:val="24"/>
              </w:rPr>
              <w:lastRenderedPageBreak/>
              <w:t>ohnisko, změny šíření křesťanství</w:t>
            </w:r>
          </w:p>
          <w:p w14:paraId="70A6024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žáci si vytváření reálný obraz o  sobě (viz text Čtyři typy žáků- diskuze)</w:t>
            </w:r>
          </w:p>
          <w:p w14:paraId="2BB30CC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 – postoje a hodnoty lidí – Desatero morální kodex – význam v dnešní době – mravní ponaučení (příběh o Kainovi)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4" w:space="0" w:color="000000"/>
            </w:tcBorders>
          </w:tcPr>
          <w:p w14:paraId="0EFF039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Literární teorie:</w:t>
            </w:r>
          </w:p>
          <w:p w14:paraId="6839A00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-lidová slovesnost</w:t>
            </w:r>
          </w:p>
          <w:p w14:paraId="05BC32A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lyrika, epika, drama</w:t>
            </w:r>
          </w:p>
          <w:p w14:paraId="1FEF5CC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-balada, romance</w:t>
            </w:r>
          </w:p>
          <w:p w14:paraId="3CC5FAC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-pohádka, pověst</w:t>
            </w:r>
          </w:p>
          <w:p w14:paraId="12338E8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-bajka</w:t>
            </w:r>
          </w:p>
          <w:p w14:paraId="5EEE79E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-epitaf</w:t>
            </w:r>
          </w:p>
          <w:p w14:paraId="7DC8402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651135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Stylistika:</w:t>
            </w:r>
          </w:p>
          <w:p w14:paraId="6F5F08D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-popis, vypravování, charakteristika</w:t>
            </w:r>
          </w:p>
          <w:p w14:paraId="2BE2974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ED1D50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-video – Kráska a zvíře</w:t>
            </w:r>
          </w:p>
        </w:tc>
      </w:tr>
      <w:tr w:rsidR="00A26406" w14:paraId="7DD06740" w14:textId="77777777">
        <w:trPr>
          <w:trHeight w:val="1855"/>
        </w:trPr>
        <w:tc>
          <w:tcPr>
            <w:tcW w:w="980" w:type="dxa"/>
            <w:tcBorders>
              <w:top w:val="single" w:sz="4" w:space="0" w:color="000000"/>
            </w:tcBorders>
            <w:vAlign w:val="center"/>
          </w:tcPr>
          <w:p w14:paraId="444B661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</w:tcBorders>
          </w:tcPr>
          <w:p w14:paraId="1B9762B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Nestárnoucí literatura</w:t>
            </w:r>
          </w:p>
          <w:p w14:paraId="19B28D0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(starší česká literatura)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</w:tcPr>
          <w:p w14:paraId="71D80B45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přečte si ukázky ze starší české lyriky, vyhledá jazykové odlišnosti</w:t>
            </w:r>
          </w:p>
          <w:p w14:paraId="083540D8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poslechne si nahrávky písní Hospodine, pomiluj ny a Svatý Václave</w:t>
            </w:r>
          </w:p>
          <w:p w14:paraId="7E054BCC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základní údaje o Kosmově a Dalimilově kronice</w:t>
            </w:r>
          </w:p>
          <w:p w14:paraId="2C39CD31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charakterizuje dobu husitskou, uvede některá díla J.</w:t>
            </w:r>
            <w:r w:rsidR="006032A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Husa,vysvětlí jeho myšlenky, c si nahrávku chorálu Kdož sú boží bojovníci</w:t>
            </w:r>
          </w:p>
          <w:p w14:paraId="4081A2D9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charakterizuje dobu pobělohorskou, zařadí J.A. Komenského, uvede jeho nejznámější díla, vysvětlí jeho myšlenky </w:t>
            </w:r>
          </w:p>
          <w:p w14:paraId="485134B3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zpracuje referáty – život a dílo, přínos, historické pozadí</w:t>
            </w:r>
          </w:p>
          <w:p w14:paraId="6E5F9702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pracuje s textem</w:t>
            </w:r>
          </w:p>
          <w:p w14:paraId="64311BB7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jazykové prostředky – aliterace, asyndeton</w:t>
            </w:r>
          </w:p>
          <w:p w14:paraId="4B011C36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uvádí jména svět.autorů F.Villon, M.de Cervantes y Saavedra,Molliére, J.A. Krylov + jejich dílo, zařadí do období, zhodnotí – čte ukázky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</w:tcPr>
          <w:p w14:paraId="04A4309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VV – ilustrace děl autorů</w:t>
            </w:r>
          </w:p>
          <w:p w14:paraId="29E7E23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Hv – poslech (Hospodine, pomiluj ny,Svatý Václave – náměty a kompoziční postupy charakteristické pro lidové písně</w:t>
            </w:r>
          </w:p>
          <w:p w14:paraId="3FDD88D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 – renesance, humanismus, baroko, klasicismus,</w:t>
            </w:r>
            <w:r w:rsidR="006032A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romantismus – vysvětlí, charakterizuje období</w:t>
            </w:r>
          </w:p>
          <w:p w14:paraId="30D81A9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D80F54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 – hist.</w:t>
            </w:r>
            <w:r w:rsidR="006032A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souvislosti – uvedení děl do souvislosti</w:t>
            </w:r>
          </w:p>
          <w:p w14:paraId="074FCB7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B3D602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 – náprava společností – myšlenky J.A.K. – srovnání dnešního vyučování s požadavky J.A.K.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</w:tcPr>
          <w:p w14:paraId="1C9DD24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D98535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Referáty – Hospodine, pomiluj ny, Svatý Václave, Kosmova kronika, Dalimilova kronika</w:t>
            </w:r>
          </w:p>
          <w:p w14:paraId="07C22C3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F27EEE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A0536C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5149F0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Literární přímka</w:t>
            </w:r>
            <w:r w:rsidR="006032A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(žáci si připraví průřez nejstarší českou literaturou)</w:t>
            </w:r>
          </w:p>
          <w:p w14:paraId="7326BFA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Referát – Mistr Jan Hus</w:t>
            </w:r>
          </w:p>
          <w:p w14:paraId="3093C5F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01E22B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Slovník lit.</w:t>
            </w:r>
            <w:r w:rsidR="006032A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pojmů</w:t>
            </w:r>
          </w:p>
          <w:p w14:paraId="0F27AB9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FEE8E2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Kulturní deník – zaznamenají Příběhy Dona Quiota – ústně charakterizují </w:t>
            </w:r>
            <w:r>
              <w:rPr>
                <w:color w:val="000000"/>
                <w:sz w:val="24"/>
                <w:szCs w:val="24"/>
              </w:rPr>
              <w:lastRenderedPageBreak/>
              <w:t>vlastnosti rytíře, objasní význam slova donquichotství</w:t>
            </w:r>
          </w:p>
        </w:tc>
      </w:tr>
      <w:tr w:rsidR="00A26406" w14:paraId="36F0900C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F15F07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3.</w:t>
            </w:r>
          </w:p>
          <w:p w14:paraId="47B70CE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  <w:p w14:paraId="5477B81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0FDD211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314B630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3423883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522DA36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3BE2CF8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07406CD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9B9B0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Z literatury 19. století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96C36A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časové zařazení, charakterizuje období, vyjmenuje nejznámější představitele, jejich myšlenky a díla</w:t>
            </w:r>
          </w:p>
          <w:p w14:paraId="63D3A6FA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charakterizuje romantismus, časově jej vymezí, uvede našeho nejvýznamnějšího  představitele</w:t>
            </w:r>
          </w:p>
          <w:p w14:paraId="49B9AD1F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přečte si ukázky z Máje, vyhledá jazykové prostředky</w:t>
            </w:r>
          </w:p>
          <w:p w14:paraId="7333521B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seznámí se s ukázkami děl K.J.Erbena, B.Němcové, Čelakovského, Tyla, Nerudy, Sládka, Vrchlického, Jiráska</w:t>
            </w:r>
          </w:p>
          <w:p w14:paraId="12E1B977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seznámí se s charakteristickými znaky, dovede rozpoznat tvorbu májovců, ruchovců, lumírovců – zná jména představitelů a jejich nejvýznamnější díla</w:t>
            </w:r>
          </w:p>
          <w:p w14:paraId="7894D42E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seznámí se s světovými autory – Ch.Dickens, H.Beeher-Stoweová, V.Hugo, O.Wilde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9CF3A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Češi a Evropa a NO – kulturní diferenciace, poznávání vlastního kulturního zakotvení</w:t>
            </w:r>
          </w:p>
          <w:p w14:paraId="203B385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význam NO</w:t>
            </w:r>
          </w:p>
          <w:p w14:paraId="1AED14B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Činnosti: referát, diskuse, domácí samostatná práce</w:t>
            </w:r>
          </w:p>
          <w:p w14:paraId="1440447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MV – knihy, noviny a NO</w:t>
            </w:r>
          </w:p>
          <w:p w14:paraId="008EC61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kritické čtení a vnímání mediálního sdělení – dobový tisk</w:t>
            </w:r>
          </w:p>
          <w:p w14:paraId="0050FA3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hledání rozdílu mezi informativním a zábavném sdělením</w:t>
            </w:r>
          </w:p>
          <w:p w14:paraId="3D9BDA2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Projekt Mediální výchova – (viz příloha švp)</w:t>
            </w:r>
          </w:p>
          <w:p w14:paraId="1F0BC58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1A6ACA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23A7B3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(osobnostní rozvoj) – kreativita, originalita ,</w:t>
            </w:r>
          </w:p>
          <w:p w14:paraId="689643D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Zapamatování si a reprodukce básně</w:t>
            </w:r>
          </w:p>
          <w:p w14:paraId="67B6C01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8F50D4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 – historické souvislosti – zařazení do kontextu doby</w:t>
            </w:r>
          </w:p>
          <w:p w14:paraId="1C0B101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-referát K.H.Borovský, J.Erben,</w:t>
            </w:r>
            <w:r w:rsidR="006032A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B.Němcová + film Divá Bára – lit.postavy-charakteristika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7638F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575704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560D49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Literární teorie:</w:t>
            </w:r>
          </w:p>
          <w:p w14:paraId="0EC98B2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Balady, romance, jazykové prostředky, epigramy, elegie</w:t>
            </w:r>
          </w:p>
          <w:p w14:paraId="64EC94F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31B7EE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Ukázky, poslechy,video:</w:t>
            </w:r>
          </w:p>
          <w:p w14:paraId="30DF4B9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Kytice (film F.A. Brabce) – přesunuto ze 7. ročníku - rozbor</w:t>
            </w:r>
          </w:p>
          <w:p w14:paraId="0163AF2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842659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63F710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-žáci se zpaměti naučí epigramy K.H. Borovského – s. 84, 85 a Etymologický  - na jednu známku</w:t>
            </w:r>
          </w:p>
          <w:p w14:paraId="5AE0CAF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-žáci se zpaměti naučí úryvky z Kytice K. J. Erbena – první čtyři sloky z Vodníka – 1. zpěv, první tři sloky </w:t>
            </w:r>
            <w:r>
              <w:rPr>
                <w:color w:val="000000"/>
                <w:sz w:val="24"/>
                <w:szCs w:val="24"/>
              </w:rPr>
              <w:lastRenderedPageBreak/>
              <w:t xml:space="preserve">z balady Štědrý den – 2. zpěv (Hoj , ty …), </w:t>
            </w:r>
          </w:p>
          <w:p w14:paraId="7CD6B43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-úryvky z Máje K. H. Máchy</w:t>
            </w:r>
          </w:p>
          <w:p w14:paraId="53CC064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518E40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Film, video</w:t>
            </w:r>
          </w:p>
        </w:tc>
      </w:tr>
      <w:tr w:rsidR="00A26406" w14:paraId="5E9B0FE4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vAlign w:val="center"/>
          </w:tcPr>
          <w:p w14:paraId="45D2FC5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5.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4A27899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Smutky, strasti, svízele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69D66CF3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přečte si ukázky českých a světových autorů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621E933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Evropa a svět nás zajímá</w:t>
            </w:r>
          </w:p>
          <w:p w14:paraId="4A02CF9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zvyky a tradice národů Evropy – společenská zaostalost  -ustálené normy a zvyklosti – vztah k handicapovaným lidem (Fischerová, Hudečková)-problémy dnešních „náctiletých“ – mentální anorexie, drogy, gamblerství (Jmenuji se Alice) - diskuse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68E2C48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1A2F456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DBD804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EF3DE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Humor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2752A4" w14:textId="77777777" w:rsidR="00A26406" w:rsidRDefault="00D83F7B" w:rsidP="0075521F">
            <w:pPr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přečte si ukázky českých a světových autorů</w:t>
            </w:r>
          </w:p>
          <w:p w14:paraId="719A1120" w14:textId="77777777" w:rsidR="00A26406" w:rsidRDefault="00D83F7B" w:rsidP="0075521F">
            <w:pPr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posuzují  dosah komického účinku (R.Lewis, W,Saroyan, B.MacDonaldová, K.Čapek, J.Herriot)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8FF7A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Vv – ilustrace, karikatura</w:t>
            </w:r>
          </w:p>
          <w:p w14:paraId="341BB0D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EGS- arménský původ W.</w:t>
            </w:r>
            <w:r w:rsidR="006032A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Saroyana – hodnotí jednání chlapců,porovnávají s českou knihou Cirkus Humberto</w:t>
            </w:r>
          </w:p>
          <w:p w14:paraId="255BB0F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– J.</w:t>
            </w:r>
            <w:r w:rsidR="006032A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Herriot – vztah lidí k venkovskému prostředí</w:t>
            </w:r>
          </w:p>
          <w:p w14:paraId="49A01E6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-srovnání s knihami K.</w:t>
            </w:r>
            <w:r w:rsidR="006032A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Čapka</w:t>
            </w:r>
          </w:p>
          <w:p w14:paraId="1EBA9A1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7B5AA2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osobnostní rozvoj - souhrn podkladů pro 9.</w:t>
            </w:r>
            <w:r w:rsidR="006032A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ročník – projekt Po stopách K.Čapka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4CD56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437C7BE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38431A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7.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71A62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Chvála jazyka</w:t>
            </w:r>
          </w:p>
          <w:p w14:paraId="3000729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1C3838A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E27B4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zhlédnou film dle výběru – interpretují</w:t>
            </w:r>
          </w:p>
          <w:p w14:paraId="129FD1A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přečtou si ukázku, rozeberou, uvedou a vysvětlí přísloví</w:t>
            </w:r>
          </w:p>
          <w:p w14:paraId="183B718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vyhledávají vhodné algoritmy s pozoruhodnými myšlenkami a vysvětlují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7F0AC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MV – výstavba textu, orientace v textu</w:t>
            </w:r>
          </w:p>
          <w:p w14:paraId="13CE549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jazykové hříčky, dadaismus</w:t>
            </w:r>
          </w:p>
          <w:p w14:paraId="6D909AF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VDO, EGS – národní poezie – cit k rodné zemi, uvádějí jazykové prostředky, kterými je vyjádřen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96F68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Video – Kolja, Hrdý Budžes, Saturnin</w:t>
            </w:r>
          </w:p>
          <w:p w14:paraId="3D7DC88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(dle třídy) – obsah zhlédnutého filmu zpracují do kulturního deníku</w:t>
            </w:r>
          </w:p>
          <w:p w14:paraId="1D83CC0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B303439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AF6A6A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6349D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Sci-fi, Jiné světy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140D9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přečtou ukázky a zhodnotí, vyjádří vlastní názor-</w:t>
            </w:r>
          </w:p>
          <w:p w14:paraId="735AA0C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definují pojem vědecko-fantastická literatura, využijí encyklopedie, uvedou významné autory</w:t>
            </w:r>
          </w:p>
          <w:p w14:paraId="76D7490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 rámci individuální četby informují o oblíbených autorech</w:t>
            </w:r>
          </w:p>
          <w:p w14:paraId="3C19CE9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17351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osobnostní rozvoj - rozvoj schopností myšlení – problémové otázky, přínos klady a zápory počítačové techniky, význam objevů ve sci-fi povídkách před přetechnizovaným světem,</w:t>
            </w:r>
            <w:r w:rsidR="006032A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morální problémy</w:t>
            </w:r>
          </w:p>
          <w:p w14:paraId="265DBDE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-technnika budoucnosti a kosmických letů, dobývaní vesmíru – diskuse</w:t>
            </w:r>
          </w:p>
          <w:p w14:paraId="754C1AD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3AF947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 – vize člověka k přírodě, vize do budoucna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DF363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335050C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B383D4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Průběžně: - pracuje s literárním textem, interpretuje vlastními slovy, diskutuje o četbě, formuluje své dojmy z filmových a divadelních ukázek, zapojuje se do tvůrčí  činnosti (soutěže), zapisuje si do kulturního deníku četbu, filmy, divadla, koncerty a výstavy</w:t>
      </w:r>
    </w:p>
    <w:p w14:paraId="2794D71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140B791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Zpracovaly:     Mgr. Horáková Jaroslava, Mgr. Sládková Ilona</w:t>
      </w:r>
    </w:p>
    <w:p w14:paraId="173095D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3DF0F49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5FE4AB2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628811D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1921A1A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3A425144" w14:textId="77777777" w:rsidR="00A26406" w:rsidRDefault="00A26406" w:rsidP="00603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color w:val="000000"/>
          <w:sz w:val="36"/>
          <w:szCs w:val="36"/>
        </w:rPr>
      </w:pPr>
    </w:p>
    <w:p w14:paraId="1D3464E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7E0F215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Jazyk a jazyková komunikace      Vzdělávací obor:  </w:t>
      </w:r>
      <w:r>
        <w:rPr>
          <w:rFonts w:ascii="Arial" w:eastAsia="Arial" w:hAnsi="Arial" w:cs="Arial"/>
          <w:b/>
          <w:color w:val="000000"/>
          <w:u w:val="single"/>
        </w:rPr>
        <w:t>Český jazyk -  LITERATURA</w:t>
      </w:r>
      <w:r>
        <w:rPr>
          <w:rFonts w:ascii="Arial" w:eastAsia="Arial" w:hAnsi="Arial" w:cs="Arial"/>
          <w:color w:val="000000"/>
        </w:rPr>
        <w:t xml:space="preserve">      ročník   9.</w:t>
      </w:r>
    </w:p>
    <w:p w14:paraId="2580093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3BEF26D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60B1594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tbl>
      <w:tblPr>
        <w:tblStyle w:val="a6"/>
        <w:tblW w:w="1501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80"/>
        <w:gridCol w:w="3355"/>
        <w:gridCol w:w="5400"/>
        <w:gridCol w:w="3120"/>
        <w:gridCol w:w="2160"/>
      </w:tblGrid>
      <w:tr w:rsidR="00A26406" w14:paraId="5B3D710F" w14:textId="77777777">
        <w:trPr>
          <w:trHeight w:val="904"/>
        </w:trPr>
        <w:tc>
          <w:tcPr>
            <w:tcW w:w="980" w:type="dxa"/>
            <w:tcBorders>
              <w:bottom w:val="single" w:sz="4" w:space="0" w:color="000000"/>
            </w:tcBorders>
          </w:tcPr>
          <w:p w14:paraId="0EBBA0F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Kapitola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4F1BBE5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Téma (Učivo)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7662AEF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Znalosti a dovednosti (výstup)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42DEB72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7526595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Poznámky</w:t>
            </w:r>
          </w:p>
        </w:tc>
      </w:tr>
      <w:tr w:rsidR="00A26406" w14:paraId="08458F33" w14:textId="77777777">
        <w:trPr>
          <w:trHeight w:val="1890"/>
        </w:trPr>
        <w:tc>
          <w:tcPr>
            <w:tcW w:w="980" w:type="dxa"/>
            <w:tcBorders>
              <w:top w:val="single" w:sz="8" w:space="0" w:color="000000"/>
            </w:tcBorders>
            <w:vAlign w:val="center"/>
          </w:tcPr>
          <w:p w14:paraId="5F27375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  <w:p w14:paraId="7E84191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CC28E0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3ED0395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535071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E5EC01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single" w:sz="8" w:space="0" w:color="000000"/>
              <w:left w:val="single" w:sz="4" w:space="0" w:color="000000"/>
            </w:tcBorders>
          </w:tcPr>
          <w:p w14:paraId="43FB58E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 xml:space="preserve">Chvála vypravěčství </w:t>
            </w:r>
          </w:p>
          <w:p w14:paraId="1C8E017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5400" w:type="dxa"/>
            <w:tcBorders>
              <w:top w:val="single" w:sz="8" w:space="0" w:color="000000"/>
              <w:left w:val="single" w:sz="4" w:space="0" w:color="000000"/>
            </w:tcBorders>
          </w:tcPr>
          <w:p w14:paraId="0EDAF585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zopakuje si a upevní vědomosti z 8.</w:t>
            </w:r>
            <w:r w:rsidR="006032A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ročníku</w:t>
            </w:r>
          </w:p>
          <w:p w14:paraId="0109A724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přečte si ukázky, vyjádří hlavní myšlenky, vysvětlí pojmy</w:t>
            </w:r>
          </w:p>
          <w:p w14:paraId="6A5DCFEA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shrne a upevní si vědomosti</w:t>
            </w:r>
          </w:p>
          <w:p w14:paraId="2BFE3AEC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charakteristické rysy povídky, porovná povídku s novelou, charakterizuje novelu</w:t>
            </w:r>
          </w:p>
          <w:p w14:paraId="532738CA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charakteristické rysy románu</w:t>
            </w:r>
          </w:p>
          <w:p w14:paraId="22BA7B0C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objasní, co je kompozice prozaického díla, uvede dějové linie</w:t>
            </w:r>
          </w:p>
          <w:p w14:paraId="670F30C8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charakterizuje na základě četby a vyhledávání v textu literární postavy, odliší postavy hlavní a vedlejší, objasní pojem literární hrdina</w:t>
            </w:r>
          </w:p>
          <w:p w14:paraId="4CCF560D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vyhledají dramatické pasáže, určují jazyk</w:t>
            </w:r>
            <w:r w:rsidR="006032A9">
              <w:rPr>
                <w:color w:val="000000"/>
                <w:sz w:val="24"/>
                <w:szCs w:val="24"/>
              </w:rPr>
              <w:t xml:space="preserve">ové </w:t>
            </w:r>
            <w:r>
              <w:rPr>
                <w:color w:val="000000"/>
                <w:sz w:val="24"/>
                <w:szCs w:val="24"/>
              </w:rPr>
              <w:t>prostředky</w:t>
            </w:r>
          </w:p>
          <w:p w14:paraId="4925120E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 řeč vypravěče a řeč postav</w:t>
            </w:r>
          </w:p>
          <w:p w14:paraId="2E327B0E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literární historie</w:t>
            </w:r>
          </w:p>
          <w:p w14:paraId="61A78500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žánry: pověst, román, epos, epigram, epitaf, lyrika, balada</w:t>
            </w:r>
          </w:p>
          <w:p w14:paraId="72A644B0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porovná funkce a uvede představitele</w:t>
            </w:r>
          </w:p>
          <w:p w14:paraId="6FA5FF28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přiřazuje název knihy a ukázku</w:t>
            </w:r>
          </w:p>
          <w:p w14:paraId="4E3A9F09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uceleně reprodukuje přečtený text, jednoduše popisuje strukturu a jazyk literárního díla a vlastními slovy interpretuje smysl díla (ČjL-9-3-01)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4" w:space="0" w:color="000000"/>
            </w:tcBorders>
          </w:tcPr>
          <w:p w14:paraId="39F3FFB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Průběžně:</w:t>
            </w:r>
          </w:p>
          <w:p w14:paraId="60A5514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(osobnostní rozvoj) – rozvoj schopností poznávání</w:t>
            </w:r>
          </w:p>
          <w:p w14:paraId="412C66D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dovednosti pro učení a studium, zapamatování si textu- žáci se naučí nazpaměť část textu z ukázky Švejkovy nehody ve vlaku (od Poslušně hlásím – tj. 4. odstavec až k „Víte, Švejku, že vás dám zavřít“) – s. 40</w:t>
            </w:r>
          </w:p>
          <w:p w14:paraId="5F73041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A712EC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MV – kulturní deník – žáci pokračují ve vedení zápisů – četba, divadlo, film, výstava v patřičné grafické úpravě, zápisy doplní vlastním zhodnocením</w:t>
            </w:r>
          </w:p>
          <w:p w14:paraId="431CD0F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Jsme Evropané – velikáni české literatury (Werich, Čapek, Vančura, Hašek, Hrabal) – viz projekt K.</w:t>
            </w:r>
            <w:r w:rsidR="006032A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Čapek</w:t>
            </w:r>
          </w:p>
          <w:p w14:paraId="4388E4C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 – historické souvislosti</w:t>
            </w:r>
          </w:p>
          <w:p w14:paraId="75BC77D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MKV - židovský humor – kulturní specifika, tolerance – žáci zjišťují místní jméno, které by se dalo využít pro jazyk.hru</w:t>
            </w:r>
          </w:p>
          <w:p w14:paraId="5A4F122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viz projekt O.Pavel</w:t>
            </w:r>
          </w:p>
          <w:p w14:paraId="26785D4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Vv – uvedou ilustrátory Haškova románu</w:t>
            </w:r>
          </w:p>
          <w:p w14:paraId="729F30F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 – místopis příběhů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4" w:space="0" w:color="000000"/>
            </w:tcBorders>
          </w:tcPr>
          <w:p w14:paraId="6026CBE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Kulturní deník</w:t>
            </w:r>
          </w:p>
          <w:p w14:paraId="4B6911B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8DA820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1BB6F3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EA6193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52278C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68102D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-exkurze Terezín (září)</w:t>
            </w:r>
          </w:p>
          <w:p w14:paraId="0E5634E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exkurze staré židovské město (listopad)</w:t>
            </w:r>
          </w:p>
          <w:p w14:paraId="1C37D94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598744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4B2AE8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5DF256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CA998A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1525B7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F8CD14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péče o kultivovaný projev</w:t>
            </w:r>
          </w:p>
        </w:tc>
      </w:tr>
      <w:tr w:rsidR="00A26406" w14:paraId="10DA25B9" w14:textId="77777777">
        <w:trPr>
          <w:trHeight w:val="851"/>
        </w:trPr>
        <w:tc>
          <w:tcPr>
            <w:tcW w:w="980" w:type="dxa"/>
            <w:tcBorders>
              <w:top w:val="single" w:sz="8" w:space="0" w:color="000000"/>
            </w:tcBorders>
            <w:vAlign w:val="center"/>
          </w:tcPr>
          <w:p w14:paraId="6F935B7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355" w:type="dxa"/>
            <w:tcBorders>
              <w:top w:val="single" w:sz="8" w:space="0" w:color="000000"/>
              <w:left w:val="single" w:sz="4" w:space="0" w:color="000000"/>
            </w:tcBorders>
          </w:tcPr>
          <w:p w14:paraId="03299A9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Naruby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4" w:space="0" w:color="000000"/>
            </w:tcBorders>
          </w:tcPr>
          <w:p w14:paraId="6E1C2DC1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film, filmový scénář, technický scénář</w:t>
            </w:r>
          </w:p>
          <w:p w14:paraId="4A1426F9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zhlédne adaptaci a porovná s literární předlohou (například – P. Jarchovský – Pelíšky)</w:t>
            </w:r>
          </w:p>
          <w:p w14:paraId="0227F18E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čte s porozuměním a reprodukuje texty současných autorů (např. Viewegh, Křesťan, Jarchovský), v hodnocení zaujímá vlastní stanovisko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4" w:space="0" w:color="000000"/>
            </w:tcBorders>
          </w:tcPr>
          <w:p w14:paraId="516A98E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MV – interpretace- různé typy sdělení, rozlišování a funkce-fejeton,jeho autoři (viz projekt Mediální výchova) – řízený rozhovor</w:t>
            </w:r>
          </w:p>
          <w:p w14:paraId="0179626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zenová literatura, pojem buddhismus, specifické rysy, srovnání s evropskou kulturou a jejími hodnotami – řízený rozhovor</w:t>
            </w:r>
          </w:p>
          <w:p w14:paraId="28C059D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– příroda a lidé – ovlivňování přírody lidmi - diskuse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4" w:space="0" w:color="000000"/>
            </w:tcBorders>
          </w:tcPr>
          <w:p w14:paraId="764359D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Video - Pelíšky</w:t>
            </w:r>
          </w:p>
        </w:tc>
      </w:tr>
      <w:tr w:rsidR="00A26406" w14:paraId="5A6C2B5D" w14:textId="77777777">
        <w:trPr>
          <w:trHeight w:val="1418"/>
        </w:trPr>
        <w:tc>
          <w:tcPr>
            <w:tcW w:w="980" w:type="dxa"/>
            <w:tcBorders>
              <w:top w:val="single" w:sz="8" w:space="0" w:color="000000"/>
            </w:tcBorders>
            <w:vAlign w:val="center"/>
          </w:tcPr>
          <w:p w14:paraId="1BE5E44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3355" w:type="dxa"/>
            <w:tcBorders>
              <w:top w:val="single" w:sz="8" w:space="0" w:color="000000"/>
              <w:left w:val="single" w:sz="4" w:space="0" w:color="000000"/>
            </w:tcBorders>
          </w:tcPr>
          <w:p w14:paraId="5D7348D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Legendy českého divadla 20. století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4" w:space="0" w:color="000000"/>
            </w:tcBorders>
          </w:tcPr>
          <w:p w14:paraId="2ABF34A8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vznik – od antiky až po současnost</w:t>
            </w:r>
          </w:p>
          <w:p w14:paraId="0453D9DE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shrne a upevní si tyto vědomosti: lidé okolo divadla, prolog, epilog, monolog, dialog, premiéra, derniéra</w:t>
            </w:r>
          </w:p>
          <w:p w14:paraId="1FD9BC0B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rozliší komedie, tragedie – příklady</w:t>
            </w:r>
          </w:p>
          <w:p w14:paraId="7F0FB3C8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zhlédne  divadelní představení, formuluje své dojmy</w:t>
            </w:r>
          </w:p>
          <w:p w14:paraId="1870EBEE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názvy nejznámějších divadel</w:t>
            </w:r>
          </w:p>
          <w:p w14:paraId="3F17CF12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Osvobozené divadlo, Semafor – připraví si referáty, ,provede rozbor poslechů, příp. videa</w:t>
            </w:r>
          </w:p>
          <w:p w14:paraId="0F6FB591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Uvede názvy nejznámějších her těchto autorů: K. aj. Čapkovi, Voskovec a Werich, Suchý, Šlitr, Smoljak, Svěrák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4" w:space="0" w:color="000000"/>
            </w:tcBorders>
          </w:tcPr>
          <w:p w14:paraId="4B952ED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D, Lit- texty-rozbor, zasazení do kontextu doby</w:t>
            </w:r>
          </w:p>
          <w:p w14:paraId="35333D5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9C5B5F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MV – interpretace vztahu mediálních sdělení a reality</w:t>
            </w:r>
          </w:p>
          <w:p w14:paraId="00E15E8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(Osvobozené divadlo)</w:t>
            </w:r>
          </w:p>
          <w:p w14:paraId="60F5210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Činnosti: referáty, poslech, rozhovory, řízený rozhovor</w:t>
            </w:r>
          </w:p>
          <w:p w14:paraId="3702347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AA45DE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 – umění proti fašismu</w:t>
            </w:r>
          </w:p>
          <w:p w14:paraId="3EB32D2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AD7060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Hv – písňové texty, poslech (9.B – zpěv)</w:t>
            </w:r>
          </w:p>
          <w:p w14:paraId="260F3FD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– principy demokracie jako formy vlády a způsobu rozhodování – demokracie jako protiváha diktatury a anarchie - diskuse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4" w:space="0" w:color="000000"/>
            </w:tcBorders>
          </w:tcPr>
          <w:p w14:paraId="3210FA5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Akce Klubu mladých diváků</w:t>
            </w:r>
          </w:p>
          <w:p w14:paraId="5060B04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857510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Video – Werich, Voskovec, Ježek</w:t>
            </w:r>
          </w:p>
          <w:p w14:paraId="38CBA2E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73638D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62F424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Video – K. Čapek</w:t>
            </w:r>
          </w:p>
          <w:p w14:paraId="0E0F9F2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Poslech písní Suchý, Šlitr,V+W,Divadlo Járy Cimrmana</w:t>
            </w:r>
          </w:p>
          <w:p w14:paraId="0859558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63355B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Exkurze – Po stopách Karla Čapka (květen)</w:t>
            </w:r>
          </w:p>
        </w:tc>
      </w:tr>
      <w:tr w:rsidR="00A26406" w14:paraId="128C08D8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2C87F7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CF4C5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Poezie</w:t>
            </w:r>
          </w:p>
          <w:p w14:paraId="0BB0FB2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F9FEB9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1D292A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Zopakuje si literární pojmy z předchozích ročníků – poezie, báseň, sloka, rým, druhy rýmu, verš, metafora, personifikace atd.</w:t>
            </w:r>
          </w:p>
          <w:p w14:paraId="5AC10407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Vyhledá básnické prostředky, rým – vyvodí schémata básní</w:t>
            </w:r>
          </w:p>
          <w:p w14:paraId="39C45D3B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Pojmenuje stopy: jamb, daktyl, trochej - rytmus</w:t>
            </w:r>
          </w:p>
          <w:p w14:paraId="3D396E5C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prozodický systém v českém jazyce</w:t>
            </w:r>
          </w:p>
          <w:p w14:paraId="5F4B95AA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Vyjmenuje významné české básníky, připraví referáty (život a dílo) – K.H.Mácha, J.Vrchlický, J.Wolker, J.Seifert, V.Nezval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B9773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Hv – písně, zhudebněné texty - poslech</w:t>
            </w:r>
          </w:p>
          <w:p w14:paraId="731F7EB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A4D884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B70E1A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OSV –(osobnostní rozvoj) memorace textu-zapamatování si daného textu </w:t>
            </w:r>
          </w:p>
          <w:p w14:paraId="248CCA4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839227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EC282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žáci se zpaměti naučí básně:</w:t>
            </w:r>
          </w:p>
          <w:p w14:paraId="48CDB38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V. Nezval – Manon Lescaut – s. 127 aj. Prévert – Pro tebe, má lásko – s. 128 na jednu známku</w:t>
            </w:r>
          </w:p>
          <w:p w14:paraId="166D9EA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K. H. Mácha – Máj – s. 118</w:t>
            </w:r>
          </w:p>
          <w:p w14:paraId="066B7D1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J.Vrchlický Píseň Za trochu lásky (na 1 známku)</w:t>
            </w:r>
          </w:p>
          <w:p w14:paraId="64AB168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Epitaf J.Wolkera</w:t>
            </w:r>
          </w:p>
        </w:tc>
      </w:tr>
      <w:tr w:rsidR="00A26406" w14:paraId="1B209460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vAlign w:val="center"/>
          </w:tcPr>
          <w:p w14:paraId="213C0B1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  <w:p w14:paraId="1782CCF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0FFE2ED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2557EBC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38FC62C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4565EB9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720CF43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76030BA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6DE2B56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2D55D8A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51656D5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3B2060F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6434028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lastRenderedPageBreak/>
              <w:t>Písně a písničkáři</w:t>
            </w:r>
            <w:r>
              <w:rPr>
                <w:color w:val="000000"/>
                <w:sz w:val="24"/>
                <w:szCs w:val="24"/>
                <w:u w:val="single"/>
              </w:rPr>
              <w:t xml:space="preserve"> </w:t>
            </w:r>
          </w:p>
          <w:p w14:paraId="3A529E8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0E97BF6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E97055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32B4F7E2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Písňové texty, přečte si ukázky textů (např. Mainada, Kryla, Nohavici …) a využije dovednosti z oblasti poezie, vyhledá metaforu, personifikaci, přirovnání</w:t>
            </w:r>
          </w:p>
          <w:p w14:paraId="639656C4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historické souvislosti – vznik písní, fenomén písničkářství</w:t>
            </w:r>
          </w:p>
          <w:p w14:paraId="198B89DA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pojmy samizdat, exil, zakázaná literatury</w:t>
            </w:r>
          </w:p>
          <w:p w14:paraId="19343236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vyhledá hlavní myšlenku, pointu textu – zaujme k ní stanovisko</w:t>
            </w:r>
          </w:p>
          <w:p w14:paraId="0276F612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pojmy: nadčasovost, patos, komično, pointa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28CAC9B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–- principy demokracie jako formy vlády a způsobu rozhodování – politická témata v písních</w:t>
            </w:r>
          </w:p>
          <w:p w14:paraId="06A9154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Činnosti: řízený rozhovor, práce s textem</w:t>
            </w:r>
          </w:p>
          <w:p w14:paraId="1FA2EEB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8AC776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 – historické souvislosti – doba komunismu, totalitní režimy, zaměření a význam písničkářů</w:t>
            </w:r>
          </w:p>
          <w:p w14:paraId="1B6CDE7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MV – výstavby mediálního sdělení, hlavní myšlenka – nadčasovost, ožehavé dobové problémy, patetismus, smysl pro humor, komično, pointa </w:t>
            </w:r>
          </w:p>
          <w:p w14:paraId="3A9E67D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Textu</w:t>
            </w:r>
          </w:p>
          <w:p w14:paraId="6A02BEA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Činnosti: samostatná domácí práce, rozhovor</w:t>
            </w:r>
          </w:p>
          <w:p w14:paraId="0659102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1CE12F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Hv – zhudebněné texty</w:t>
            </w:r>
          </w:p>
          <w:p w14:paraId="79BB7E2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8E37CE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– poukázání na nebezpečí extremistických ideologií, důvody k jejich vyznávání – diskuze</w:t>
            </w:r>
          </w:p>
          <w:p w14:paraId="3A3A8DF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zachovávání demokratických zásad</w:t>
            </w:r>
          </w:p>
          <w:p w14:paraId="7366235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06680D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ruští a francouzští písničkáři, jejich tvorba -</w:t>
            </w:r>
          </w:p>
          <w:p w14:paraId="6768C56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referát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396963A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Poslech písní K. Kryla, J.Nohavici, J.Dědečkovi, K,Erbena</w:t>
            </w:r>
          </w:p>
        </w:tc>
      </w:tr>
      <w:tr w:rsidR="00A26406" w14:paraId="18F426B6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vAlign w:val="center"/>
          </w:tcPr>
          <w:p w14:paraId="4BE8DBC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3F441DE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Vize a fantazie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333C4B76" w14:textId="77777777" w:rsidR="00A26406" w:rsidRDefault="00D83F7B" w:rsidP="00DC7024">
            <w:pPr>
              <w:widowControl w:val="0"/>
              <w:numPr>
                <w:ilvl w:val="0"/>
                <w:numId w:val="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vyhledá z různých zdrojů knihy s fantastickou, utopistickou tematikou, uvede jejich autory</w:t>
            </w:r>
          </w:p>
          <w:p w14:paraId="2B27C336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 základě četby vysvětlí podstatu a cíle této literatury</w:t>
            </w:r>
          </w:p>
          <w:p w14:paraId="2F78C430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poznatky dokáže využít i v jiných předmětech</w:t>
            </w:r>
          </w:p>
          <w:p w14:paraId="470B298C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čte s porozuměním díla K. Čapka, J. Nesvadby. G. Orwella</w:t>
            </w:r>
          </w:p>
          <w:p w14:paraId="1245BDF9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pojem: utopie, vize, sci – fi</w:t>
            </w:r>
          </w:p>
          <w:p w14:paraId="1895B255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samostatně rozvíjí myšlenky, jak mohou různé vynálezy ovlivnit život lidí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41E7152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 – historické souvislosti, 1. a 2. světová válka, svět v poválečném období, totalitní režimy, studená válka</w:t>
            </w:r>
          </w:p>
          <w:p w14:paraId="59248FA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AA7E2D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– člověk a příroda, člověk a životní prostředí, vynálezy, které ovlivnily život lidí, …-referáty o přečteném (individuální dle výběru žáků)</w:t>
            </w:r>
          </w:p>
          <w:p w14:paraId="45B7396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- referáty:vynálezy, které ovlivnily svět 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2121638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7B439B9C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vAlign w:val="center"/>
          </w:tcPr>
          <w:p w14:paraId="697DC07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7. 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184DD02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Osudy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7C382F9A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přečte si ukázky z některých děl –pracuje s textem (postavy, prostředí, hl.myšlenky, obrazná pojmenování,…)</w:t>
            </w:r>
          </w:p>
          <w:p w14:paraId="12871E4F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vyjadřuje vlastní názory na četbu</w:t>
            </w:r>
          </w:p>
          <w:p w14:paraId="64A27DCF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zařadí postavy do příslušných děl</w:t>
            </w:r>
          </w:p>
          <w:p w14:paraId="48C1687B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reprodukuje text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3ED2214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cizojazyčná literatura (ruská, francouzská) - četba</w:t>
            </w:r>
          </w:p>
          <w:p w14:paraId="1E54996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E8D1B9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Cj – překlady v umělecké literatuře</w:t>
            </w:r>
          </w:p>
          <w:p w14:paraId="76686BA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EF628C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osobnostní rozvoj – vztah k postiženým lidem (film Tmavomodrý svět – Zd.Svěrák) + diskuse o letcích ve Velké Británii za II.svět.vál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6486342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Regionální literatura: Ota Pavel</w:t>
            </w:r>
          </w:p>
          <w:p w14:paraId="0B8C87C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Video – Smrt krásných srnců</w:t>
            </w:r>
          </w:p>
          <w:p w14:paraId="29429B1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Muzeum Buštěhrad - exkurze</w:t>
            </w:r>
          </w:p>
        </w:tc>
      </w:tr>
      <w:tr w:rsidR="00A26406" w14:paraId="6A239BC6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vAlign w:val="center"/>
          </w:tcPr>
          <w:p w14:paraId="6BB5B7F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355F682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Závěr</w:t>
            </w:r>
            <w:r>
              <w:rPr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(individuální četba – referáty)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282B8FE3" w14:textId="77777777" w:rsidR="00A26406" w:rsidRDefault="00D83F7B" w:rsidP="00DC7024">
            <w:pPr>
              <w:widowControl w:val="0"/>
              <w:numPr>
                <w:ilvl w:val="0"/>
                <w:numId w:val="1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rozumí významu a smyslu literárního díla</w:t>
            </w:r>
          </w:p>
          <w:p w14:paraId="2A3BCAA3" w14:textId="77777777" w:rsidR="00A26406" w:rsidRDefault="00D83F7B" w:rsidP="00DC7024">
            <w:pPr>
              <w:widowControl w:val="0"/>
              <w:numPr>
                <w:ilvl w:val="0"/>
                <w:numId w:val="1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rozlišuje základní literární druhy a žánry, porovná je i jejich funkci, uvede jejich výrazné představitele (ČjL-9-3-06)</w:t>
            </w:r>
          </w:p>
          <w:p w14:paraId="52D99A84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nejznámější díla dokáže přiřadit k autorovi, literární text k lit. žánru</w:t>
            </w:r>
          </w:p>
          <w:p w14:paraId="0109A8DA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rozlišuje literaturu hodnotnou a konzumní (svůj názor doloží argumenty) (ČjL-9-3-05)</w:t>
            </w:r>
          </w:p>
          <w:p w14:paraId="6A9F6013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vybírá si hodnotnou četbu, odliší od konzumní</w:t>
            </w:r>
          </w:p>
          <w:p w14:paraId="7F35B189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formuluje ústně i písemně dojmy ze své četby, návštěvy divadelního nebo filmového představení a názory na umělecké dílo (ČjL-9-3-03)</w:t>
            </w:r>
          </w:p>
          <w:p w14:paraId="49E8CB02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vytváří si názory na umělecké dílo </w:t>
            </w:r>
          </w:p>
          <w:p w14:paraId="02C0D77C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žák  porovnává různá ztvárnění téhož námětu v literárním, dramatickém i filmovém zpracování (ČjL-9-3-08)</w:t>
            </w:r>
          </w:p>
          <w:p w14:paraId="3B1755A9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tvoří vlastní literární text podle svých schopností a na základě osvojených znalostí základů literární teorie</w:t>
            </w:r>
            <w:r>
              <w:rPr>
                <w:color w:val="000000"/>
                <w:sz w:val="24"/>
                <w:szCs w:val="24"/>
              </w:rPr>
              <w:t xml:space="preserve"> (bajka, báseň, pohádka) </w:t>
            </w:r>
            <w:r>
              <w:rPr>
                <w:color w:val="002060"/>
                <w:sz w:val="24"/>
                <w:szCs w:val="24"/>
              </w:rPr>
              <w:t>(ČjL-9-3-04)</w:t>
            </w:r>
          </w:p>
          <w:p w14:paraId="093E1548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 vytvoří jednoduchá text v němž uplatní jednotlivé konkrétní znalosti z oblasti lit.teorie</w:t>
            </w:r>
          </w:p>
          <w:p w14:paraId="2DC33051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vytvoří  si přehled o základních literárních směrech, o českých  a světových spisovatelích</w:t>
            </w:r>
          </w:p>
          <w:p w14:paraId="34216001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vyhledává  informace z různých zdrojů (knihovna, internet, CD ROM, dokumentární film)</w:t>
            </w:r>
          </w:p>
          <w:p w14:paraId="7F6CD243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vyhledává informace v různých typech katalogů, v knihovně i v dalších informačních zdrojích (ČjL-9-3-09)</w:t>
            </w:r>
          </w:p>
          <w:p w14:paraId="0CCB549F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popisuje strukturu a jazyk díla</w:t>
            </w:r>
          </w:p>
          <w:p w14:paraId="6F7A0A09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rozpoznává základní rysy výrazného individuálního stylu autora (ČjL-9-3-02)</w:t>
            </w:r>
          </w:p>
          <w:p w14:paraId="37DFF6E7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seřadí literární díla chronologicky</w:t>
            </w:r>
          </w:p>
          <w:p w14:paraId="260FCAAB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 xml:space="preserve">uvádí základní literární směry a jejich významné  představitele v české a světové literatuře </w:t>
            </w:r>
            <w:r>
              <w:rPr>
                <w:color w:val="002060"/>
                <w:sz w:val="24"/>
                <w:szCs w:val="24"/>
              </w:rPr>
              <w:br/>
              <w:t>(ČjL-9-3-07)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46DED84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EGS – evropské veličiny současné literatury</w:t>
            </w:r>
          </w:p>
          <w:p w14:paraId="6E1C646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Činnost: práce s textem, rozhovor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52439A61" w14:textId="77777777" w:rsidR="00A26406" w:rsidRDefault="00D83F7B" w:rsidP="00DC7024">
            <w:pPr>
              <w:widowControl w:val="0"/>
              <w:numPr>
                <w:ilvl w:val="0"/>
                <w:numId w:val="1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 průběhu roku: lit.teorie, aktivity (divadlo, film,..)</w:t>
            </w:r>
          </w:p>
          <w:p w14:paraId="06865D79" w14:textId="77777777" w:rsidR="00A26406" w:rsidRDefault="00D83F7B" w:rsidP="00DC7024">
            <w:pPr>
              <w:widowControl w:val="0"/>
              <w:numPr>
                <w:ilvl w:val="0"/>
                <w:numId w:val="1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kulturní deník</w:t>
            </w:r>
          </w:p>
          <w:p w14:paraId="6BBCA373" w14:textId="77777777" w:rsidR="00A26406" w:rsidRDefault="00D83F7B" w:rsidP="00DC7024">
            <w:pPr>
              <w:widowControl w:val="0"/>
              <w:numPr>
                <w:ilvl w:val="0"/>
                <w:numId w:val="1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literární novinky </w:t>
            </w:r>
          </w:p>
          <w:p w14:paraId="3ED7715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Propojení s přílohou mediální výchova – projektové práce,umístit na nástěnky, hodnocení výstupů z projektů po stopách K.Čapka, Po stopách O.Pavla</w:t>
            </w:r>
          </w:p>
        </w:tc>
      </w:tr>
    </w:tbl>
    <w:p w14:paraId="731BE93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0CF17E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Zpracovaly:      Mgr. Horákova Jaroslava,  Mgr. Sládková Ilona</w:t>
      </w:r>
    </w:p>
    <w:p w14:paraId="73D5F8C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72B5B2A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3F945C4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39A604D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311554A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1A5E21C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28429A3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1E2348C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4AAB2254" w14:textId="77777777" w:rsidR="00A26406" w:rsidRDefault="00A26406" w:rsidP="00603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color w:val="000000"/>
          <w:sz w:val="36"/>
          <w:szCs w:val="36"/>
        </w:rPr>
      </w:pPr>
    </w:p>
    <w:p w14:paraId="2250C0E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0F05A70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Jazyk a jazyková komunikace      Vzdělávací obor:  </w:t>
      </w:r>
      <w:r>
        <w:rPr>
          <w:rFonts w:ascii="Arial" w:eastAsia="Arial" w:hAnsi="Arial" w:cs="Arial"/>
          <w:b/>
          <w:color w:val="000000"/>
          <w:u w:val="single"/>
        </w:rPr>
        <w:t>Český jazyk – SLOH</w:t>
      </w:r>
      <w:r>
        <w:rPr>
          <w:rFonts w:ascii="Arial" w:eastAsia="Arial" w:hAnsi="Arial" w:cs="Arial"/>
          <w:color w:val="000000"/>
        </w:rPr>
        <w:t xml:space="preserve">    ročník     6.</w:t>
      </w:r>
    </w:p>
    <w:p w14:paraId="66E57F1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tbl>
      <w:tblPr>
        <w:tblStyle w:val="a7"/>
        <w:tblW w:w="1501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80"/>
        <w:gridCol w:w="3355"/>
        <w:gridCol w:w="5400"/>
        <w:gridCol w:w="3120"/>
        <w:gridCol w:w="2160"/>
      </w:tblGrid>
      <w:tr w:rsidR="00A26406" w14:paraId="0E839501" w14:textId="77777777">
        <w:trPr>
          <w:trHeight w:val="904"/>
        </w:trPr>
        <w:tc>
          <w:tcPr>
            <w:tcW w:w="980" w:type="dxa"/>
            <w:tcBorders>
              <w:bottom w:val="single" w:sz="4" w:space="0" w:color="000000"/>
            </w:tcBorders>
          </w:tcPr>
          <w:p w14:paraId="0D49CDD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Kapitola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636A1F7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Téma (Učivo)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7947310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Znalosti a dovednosti (výstup)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3B3127A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67CBBFA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Poznámky</w:t>
            </w:r>
          </w:p>
        </w:tc>
      </w:tr>
      <w:tr w:rsidR="00A26406" w14:paraId="09545F6E" w14:textId="77777777">
        <w:trPr>
          <w:trHeight w:val="1021"/>
        </w:trPr>
        <w:tc>
          <w:tcPr>
            <w:tcW w:w="980" w:type="dxa"/>
            <w:tcBorders>
              <w:top w:val="single" w:sz="8" w:space="0" w:color="000000"/>
            </w:tcBorders>
            <w:vAlign w:val="center"/>
          </w:tcPr>
          <w:p w14:paraId="68F7F11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355" w:type="dxa"/>
            <w:tcBorders>
              <w:top w:val="single" w:sz="8" w:space="0" w:color="000000"/>
              <w:left w:val="single" w:sz="4" w:space="0" w:color="000000"/>
            </w:tcBorders>
          </w:tcPr>
          <w:p w14:paraId="0AE92C9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Úvod do stylistiky</w:t>
            </w:r>
          </w:p>
          <w:p w14:paraId="2E6074E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45715F7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Význam stylistiky, útvary, zdvořilostní fráze (oslovení, …)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4" w:space="0" w:color="000000"/>
            </w:tcBorders>
          </w:tcPr>
          <w:p w14:paraId="29673B4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Ověří se znalosti a dovednosti z 1.stupně</w:t>
            </w:r>
          </w:p>
          <w:p w14:paraId="7859183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4" w:space="0" w:color="000000"/>
            </w:tcBorders>
          </w:tcPr>
          <w:p w14:paraId="0D02A32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(sociální rozvoj) – komunikace - mluvnické cvičení, verbální a neverbální sdělení (Cj, Př, Ov, Hv, M, Z, D) – vzájemné prolínání</w:t>
            </w:r>
          </w:p>
          <w:p w14:paraId="393A4A1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činnosti: ústní projev + jeho hodnocení</w:t>
            </w:r>
          </w:p>
          <w:p w14:paraId="0C3A1BC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MV -  základní pravidla veřejné komunikace v různých situacích - scénky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4" w:space="0" w:color="000000"/>
            </w:tcBorders>
          </w:tcPr>
          <w:p w14:paraId="2C490BB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Průběžně rozvíjí souvislý ústní a písemný projev</w:t>
            </w:r>
          </w:p>
        </w:tc>
      </w:tr>
      <w:tr w:rsidR="00A26406" w14:paraId="07739399" w14:textId="77777777">
        <w:trPr>
          <w:trHeight w:val="1361"/>
        </w:trPr>
        <w:tc>
          <w:tcPr>
            <w:tcW w:w="980" w:type="dxa"/>
            <w:tcBorders>
              <w:top w:val="single" w:sz="4" w:space="0" w:color="000000"/>
            </w:tcBorders>
            <w:vAlign w:val="center"/>
          </w:tcPr>
          <w:p w14:paraId="04DDA58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</w:tcBorders>
          </w:tcPr>
          <w:p w14:paraId="4624DA9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Korespondence</w:t>
            </w:r>
          </w:p>
          <w:p w14:paraId="0EE3319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(dopis, pohled, e-mail,…)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</w:tcPr>
          <w:p w14:paraId="3CF354E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osvojuje si základní normy písemného vyjadřování, zvládá jednoduchou grafickou úpravu textu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</w:tcPr>
          <w:p w14:paraId="5E0D58A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rodinné příběhy z cest (D, OV, Cj, Př, Z, Vv)</w:t>
            </w:r>
          </w:p>
          <w:p w14:paraId="410F72C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Evropa nás zajímá – samostatná práce – různá forma referát, plakát, vlastní tvorba příběhů,…</w:t>
            </w:r>
          </w:p>
          <w:p w14:paraId="08B35A9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charakter člověka (Cj, D, Z, Vv)</w:t>
            </w:r>
          </w:p>
          <w:p w14:paraId="63A831D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kulturní diference - diskuse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</w:tcPr>
          <w:p w14:paraId="468C17A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Průběžně rozvíjí souvislý ústní a písemný projev</w:t>
            </w:r>
          </w:p>
        </w:tc>
      </w:tr>
      <w:tr w:rsidR="00A26406" w14:paraId="2C82046C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7F1FDB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9F4AF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Vypravování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BDEBE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dokáže použít jazykových prostředků, vymezí pojem vypravování</w:t>
            </w:r>
          </w:p>
          <w:p w14:paraId="556CDFE9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 ukázkách vyhledá charakteristické rysy a prostředky k oživení děje</w:t>
            </w:r>
          </w:p>
          <w:p w14:paraId="4CD6D306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dokáže stupňovat napětí a použít přímou řeč</w:t>
            </w:r>
          </w:p>
          <w:p w14:paraId="686A5DCD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zvládne reprodukci přečteného příběhu</w:t>
            </w:r>
          </w:p>
          <w:p w14:paraId="539D6C65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dokáže nahradit slova  výstižnějšími </w:t>
            </w:r>
          </w:p>
          <w:p w14:paraId="5954403F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rozvíjí a obohacuje svoji slovní zásobu</w:t>
            </w:r>
          </w:p>
          <w:p w14:paraId="10319DC3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odstraňuje opakování slov</w:t>
            </w:r>
          </w:p>
          <w:p w14:paraId="5A7DF264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podle své fantazie dokončí načaté vypracování</w:t>
            </w:r>
          </w:p>
          <w:p w14:paraId="2CC8DB25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zpracuje osnovu zadaného textu ve větách i v heslech</w:t>
            </w:r>
          </w:p>
          <w:p w14:paraId="308BD4BD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napíše samostatně vypravování, text člení do odstavců</w:t>
            </w:r>
          </w:p>
          <w:p w14:paraId="7F6D1645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dokáže výstižně vyjadřovat vlastní postoje i pocity</w:t>
            </w:r>
          </w:p>
          <w:p w14:paraId="16FC5D70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třída hodnotí ústní projev volného vypravování jednotlivců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95BA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MV – mediální sdělení, jeho hodnocení (Cj, D, Z, Hv, Vv)</w:t>
            </w:r>
          </w:p>
          <w:p w14:paraId="185D8722" w14:textId="77777777" w:rsidR="00A26406" w:rsidRDefault="00D83F7B" w:rsidP="0075521F">
            <w:pPr>
              <w:widowControl w:val="0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vnímání mluveného projevu</w:t>
            </w:r>
          </w:p>
          <w:p w14:paraId="5715F40C" w14:textId="77777777" w:rsidR="00A26406" w:rsidRDefault="00D83F7B" w:rsidP="0075521F">
            <w:pPr>
              <w:widowControl w:val="0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písemný projev</w:t>
            </w:r>
          </w:p>
          <w:p w14:paraId="00406241" w14:textId="77777777" w:rsidR="00A26406" w:rsidRDefault="00D83F7B" w:rsidP="0075521F">
            <w:pPr>
              <w:widowControl w:val="0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stavba projevu</w:t>
            </w:r>
          </w:p>
          <w:p w14:paraId="41060EB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Aktivity: tvoříme pohádku – hodnocení třídou</w:t>
            </w:r>
          </w:p>
          <w:p w14:paraId="206E3CD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020261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– téma příroda, ekologie, požární ochrana očima dětí – téma:vyprávění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615BF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Spolupracuje s ostatními při řešení úkolů</w:t>
            </w:r>
          </w:p>
          <w:p w14:paraId="2E116A3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D23CFB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Zpracování vlastníh témat pro ústní i písemný projev</w:t>
            </w:r>
          </w:p>
          <w:p w14:paraId="11E55BC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6FDC9B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Dokáže objektivně zhodnotit své práce i práce spolužáků</w:t>
            </w:r>
          </w:p>
          <w:p w14:paraId="713039B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222D8D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Zapojení do literárních soutěží</w:t>
            </w:r>
          </w:p>
          <w:p w14:paraId="6DE6060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Kladenská veverka</w:t>
            </w:r>
          </w:p>
        </w:tc>
      </w:tr>
      <w:tr w:rsidR="00A26406" w14:paraId="4D6EB3B7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vAlign w:val="center"/>
          </w:tcPr>
          <w:p w14:paraId="12F080F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4.</w:t>
            </w:r>
          </w:p>
          <w:p w14:paraId="2F908CD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57784A1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Popis</w:t>
            </w:r>
          </w:p>
          <w:p w14:paraId="3CBFCF8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588CF66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popis předmětu</w:t>
            </w:r>
          </w:p>
          <w:p w14:paraId="0C894AB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A04B72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1F26CF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C4B22D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98537B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6B894E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234EE5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3A8F8B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popis  osoby</w:t>
            </w:r>
          </w:p>
          <w:p w14:paraId="245B692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1DD54E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31019E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BBEC54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0A21EA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67E43C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4FA3C9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EF2A33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D6BC68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AABEB3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06B12A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Popis děje</w:t>
            </w:r>
          </w:p>
          <w:p w14:paraId="66B6F4D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3DCD9F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AA1BE9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A1A01C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2C3BF8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A96B43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28D9C7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 Popis pracovního postupu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1DB786CD" w14:textId="77777777" w:rsidR="00A26406" w:rsidRDefault="00D83F7B" w:rsidP="0075521F">
            <w:pPr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z ukázek vyvodí různé postupy při popisu</w:t>
            </w:r>
          </w:p>
          <w:p w14:paraId="24BB2198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pracuje s textem, vymýšlí synonyma, obohacuje svoji slovní zásobu</w:t>
            </w:r>
          </w:p>
          <w:p w14:paraId="3A0483C2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popíše svou nejmilejší hračku</w:t>
            </w:r>
          </w:p>
          <w:p w14:paraId="5A3F8483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nakreslí plánek bytu a podle něj byt popíše, práci rozčlení do odstavců, dbá na návaznost, výběr pojmenování a rozmanitost sloves</w:t>
            </w:r>
          </w:p>
          <w:p w14:paraId="51CB8A07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rozlišuje nespisovné a hovorové výrazy a dokáže je nahradit plně spisovnými</w:t>
            </w:r>
          </w:p>
          <w:p w14:paraId="087B12B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48A176C" w14:textId="77777777" w:rsidR="00A26406" w:rsidRDefault="00D83F7B" w:rsidP="0075521F">
            <w:pPr>
              <w:widowControl w:val="0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shromáždí množství pojmenování znaků a vlastností a obohatí je rozvitými větnými členy</w:t>
            </w:r>
          </w:p>
          <w:p w14:paraId="70B190BA" w14:textId="77777777" w:rsidR="00A26406" w:rsidRDefault="00D83F7B" w:rsidP="00DC7024">
            <w:pPr>
              <w:widowControl w:val="0"/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popíše obličej, postupuje od nejvýraznějších znaků k méně výrazným</w:t>
            </w:r>
          </w:p>
          <w:p w14:paraId="670A3192" w14:textId="77777777" w:rsidR="00A26406" w:rsidRDefault="00D83F7B" w:rsidP="00DC7024">
            <w:pPr>
              <w:widowControl w:val="0"/>
              <w:numPr>
                <w:ilvl w:val="0"/>
                <w:numId w:val="9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vyjadřuje se i v souvětím</w:t>
            </w:r>
          </w:p>
          <w:p w14:paraId="0D1C8D93" w14:textId="77777777" w:rsidR="00A26406" w:rsidRDefault="00D83F7B" w:rsidP="00DC7024">
            <w:pPr>
              <w:widowControl w:val="0"/>
              <w:numPr>
                <w:ilvl w:val="0"/>
                <w:numId w:val="9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dbá na pestrost použitých sloves, používá přirovnání a rčení</w:t>
            </w:r>
          </w:p>
          <w:p w14:paraId="1B700A95" w14:textId="77777777" w:rsidR="00A26406" w:rsidRDefault="00D83F7B" w:rsidP="00DC7024">
            <w:pPr>
              <w:widowControl w:val="0"/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výstužně popíše svého spolužáka</w:t>
            </w:r>
          </w:p>
          <w:p w14:paraId="3452C93A" w14:textId="77777777" w:rsidR="00A26406" w:rsidRDefault="00D83F7B" w:rsidP="00DC7024">
            <w:pPr>
              <w:widowControl w:val="0"/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podle obrázku dle vlastního výběru popíše osobnost (pouze vnější popis)</w:t>
            </w:r>
          </w:p>
          <w:p w14:paraId="66FE7A6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BAAB46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vyvodí charakteristické rysy, vysvětlí rozdíl mezi    vypravováním a popisem děje</w:t>
            </w:r>
          </w:p>
          <w:p w14:paraId="6ED8D931" w14:textId="77777777" w:rsidR="00A26406" w:rsidRDefault="00D83F7B" w:rsidP="00DC7024">
            <w:pPr>
              <w:widowControl w:val="0"/>
              <w:numPr>
                <w:ilvl w:val="0"/>
                <w:numId w:val="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rozšiřuje slovní zásobu, shromáždí výstužná slovesa</w:t>
            </w:r>
          </w:p>
          <w:p w14:paraId="101128F6" w14:textId="77777777" w:rsidR="00A26406" w:rsidRDefault="00D83F7B" w:rsidP="00DC7024">
            <w:pPr>
              <w:widowControl w:val="0"/>
              <w:numPr>
                <w:ilvl w:val="0"/>
                <w:numId w:val="9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popíše ústně i písemně děj podle obrázku</w:t>
            </w:r>
          </w:p>
          <w:p w14:paraId="7D5D1817" w14:textId="77777777" w:rsidR="00A26406" w:rsidRDefault="00D83F7B" w:rsidP="00DC7024">
            <w:pPr>
              <w:widowControl w:val="0"/>
              <w:numPr>
                <w:ilvl w:val="0"/>
                <w:numId w:val="1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sestaví osnovu, popíše pokus z fyziky (aj.)</w:t>
            </w:r>
          </w:p>
          <w:p w14:paraId="7772296E" w14:textId="77777777" w:rsidR="00A26406" w:rsidRDefault="00D83F7B" w:rsidP="00DC7024">
            <w:pPr>
              <w:widowControl w:val="0"/>
              <w:numPr>
                <w:ilvl w:val="0"/>
                <w:numId w:val="1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vybírá odborná slova, obohacuje slovní zásobu, rozvíjí myšlení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71AC638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OSV –  (osobnostní rozvoj) - rozvoj  schopností poznávání</w:t>
            </w:r>
          </w:p>
          <w:p w14:paraId="7D7455D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-ústní projev + jeho zhodnocení, diskuse</w:t>
            </w:r>
          </w:p>
          <w:p w14:paraId="730EF54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Vv – využití obrázků slavných malířů a ilustrátorů</w:t>
            </w:r>
          </w:p>
          <w:p w14:paraId="1FE541B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 – popis historické budovy </w:t>
            </w:r>
          </w:p>
          <w:p w14:paraId="39180DD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 – popis prac.výrobku</w:t>
            </w:r>
          </w:p>
          <w:p w14:paraId="6AD78F3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 – př.exkurze – popis dojmů</w:t>
            </w:r>
          </w:p>
          <w:p w14:paraId="6A9E7EA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D6DE41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(sociální rozvoj) – kooperace a kompetice, řešení konfliktů komunikace, -organizovaná práce skupiny</w:t>
            </w:r>
          </w:p>
          <w:p w14:paraId="5BD4709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FF0451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F9692D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E8B164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8E3283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D89BDB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83ED34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D3BB8B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Fy, Ch, Př – popíše pokus, pozorování apod.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172AE6D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3E6276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F81C8A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0FC41C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875551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84DA08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515470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C535AB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4CC2A0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773FDB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7D94CC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662DBA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990CD4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32057E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AD88EA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0E5B22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6F05AF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DDDF03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65608D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D9DC7E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90A60F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E37271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Doporučení: obrázek J.Lady</w:t>
            </w:r>
          </w:p>
          <w:p w14:paraId="24E2A59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5F894B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C6DDCB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DB82C3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D8549D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Popis dle vlastního výběru</w:t>
            </w:r>
          </w:p>
        </w:tc>
      </w:tr>
      <w:tr w:rsidR="00A26406" w14:paraId="1E3D5DBB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vAlign w:val="center"/>
          </w:tcPr>
          <w:p w14:paraId="2AF161E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5.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094690E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Zpráva a oznámení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73318C3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    rozlišení zprávy a oznámení na základě práce s denním   tiskem</w:t>
            </w:r>
          </w:p>
          <w:p w14:paraId="4EDBF5F6" w14:textId="77777777" w:rsidR="00A26406" w:rsidRDefault="00D83F7B" w:rsidP="00DC7024">
            <w:pPr>
              <w:widowControl w:val="0"/>
              <w:numPr>
                <w:ilvl w:val="0"/>
                <w:numId w:val="1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charakterizuje základní znaky</w:t>
            </w:r>
          </w:p>
          <w:p w14:paraId="6777C731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vyhledává v tisku – najde příklad hodnocení, výzvy, prodeje, koupě.</w:t>
            </w:r>
          </w:p>
          <w:p w14:paraId="7921810F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Samostatně napíše zprávu a oznámení 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1561099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MV – dialog, osvojení pravidel komunikace, zdroj informací z denního tisku, věcná správnost, přesnost sdělení</w:t>
            </w:r>
          </w:p>
          <w:p w14:paraId="46BAE54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kritické čtení  a vnímání  - interpretace vztahu mediálního sdělení a reality</w:t>
            </w:r>
          </w:p>
          <w:p w14:paraId="0AFA26A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mediálních sdělení</w:t>
            </w:r>
          </w:p>
          <w:p w14:paraId="39A9194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tvorba mediálních sdělení – projekt Mediální výchova</w:t>
            </w:r>
          </w:p>
          <w:p w14:paraId="273A848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AFA94B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Tv, Z, D – zpráva o tělesných akcí či exkurzí</w:t>
            </w:r>
          </w:p>
          <w:p w14:paraId="4A29203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Inf- zpráva vytažená z počítače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26C63DC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4C6AD188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vAlign w:val="center"/>
          </w:tcPr>
          <w:p w14:paraId="33417F4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72BC0D3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Výpisky, výtah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335516E9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sdělí důvody, proč se výpisky pořizují, uvede příklady, jak se mohou výpisky zaznamenávat</w:t>
            </w:r>
          </w:p>
          <w:p w14:paraId="625CA735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orientuje se v textu, dokáže vyhledat důležité údaje</w:t>
            </w:r>
          </w:p>
          <w:p w14:paraId="17878FCC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zkracuje výpisky z uceleného výkladu z učebnice (dle vlastního výběru)</w:t>
            </w:r>
          </w:p>
          <w:p w14:paraId="46A43C08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rozdíl mezi výpiskem a výkladem</w:t>
            </w:r>
          </w:p>
          <w:p w14:paraId="259FDE38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uvede příklad z vlastní zkušenosti,  kdy  </w:t>
            </w:r>
            <w:r>
              <w:rPr>
                <w:color w:val="000000"/>
                <w:sz w:val="24"/>
                <w:szCs w:val="24"/>
              </w:rPr>
              <w:lastRenderedPageBreak/>
              <w:t>pořizuje výtah</w:t>
            </w:r>
          </w:p>
          <w:p w14:paraId="011CBF9F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shromažďuje odborné výrazy, pracuje se slovníkem</w:t>
            </w:r>
          </w:p>
          <w:p w14:paraId="46EFEFDB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zpracuje výtah z naučné knihy dle vlastního výběru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7DD18E2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OSV – (osobnostní rozvoj) – moje učení, pomoc při plánování učení</w:t>
            </w:r>
          </w:p>
          <w:p w14:paraId="6B46910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organizace vlastního času</w:t>
            </w:r>
          </w:p>
          <w:p w14:paraId="0D36C24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sebepoznání a sebepojetí</w:t>
            </w:r>
          </w:p>
          <w:p w14:paraId="08C8576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Činnosti: řízený rozhovor, samostatná práce písemná</w:t>
            </w:r>
          </w:p>
          <w:p w14:paraId="08CD6E4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C0B355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Naukové předměty – osnova, články, samostatné výpisky, vystižení podstaty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650A04E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18CA7C6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vAlign w:val="center"/>
          </w:tcPr>
          <w:p w14:paraId="38F5306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314F1C7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Rozbor ukázek</w:t>
            </w:r>
          </w:p>
          <w:p w14:paraId="4303BF6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1D362F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 xml:space="preserve">Shrnutí </w:t>
            </w:r>
            <w:r>
              <w:rPr>
                <w:color w:val="000000"/>
                <w:sz w:val="24"/>
                <w:szCs w:val="24"/>
              </w:rPr>
              <w:t>– formy, jazykové prostředky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2587365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Řečnictví (monolog, dialog)</w:t>
            </w:r>
          </w:p>
          <w:p w14:paraId="4F3CF822" w14:textId="77777777" w:rsidR="00A26406" w:rsidRDefault="00D83F7B" w:rsidP="00DC7024">
            <w:pPr>
              <w:widowControl w:val="0"/>
              <w:numPr>
                <w:ilvl w:val="0"/>
                <w:numId w:val="1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nepřímou řeč převést na přímou a zapsat ji  se správnou interpunkcí</w:t>
            </w:r>
          </w:p>
          <w:p w14:paraId="71080E3C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hodnotí si navzájem projevy zvláště v ústním projevu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5D17047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MV – řeč, dialog, mluva</w:t>
            </w:r>
          </w:p>
          <w:p w14:paraId="5714107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(sociální rozvoj) - postoje k druhým, různé názory</w:t>
            </w:r>
          </w:p>
          <w:p w14:paraId="37C7A182" w14:textId="77777777" w:rsidR="00A26406" w:rsidRDefault="00D83F7B" w:rsidP="0075521F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otevřená a pozitivní komunikace</w:t>
            </w:r>
          </w:p>
          <w:p w14:paraId="008BC5A2" w14:textId="77777777" w:rsidR="00A26406" w:rsidRDefault="00D83F7B" w:rsidP="0075521F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vstup do tématu rétorika</w:t>
            </w:r>
          </w:p>
          <w:p w14:paraId="0D297D5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činnosti:  ústní mluvený projev po předchozí přípravě, vzájemné hodnocení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0BB95F6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6C0D3A7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5289068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Zpracovaly:       Mgr. Horáková Jaroslava, Mgr. Sládková Ilona</w:t>
      </w:r>
    </w:p>
    <w:p w14:paraId="6DCC497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512B9E6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116850D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69F26B9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1416B37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45EF786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EEAECA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65855EF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489A031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5774D0B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3777A3A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3CEB0E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B64BF2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5306B22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42EC9034" w14:textId="77777777" w:rsidR="00A26406" w:rsidRDefault="00A26406" w:rsidP="00603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color w:val="000000"/>
          <w:sz w:val="36"/>
          <w:szCs w:val="36"/>
        </w:rPr>
      </w:pPr>
    </w:p>
    <w:p w14:paraId="0864EA2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22782DD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Jazyk a jazyková komunikace      Vzdělávací obor:  </w:t>
      </w:r>
      <w:r>
        <w:rPr>
          <w:rFonts w:ascii="Arial" w:eastAsia="Arial" w:hAnsi="Arial" w:cs="Arial"/>
          <w:b/>
          <w:color w:val="000000"/>
          <w:u w:val="single"/>
        </w:rPr>
        <w:t>Český jazyk  – SLOH</w:t>
      </w:r>
      <w:r>
        <w:rPr>
          <w:rFonts w:ascii="Arial" w:eastAsia="Arial" w:hAnsi="Arial" w:cs="Arial"/>
          <w:color w:val="000000"/>
        </w:rPr>
        <w:t xml:space="preserve">       ročník     7.</w:t>
      </w:r>
    </w:p>
    <w:p w14:paraId="7783701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0870EEA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6F80B96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8"/>
        <w:tblW w:w="141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02"/>
        <w:gridCol w:w="2501"/>
        <w:gridCol w:w="6003"/>
        <w:gridCol w:w="3335"/>
        <w:gridCol w:w="1334"/>
      </w:tblGrid>
      <w:tr w:rsidR="00A26406" w14:paraId="0F6F9591" w14:textId="77777777">
        <w:trPr>
          <w:trHeight w:val="904"/>
        </w:trPr>
        <w:tc>
          <w:tcPr>
            <w:tcW w:w="1002" w:type="dxa"/>
            <w:tcBorders>
              <w:bottom w:val="single" w:sz="4" w:space="0" w:color="000000"/>
            </w:tcBorders>
          </w:tcPr>
          <w:p w14:paraId="3855E03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Kapitola</w:t>
            </w:r>
          </w:p>
        </w:tc>
        <w:tc>
          <w:tcPr>
            <w:tcW w:w="2501" w:type="dxa"/>
            <w:tcBorders>
              <w:left w:val="single" w:sz="4" w:space="0" w:color="000000"/>
              <w:bottom w:val="single" w:sz="4" w:space="0" w:color="000000"/>
            </w:tcBorders>
          </w:tcPr>
          <w:p w14:paraId="518672C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Téma (Učivo)</w:t>
            </w:r>
          </w:p>
        </w:tc>
        <w:tc>
          <w:tcPr>
            <w:tcW w:w="6003" w:type="dxa"/>
            <w:tcBorders>
              <w:left w:val="single" w:sz="4" w:space="0" w:color="000000"/>
              <w:bottom w:val="single" w:sz="4" w:space="0" w:color="000000"/>
            </w:tcBorders>
          </w:tcPr>
          <w:p w14:paraId="2DEDC78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Znalosti a dovednosti (výstup)</w:t>
            </w:r>
          </w:p>
        </w:tc>
        <w:tc>
          <w:tcPr>
            <w:tcW w:w="3335" w:type="dxa"/>
            <w:tcBorders>
              <w:left w:val="single" w:sz="4" w:space="0" w:color="000000"/>
              <w:bottom w:val="single" w:sz="4" w:space="0" w:color="000000"/>
            </w:tcBorders>
          </w:tcPr>
          <w:p w14:paraId="160C8FB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Průřezová témata, projekty a kurzy, mezipředmětové vazby</w:t>
            </w:r>
          </w:p>
        </w:tc>
        <w:tc>
          <w:tcPr>
            <w:tcW w:w="1334" w:type="dxa"/>
            <w:tcBorders>
              <w:left w:val="single" w:sz="4" w:space="0" w:color="000000"/>
              <w:bottom w:val="single" w:sz="4" w:space="0" w:color="000000"/>
            </w:tcBorders>
          </w:tcPr>
          <w:p w14:paraId="7AF1204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Poznámky</w:t>
            </w:r>
          </w:p>
        </w:tc>
      </w:tr>
      <w:tr w:rsidR="00A26406" w14:paraId="01D5EB5F" w14:textId="77777777">
        <w:trPr>
          <w:trHeight w:val="851"/>
        </w:trPr>
        <w:tc>
          <w:tcPr>
            <w:tcW w:w="1002" w:type="dxa"/>
            <w:tcBorders>
              <w:top w:val="single" w:sz="8" w:space="0" w:color="000000"/>
            </w:tcBorders>
            <w:vAlign w:val="center"/>
          </w:tcPr>
          <w:p w14:paraId="46C98C7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2501" w:type="dxa"/>
            <w:tcBorders>
              <w:top w:val="single" w:sz="8" w:space="0" w:color="000000"/>
              <w:left w:val="single" w:sz="4" w:space="0" w:color="000000"/>
            </w:tcBorders>
          </w:tcPr>
          <w:p w14:paraId="3D1E217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Opakování ze 6.ročníku</w:t>
            </w:r>
          </w:p>
          <w:p w14:paraId="47F7D96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vypravování, zpráva</w:t>
            </w:r>
          </w:p>
        </w:tc>
        <w:tc>
          <w:tcPr>
            <w:tcW w:w="6003" w:type="dxa"/>
            <w:tcBorders>
              <w:top w:val="single" w:sz="8" w:space="0" w:color="000000"/>
              <w:left w:val="single" w:sz="4" w:space="0" w:color="000000"/>
            </w:tcBorders>
          </w:tcPr>
          <w:p w14:paraId="0A5D381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výstižně charakterizuje formy stylu, jazykové prostředky</w:t>
            </w:r>
          </w:p>
          <w:p w14:paraId="353C954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napíše vypravování</w:t>
            </w:r>
          </w:p>
        </w:tc>
        <w:tc>
          <w:tcPr>
            <w:tcW w:w="3335" w:type="dxa"/>
            <w:tcBorders>
              <w:top w:val="single" w:sz="8" w:space="0" w:color="000000"/>
              <w:left w:val="single" w:sz="4" w:space="0" w:color="000000"/>
            </w:tcBorders>
          </w:tcPr>
          <w:p w14:paraId="7036B77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OSV – (sociální rozvoj) – sebepoznání a sebepojetí - mluvní cvičení, </w:t>
            </w:r>
          </w:p>
          <w:p w14:paraId="7E29AD7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poznávání lidí</w:t>
            </w:r>
          </w:p>
          <w:p w14:paraId="1FF1A37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činnosti: řízený rozhovor, ústní projev, hodnocení ostatními žáky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4" w:space="0" w:color="000000"/>
            </w:tcBorders>
          </w:tcPr>
          <w:p w14:paraId="1418432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418C2251" w14:textId="77777777">
        <w:trPr>
          <w:trHeight w:val="1418"/>
        </w:trPr>
        <w:tc>
          <w:tcPr>
            <w:tcW w:w="1002" w:type="dxa"/>
            <w:tcBorders>
              <w:top w:val="single" w:sz="4" w:space="0" w:color="000000"/>
            </w:tcBorders>
            <w:vAlign w:val="center"/>
          </w:tcPr>
          <w:p w14:paraId="06B33CB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</w:tcBorders>
          </w:tcPr>
          <w:p w14:paraId="252CB12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Popis</w:t>
            </w:r>
          </w:p>
          <w:p w14:paraId="3E948431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popis uměleckých děl</w:t>
            </w:r>
          </w:p>
          <w:p w14:paraId="62A0196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2FADB5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CBE1D9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481A9B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D5850A7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líčení</w:t>
            </w:r>
          </w:p>
          <w:p w14:paraId="401B16F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A4C1A8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4A38ED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1AC3629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popis výrobků a pracovních postupů</w:t>
            </w:r>
          </w:p>
        </w:tc>
        <w:tc>
          <w:tcPr>
            <w:tcW w:w="6003" w:type="dxa"/>
            <w:tcBorders>
              <w:top w:val="single" w:sz="4" w:space="0" w:color="000000"/>
              <w:left w:val="single" w:sz="4" w:space="0" w:color="000000"/>
            </w:tcBorders>
          </w:tcPr>
          <w:p w14:paraId="16A68B21" w14:textId="77777777" w:rsidR="00A26406" w:rsidRDefault="00D83F7B" w:rsidP="0075521F">
            <w:pPr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Vyhledá ústřední motiv v textu (popis obrazu)</w:t>
            </w:r>
          </w:p>
          <w:p w14:paraId="0E34285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vypracuje osnovu, vyhledá slovesa, pracuje s textem, nahradí opakované nebo nevhodné výrazy výstižnějšími</w:t>
            </w:r>
          </w:p>
          <w:p w14:paraId="01FD342E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Vypracuje popis obrazu</w:t>
            </w:r>
          </w:p>
          <w:p w14:paraId="69C78B9F" w14:textId="77777777" w:rsidR="00A26406" w:rsidRDefault="00D83F7B" w:rsidP="0075521F">
            <w:pPr>
              <w:widowControl w:val="0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pojem líčení/subjektivní popis, pracuje s textem, text rozčlení do odstavců, vyhledá výrazy líčící krásu místa a vztahu k němu</w:t>
            </w:r>
          </w:p>
          <w:p w14:paraId="27443479" w14:textId="77777777" w:rsidR="00A26406" w:rsidRDefault="00D83F7B" w:rsidP="00DC7024">
            <w:pPr>
              <w:widowControl w:val="0"/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využívá synonyma</w:t>
            </w:r>
          </w:p>
          <w:p w14:paraId="7E9DCB0A" w14:textId="77777777" w:rsidR="00A26406" w:rsidRDefault="00D83F7B" w:rsidP="00DC7024">
            <w:pPr>
              <w:widowControl w:val="0"/>
              <w:numPr>
                <w:ilvl w:val="0"/>
                <w:numId w:val="9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uvádí příklady vizuálních, sluchových, hmatových i čichových vjemů</w:t>
            </w:r>
          </w:p>
          <w:p w14:paraId="06832A9C" w14:textId="77777777" w:rsidR="00A26406" w:rsidRDefault="00D83F7B" w:rsidP="00DC7024">
            <w:pPr>
              <w:widowControl w:val="0"/>
              <w:numPr>
                <w:ilvl w:val="0"/>
                <w:numId w:val="9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informuje o  dojmech ze zimní či jarní, podzimní přírody</w:t>
            </w:r>
          </w:p>
          <w:p w14:paraId="71064C67" w14:textId="77777777" w:rsidR="00A26406" w:rsidRDefault="00D83F7B" w:rsidP="00DC7024">
            <w:pPr>
              <w:widowControl w:val="0"/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 popisu výrobku a prac.</w:t>
            </w:r>
            <w:r w:rsidR="006032A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postupu si upevní vědomosti ze 6.ročníku – pracuje s textem, osnovou, odstavci</w:t>
            </w:r>
          </w:p>
          <w:p w14:paraId="19AE124B" w14:textId="77777777" w:rsidR="00A26406" w:rsidRDefault="00D83F7B" w:rsidP="00DC7024">
            <w:pPr>
              <w:widowControl w:val="0"/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vypíše všechny potřebné předměty a prostředky, vyhledává  fáze postupu</w:t>
            </w:r>
          </w:p>
          <w:p w14:paraId="460078EC" w14:textId="77777777" w:rsidR="00A26406" w:rsidRDefault="00D83F7B" w:rsidP="00DC7024">
            <w:pPr>
              <w:widowControl w:val="0"/>
              <w:numPr>
                <w:ilvl w:val="0"/>
                <w:numId w:val="9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nahradí slovesa vhodnějšími, spojí je se jménem v náležitém pádu, nahradí opakující se příslovce a spojky</w:t>
            </w:r>
          </w:p>
          <w:p w14:paraId="1B2BDFFC" w14:textId="77777777" w:rsidR="00A26406" w:rsidRDefault="00D83F7B" w:rsidP="00DC7024">
            <w:pPr>
              <w:widowControl w:val="0"/>
              <w:numPr>
                <w:ilvl w:val="0"/>
                <w:numId w:val="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vyhledává  v textu odborné  názvy, vysvětlí jejich význam, dokáže využívat slovníky</w:t>
            </w:r>
          </w:p>
          <w:p w14:paraId="7D3C8FC0" w14:textId="77777777" w:rsidR="00A26406" w:rsidRDefault="00D83F7B" w:rsidP="00DC7024">
            <w:pPr>
              <w:widowControl w:val="0"/>
              <w:numPr>
                <w:ilvl w:val="0"/>
                <w:numId w:val="9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napíše popis pracovního postupu</w:t>
            </w:r>
          </w:p>
        </w:tc>
        <w:tc>
          <w:tcPr>
            <w:tcW w:w="3335" w:type="dxa"/>
            <w:tcBorders>
              <w:top w:val="single" w:sz="4" w:space="0" w:color="000000"/>
              <w:left w:val="single" w:sz="4" w:space="0" w:color="000000"/>
            </w:tcBorders>
          </w:tcPr>
          <w:p w14:paraId="1763A45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VV -obraz, pohledy – využití reprodukcí obrazů - popis</w:t>
            </w:r>
          </w:p>
          <w:p w14:paraId="64A4BDE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F15288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9C0509C" w14:textId="77777777" w:rsidR="00A26406" w:rsidRDefault="00D83F7B" w:rsidP="00DC7024">
            <w:pPr>
              <w:widowControl w:val="0"/>
              <w:numPr>
                <w:ilvl w:val="0"/>
                <w:numId w:val="1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práce se slovníky</w:t>
            </w:r>
          </w:p>
          <w:p w14:paraId="31E11F6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47F7FA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A4FED9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– vztah člověka k prostředí - příroda a já – diskuse, sam.práce:líčení</w:t>
            </w:r>
          </w:p>
          <w:p w14:paraId="775AE39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4D91B7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–objevujeme  Evropu a svět – cestování – sam.domácí práce, prezentace, hodnocení</w:t>
            </w:r>
          </w:p>
          <w:p w14:paraId="47FFDD1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DD1264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Tv, Př, Fy, Ch – popis hry, pokusu, pozorování</w:t>
            </w:r>
          </w:p>
          <w:p w14:paraId="1BB7303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Sp -  popis pracovního postupu, výrobku</w:t>
            </w:r>
          </w:p>
          <w:p w14:paraId="5DC26CF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MV - odborný text z různých </w:t>
            </w:r>
          </w:p>
          <w:p w14:paraId="06DA897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pohledů</w:t>
            </w:r>
          </w:p>
          <w:p w14:paraId="08D9206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kritické čtení a vnímání mediálních sdělení</w:t>
            </w:r>
          </w:p>
          <w:p w14:paraId="0CBCFEC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Činnosti: shromažďování materiálů, rozbor textů, prezentace, hodnocení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</w:tcBorders>
          </w:tcPr>
          <w:p w14:paraId="4986558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1FFA7C2" w14:textId="77777777">
        <w:trPr>
          <w:trHeight w:val="277"/>
        </w:trPr>
        <w:tc>
          <w:tcPr>
            <w:tcW w:w="100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80D441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F9BE7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Charakteristika</w:t>
            </w:r>
          </w:p>
          <w:p w14:paraId="5B0D614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Přímá</w:t>
            </w:r>
          </w:p>
          <w:p w14:paraId="2B58DC1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nepřímá</w:t>
            </w:r>
          </w:p>
        </w:tc>
        <w:tc>
          <w:tcPr>
            <w:tcW w:w="6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006AA0" w14:textId="77777777" w:rsidR="00A26406" w:rsidRDefault="00D83F7B" w:rsidP="00DC7024">
            <w:pPr>
              <w:widowControl w:val="0"/>
              <w:numPr>
                <w:ilvl w:val="0"/>
                <w:numId w:val="1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rozliší, co patří do vnitřní a co do vnější charakteristiky</w:t>
            </w:r>
          </w:p>
          <w:p w14:paraId="2A0730CD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vyhledává v textu pojmenování různých vlastností, nahradí je synonymy</w:t>
            </w:r>
          </w:p>
          <w:p w14:paraId="70E7F68C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znaky, kterými se přímo popisuje vzhled</w:t>
            </w:r>
          </w:p>
          <w:p w14:paraId="0DEA3D0B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pojem nepřímé charakteristiky a uvede příklady</w:t>
            </w:r>
          </w:p>
          <w:p w14:paraId="6E347CED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je schopen využít rčení a přirovnání, vysvětlí různá přísloví a pořekadla</w:t>
            </w:r>
          </w:p>
          <w:p w14:paraId="6EA97732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dokáže stručně charakterizovat své kamarády i sám sebe</w:t>
            </w:r>
          </w:p>
        </w:tc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4EB6F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LV – využití literárních textů</w:t>
            </w:r>
          </w:p>
          <w:p w14:paraId="44CE210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2D6212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(osobnostní a sociální rozvoj) - charakteristika vlastního já</w:t>
            </w:r>
          </w:p>
          <w:p w14:paraId="5BC18DB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psychohygiena – dobrý vztah k sobě samému</w:t>
            </w:r>
          </w:p>
          <w:p w14:paraId="2B6644B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Činnost:  na základě  zhlédnutí filmu Divá Bára – sestaví charakteristiku  - sam.práce</w:t>
            </w:r>
          </w:p>
          <w:p w14:paraId="0D67639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26497C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uvědomuje si hodnoty vlastního života a odpovědnosti za jeho naplňování</w:t>
            </w:r>
          </w:p>
          <w:p w14:paraId="781EC9A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kulturní diference - jedinečnost a individuální zvláštnosti</w:t>
            </w:r>
          </w:p>
          <w:p w14:paraId="502A5C1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-diskuse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1BAB2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481FE5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A071D2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DF6614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FFF6B7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4CA796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69FBDF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948190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knihy ve školní knihovně – práce s textem</w:t>
            </w:r>
          </w:p>
          <w:p w14:paraId="6DF603E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02F188D" w14:textId="77777777">
        <w:trPr>
          <w:trHeight w:val="277"/>
        </w:trPr>
        <w:tc>
          <w:tcPr>
            <w:tcW w:w="1002" w:type="dxa"/>
            <w:tcBorders>
              <w:bottom w:val="single" w:sz="4" w:space="0" w:color="000000"/>
            </w:tcBorders>
            <w:vAlign w:val="center"/>
          </w:tcPr>
          <w:p w14:paraId="17D368D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2501" w:type="dxa"/>
            <w:tcBorders>
              <w:left w:val="single" w:sz="4" w:space="0" w:color="000000"/>
              <w:bottom w:val="single" w:sz="4" w:space="0" w:color="000000"/>
            </w:tcBorders>
          </w:tcPr>
          <w:p w14:paraId="246AA04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Životopis</w:t>
            </w:r>
          </w:p>
        </w:tc>
        <w:tc>
          <w:tcPr>
            <w:tcW w:w="6003" w:type="dxa"/>
            <w:tcBorders>
              <w:left w:val="single" w:sz="4" w:space="0" w:color="000000"/>
              <w:bottom w:val="single" w:sz="4" w:space="0" w:color="000000"/>
            </w:tcBorders>
          </w:tcPr>
          <w:p w14:paraId="2993B443" w14:textId="77777777" w:rsidR="00A26406" w:rsidRDefault="00D83F7B" w:rsidP="00DC7024">
            <w:pPr>
              <w:widowControl w:val="0"/>
              <w:numPr>
                <w:ilvl w:val="0"/>
                <w:numId w:val="1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připraví si životopis  významné osobnosti a z textu vyvodí důležité části, vyjmenuje je</w:t>
            </w:r>
          </w:p>
          <w:p w14:paraId="22773A78" w14:textId="77777777" w:rsidR="00A26406" w:rsidRDefault="00D83F7B" w:rsidP="00DC7024">
            <w:pPr>
              <w:widowControl w:val="0"/>
              <w:numPr>
                <w:ilvl w:val="0"/>
                <w:numId w:val="1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odstraní neobratná vyjádření nebo opakující se slova</w:t>
            </w:r>
          </w:p>
          <w:p w14:paraId="530AD60C" w14:textId="77777777" w:rsidR="00A26406" w:rsidRDefault="00D83F7B" w:rsidP="00DC7024">
            <w:pPr>
              <w:widowControl w:val="0"/>
              <w:numPr>
                <w:ilvl w:val="0"/>
                <w:numId w:val="1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shromáždí patřičné údaje a napíše vlastní životopis</w:t>
            </w:r>
          </w:p>
        </w:tc>
        <w:tc>
          <w:tcPr>
            <w:tcW w:w="3335" w:type="dxa"/>
            <w:tcBorders>
              <w:left w:val="single" w:sz="4" w:space="0" w:color="000000"/>
              <w:bottom w:val="single" w:sz="4" w:space="0" w:color="000000"/>
            </w:tcBorders>
          </w:tcPr>
          <w:p w14:paraId="61C27CF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MV – vyhledávání životopisů osobností ve slovnících a na internetu – propojení s lit.</w:t>
            </w:r>
          </w:p>
          <w:p w14:paraId="7D423F6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 – budoucí povolání, žebříčky hodnot</w:t>
            </w:r>
          </w:p>
          <w:p w14:paraId="7186C9B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Sp-oblíbené pracovní činnosti</w:t>
            </w:r>
          </w:p>
        </w:tc>
        <w:tc>
          <w:tcPr>
            <w:tcW w:w="1334" w:type="dxa"/>
            <w:tcBorders>
              <w:left w:val="single" w:sz="4" w:space="0" w:color="000000"/>
              <w:bottom w:val="single" w:sz="4" w:space="0" w:color="000000"/>
            </w:tcBorders>
          </w:tcPr>
          <w:p w14:paraId="5AF5BBB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6892BD9" w14:textId="77777777">
        <w:trPr>
          <w:trHeight w:val="277"/>
        </w:trPr>
        <w:tc>
          <w:tcPr>
            <w:tcW w:w="1002" w:type="dxa"/>
            <w:tcBorders>
              <w:bottom w:val="single" w:sz="4" w:space="0" w:color="000000"/>
            </w:tcBorders>
            <w:vAlign w:val="center"/>
          </w:tcPr>
          <w:p w14:paraId="49CD8E1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5.</w:t>
            </w:r>
          </w:p>
        </w:tc>
        <w:tc>
          <w:tcPr>
            <w:tcW w:w="2501" w:type="dxa"/>
            <w:tcBorders>
              <w:left w:val="single" w:sz="4" w:space="0" w:color="000000"/>
              <w:bottom w:val="single" w:sz="4" w:space="0" w:color="000000"/>
            </w:tcBorders>
          </w:tcPr>
          <w:p w14:paraId="6DD21E3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žádost</w:t>
            </w:r>
          </w:p>
        </w:tc>
        <w:tc>
          <w:tcPr>
            <w:tcW w:w="6003" w:type="dxa"/>
            <w:tcBorders>
              <w:left w:val="single" w:sz="4" w:space="0" w:color="000000"/>
              <w:bottom w:val="single" w:sz="4" w:space="0" w:color="000000"/>
            </w:tcBorders>
          </w:tcPr>
          <w:p w14:paraId="30DF0857" w14:textId="77777777" w:rsidR="00A26406" w:rsidRDefault="00D83F7B" w:rsidP="00DC7024">
            <w:pPr>
              <w:widowControl w:val="0"/>
              <w:numPr>
                <w:ilvl w:val="0"/>
                <w:numId w:val="1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Vyhledá v textu podstatné části,  zdůvodňuje</w:t>
            </w:r>
          </w:p>
          <w:p w14:paraId="774FC6F2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Uvede, proč se žádost píše</w:t>
            </w:r>
          </w:p>
          <w:p w14:paraId="4A902DD8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Porovná texty se žádostí ze současnosti a z minulosti – vyhledá odlišné formulace</w:t>
            </w:r>
          </w:p>
          <w:p w14:paraId="183BA218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formuluje  žádosti nejen ústně, ale i písemně</w:t>
            </w:r>
          </w:p>
        </w:tc>
        <w:tc>
          <w:tcPr>
            <w:tcW w:w="3335" w:type="dxa"/>
            <w:tcBorders>
              <w:left w:val="single" w:sz="4" w:space="0" w:color="000000"/>
              <w:bottom w:val="single" w:sz="4" w:space="0" w:color="000000"/>
            </w:tcBorders>
          </w:tcPr>
          <w:p w14:paraId="42C6386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MV – využívá vlastní schopnosti v týmové práci i v kolektivu</w:t>
            </w:r>
          </w:p>
          <w:p w14:paraId="496E9E6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Činnost: skupinová práce</w:t>
            </w:r>
          </w:p>
        </w:tc>
        <w:tc>
          <w:tcPr>
            <w:tcW w:w="1334" w:type="dxa"/>
            <w:tcBorders>
              <w:left w:val="single" w:sz="4" w:space="0" w:color="000000"/>
              <w:bottom w:val="single" w:sz="4" w:space="0" w:color="000000"/>
            </w:tcBorders>
          </w:tcPr>
          <w:p w14:paraId="33BFF79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7240C6AE" w14:textId="77777777">
        <w:trPr>
          <w:trHeight w:val="2080"/>
        </w:trPr>
        <w:tc>
          <w:tcPr>
            <w:tcW w:w="1002" w:type="dxa"/>
            <w:vAlign w:val="center"/>
          </w:tcPr>
          <w:p w14:paraId="37640A2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2501" w:type="dxa"/>
            <w:tcBorders>
              <w:left w:val="single" w:sz="4" w:space="0" w:color="000000"/>
            </w:tcBorders>
          </w:tcPr>
          <w:p w14:paraId="13E78B9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Pozvánka</w:t>
            </w:r>
          </w:p>
          <w:p w14:paraId="34E1C8A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Výtah</w:t>
            </w:r>
          </w:p>
          <w:p w14:paraId="54DBE1D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popisky</w:t>
            </w:r>
          </w:p>
        </w:tc>
        <w:tc>
          <w:tcPr>
            <w:tcW w:w="6003" w:type="dxa"/>
            <w:tcBorders>
              <w:left w:val="single" w:sz="4" w:space="0" w:color="000000"/>
            </w:tcBorders>
          </w:tcPr>
          <w:p w14:paraId="12731ABF" w14:textId="77777777" w:rsidR="00A26406" w:rsidRDefault="00D83F7B" w:rsidP="00DC7024">
            <w:pPr>
              <w:widowControl w:val="0"/>
              <w:numPr>
                <w:ilvl w:val="0"/>
                <w:numId w:val="1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vyhledá údaje, které pozvánka  obsahuje</w:t>
            </w:r>
          </w:p>
          <w:p w14:paraId="64D5C29D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dokáže napsat jednoduchou pozvánku (upevní si vědomosti ze 6.</w:t>
            </w:r>
            <w:r w:rsidR="006032A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ročníku)</w:t>
            </w:r>
          </w:p>
          <w:p w14:paraId="7797E7D5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pracuje s textem</w:t>
            </w:r>
          </w:p>
          <w:p w14:paraId="19A5DEAD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podle osnovy dokáže shrnout obsah úryvku </w:t>
            </w:r>
          </w:p>
          <w:p w14:paraId="0B5C55E9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připraví si výtah z textu dle vlastního výběru</w:t>
            </w:r>
          </w:p>
          <w:p w14:paraId="705894EC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učí se formulovat hlavní myšlenky textu</w:t>
            </w:r>
          </w:p>
        </w:tc>
        <w:tc>
          <w:tcPr>
            <w:tcW w:w="3335" w:type="dxa"/>
            <w:tcBorders>
              <w:left w:val="single" w:sz="4" w:space="0" w:color="000000"/>
            </w:tcBorders>
          </w:tcPr>
          <w:p w14:paraId="1156144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MV - pozvánka vypracovaná na počítači (informatika)</w:t>
            </w:r>
          </w:p>
          <w:p w14:paraId="2E559D7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586FA1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Naukové předměty: orientace v textu, smysl textu, důl.informace, klíčová slova</w:t>
            </w:r>
          </w:p>
        </w:tc>
        <w:tc>
          <w:tcPr>
            <w:tcW w:w="1334" w:type="dxa"/>
            <w:tcBorders>
              <w:left w:val="single" w:sz="4" w:space="0" w:color="000000"/>
            </w:tcBorders>
          </w:tcPr>
          <w:p w14:paraId="4634CA4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3A12E69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left" w:pos="5040"/>
        </w:tabs>
        <w:spacing w:line="240" w:lineRule="auto"/>
        <w:ind w:left="0" w:hanging="2"/>
        <w:rPr>
          <w:color w:val="000000"/>
          <w:sz w:val="24"/>
          <w:szCs w:val="24"/>
        </w:rPr>
      </w:pPr>
    </w:p>
    <w:p w14:paraId="0224FF8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Zpracovaly: Mgr. Horáková Jaroslava, Mgr. Sládková Ilona</w:t>
      </w:r>
    </w:p>
    <w:p w14:paraId="606CB61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459353F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4009555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411BDB4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64B8D3A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219C1D0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7D12AFA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50EA255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41A6410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2218C67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2B837E4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6E91487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56958D5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425C1E8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Jazyk a jazyková komunikace      Vzdělávací obor:  </w:t>
      </w:r>
      <w:r>
        <w:rPr>
          <w:rFonts w:ascii="Arial" w:eastAsia="Arial" w:hAnsi="Arial" w:cs="Arial"/>
          <w:b/>
          <w:color w:val="000000"/>
          <w:u w:val="single"/>
        </w:rPr>
        <w:t>Český jazyk – SLOH</w:t>
      </w:r>
      <w:r>
        <w:rPr>
          <w:rFonts w:ascii="Arial" w:eastAsia="Arial" w:hAnsi="Arial" w:cs="Arial"/>
          <w:color w:val="000000"/>
        </w:rPr>
        <w:t xml:space="preserve">      ročník     8.</w:t>
      </w:r>
    </w:p>
    <w:p w14:paraId="630C8F7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3E8A15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tbl>
      <w:tblPr>
        <w:tblStyle w:val="a9"/>
        <w:tblW w:w="1501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80"/>
        <w:gridCol w:w="3355"/>
        <w:gridCol w:w="5400"/>
        <w:gridCol w:w="3120"/>
        <w:gridCol w:w="2160"/>
      </w:tblGrid>
      <w:tr w:rsidR="00A26406" w14:paraId="3DC3FA76" w14:textId="77777777">
        <w:trPr>
          <w:trHeight w:val="904"/>
        </w:trPr>
        <w:tc>
          <w:tcPr>
            <w:tcW w:w="980" w:type="dxa"/>
            <w:tcBorders>
              <w:bottom w:val="single" w:sz="4" w:space="0" w:color="000000"/>
            </w:tcBorders>
          </w:tcPr>
          <w:p w14:paraId="3E819F8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Kapitola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0DD0F41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Téma (Učivo)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243153E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Znalosti a dovednosti (výstup)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136D73B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68FC9A9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Poznámky</w:t>
            </w:r>
          </w:p>
        </w:tc>
      </w:tr>
      <w:tr w:rsidR="00A26406" w14:paraId="1E083AD6" w14:textId="77777777">
        <w:trPr>
          <w:trHeight w:val="1890"/>
        </w:trPr>
        <w:tc>
          <w:tcPr>
            <w:tcW w:w="980" w:type="dxa"/>
            <w:tcBorders>
              <w:top w:val="single" w:sz="8" w:space="0" w:color="000000"/>
            </w:tcBorders>
            <w:vAlign w:val="center"/>
          </w:tcPr>
          <w:p w14:paraId="226C45A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355" w:type="dxa"/>
            <w:tcBorders>
              <w:top w:val="single" w:sz="8" w:space="0" w:color="000000"/>
              <w:left w:val="single" w:sz="4" w:space="0" w:color="000000"/>
            </w:tcBorders>
          </w:tcPr>
          <w:p w14:paraId="2EB8E7C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Charakteristika hlavních liter.postav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4" w:space="0" w:color="000000"/>
            </w:tcBorders>
          </w:tcPr>
          <w:p w14:paraId="06A02AB7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zopakuje si vědomosti ze 7. Ročníku, pracuje s textem</w:t>
            </w:r>
          </w:p>
          <w:p w14:paraId="49936028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vyhledá jazykové prostředky vnější a vnitřní charakteristiky</w:t>
            </w:r>
          </w:p>
          <w:p w14:paraId="35DCC8C8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rozliší charakteristiku přímou a nepřímou, uvede vlastnosti, kterými se lidé od sebe liší</w:t>
            </w:r>
          </w:p>
          <w:p w14:paraId="720F69DC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doplňuje přirovnání rčení do určitého textu</w:t>
            </w:r>
          </w:p>
          <w:p w14:paraId="545D0885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dokáže odstranit kompoziční nedostatky</w:t>
            </w:r>
          </w:p>
          <w:p w14:paraId="101CA9DD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vybere z krásné literatury ukázku charakteristiky hlavní postavy a vypíše zajímavá a výstižná jazyková vyjádření</w:t>
            </w:r>
          </w:p>
          <w:p w14:paraId="36AD4B11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vybere si libovolnou literární postavu a vypracuje její charakteristiku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4" w:space="0" w:color="000000"/>
            </w:tcBorders>
          </w:tcPr>
          <w:p w14:paraId="3125A57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C499B5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ED98C5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AEA75E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FB9AF5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187FAF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8B39A3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D300A9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Lit – literární </w:t>
            </w:r>
            <w:r w:rsidR="006032A9">
              <w:rPr>
                <w:color w:val="000000"/>
                <w:sz w:val="24"/>
                <w:szCs w:val="24"/>
              </w:rPr>
              <w:t>texty krásné literatury</w:t>
            </w:r>
          </w:p>
          <w:p w14:paraId="17124DA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43A6FA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Jak znám svého spolužáka – hra (formou hry zdokonalují pozorovací schopnosti)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4" w:space="0" w:color="000000"/>
            </w:tcBorders>
          </w:tcPr>
          <w:p w14:paraId="40DA9EB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4C6656CD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CC5E17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681F4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Výklad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858ADD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vysvětlí, co je výklad, uvede, kdy se používá</w:t>
            </w:r>
          </w:p>
          <w:p w14:paraId="5D2D1B79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 textu vyhledá odborné názvy domácího i cizího původu – rozdělí je na jednoslovné a na sousloví</w:t>
            </w:r>
          </w:p>
          <w:p w14:paraId="2683CCF9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upraví nepřesné formulace, kde by mohlo dojít k omylům</w:t>
            </w:r>
          </w:p>
          <w:p w14:paraId="295B2208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odstraní opakování vztažných vět, nevhodná předložková spojení a upraví pořádek slov </w:t>
            </w:r>
          </w:p>
          <w:p w14:paraId="283561E0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pracuje se Slovníkem cizích slov</w:t>
            </w:r>
          </w:p>
          <w:p w14:paraId="22F8A778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vyhledá v textu slova,  kterým nerozumí</w:t>
            </w:r>
          </w:p>
          <w:p w14:paraId="383D58F2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slova přejatá nahradí českými ekvivalenty</w:t>
            </w:r>
          </w:p>
          <w:p w14:paraId="248A1827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vypracuje výklad</w:t>
            </w:r>
          </w:p>
          <w:p w14:paraId="60CD5AA5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uvede knihy nebo časopisy, z kterých čerpal </w:t>
            </w:r>
            <w:r>
              <w:rPr>
                <w:color w:val="000000"/>
                <w:sz w:val="24"/>
                <w:szCs w:val="24"/>
              </w:rPr>
              <w:lastRenderedPageBreak/>
              <w:t xml:space="preserve">informace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1B5AE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MV – využívá tištěné  i digitální dokumenty jako zdroj informací</w:t>
            </w:r>
          </w:p>
          <w:p w14:paraId="517B76DC" w14:textId="77777777" w:rsidR="00A26406" w:rsidRDefault="00D83F7B" w:rsidP="0075521F">
            <w:pPr>
              <w:widowControl w:val="0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věcná správnost a přesnost sdělení</w:t>
            </w:r>
          </w:p>
          <w:p w14:paraId="088BA413" w14:textId="77777777" w:rsidR="00A26406" w:rsidRDefault="00D83F7B" w:rsidP="0075521F">
            <w:pPr>
              <w:widowControl w:val="0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ověřuje si důkladně veškeré údaje</w:t>
            </w:r>
          </w:p>
          <w:p w14:paraId="702231AF" w14:textId="77777777" w:rsidR="00A26406" w:rsidRDefault="00D83F7B" w:rsidP="0075521F">
            <w:pPr>
              <w:widowControl w:val="0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uplatňuje výrazové prostředky pro tvorbu věcně správných sdělení</w:t>
            </w:r>
          </w:p>
          <w:p w14:paraId="6AD8FD09" w14:textId="77777777" w:rsidR="00A26406" w:rsidRDefault="00D83F7B" w:rsidP="0075521F">
            <w:pPr>
              <w:widowControl w:val="0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činnost:  práce se Slovníkem cizích slov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7022D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5F5E44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54364E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582444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1828CF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866E7E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EDA57C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966AAF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2B888D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Slovník cizích slov</w:t>
            </w:r>
          </w:p>
        </w:tc>
      </w:tr>
      <w:tr w:rsidR="00A26406" w14:paraId="6769EEA1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D1CE73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DFF72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výtah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19BE3B" w14:textId="77777777" w:rsidR="00A26406" w:rsidRDefault="00D83F7B" w:rsidP="0075521F">
            <w:pPr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zopakuje si vědomosti ze 7. ročníku, vypíše důležitá fakta</w:t>
            </w:r>
          </w:p>
          <w:p w14:paraId="7DA3AB35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vyhledá  ve Slovníku spisovné češtiny, Slovníku cizích slov výtahy, kterým nerozumí</w:t>
            </w:r>
          </w:p>
          <w:p w14:paraId="0AEBFEED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zpracuje výtah dle vlastního výběru z odborného časopisu, odborné literatury, využije i citáty</w:t>
            </w:r>
          </w:p>
          <w:p w14:paraId="1A9F8884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jméno autora, název díla, nakladatelství, místo a rok vydání, stránku</w:t>
            </w:r>
          </w:p>
          <w:p w14:paraId="7544EF31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 textu vyhledá typické znaky pro úvahu, porovná úvahu s výkladem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99105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MV – orientační prvky v textu</w:t>
            </w:r>
          </w:p>
          <w:p w14:paraId="3B14452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vliv médií na kulturu ( role filmu a televize) - diskuse</w:t>
            </w:r>
          </w:p>
          <w:p w14:paraId="13ADAC8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8C09C3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0350C3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MV – zpravodajství, média v každodenním životě - diskuse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239DC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Slovníky</w:t>
            </w:r>
          </w:p>
        </w:tc>
      </w:tr>
      <w:tr w:rsidR="00A26406" w14:paraId="4DC133AA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5F48DF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F864F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Úvaha</w:t>
            </w:r>
          </w:p>
          <w:p w14:paraId="61468F8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6AFD1D9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0B65D54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CB38B9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6EFFCDD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6687A53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diskuse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DA042C" w14:textId="77777777" w:rsidR="00A26406" w:rsidRDefault="00D83F7B" w:rsidP="0075521F">
            <w:pPr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 textu vyhledá typické znaky pro úvahu, porovná úvahu s výkladem</w:t>
            </w:r>
          </w:p>
          <w:p w14:paraId="52DEF9FA" w14:textId="77777777" w:rsidR="00A26406" w:rsidRDefault="00D83F7B" w:rsidP="0075521F">
            <w:pPr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shromáždí hodnotící prostředky   a obrazná vyjádření</w:t>
            </w:r>
          </w:p>
          <w:p w14:paraId="4F28DE89" w14:textId="77777777" w:rsidR="00A26406" w:rsidRDefault="00D83F7B" w:rsidP="0075521F">
            <w:pPr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dokáže tvořit  otázky k danému tématu</w:t>
            </w:r>
          </w:p>
          <w:p w14:paraId="6DEE0B21" w14:textId="77777777" w:rsidR="00A26406" w:rsidRDefault="00D83F7B" w:rsidP="0075521F">
            <w:pPr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pracuje s textem – upraví nevhodná vyjádření, nahradí výrazy vhodnějšími</w:t>
            </w:r>
            <w:r w:rsidR="006032A9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odstraní opakování sloves</w:t>
            </w:r>
          </w:p>
          <w:p w14:paraId="602DD744" w14:textId="77777777" w:rsidR="00A26406" w:rsidRDefault="00D83F7B" w:rsidP="0075521F">
            <w:pPr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ústně diskutuje na vybrané téma</w:t>
            </w:r>
          </w:p>
          <w:p w14:paraId="59A8234B" w14:textId="77777777" w:rsidR="00A26406" w:rsidRDefault="00D83F7B" w:rsidP="0075521F">
            <w:pPr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napíše úvahu na vybrané téma</w:t>
            </w:r>
          </w:p>
          <w:p w14:paraId="225EDB0D" w14:textId="77777777" w:rsidR="00A26406" w:rsidRDefault="00D83F7B" w:rsidP="0075521F">
            <w:pPr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zapojuje se do diskuze, řídí jí a využívá zásad komunikace a pravidel dialogu (ČjL-9-1-07)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63D4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MV -  mediální sdělení, kritické čtení a vnímání, hodnotící prvky ve sdělení – činnosti: rozbor textu, řízený rozhovor, diskuse</w:t>
            </w:r>
          </w:p>
          <w:p w14:paraId="066A293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1BCA51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osobnostní rozvoj – vztah k handicapovaným lidem, tolerance k odlišnostem</w:t>
            </w:r>
          </w:p>
          <w:p w14:paraId="2D16F37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Činnosti: rozbor textu, řízený rozhovor, diskuse</w:t>
            </w:r>
          </w:p>
          <w:p w14:paraId="64881E2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 – celospolečenská, osobní témata – moje životní postoje, má budoucí profese, rodina</w:t>
            </w:r>
          </w:p>
          <w:p w14:paraId="54FAE31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 – vztah k životu a přírodě, ochrana životního prostředí</w:t>
            </w:r>
          </w:p>
          <w:p w14:paraId="37E7BAE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 – aktuální témata -  vyjádření vlastního názoru, pravidla slušného chování – práce v kolektivu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FA3B4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B1C59AF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</w:tcBorders>
            <w:vAlign w:val="center"/>
          </w:tcPr>
          <w:p w14:paraId="07E7D9E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</w:tcBorders>
          </w:tcPr>
          <w:p w14:paraId="64A0126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řečnictví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</w:tcPr>
          <w:p w14:paraId="6BEF6AFC" w14:textId="77777777" w:rsidR="00A26406" w:rsidRDefault="00D83F7B" w:rsidP="0075521F">
            <w:pPr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stanoví si problém – téma o němž bude hovořit</w:t>
            </w:r>
          </w:p>
          <w:p w14:paraId="5AE836C3" w14:textId="77777777" w:rsidR="00A26406" w:rsidRDefault="00D83F7B" w:rsidP="0075521F">
            <w:pPr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řídí si diskusi – skupinu žáků, zapojujících se do procesu – hodnotí průběh jak z jazykového, tak z věcného hlediska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</w:tcPr>
          <w:p w14:paraId="1989C25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</w:tcPr>
          <w:p w14:paraId="54F2365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39A98ED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left" w:pos="5160"/>
        </w:tabs>
        <w:spacing w:line="240" w:lineRule="auto"/>
        <w:ind w:left="0" w:hanging="2"/>
        <w:rPr>
          <w:color w:val="000000"/>
        </w:rPr>
      </w:pPr>
    </w:p>
    <w:p w14:paraId="38DA19D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5160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Průběžně:</w:t>
      </w:r>
    </w:p>
    <w:p w14:paraId="221DFC03" w14:textId="77777777" w:rsidR="00A26406" w:rsidRDefault="00D83F7B" w:rsidP="0075521F">
      <w:pPr>
        <w:widowControl w:val="0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5160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rozvíjí písemný i ústní projev, obohacuje si slovní zásobu, vytváří si komplexnější pohled na různé jevy</w:t>
      </w:r>
    </w:p>
    <w:p w14:paraId="7359CDB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left" w:pos="5160"/>
        </w:tabs>
        <w:spacing w:line="240" w:lineRule="auto"/>
        <w:ind w:left="0" w:hanging="2"/>
        <w:rPr>
          <w:color w:val="000000"/>
          <w:sz w:val="24"/>
          <w:szCs w:val="24"/>
        </w:rPr>
      </w:pPr>
    </w:p>
    <w:p w14:paraId="5734C78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1ED78A2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Zpracovaly:      Mgr. Horáková Jaroslava, Mgr. Sládková Ilona</w:t>
      </w:r>
    </w:p>
    <w:p w14:paraId="4DDB69D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7577F9A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6B15D6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2D58005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2411187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3EE45C6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59BAC19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6CA1078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78AAD22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4C4D3C2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4A093BC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5F46D6B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3BA84F1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42EF4E6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719F4A2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6EC0B9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28846E0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7B7EC14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Jazyk a jazyková komunikace      Vzdělávací obor:  </w:t>
      </w:r>
      <w:r>
        <w:rPr>
          <w:rFonts w:ascii="Arial" w:eastAsia="Arial" w:hAnsi="Arial" w:cs="Arial"/>
          <w:b/>
          <w:color w:val="000000"/>
          <w:u w:val="single"/>
        </w:rPr>
        <w:t>Český jazyk- SLOH</w:t>
      </w:r>
      <w:r>
        <w:rPr>
          <w:rFonts w:ascii="Arial" w:eastAsia="Arial" w:hAnsi="Arial" w:cs="Arial"/>
          <w:color w:val="000000"/>
        </w:rPr>
        <w:t xml:space="preserve">      ročník  9.</w:t>
      </w:r>
    </w:p>
    <w:p w14:paraId="48CA022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08C297E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a"/>
        <w:tblW w:w="1501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80"/>
        <w:gridCol w:w="3355"/>
        <w:gridCol w:w="5400"/>
        <w:gridCol w:w="3120"/>
        <w:gridCol w:w="2160"/>
      </w:tblGrid>
      <w:tr w:rsidR="00A26406" w14:paraId="7DE61E93" w14:textId="77777777">
        <w:trPr>
          <w:trHeight w:val="904"/>
        </w:trPr>
        <w:tc>
          <w:tcPr>
            <w:tcW w:w="980" w:type="dxa"/>
            <w:tcBorders>
              <w:bottom w:val="single" w:sz="4" w:space="0" w:color="000000"/>
            </w:tcBorders>
          </w:tcPr>
          <w:p w14:paraId="2C4914D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Kapitola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0AB132E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Téma (Učivo)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4AF9B31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Znalosti a dovednosti (výstup)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68591D0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3DBC5A6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Poznámky</w:t>
            </w:r>
          </w:p>
        </w:tc>
      </w:tr>
      <w:tr w:rsidR="00A26406" w14:paraId="27FD97B3" w14:textId="77777777">
        <w:trPr>
          <w:trHeight w:val="1890"/>
        </w:trPr>
        <w:tc>
          <w:tcPr>
            <w:tcW w:w="980" w:type="dxa"/>
            <w:tcBorders>
              <w:top w:val="single" w:sz="8" w:space="0" w:color="000000"/>
            </w:tcBorders>
            <w:vAlign w:val="center"/>
          </w:tcPr>
          <w:p w14:paraId="002FEDD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  <w:p w14:paraId="49C3C4B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2.</w:t>
            </w:r>
          </w:p>
          <w:p w14:paraId="765F87F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49F0CA6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3591B50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31D983D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00A3837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1BF7DE4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0F160B8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5BC5FE7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55BF31E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22EAE61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288961B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397651C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single" w:sz="8" w:space="0" w:color="000000"/>
              <w:left w:val="single" w:sz="4" w:space="0" w:color="000000"/>
            </w:tcBorders>
          </w:tcPr>
          <w:p w14:paraId="0B2CA7F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Sloh</w:t>
            </w:r>
          </w:p>
          <w:p w14:paraId="4B33C88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1CA0C62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Vypravování</w:t>
            </w:r>
          </w:p>
          <w:p w14:paraId="5EDF6BB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C34FEC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81E552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EB5C2F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E0532A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8742D7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C012C6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4118D7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06DC9F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Vypravování v umělecké oblasti</w:t>
            </w:r>
          </w:p>
          <w:p w14:paraId="5EEA664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8" w:space="0" w:color="000000"/>
              <w:left w:val="single" w:sz="4" w:space="0" w:color="000000"/>
            </w:tcBorders>
          </w:tcPr>
          <w:p w14:paraId="6163295B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zopakuje si slohové útvary a postupy, o kterých se dosud učil</w:t>
            </w:r>
          </w:p>
          <w:p w14:paraId="3436674B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zopakuje si všechny vlastnosti  a prostředky k oživení děje</w:t>
            </w:r>
          </w:p>
          <w:p w14:paraId="26257CEB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 jistotou používá přímou řeč, pracuje s textem</w:t>
            </w:r>
          </w:p>
          <w:p w14:paraId="07360097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odstraní opakující se slova a nevhodná vyjádření – text upraví, aby byl napínavější</w:t>
            </w:r>
          </w:p>
          <w:p w14:paraId="3DC163B1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odstraní formulační neobratnosti, dbá na návaznost a soudržnost textu</w:t>
            </w:r>
          </w:p>
          <w:p w14:paraId="3F1A580A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ústně vypráví příběh dle vlastního výběru</w:t>
            </w:r>
          </w:p>
          <w:p w14:paraId="70B05032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napíše vypravování na libovolné téma</w:t>
            </w:r>
          </w:p>
          <w:p w14:paraId="370182D4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literární žánry, které jsou založeny na vypravování</w:t>
            </w:r>
          </w:p>
          <w:p w14:paraId="5004D1D0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pojem paralelní děje</w:t>
            </w:r>
          </w:p>
          <w:p w14:paraId="63F1E763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nepřímou řeč změní v přímou</w:t>
            </w:r>
          </w:p>
          <w:p w14:paraId="52469E1A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vybere výrazy charakterizující prostředí a postavy</w:t>
            </w:r>
          </w:p>
          <w:p w14:paraId="7A2C1CD0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přinese povídku nebo román a přednese některou epizodu z ní – dbá na výrazný přednes, odstiňující řeč autorskou od řeči postav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4" w:space="0" w:color="000000"/>
            </w:tcBorders>
          </w:tcPr>
          <w:p w14:paraId="095A61C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B66FA9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8A976F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846777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262DD5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5D3024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B0BB1F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AB8205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4BD4C9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D305CC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363236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D52887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LV – texty</w:t>
            </w:r>
          </w:p>
          <w:p w14:paraId="724A8A8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ukázky uměleckého přednesu</w:t>
            </w:r>
          </w:p>
          <w:p w14:paraId="30B177E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3525D9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(osobnostní rozvoj) – rozvoj schopností poznávání</w:t>
            </w:r>
          </w:p>
          <w:p w14:paraId="29DD674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Činnosti: samostatná práce, prezentace, hodnocení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4" w:space="0" w:color="000000"/>
            </w:tcBorders>
          </w:tcPr>
          <w:p w14:paraId="2DD037E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4812215F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6B16E6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E4CD4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Úřední písemnosti</w:t>
            </w:r>
          </w:p>
          <w:p w14:paraId="27A47D5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-korespondence, tiskopisy, formální dopis, žádost</w:t>
            </w:r>
          </w:p>
          <w:p w14:paraId="6C69CDF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210837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E90E96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857584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9E294A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životopis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6DA3FB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Využívá  vědomosti a dovednosti z předcházejících ročníků</w:t>
            </w:r>
          </w:p>
          <w:p w14:paraId="2D38C1CE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vyplní poukázku, průvodku, dodací lístek</w:t>
            </w:r>
          </w:p>
          <w:p w14:paraId="756FCBC8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uvede, kterou činnost může vykonat pomocí mobilního telefonu, internetu (žádost,objednávku, …) </w:t>
            </w:r>
            <w:r>
              <w:rPr>
                <w:color w:val="000000"/>
                <w:sz w:val="24"/>
                <w:szCs w:val="24"/>
              </w:rPr>
              <w:lastRenderedPageBreak/>
              <w:t>– uvede příklady, co lze na objednávku zakoupit</w:t>
            </w:r>
          </w:p>
          <w:p w14:paraId="5CE9B097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zjistí za pomocí rodičů, prarodičů, kam až sahá paměť jejich rodiny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28714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VDO – úřední styk občana s </w:t>
            </w:r>
          </w:p>
          <w:p w14:paraId="068EF4F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úřady</w:t>
            </w:r>
          </w:p>
          <w:p w14:paraId="35582303" w14:textId="77777777" w:rsidR="00A26406" w:rsidRDefault="00603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občan, </w:t>
            </w:r>
            <w:r w:rsidR="00D83F7B">
              <w:rPr>
                <w:color w:val="000000"/>
                <w:sz w:val="24"/>
                <w:szCs w:val="24"/>
              </w:rPr>
              <w:t>občanská společnost a stát</w:t>
            </w:r>
          </w:p>
          <w:p w14:paraId="1143F2E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občan jako zodpovědný člen společnosti</w:t>
            </w:r>
          </w:p>
          <w:p w14:paraId="76CB107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Činnost: úřední dopis – vyřizování důl.</w:t>
            </w:r>
            <w:r w:rsidR="006032A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záležitostí v rodině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44738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9AFA3C3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vAlign w:val="center"/>
          </w:tcPr>
          <w:p w14:paraId="7A970CF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  <w:p w14:paraId="0FD9E05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348107E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55192AF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Úvaha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419338B3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Vyhledá důležité myšlenky, hodnotící prostředky, subjektivní postoje autora a vyjádří se k nim podle svých zkušeností</w:t>
            </w:r>
          </w:p>
          <w:p w14:paraId="47F3107B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Vyjadřuje se ústně – uvažuje nad různými problémy, do kterých se člověk může dostat – problém navrhne žák</w:t>
            </w:r>
          </w:p>
          <w:p w14:paraId="52CC1646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Napíše úvahu na libovolné téma </w:t>
            </w:r>
          </w:p>
          <w:p w14:paraId="7A7F623A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Odliší ve čteném nebo slyšeném textu fakta od názoru a hodnocení, ověřuje fakta pomocí otázek nebo porovnáváním s dostupnými informačními zdroji, analyzuje text (ČjL-9-1-01)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03E8535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 – vyj.</w:t>
            </w:r>
            <w:r w:rsidR="006032A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vlastního názoru na aktuální téma, životní postoje, hodnoty</w:t>
            </w:r>
          </w:p>
          <w:p w14:paraId="02D3003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Př,D, Z – témata životní prostředí, hist.</w:t>
            </w:r>
            <w:r w:rsidR="006032A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události v životě, život lidí v jiných zemích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73BBE0E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B772067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vAlign w:val="center"/>
          </w:tcPr>
          <w:p w14:paraId="322A2FE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177C966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Proslov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21A1921B" w14:textId="77777777" w:rsidR="00A26406" w:rsidRDefault="00D83F7B" w:rsidP="0075521F">
            <w:pPr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vymezí charakteristické znaky  proslovu a uvede, při jakých příležitostech se použije</w:t>
            </w:r>
          </w:p>
          <w:p w14:paraId="4E6ED63F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vyhledá obraty a výrazy, s nimiž se v jiných útvarech nesetkáváme</w:t>
            </w:r>
          </w:p>
          <w:p w14:paraId="0D1E10D2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uvede, z jakých částí se proslov skládá</w:t>
            </w:r>
          </w:p>
          <w:p w14:paraId="55780B46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připraví si krátký proslov, dbá na zřetelnou výslovnost, přízvuky, tempo a melodii, též na vystupování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7955651A" w14:textId="77777777" w:rsidR="00A26406" w:rsidRDefault="00603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Čj – gramatika - </w:t>
            </w:r>
            <w:r w:rsidR="00D83F7B">
              <w:rPr>
                <w:color w:val="000000"/>
                <w:sz w:val="24"/>
                <w:szCs w:val="24"/>
              </w:rPr>
              <w:t>kultivovanost projevu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5C148D2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Příprava závěrečného vystoupení se školou na slavnostním vyřazení žáků 9.</w:t>
            </w:r>
            <w:r w:rsidR="006032A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ročníku</w:t>
            </w:r>
          </w:p>
        </w:tc>
      </w:tr>
      <w:tr w:rsidR="00A26406" w14:paraId="0015F4BD" w14:textId="77777777">
        <w:trPr>
          <w:trHeight w:val="1134"/>
        </w:trPr>
        <w:tc>
          <w:tcPr>
            <w:tcW w:w="980" w:type="dxa"/>
            <w:vAlign w:val="center"/>
          </w:tcPr>
          <w:p w14:paraId="4422DB1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3355" w:type="dxa"/>
            <w:tcBorders>
              <w:left w:val="single" w:sz="4" w:space="0" w:color="000000"/>
            </w:tcBorders>
          </w:tcPr>
          <w:p w14:paraId="083C131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Diskuse</w:t>
            </w:r>
          </w:p>
        </w:tc>
        <w:tc>
          <w:tcPr>
            <w:tcW w:w="5400" w:type="dxa"/>
            <w:tcBorders>
              <w:left w:val="single" w:sz="4" w:space="0" w:color="000000"/>
            </w:tcBorders>
          </w:tcPr>
          <w:p w14:paraId="03B53E5D" w14:textId="77777777" w:rsidR="00A26406" w:rsidRDefault="00D83F7B" w:rsidP="0075521F">
            <w:pPr>
              <w:widowControl w:val="0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vyjmenuje charakteristické znaky diskuse</w:t>
            </w:r>
          </w:p>
          <w:p w14:paraId="5B262391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vytvoří o zahájení diskuse</w:t>
            </w:r>
          </w:p>
          <w:p w14:paraId="612F4AD7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nahradí nevhodně užité výrazy</w:t>
            </w:r>
          </w:p>
          <w:p w14:paraId="6E56F9C9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vybere si téma ke společné diskusi a diskusi provede (možno řídit diskusi i ve dvojici)</w:t>
            </w:r>
          </w:p>
          <w:p w14:paraId="19B99280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zaujímá kritický postoj</w:t>
            </w:r>
          </w:p>
          <w:p w14:paraId="7F36035A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rozpoznává manipulativní komunikaci v masmédiích a zaujímá k ní kritický postoj (ČjL-9-1-</w:t>
            </w:r>
            <w:r>
              <w:rPr>
                <w:color w:val="002060"/>
                <w:sz w:val="24"/>
                <w:szCs w:val="24"/>
              </w:rPr>
              <w:lastRenderedPageBreak/>
              <w:t>03)</w:t>
            </w:r>
          </w:p>
        </w:tc>
        <w:tc>
          <w:tcPr>
            <w:tcW w:w="3120" w:type="dxa"/>
            <w:tcBorders>
              <w:left w:val="single" w:sz="4" w:space="0" w:color="000000"/>
            </w:tcBorders>
          </w:tcPr>
          <w:p w14:paraId="562B7F2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MV – druhy sdělovacích prostředků, sdělovací prostředky a my - diskuse</w:t>
            </w:r>
          </w:p>
          <w:p w14:paraId="5DB9743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EABA67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–(osobností rozvoj) -  rozvoj schopností poznávání - mluvní cvičení</w:t>
            </w:r>
          </w:p>
          <w:p w14:paraId="0A1EDAB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(sociální rozvoj) – komunikace</w:t>
            </w:r>
          </w:p>
          <w:p w14:paraId="5CB92EA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Činnost:vyplňování tiskopisů</w:t>
            </w:r>
          </w:p>
        </w:tc>
        <w:tc>
          <w:tcPr>
            <w:tcW w:w="2160" w:type="dxa"/>
            <w:tcBorders>
              <w:left w:val="single" w:sz="4" w:space="0" w:color="000000"/>
            </w:tcBorders>
          </w:tcPr>
          <w:p w14:paraId="4740129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1B79297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55AADE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CD8BE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Publicistické útvary</w:t>
            </w:r>
          </w:p>
          <w:p w14:paraId="027DB58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BA9B8E3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zpravodajské útvary</w:t>
            </w:r>
          </w:p>
          <w:p w14:paraId="2926A2D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A4158A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7F232D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19542D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631F8B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61E55D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4CF49F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F560338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úvahové útvary</w:t>
            </w:r>
          </w:p>
          <w:p w14:paraId="11C6377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C49911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D4FEB2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DFE3D0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D77C59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6E393D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přechodové útvary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AA4C4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73C549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08541A8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charakterizuje zprávu, oznámení, inzerát a interview</w:t>
            </w:r>
          </w:p>
          <w:p w14:paraId="13346AA1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přinese ukázky inzerátu z tisku – uvede</w:t>
            </w:r>
            <w:r w:rsidR="006032A9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čeho se týká, co slibuje a co obsahuje</w:t>
            </w:r>
          </w:p>
          <w:p w14:paraId="5CEB567D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napíše inzerát na věc,  kterou by chtěl prodat, koupit</w:t>
            </w:r>
          </w:p>
          <w:p w14:paraId="4B61E100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pokusí se na inzerát odpovědět</w:t>
            </w:r>
          </w:p>
          <w:p w14:paraId="0501883B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podle textovém předlohy sestaví interview se známou osobností</w:t>
            </w:r>
          </w:p>
          <w:p w14:paraId="26D400F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E370E01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přinese noviny a vyhledá v nich úvodník a komentář</w:t>
            </w:r>
          </w:p>
          <w:p w14:paraId="11210E4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(uvede jejich charakteristické znaky)</w:t>
            </w:r>
          </w:p>
          <w:p w14:paraId="3C2CE846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vyhledá v textu  výrazy aktualizované a automatizované (běžně užívané) – posoudí</w:t>
            </w:r>
            <w:r w:rsidR="006032A9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 které výrazy převažují</w:t>
            </w:r>
          </w:p>
          <w:p w14:paraId="21D7874B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pokusí se okomentovat aktuální událost ze třídy </w:t>
            </w:r>
          </w:p>
          <w:p w14:paraId="646E151F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charakterizuje pojmy reportáž a fejeton – ukázky</w:t>
            </w:r>
          </w:p>
          <w:p w14:paraId="6E2D2E09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zdokonalí žákovský pokus o reportáž (pokusí se o vlastní tvorbu)</w:t>
            </w:r>
          </w:p>
          <w:p w14:paraId="564BFF10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přinese si noviny – vyhledá útvary</w:t>
            </w:r>
          </w:p>
          <w:p w14:paraId="3C84E2F4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sestaví přehled nejrozšířenějších deníků – všimne so obsahového zaměření a rozvržení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0371D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Vv – grafická úprava</w:t>
            </w:r>
          </w:p>
          <w:p w14:paraId="0C32749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 – vztahy v rodině, dělení úkolů, zodpovědnost</w:t>
            </w:r>
          </w:p>
          <w:p w14:paraId="06AE61A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AE5E78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0EF793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E0ADB5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18CC18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FE9A26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108FA8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07FD91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MV – zapojení jednotlivce do mediální komunikace – projekt Mediální výchova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B8559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775B8DB7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A7F688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D9A2F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Souhrnné poučení o slohu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4DB6D2" w14:textId="77777777" w:rsidR="00A26406" w:rsidRDefault="00D83F7B" w:rsidP="00DC7024">
            <w:pPr>
              <w:widowControl w:val="0"/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uvede, na čem závisí volba jazykových prostředků </w:t>
            </w:r>
            <w:r>
              <w:rPr>
                <w:color w:val="000000"/>
                <w:sz w:val="24"/>
                <w:szCs w:val="24"/>
              </w:rPr>
              <w:lastRenderedPageBreak/>
              <w:t>(činitelé objektivní a subjektivní)</w:t>
            </w:r>
          </w:p>
          <w:p w14:paraId="3C6B6F01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roztřídí  prostředky slohově zabarvené a neutrální</w:t>
            </w:r>
          </w:p>
          <w:p w14:paraId="008E559B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vyjmenuje různé stylové vrstvy (prostěsdělovací, odbornou, publicistickou a uměleckou) a uvede jejich charakteristické znaky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76BF6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9A813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B560BF2" w14:textId="77777777">
        <w:trPr>
          <w:trHeight w:val="277"/>
        </w:trPr>
        <w:tc>
          <w:tcPr>
            <w:tcW w:w="980" w:type="dxa"/>
            <w:vAlign w:val="center"/>
          </w:tcPr>
          <w:p w14:paraId="0E589FE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3355" w:type="dxa"/>
            <w:tcBorders>
              <w:left w:val="single" w:sz="4" w:space="0" w:color="000000"/>
            </w:tcBorders>
          </w:tcPr>
          <w:p w14:paraId="78FBA65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Závěr</w:t>
            </w:r>
          </w:p>
        </w:tc>
        <w:tc>
          <w:tcPr>
            <w:tcW w:w="5400" w:type="dxa"/>
            <w:tcBorders>
              <w:left w:val="single" w:sz="4" w:space="0" w:color="000000"/>
            </w:tcBorders>
          </w:tcPr>
          <w:p w14:paraId="6929BC6F" w14:textId="77777777" w:rsidR="00A26406" w:rsidRDefault="00D83F7B" w:rsidP="00DC7024">
            <w:pPr>
              <w:widowControl w:val="0"/>
              <w:numPr>
                <w:ilvl w:val="0"/>
                <w:numId w:val="9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odliší spisovný a nespisovný projev a vhodně užívá spisovné jazykové prostředky (Čj-9-1-05)</w:t>
            </w:r>
          </w:p>
          <w:p w14:paraId="012EE457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dorozumívá se kultivovaně, výstižně a vzhledem ke svému komunikativnímu záměru jazykovými prostředky vhodnými pro  danou komunikační situaci (ČjL-9-1-04)</w:t>
            </w:r>
          </w:p>
          <w:p w14:paraId="7EFA944D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dokáže reprodukovat text,</w:t>
            </w:r>
            <w:r w:rsidR="006032A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vyhledat klíčová slova a shrnout hlaví myšlenky</w:t>
            </w:r>
          </w:p>
          <w:p w14:paraId="6E183EBD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rozliší subjektivní a objektivní sdělení a komunikační záměr partnera v hovoru (ČjL-9-1-02)</w:t>
            </w:r>
          </w:p>
          <w:p w14:paraId="332BCC47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odlišuje v textu fakta od názorů a hodnocení</w:t>
            </w:r>
          </w:p>
          <w:p w14:paraId="32487DC3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v mluveném projevu (připraveném i improvizovaném) užívá různé prostředky řeči, vhodně užívá verbálních, nonverbálních i paralingrálních prostředků řeči (ČjL-9-1-06)</w:t>
            </w:r>
          </w:p>
          <w:p w14:paraId="220D5DA3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dokáže se zapojit  do diskuse, řídí ji, respektuje pravidla dialogu</w:t>
            </w:r>
          </w:p>
          <w:p w14:paraId="75CDE7BD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využívá základy studijního čtení, vyhledává klíčová slova (formuluje hlavní myšlenky textu, vytvoří otázky a stručné poznámky, výpisky, výtah z přečteného textu, samostatně připraví referát a s oporou o text přednese referát) (ČjL-9-1-08)</w:t>
            </w:r>
          </w:p>
          <w:p w14:paraId="77404055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uspořádá informace v textu s ohledem na jejich účel</w:t>
            </w:r>
          </w:p>
          <w:p w14:paraId="76F0F4B0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vytvoří koherentní text s dodržováním raidel mezivětného navazování (ČjL-9-1-09)</w:t>
            </w:r>
          </w:p>
          <w:p w14:paraId="14E7EEDD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 xml:space="preserve">využívá poznatků o jazyce a stylu ke gramaticky i </w:t>
            </w:r>
            <w:r>
              <w:rPr>
                <w:color w:val="002060"/>
                <w:sz w:val="24"/>
                <w:szCs w:val="24"/>
              </w:rPr>
              <w:lastRenderedPageBreak/>
              <w:t>věčně správnému písemnému projevu a k tvořivé práci s textem nebo i k vlastnímu tvořivému psaní na základě svých dispozic a osobních zájmů (ČJL-9-1-10)</w:t>
            </w:r>
          </w:p>
          <w:p w14:paraId="20C34F8E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píše věcně a gramaticky správně, dbá na grafickou úpravu – výstavbu a členění textu</w:t>
            </w:r>
          </w:p>
          <w:p w14:paraId="7FCFC80F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 základě svých dispozic  a osobních zájmů využívá poznatky k tvořivé práci s textem nebo vlastnímu tvořivému psaní</w:t>
            </w:r>
          </w:p>
          <w:p w14:paraId="613AE09B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 manipulativní komunikaci</w:t>
            </w:r>
          </w:p>
          <w:p w14:paraId="2AC78F93" w14:textId="77777777" w:rsidR="00A26406" w:rsidRDefault="00D83F7B" w:rsidP="0075521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vytvoří korektní text s dodržováním pravidel mezivětného navazování</w:t>
            </w:r>
          </w:p>
        </w:tc>
        <w:tc>
          <w:tcPr>
            <w:tcW w:w="3120" w:type="dxa"/>
            <w:tcBorders>
              <w:left w:val="single" w:sz="4" w:space="0" w:color="000000"/>
            </w:tcBorders>
          </w:tcPr>
          <w:p w14:paraId="44DBB82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MV – rozvoj komunikačních schopností, zvláště při veřejném vystupování a stylizaci psaného a mluveného textu </w:t>
            </w:r>
          </w:p>
          <w:p w14:paraId="3C3430B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rozvíjení schopnosti analytického přístupu k mediálním obsahům a kritického odstupu od nich </w:t>
            </w:r>
          </w:p>
          <w:p w14:paraId="393CDA8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Projekt Mediální výchova (viz příloha švp)</w:t>
            </w:r>
          </w:p>
        </w:tc>
        <w:tc>
          <w:tcPr>
            <w:tcW w:w="2160" w:type="dxa"/>
            <w:tcBorders>
              <w:left w:val="single" w:sz="4" w:space="0" w:color="000000"/>
            </w:tcBorders>
          </w:tcPr>
          <w:p w14:paraId="6E9954C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Literární soutěže Kladenská veverka, požární ochrana očima dětí a další dle výběru</w:t>
            </w:r>
          </w:p>
        </w:tc>
      </w:tr>
    </w:tbl>
    <w:p w14:paraId="7F14F87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628DA86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Zpracovaly:     Mgr. Horákova Jaroslava, Mgr.Sládková Ilona</w:t>
      </w:r>
    </w:p>
    <w:p w14:paraId="6F816A7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  <w:sectPr w:rsidR="00A26406">
          <w:pgSz w:w="16838" w:h="11906" w:orient="landscape"/>
          <w:pgMar w:top="1418" w:right="1418" w:bottom="1418" w:left="1418" w:header="709" w:footer="709" w:gutter="0"/>
          <w:cols w:space="708"/>
        </w:sectPr>
      </w:pPr>
    </w:p>
    <w:p w14:paraId="52DEB0F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lastRenderedPageBreak/>
        <w:t>JAZYK A JAZYKOVÁ VÝCHOVA – CIZÍ JAZYKY - ANGLICKÝ  JAZYK,  NĚMECKÝ JAZYK, ŠPANĚLSKÝ, RUSKÝ JAZYK  A  FRANCOUZSKÝ JAZYK– II.stupeň</w:t>
      </w:r>
    </w:p>
    <w:p w14:paraId="4438149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67B311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1.A Obsahové, časové a organizační vymezení předmětu ANGLICKÝ JAZYK</w:t>
      </w:r>
    </w:p>
    <w:p w14:paraId="2F17DED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 xml:space="preserve"> 2. stupeň</w:t>
      </w:r>
    </w:p>
    <w:p w14:paraId="41CD4FA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u w:val="single"/>
        </w:rPr>
      </w:pPr>
    </w:p>
    <w:p w14:paraId="7C766AB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i/>
          <w:color w:val="000000"/>
          <w:sz w:val="24"/>
          <w:szCs w:val="24"/>
        </w:rPr>
        <w:t>Anglický jazyk je dnes chápán jako dorozumívací jazyk  v mnoha částech světa  i oblastech lidskéh</w:t>
      </w:r>
      <w:r>
        <w:rPr>
          <w:i/>
          <w:color w:val="000000"/>
        </w:rPr>
        <w:t>o života.</w:t>
      </w:r>
    </w:p>
    <w:p w14:paraId="65E8407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u w:val="single"/>
        </w:rPr>
      </w:pPr>
    </w:p>
    <w:p w14:paraId="19FE4E1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C06333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Vzdělávací obsah předmětu</w:t>
      </w:r>
    </w:p>
    <w:p w14:paraId="24E8095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74BC380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Žáci na druhém stupni jsou vedeni k samostatnosti v řečové i mluvnické dovednosti. Jsou probírána témata, která osloví žáky na vyšším stupni, zvýší jejich sebedůvěru v sebe i ve vzdělávání. Žáci si nejen utvrzují poznatky již dříve získané z ostatních předmětů i reálného života, ale získávají nové přiměřené úrovni znalostí.</w:t>
      </w:r>
    </w:p>
    <w:p w14:paraId="73BF7A4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3C2E61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Kromě toho jsou žáci vtaženi do cizojazyčného prostředí využitím audionahrávek, situačními rozhovory na videonahrávkách, využitím počítačových programů i internetu, cizojazyčných časopisů a dalších materiálů.</w:t>
      </w:r>
    </w:p>
    <w:p w14:paraId="3702A4C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B79242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Žáci poznávají odlišné kultury, zvyky a reálie vyhledáváním informací o dané jazykové oblasti. Jsou vedeni k pochopení smyslu znalosti cizích jazyků pro osobní život, následné vzdělávání, uplatnění na trhu práce, cestování i soužití s ostatními národy.</w:t>
      </w:r>
    </w:p>
    <w:p w14:paraId="716C407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60F2B2E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59C7453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Formy realizace:</w:t>
      </w:r>
    </w:p>
    <w:p w14:paraId="4CB7AA1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D0452E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Výklad, poslech, četba, vyhledávání informací v časopisech, na internetu, zpracovávání referátů, dialogy, skupinová práce, výukové programy na PC, krátkodobé projekty</w:t>
      </w:r>
    </w:p>
    <w:p w14:paraId="69EC292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3F3857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Olympiáda</w:t>
      </w:r>
    </w:p>
    <w:p w14:paraId="505457A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Konverzace</w:t>
      </w:r>
    </w:p>
    <w:p w14:paraId="4EB3CD0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62CD6F3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Časová dotace:</w:t>
      </w:r>
    </w:p>
    <w:p w14:paraId="7E2F88FB" w14:textId="77777777" w:rsidR="006032A9" w:rsidRPr="006032A9" w:rsidRDefault="00603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RPr="006032A9">
        <w:rPr>
          <w:color w:val="000000"/>
          <w:sz w:val="24"/>
          <w:szCs w:val="24"/>
        </w:rPr>
        <w:t>1 hodina týdně – 1.-2.třída</w:t>
      </w:r>
    </w:p>
    <w:p w14:paraId="00A711C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 hodiny týdně, od 6.-9. ročníku (jako první vyučovací jazyk)</w:t>
      </w:r>
      <w:r w:rsidR="006032A9">
        <w:rPr>
          <w:color w:val="000000"/>
          <w:sz w:val="24"/>
          <w:szCs w:val="24"/>
        </w:rPr>
        <w:t xml:space="preserve">, v případě zájmu je možné přidat 1 hodinu nepovinného předmětu konverzace (dle možností školy a zájmu žáků) </w:t>
      </w:r>
    </w:p>
    <w:p w14:paraId="2460C34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F311E9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A6E6B7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Místo realizace:</w:t>
      </w:r>
    </w:p>
    <w:p w14:paraId="491E958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Učebny, knihovna, počítačová učebna</w:t>
      </w:r>
    </w:p>
    <w:p w14:paraId="355C437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F93EF9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Dělení na skupiny v rámci třídy dle počtu žáků.</w:t>
      </w:r>
    </w:p>
    <w:p w14:paraId="595A32E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4601F6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1.B Obsahové, časové a organizační vymezení předmětu NĚMECKÝ JAZYK</w:t>
      </w:r>
    </w:p>
    <w:p w14:paraId="26A1E84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2. stupeň</w:t>
      </w:r>
    </w:p>
    <w:p w14:paraId="2C5872E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583D384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Německý jazyk (jako další cizí jazyk) se začíná vyučovat v sedmé třídě 2 hodinami týdně. S jeho výukou se pokračuje v osmém  a devátém ročníku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– také 2 hodiny týdně.</w:t>
      </w:r>
    </w:p>
    <w:p w14:paraId="3FA5ABC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51BBC7E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2BF10E9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Výuka probíhá ve třídách dělených na skupiny dle počtu žáků.  </w:t>
      </w:r>
    </w:p>
    <w:p w14:paraId="59C95B4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1CBF4A8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Důraz je kladen na komunikační schopnosti žáků, které jsou upřednostňovány před psaním a znalostmi gramatiky. Porozumění a interpretace jednoduchých slyšených a čtených textů, rozvoj slovní zásoby a jednoduchým způsobem se domluví v běžných situacích. Vyučovací předmět obsahuje tématické okruhy vycházející z každodenních situacích a zájmů dospívajícího žáka, seznamuje ho se základními reáliemi německy mluvících zemí. Znalost cizího jazyka vede žáky k pochopení jiných cizojazyčných kultur, prohlubuje v nich toleranci k nim a je nedílnou součástí komunikace mezi nimi. Rovněž zahrnuje část tématických okruhů průřezových témat – např.osobnostní a soc.výchova, výchova k myšlení v evropských a globálních souvislostech, multikulturní výchova atd.. Žák je veden k samostatné práci i k práci ve skupině. Osvojuje si základní řečové dovednosti prostřednictvím modelových situací z běžného života, pracuje s jednoduchými autentickými psanými a mluvenými německými texty, používá dvojjazyčné slovníky a vyhledá informaci nebo význam slova ve vhodném výkladovém slovníku, samostatně vyhledává, zpracovává a interpretuje informace týkající se cizojazyčných kultur. Vnímá a postupně si osvojuje cizí jazyk jako bohatý a mnohotvárný prostředek k získání a předávání informací, k vyjádření jeho potřeb i prožitků a ke sdělování názorů. Osvojováním cizího jazyka snižuje jazykové bariéry a přispívá tak ke zvýšení mobility jednotlivců jak v jejich osobním životě, tak i v dalším studiu. </w:t>
      </w:r>
    </w:p>
    <w:p w14:paraId="719BA69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Umožňuje poznávat odlišnosti ve způsobu života lidí jiných zemí i jejich odlišné kulturní tradice.  Učitel ve výuce používá kartičky se slovy, obrázky a jiné pomůcky, které žákům pomáhají při tvorbě jednoduchých  vět, tím se učí a zdokonalují. Žákům jsou zadávány takové úkoly,, které mají vícero řešení, proto si odpověď vyhledává  žák sám a má tak možnost vyjádřit svůj názor a je respektován. </w:t>
      </w:r>
    </w:p>
    <w:p w14:paraId="7B52BE8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Učitel střídá druhy činnosti, zařazuje skupinové a párové vyučování, při kterém žáci hodnotí práci vlastní i práci druhých. </w:t>
      </w:r>
    </w:p>
    <w:p w14:paraId="3063380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Cílem hodnocení a sebehodnocení žáka je motivace k dalšímu rozvíjení klíčových kompetencí. Hodnotí se zejména schopnost využít nabytých dovedností a vědomostí při řešení konkrétních problémů a situací.</w:t>
      </w:r>
    </w:p>
    <w:p w14:paraId="6968297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5C0AE54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b/>
          <w:color w:val="000000"/>
          <w:sz w:val="24"/>
          <w:szCs w:val="24"/>
          <w:u w:val="single"/>
        </w:rPr>
        <w:t>1.C</w:t>
      </w:r>
      <w:r>
        <w:rPr>
          <w:b/>
          <w:color w:val="000000"/>
          <w:u w:val="single"/>
        </w:rPr>
        <w:t xml:space="preserve"> </w:t>
      </w:r>
      <w:r>
        <w:rPr>
          <w:b/>
          <w:color w:val="000000"/>
          <w:sz w:val="24"/>
          <w:szCs w:val="24"/>
          <w:u w:val="single"/>
        </w:rPr>
        <w:t xml:space="preserve"> Obsahové, časové a organizační vymezení předmětu </w:t>
      </w:r>
      <w:r>
        <w:rPr>
          <w:color w:val="000000"/>
        </w:rPr>
        <w:t xml:space="preserve">– </w:t>
      </w:r>
      <w:r>
        <w:rPr>
          <w:b/>
          <w:color w:val="000000"/>
          <w:sz w:val="28"/>
          <w:szCs w:val="28"/>
        </w:rPr>
        <w:t>ŠPANĚLSKÝ, FRANCOUZSKÝ JAZYK</w:t>
      </w:r>
    </w:p>
    <w:p w14:paraId="290A15E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2. stupeň</w:t>
      </w:r>
    </w:p>
    <w:p w14:paraId="02F8161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Španělský (francouzský)  jazyk je vyučovací předmět, který si žák vybere z nabízených volitelných cizích jazyků v rámci oboru Další cizí jazyk. Jeho postupné osvojování pomáhá snižovat jazykové bariéry a přispívá tak ke zvýšení mobility žáka jak v jeho osobním životě, tak i v dalším studiu a v budoucím pracovním uplatnění. Umožňuje žákovi poznávat odlišnosti ve způsobu života lidí jiných zemí i jejich odlišné kulturní tradice. Prohlubuje žákovo vědomí závažnosti vzájemného mezinárodního porozumění a tolerance. </w:t>
      </w:r>
    </w:p>
    <w:p w14:paraId="027446E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Španělský  a francouzský  jazyk (jako další cizí jazyk) se začíná vyučovat v sedmé třídě 2 hodinami týdně. S jeho výukou se pokračuje v osmém a devátém ročníku – také 2 hodiny týdně. </w:t>
      </w:r>
    </w:p>
    <w:p w14:paraId="41D0B78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Konkrétní vzdělávací obsah pro třídu určuje vyučující ve svém tematickém časovém plánu na daný školní rok. Skupiny pracují ve třídách. Výuka směřuje k praktickým dovednostem. Náročnost a rozsah učiva použitého jako prostředku k dosažení těchto dovedností volí </w:t>
      </w:r>
      <w:r>
        <w:rPr>
          <w:color w:val="000000"/>
          <w:sz w:val="24"/>
          <w:szCs w:val="24"/>
        </w:rPr>
        <w:lastRenderedPageBreak/>
        <w:t xml:space="preserve">vyučující s ohledem na schopnosti a možnosti žáka. Výuka dalšího cizího jazyka směřuje více než k ovládnutí cizího jazyka k jeho praktickému používání jako komunikačního prostředku. Získávání praktických dovedností žáka je zaměřeno na 5 základních oblastí cizího jazyka: poslech – rozhovor – samostatný ústní projev – čtení – psaní. </w:t>
      </w:r>
    </w:p>
    <w:p w14:paraId="7F1D9BF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 výuce cizího jazyka jde především o praktické dovednosti (aby se žáci uměli představit, zeptat na cestu, nakoupit v obchodě, objednat si v restauraci...). Cílem výuky je také probuzení zájmu žáka o studium tohoto cizího jazyka a o vytvoření pozitivního vztahu k němu. Žáci se učí jednoduše a přirozeně reagovat v běžných situacích každodenního života. Výklad prvků gramatického systému je omezen na nezbytné minimum. Slovní zásoba je volena především na základě frekvence a zájmu dětí tohoto věku. Při výuce se pracuje s tištěnými i audiovizuálními materiály, zařazuje se používání cizího jazyka v kombinaci s počítačem a internetem. Prohlubuje se povědomí žáků o kultuře cizích (zejména evropských) zemí. Vyučující vhodně využívá odlišnosti žáků v různých činnostech.</w:t>
      </w:r>
    </w:p>
    <w:p w14:paraId="2DF43FF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1.D  </w:t>
      </w:r>
      <w:r>
        <w:rPr>
          <w:b/>
          <w:color w:val="000000"/>
          <w:sz w:val="24"/>
          <w:szCs w:val="24"/>
          <w:u w:val="single"/>
        </w:rPr>
        <w:t xml:space="preserve">Obsahové, časové a organizační vymezení předmětu </w:t>
      </w:r>
      <w:r>
        <w:rPr>
          <w:b/>
          <w:color w:val="000000"/>
          <w:sz w:val="24"/>
          <w:szCs w:val="24"/>
        </w:rPr>
        <w:t>Další cizí jazyk – RUSKÝ JAZYK</w:t>
      </w:r>
    </w:p>
    <w:p w14:paraId="0E46073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F8EF2A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Charakteristika vyučovacího předmětu</w:t>
      </w:r>
    </w:p>
    <w:p w14:paraId="1A00340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Ruský jazyk je vyučovací předmět, který si žák vybere z nabízených volitelných cizích jazyků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v rámci oboru Další cizí jazyk. Jeho postupné osvojování pomáhá snižovat jazykové bariéry a přispívá tak ke zvýšení mobility žáka jak v jeho osobním životě, tak i v dalším studiu a v budoucím pracovním uplatnění. Umožňuje žákovi poznávat odlišnosti ve způsobu života lidí jiných zemí i jejich odlišné kulturní tradice. Prohlubuje žákovo vědomí závažnosti vzájemného mezinárodního porozumění a tolerance. </w:t>
      </w:r>
    </w:p>
    <w:p w14:paraId="14D7F8C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3C70ED0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Obsahové, časové a organizační vymezení předmětu</w:t>
      </w:r>
    </w:p>
    <w:p w14:paraId="5340DDA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Ruský jazyk (jako další cizí jazyk) se začíná vyučovat v sedmé třídě 2 hodinami týdně. S jeho výukou se pokračuje v osmém  a devátém ročníku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– také 2 hodiny týdně.</w:t>
      </w:r>
    </w:p>
    <w:p w14:paraId="7A83786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20ADE3A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Konkrétní vzdělávací obsah pro třídu určuje vyučující ve svém tematickém časovém plánu na daný školní rok. Skupiny pracují ve třídách. Výuka směřuje k praktickým dovednostem. Náročnost a rozsah učiva použitého jako prostředku k dosažení těchto dovedností volí vyučující s ohledem na schopnosti a možnosti žáka. Výuka dalšího cizího jazyka směřuje více než k ovládnutí cizího jazyka k jeho praktickému používání jako komunikačního prostředku. Získávání praktických dovedností žáka je zaměřeno na 5 základních oblastí cizího jazyka: poslech – rozhovor – samostatný ústní projev – čtení – psaní.</w:t>
      </w:r>
    </w:p>
    <w:p w14:paraId="4A02489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54A6BB8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Ve výuce cizího jazyka jde především o praktické dovednosti (aby se žáci uměli představit, zeptat na cestu, nakoupit v obchod</w:t>
      </w:r>
      <w:r>
        <w:rPr>
          <w:rFonts w:ascii="Times" w:eastAsia="Times" w:hAnsi="Times" w:cs="Times"/>
          <w:color w:val="000000"/>
          <w:sz w:val="24"/>
          <w:szCs w:val="24"/>
        </w:rPr>
        <w:t>ě</w:t>
      </w:r>
      <w:r>
        <w:rPr>
          <w:color w:val="000000"/>
          <w:sz w:val="24"/>
          <w:szCs w:val="24"/>
        </w:rPr>
        <w:t>, objednat si v restauraci...). Cílem výuky je také probuzení zájmu žáka o studium tohoto cizího jazyka a o vytvoření pozitivního vztahu k němu. Žáci se učí jednoduše a přirozeně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reagovat v běžných situacích každodenního života. Výklad prvků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gramatického systému je omezen na nezbytné minimum. Slovní zásoba je volena především na základě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frekvence a zájmu dětí tohoto věku. Při výuce se pracuje s tištěnými i audiovizuálními materiály, zařazuje se používání cizího jazyka v kombinaci s počítačem a internetem. Prohlubuje se povědomí žáků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 kultuře cizích (zejména evropských) zemí. Vyučující vhodně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využívá odlišnosti žáků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v různých činnostech. Podporuje další</w:t>
      </w:r>
    </w:p>
    <w:p w14:paraId="1B75874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rozvíjení komunikačních dovedností žáků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navazováním kontaktů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 rusky mluvícími osobami</w:t>
      </w:r>
    </w:p>
    <w:p w14:paraId="06D4A3F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(prostřednictvím internetu a osobními kontakty). Zvládnutí ruštiny napomůže i lepší komunikaci s lidmi mluvícími dalšími slovanskými jazyky (slovenština, lužická srbština, polština)</w:t>
      </w:r>
    </w:p>
    <w:p w14:paraId="26A1F78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2.  Výchovné a vzdělávací strategie pro rozvoj klíčových kompetencí žáků ve výuce všech cizích jazyků</w:t>
      </w:r>
    </w:p>
    <w:p w14:paraId="2EA262A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u w:val="single"/>
        </w:rPr>
      </w:pPr>
    </w:p>
    <w:p w14:paraId="26B0056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K UČENÍ</w:t>
      </w:r>
    </w:p>
    <w:p w14:paraId="49CCEF2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55FE983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identifikuje a vybírá cíle – co  naučit a zvolit vhodný způsob, metodu a formu</w:t>
      </w:r>
    </w:p>
    <w:p w14:paraId="2323081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navrhuje a doporučuje další zdroje vzdělávání</w:t>
      </w:r>
    </w:p>
    <w:p w14:paraId="11F95EF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pomáhá žákům ve výběru</w:t>
      </w:r>
    </w:p>
    <w:p w14:paraId="26BC63E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diagnostikuje a informuje o studijních technikách</w:t>
      </w:r>
    </w:p>
    <w:p w14:paraId="24513D4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hodnotí žáka- vede žáky k zodpovědnosti za jejich vzdělávání a za jejich budoucnost - připravuje je na celoživotní učení </w:t>
      </w:r>
    </w:p>
    <w:p w14:paraId="5BA9AF8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na praktických příkladech blízkých žákovi vysvětlujeme smysl a cíl učení a posilujeme pozitivní vztah k učení </w:t>
      </w:r>
    </w:p>
    <w:p w14:paraId="17BEBD5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učí žáky vyhledávat, zpracovávat a používat potřebné informace v literatuře a na internetu </w:t>
      </w:r>
    </w:p>
    <w:p w14:paraId="0B732F9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při hodnocení používáme prvky pozitivní motivace </w:t>
      </w:r>
    </w:p>
    <w:p w14:paraId="5CF4898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učíme žáky práci s chybou, učíme trpělivosti, povzbuzujeme </w:t>
      </w:r>
    </w:p>
    <w:p w14:paraId="2C4D785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30F134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6462501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2AA6A9D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využívá vhodné způsoby učení:</w:t>
      </w:r>
    </w:p>
    <w:p w14:paraId="56CF6FA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vyhledává a třídí informace</w:t>
      </w:r>
    </w:p>
    <w:p w14:paraId="6EFA665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orientuje se, používá vhodné značky a symboly</w:t>
      </w:r>
    </w:p>
    <w:p w14:paraId="173575F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získané výsledky porovnává v kolektivu</w:t>
      </w:r>
    </w:p>
    <w:p w14:paraId="78FC6F4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poznává smysl a cíl učení- žák se učí pracovat s chybou </w:t>
      </w:r>
    </w:p>
    <w:p w14:paraId="074701F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dokáže vyhledat informace a pracovat s nimi, používat je ve výuce </w:t>
      </w:r>
    </w:p>
    <w:p w14:paraId="4A2339A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468464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6F5C5CD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K ŘEŠENÍ PROBLÉMU</w:t>
      </w:r>
    </w:p>
    <w:p w14:paraId="4561AE0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4F5DC57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spolupracuje s rodiči  žáků </w:t>
      </w:r>
    </w:p>
    <w:p w14:paraId="5B6D434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odhalí problémy žáků (nepochopení látky, nesprávné používání pojmů a jejich struktur….) a navrhne jejich řešení, objasní, vysvětlí,…</w:t>
      </w:r>
    </w:p>
    <w:p w14:paraId="09BB5EA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vyhledá pomoc  odborníků</w:t>
      </w:r>
    </w:p>
    <w:p w14:paraId="742AEE4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učí žáky nebát se problémů (problémy byly, jsou a budou a jsou výzvou) </w:t>
      </w:r>
    </w:p>
    <w:p w14:paraId="2E0504A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učí žáky problémy řešit vytvářením praktických problémových situací </w:t>
      </w:r>
    </w:p>
    <w:p w14:paraId="1191085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podporuje samostatnost, tvořivost a logické myšlení </w:t>
      </w:r>
    </w:p>
    <w:p w14:paraId="03F99A8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akceptuje různé přijatelné způsoby řešení problému </w:t>
      </w:r>
    </w:p>
    <w:p w14:paraId="19A99A8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zařazujeme týmovou spolupráci při řešení problému </w:t>
      </w:r>
    </w:p>
    <w:p w14:paraId="1A9A58C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podporuje využívání moderní techniky při řešení problémů </w:t>
      </w:r>
    </w:p>
    <w:p w14:paraId="2E4CB06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F18E8D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9A85BA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1AD0618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ví, kde vyhledat odpovědi na nevyřešené otázky:</w:t>
      </w:r>
    </w:p>
    <w:p w14:paraId="4739F4F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dokáže utřídit informace a zhodnotit výsledek</w:t>
      </w:r>
    </w:p>
    <w:p w14:paraId="1577BD2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poradí si s chybějící slovní zásobou opisem</w:t>
      </w:r>
    </w:p>
    <w:p w14:paraId="2D9FC8E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učí se pracovat v týmu, dokáže v něm pracovat </w:t>
      </w:r>
    </w:p>
    <w:p w14:paraId="65EAE99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dokáže používat různé způsoby řešení problémů </w:t>
      </w:r>
    </w:p>
    <w:p w14:paraId="000FE4A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CC3A73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8F3E7C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010180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KOMUNIKATIVNÍ</w:t>
      </w:r>
    </w:p>
    <w:p w14:paraId="4475E6A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7A1EA46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používá výrazy a pojmy přiměřené věku a úrovni žáků, stejně tak i odborné výrazy</w:t>
      </w:r>
    </w:p>
    <w:p w14:paraId="049505E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podporuje různé formy komunikace na „mezinárodní úrovni“ </w:t>
      </w:r>
    </w:p>
    <w:p w14:paraId="6410B26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klade důraz na „kulturní úroveň“ komunikace </w:t>
      </w:r>
    </w:p>
    <w:p w14:paraId="6F9915C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podporuje integrované používání cizího jazyka a výpočetní techniky </w:t>
      </w:r>
    </w:p>
    <w:p w14:paraId="5EE6210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učí žáky publikovat a prezentovat své názory a myšlenky (časopis, různé prezentace...) </w:t>
      </w:r>
    </w:p>
    <w:p w14:paraId="3D8DF55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vede žáky k pozitivní prezentaci a reprezentaci svojí osoby a svojí školy na veřejnosti </w:t>
      </w:r>
    </w:p>
    <w:p w14:paraId="0A0AD93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učí žáky naslouchat druhým (nezbytný prvek mezilidské komunikace) </w:t>
      </w:r>
    </w:p>
    <w:p w14:paraId="5D3CB49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připravuje žáky na komunikaci s jinými lidmi v různých situacích</w:t>
      </w:r>
    </w:p>
    <w:p w14:paraId="7CE86D2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BB1484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5B2E285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dokáže komunikovat na úrovni odpovídající věku a znalostem:</w:t>
      </w:r>
    </w:p>
    <w:p w14:paraId="14CEE1D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dokáže reagovat, naslouchat i oponovat</w:t>
      </w:r>
    </w:p>
    <w:p w14:paraId="5FBA79C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formuluje jednoduché myšlenky</w:t>
      </w:r>
    </w:p>
    <w:p w14:paraId="0FDD9EA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dokáže komunikovat se spolužáky na úrovni jeho věku, dokáže přijímat názory jiných a respektovat je </w:t>
      </w:r>
    </w:p>
    <w:p w14:paraId="441B653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dokáže zaujímat postoj k názorům spolužáků </w:t>
      </w:r>
    </w:p>
    <w:p w14:paraId="6A061FC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7FE15B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9941A6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SOCIÁLNÍ A PERSONÁLNÍ</w:t>
      </w:r>
    </w:p>
    <w:p w14:paraId="01C66E4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3480CFB1" w14:textId="77777777" w:rsidR="00A26406" w:rsidRDefault="00D83F7B" w:rsidP="0075521F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smysl pro spravedlnost podporuje atmosféru dobrého soužití, tolerance, spolupracuje při řešení úkolů</w:t>
      </w:r>
    </w:p>
    <w:p w14:paraId="4CAC7A7E" w14:textId="77777777" w:rsidR="00A26406" w:rsidRDefault="00D83F7B" w:rsidP="0075521F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učí žáky pracovat v týmech, uvědomovat si vzájemné odlišnosti jako podmínku efektivní spolupráce </w:t>
      </w:r>
    </w:p>
    <w:p w14:paraId="0FE3FF4E" w14:textId="77777777" w:rsidR="00A26406" w:rsidRDefault="00D83F7B" w:rsidP="0075521F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rozvíjí schopnost žáků zastávat v týmu různé role </w:t>
      </w:r>
    </w:p>
    <w:p w14:paraId="38C60A69" w14:textId="77777777" w:rsidR="00A26406" w:rsidRDefault="00D83F7B" w:rsidP="0075521F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učí žáky kriticky hodnotit práci jednotlivých členů týmu </w:t>
      </w:r>
    </w:p>
    <w:p w14:paraId="208A2507" w14:textId="77777777" w:rsidR="00A26406" w:rsidRDefault="00D83F7B" w:rsidP="0075521F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podporuje vzájemnou pomoc žáků </w:t>
      </w:r>
    </w:p>
    <w:p w14:paraId="6EBB50F0" w14:textId="77777777" w:rsidR="00A26406" w:rsidRDefault="00D83F7B" w:rsidP="0075521F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upevňuje v žácích vědomí, že ve spolupráci lze lépe naplňovat osobní i společné cíle </w:t>
      </w:r>
    </w:p>
    <w:p w14:paraId="231CE76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26E5F03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chápe potřebu spolupracovat s druhými při řešení úkolu</w:t>
      </w:r>
    </w:p>
    <w:p w14:paraId="5E3D8F1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ovládá a řídí svoje jednání a chování</w:t>
      </w:r>
    </w:p>
    <w:p w14:paraId="7AA6B9F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vyžádá si pomoc či radu</w:t>
      </w:r>
    </w:p>
    <w:p w14:paraId="693958C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dokáže se zapojit do pracovního týmu a pomoci svým spolužákům </w:t>
      </w:r>
    </w:p>
    <w:p w14:paraId="580FA38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dokáže kriticky zhodnotit své výsledky práce </w:t>
      </w:r>
    </w:p>
    <w:p w14:paraId="6B017F0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374367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OBČANSKÉ</w:t>
      </w:r>
    </w:p>
    <w:p w14:paraId="0C597EB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605F215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uvádí žáky do širších souvislostí reálného života školy, širšího prostředí obce, města</w:t>
      </w:r>
    </w:p>
    <w:p w14:paraId="3C90331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netoleruje projevy rasismu, xenofobie a nacionalismu </w:t>
      </w:r>
    </w:p>
    <w:p w14:paraId="0305FE8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vede žáky k sebeúctě a k úctě k druhým lidem </w:t>
      </w:r>
    </w:p>
    <w:p w14:paraId="1802922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neustále sleduje chování žáků, včas přijímáme účinná opatření </w:t>
      </w:r>
    </w:p>
    <w:p w14:paraId="35AEC25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vede žáky k aktivní ochraně jejich zdraví a k ochraně životního prostředí </w:t>
      </w:r>
    </w:p>
    <w:p w14:paraId="0C621CA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v hodnocení žáků se snaží používat prvky pozitivní motivace </w:t>
      </w:r>
    </w:p>
    <w:p w14:paraId="2AF13FF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jsme ochotni vždy žáky vyslechnout a podat jim pomocnou ruku </w:t>
      </w:r>
    </w:p>
    <w:p w14:paraId="042F49F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- vedeme také žáky k pomoci druhým </w:t>
      </w:r>
    </w:p>
    <w:p w14:paraId="25351F7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203C09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65001D7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507782C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respektuje názory druhých:</w:t>
      </w:r>
    </w:p>
    <w:p w14:paraId="13E0D24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chápe a dodržuje společenské zákony i normy</w:t>
      </w:r>
    </w:p>
    <w:p w14:paraId="32EFBA4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chápe společnost jako multikulturní, porovnává zvyky a tradice s anglicky mluvícími      zeměmi.</w:t>
      </w:r>
    </w:p>
    <w:p w14:paraId="31CABA8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dokáže pomoci spolužákům </w:t>
      </w:r>
    </w:p>
    <w:p w14:paraId="4963448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používá zásady bezpečnosti, aby neohrozil zdraví jiných spolužáků </w:t>
      </w:r>
    </w:p>
    <w:p w14:paraId="0048EDA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8D2B84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6F438A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PRACOVNÍ</w:t>
      </w:r>
    </w:p>
    <w:p w14:paraId="322D99F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1A77DA9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pomáhá překonávat problémy při výuce</w:t>
      </w:r>
    </w:p>
    <w:p w14:paraId="0309330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připravuje žáky pro budoucí život k adaptaci na nové pracovní podmínky </w:t>
      </w:r>
    </w:p>
    <w:p w14:paraId="12F83C4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motivuje žáky k dosažení vybraného povolání </w:t>
      </w:r>
    </w:p>
    <w:p w14:paraId="582E052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na konkrétních příkladech (inzeráty v tisku a na internetu) upozorňuje žáky na lepší možnosti uplatnění při zvládnutí vyučovaného cizího jazyka </w:t>
      </w:r>
    </w:p>
    <w:p w14:paraId="788820E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9628EB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509CBD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13DDA3E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 je schopen efektivně organizovat svoji práci:</w:t>
      </w:r>
    </w:p>
    <w:p w14:paraId="38E61376" w14:textId="77777777" w:rsidR="00A26406" w:rsidRDefault="00D83F7B" w:rsidP="00DC7024">
      <w:pPr>
        <w:numPr>
          <w:ilvl w:val="0"/>
          <w:numId w:val="15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pracuje s dvojjazyčnými slovníky</w:t>
      </w:r>
    </w:p>
    <w:p w14:paraId="6D856C55" w14:textId="77777777" w:rsidR="00A26406" w:rsidRDefault="00D83F7B" w:rsidP="00DC7024">
      <w:pPr>
        <w:numPr>
          <w:ilvl w:val="0"/>
          <w:numId w:val="15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využívá anglického jazyka k získávání informací z různých oblastí.</w:t>
      </w:r>
    </w:p>
    <w:p w14:paraId="3299EA3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55BC45F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DIGITÁLNÍ</w:t>
      </w:r>
    </w:p>
    <w:p w14:paraId="32D598E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756E2C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b/>
          <w:color w:val="000000"/>
        </w:rPr>
        <w:t>Učitel:</w:t>
      </w:r>
      <w:r>
        <w:rPr>
          <w:color w:val="000000"/>
        </w:rPr>
        <w:t xml:space="preserve"> </w:t>
      </w:r>
    </w:p>
    <w:p w14:paraId="6B45D8FB" w14:textId="77777777" w:rsidR="00A26406" w:rsidRDefault="00D83F7B" w:rsidP="00DC7024">
      <w:pPr>
        <w:numPr>
          <w:ilvl w:val="0"/>
          <w:numId w:val="15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používá při výuce digitální zařízení, aplikace, online sešity i učebnice a služby </w:t>
      </w:r>
    </w:p>
    <w:p w14:paraId="71A21156" w14:textId="77777777" w:rsidR="00A26406" w:rsidRDefault="00D83F7B" w:rsidP="00DC7024">
      <w:pPr>
        <w:numPr>
          <w:ilvl w:val="0"/>
          <w:numId w:val="15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4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seznamuje žáky s novými technologiemi</w:t>
      </w:r>
    </w:p>
    <w:p w14:paraId="71800FB1" w14:textId="77777777" w:rsidR="00A26406" w:rsidRDefault="00D83F7B" w:rsidP="00DC7024">
      <w:pPr>
        <w:numPr>
          <w:ilvl w:val="0"/>
          <w:numId w:val="15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4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pomáhá při sdílení dat, informací a digitálního obsahu</w:t>
      </w:r>
    </w:p>
    <w:p w14:paraId="58E6F874" w14:textId="77777777" w:rsidR="00A26406" w:rsidRDefault="00D83F7B" w:rsidP="00DC7024">
      <w:pPr>
        <w:numPr>
          <w:ilvl w:val="0"/>
          <w:numId w:val="15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4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využívá digitální technologie, aby žákům ukázal, jak zefektivnit či zjednodušit své pracovní postupy a zkvalitnit výsledky své práce </w:t>
      </w:r>
    </w:p>
    <w:p w14:paraId="2FD65D6C" w14:textId="77777777" w:rsidR="00A26406" w:rsidRDefault="00D83F7B" w:rsidP="00DC7024">
      <w:pPr>
        <w:numPr>
          <w:ilvl w:val="0"/>
          <w:numId w:val="15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4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vyjadřuje se za pomoci digitálních prostředků </w:t>
      </w:r>
    </w:p>
    <w:p w14:paraId="4DCAC58F" w14:textId="77777777" w:rsidR="00A26406" w:rsidRDefault="00D83F7B" w:rsidP="00DC7024">
      <w:pPr>
        <w:numPr>
          <w:ilvl w:val="0"/>
          <w:numId w:val="15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4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kriticky posuzuje, spravuje a sdílí data, informace a digitální obsah</w:t>
      </w:r>
    </w:p>
    <w:p w14:paraId="7709EA2B" w14:textId="77777777" w:rsidR="00A26406" w:rsidRDefault="00D83F7B" w:rsidP="00DC7024">
      <w:pPr>
        <w:numPr>
          <w:ilvl w:val="0"/>
          <w:numId w:val="15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4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volí postupy, způsoby a prostředky, které odpovídají konkrétní situaci a účelu </w:t>
      </w:r>
    </w:p>
    <w:p w14:paraId="5269710D" w14:textId="77777777" w:rsidR="00A26406" w:rsidRDefault="00D83F7B" w:rsidP="00DC7024">
      <w:pPr>
        <w:numPr>
          <w:ilvl w:val="0"/>
          <w:numId w:val="15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4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kriticky hodnotí přínosy nových technologií a reflektuje rizika jejich využívání </w:t>
      </w:r>
    </w:p>
    <w:p w14:paraId="3222DC4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40"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7E68B65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4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12279301" w14:textId="77777777" w:rsidR="00A26406" w:rsidRDefault="00D83F7B" w:rsidP="00DC7024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4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ovládá běžně používaná digitální zařízení, aplikace, online sešity, učebnice a služby</w:t>
      </w:r>
    </w:p>
    <w:p w14:paraId="133F42CA" w14:textId="77777777" w:rsidR="00A26406" w:rsidRDefault="00D83F7B" w:rsidP="00DC7024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4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využívá je při učení i při zapojení do života školy a do společnosti</w:t>
      </w:r>
    </w:p>
    <w:p w14:paraId="7CF20669" w14:textId="77777777" w:rsidR="00A26406" w:rsidRDefault="00D83F7B" w:rsidP="00DC7024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4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samostatně rozhoduje, které technologie pro jakou činnost či řešený problém použít </w:t>
      </w:r>
    </w:p>
    <w:p w14:paraId="6BECF1D6" w14:textId="77777777" w:rsidR="00A26406" w:rsidRDefault="00D83F7B" w:rsidP="00DC7024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4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vyhledává, kriticky posuzuje a sdílí data, informace a digitální obsah</w:t>
      </w:r>
    </w:p>
    <w:p w14:paraId="7C069D25" w14:textId="77777777" w:rsidR="00A26406" w:rsidRDefault="00D83F7B" w:rsidP="00DC7024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4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vytváří a upravuje digitální obsah, kombinuje různé formáty</w:t>
      </w:r>
    </w:p>
    <w:p w14:paraId="24C77EC4" w14:textId="77777777" w:rsidR="00A26406" w:rsidRDefault="00D83F7B" w:rsidP="00DC7024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4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vyjadřuje se za pomoci digitálních prostředků </w:t>
      </w:r>
    </w:p>
    <w:p w14:paraId="1456F574" w14:textId="77777777" w:rsidR="00A26406" w:rsidRDefault="00D83F7B" w:rsidP="00DC7024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4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využívá digitální technologie, aby si usnadnil práci, zefektivnil či zjednodušil své pracovní postupy a zkvalitnil výsledky své práce </w:t>
      </w:r>
    </w:p>
    <w:p w14:paraId="67132B38" w14:textId="77777777" w:rsidR="00A26406" w:rsidRDefault="00D83F7B" w:rsidP="00DC7024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4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chápe význam digitálních technologií pro lidskou společnost</w:t>
      </w:r>
    </w:p>
    <w:p w14:paraId="656DF981" w14:textId="77777777" w:rsidR="00A26406" w:rsidRDefault="00D83F7B" w:rsidP="00DC7024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4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seznamuje se s novými technologiemi</w:t>
      </w:r>
    </w:p>
    <w:p w14:paraId="4709B4D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40" w:line="240" w:lineRule="auto"/>
        <w:ind w:left="0" w:hanging="2"/>
        <w:rPr>
          <w:color w:val="000000"/>
          <w:sz w:val="24"/>
          <w:szCs w:val="24"/>
        </w:rPr>
      </w:pPr>
    </w:p>
    <w:p w14:paraId="5A6C4472" w14:textId="77777777" w:rsidR="00A26406" w:rsidRDefault="00D83F7B" w:rsidP="00DC7024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40" w:after="12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předchází situacím ohrožujícím bezpečnost zařízení i dat, situacím s negativním dopadem na jeho tělesné a duševní zdraví i zdraví ostatních</w:t>
      </w:r>
    </w:p>
    <w:p w14:paraId="068AB22B" w14:textId="77777777" w:rsidR="00A26406" w:rsidRDefault="00D83F7B" w:rsidP="00DC7024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40" w:after="12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při spolupráci, komunikaci a sdílení informací v digitálním prostředí jedná eticky </w:t>
      </w:r>
    </w:p>
    <w:p w14:paraId="11E1CC8D" w14:textId="77777777" w:rsidR="00A26406" w:rsidRDefault="00D83F7B" w:rsidP="00DC7024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Využívá bezpečně digitální technologie ke komunikaci, sdílení a předávání dat a informací v </w:t>
      </w:r>
      <w:r w:rsidR="0083778F">
        <w:rPr>
          <w:color w:val="000000"/>
          <w:sz w:val="24"/>
          <w:szCs w:val="24"/>
        </w:rPr>
        <w:t>cizím</w:t>
      </w:r>
      <w:r>
        <w:rPr>
          <w:color w:val="000000"/>
          <w:sz w:val="24"/>
          <w:szCs w:val="24"/>
        </w:rPr>
        <w:t xml:space="preserve"> jazyce na aktuálně dosažené jazykové úrovni</w:t>
      </w:r>
    </w:p>
    <w:p w14:paraId="1E710827" w14:textId="77777777" w:rsidR="00A26406" w:rsidRDefault="00D83F7B" w:rsidP="00DC7024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Využívá digitální učebnice na e-learningové platformě m-courser k rozvoji základních řečových dovedností</w:t>
      </w:r>
    </w:p>
    <w:p w14:paraId="71528C38" w14:textId="77777777" w:rsidR="00A26406" w:rsidRDefault="00D83F7B" w:rsidP="00DC7024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Používá virtuální klávesnice s azbukou pro písemnou komunikaci v </w:t>
      </w:r>
      <w:r w:rsidR="0083778F">
        <w:rPr>
          <w:color w:val="000000"/>
          <w:sz w:val="24"/>
          <w:szCs w:val="24"/>
        </w:rPr>
        <w:t>cizím</w:t>
      </w:r>
      <w:r>
        <w:rPr>
          <w:color w:val="000000"/>
          <w:sz w:val="24"/>
          <w:szCs w:val="24"/>
        </w:rPr>
        <w:t xml:space="preserve"> jazyce v digitálním prostředí</w:t>
      </w:r>
      <w:r w:rsidR="0083778F">
        <w:rPr>
          <w:color w:val="000000"/>
          <w:sz w:val="24"/>
          <w:szCs w:val="24"/>
        </w:rPr>
        <w:t xml:space="preserve"> (ruský jazyk¨).</w:t>
      </w:r>
    </w:p>
    <w:p w14:paraId="06DA2833" w14:textId="77777777" w:rsidR="00A26406" w:rsidRDefault="00D83F7B" w:rsidP="00DC7024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Vytváří, sdílí a prezentuje vlastní jednoduché projekty v </w:t>
      </w:r>
      <w:r w:rsidR="0083778F">
        <w:rPr>
          <w:color w:val="000000"/>
          <w:sz w:val="24"/>
          <w:szCs w:val="24"/>
        </w:rPr>
        <w:t>cizí</w:t>
      </w:r>
      <w:r>
        <w:rPr>
          <w:color w:val="000000"/>
          <w:sz w:val="24"/>
          <w:szCs w:val="24"/>
        </w:rPr>
        <w:t>m jazyce.</w:t>
      </w:r>
    </w:p>
    <w:p w14:paraId="7A44D6B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40" w:after="120"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3DEDE81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6AECE05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  <w:sectPr w:rsidR="00A26406">
          <w:pgSz w:w="11906" w:h="16838"/>
          <w:pgMar w:top="1417" w:right="1417" w:bottom="1417" w:left="1417" w:header="708" w:footer="708" w:gutter="0"/>
          <w:cols w:space="708"/>
        </w:sectPr>
      </w:pPr>
    </w:p>
    <w:p w14:paraId="1C684A3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5387"/>
        </w:tabs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 xml:space="preserve">Učební osnovy </w:t>
      </w:r>
      <w:r>
        <w:rPr>
          <w:rFonts w:ascii="Arial" w:eastAsia="Arial" w:hAnsi="Arial" w:cs="Arial"/>
          <w:color w:val="000000"/>
          <w:sz w:val="36"/>
          <w:szCs w:val="36"/>
        </w:rPr>
        <w:tab/>
      </w:r>
    </w:p>
    <w:p w14:paraId="67F418B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Jazyk a jazyková komunikace      Vzdělávací obor:  </w:t>
      </w:r>
      <w:r>
        <w:rPr>
          <w:rFonts w:ascii="Arial" w:eastAsia="Arial" w:hAnsi="Arial" w:cs="Arial"/>
          <w:b/>
          <w:color w:val="000000"/>
          <w:u w:val="single"/>
        </w:rPr>
        <w:t>Anglický jazyk</w:t>
      </w:r>
      <w:r>
        <w:rPr>
          <w:rFonts w:ascii="Arial" w:eastAsia="Arial" w:hAnsi="Arial" w:cs="Arial"/>
          <w:color w:val="000000"/>
        </w:rPr>
        <w:t xml:space="preserve">     ročník    6. (Project Explore 1)</w:t>
      </w:r>
    </w:p>
    <w:p w14:paraId="1A6409A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0AD427B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b"/>
        <w:tblW w:w="1417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1079"/>
        <w:gridCol w:w="2699"/>
        <w:gridCol w:w="4671"/>
        <w:gridCol w:w="2708"/>
        <w:gridCol w:w="3018"/>
      </w:tblGrid>
      <w:tr w:rsidR="00A26406" w14:paraId="26C7E634" w14:textId="77777777">
        <w:trPr>
          <w:trHeight w:val="904"/>
        </w:trPr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04403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Období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215D2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Téma (Učivo)</w:t>
            </w:r>
          </w:p>
        </w:tc>
        <w:tc>
          <w:tcPr>
            <w:tcW w:w="4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0021D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Znalosti a dovednosti (výstup)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5204D6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Průřezová témata, projekty a kurzy, mezipředmětové vazby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345C5F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A26406" w:rsidRPr="0083778F" w14:paraId="7FCC2A14" w14:textId="77777777">
        <w:trPr>
          <w:trHeight w:val="904"/>
        </w:trPr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D71416" w14:textId="77777777" w:rsidR="00A26406" w:rsidRPr="0083778F" w:rsidRDefault="00A26406" w:rsidP="00DC7024">
            <w:pPr>
              <w:numPr>
                <w:ilvl w:val="0"/>
                <w:numId w:val="1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rFonts w:eastAsia="Arial"/>
                <w:color w:val="000000"/>
                <w:sz w:val="24"/>
                <w:szCs w:val="24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2A6D81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Introduction</w:t>
            </w:r>
          </w:p>
          <w:p w14:paraId="39B7BBB7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Mluvnice</w:t>
            </w:r>
          </w:p>
          <w:p w14:paraId="58A92AC1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řadové číslovky</w:t>
            </w:r>
          </w:p>
          <w:p w14:paraId="6CDA0EB2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přítomný čas prostý </w:t>
            </w:r>
          </w:p>
          <w:p w14:paraId="0472A1AD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příslovce častosti děje</w:t>
            </w:r>
          </w:p>
          <w:p w14:paraId="3CB1299D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zájmena 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this, that, these, those</w:t>
            </w:r>
          </w:p>
          <w:p w14:paraId="7396359D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Zvuková a grafická podoba jazyka</w:t>
            </w:r>
          </w:p>
          <w:p w14:paraId="6493B01C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pravopis slov osvojené slovní zásoby</w:t>
            </w:r>
          </w:p>
          <w:p w14:paraId="10D8078E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/>
                <w:color w:val="000000"/>
              </w:rPr>
            </w:pPr>
          </w:p>
        </w:tc>
        <w:tc>
          <w:tcPr>
            <w:tcW w:w="4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AA67CD8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sdělí základní informace týkající se samotného žáka, pohovoří o své škole,</w:t>
            </w:r>
          </w:p>
          <w:p w14:paraId="70105564" w14:textId="77777777" w:rsidR="00A26406" w:rsidRPr="0083778F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o každodenních  činnostech a volnočasových aktivitách </w:t>
            </w:r>
          </w:p>
          <w:p w14:paraId="3DA8BEE3" w14:textId="77777777" w:rsidR="00A26406" w:rsidRPr="0083778F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CJ-9-2-01</w:t>
            </w:r>
          </w:p>
          <w:p w14:paraId="0DAFD120" w14:textId="77777777" w:rsidR="00A26406" w:rsidRPr="0083778F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</w:p>
          <w:p w14:paraId="2CF6771E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utvoří otázky týkající se těchto témat </w:t>
            </w:r>
          </w:p>
          <w:p w14:paraId="0644801C" w14:textId="77777777" w:rsidR="00A26406" w:rsidRPr="0083778F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CJ-9-2-04</w:t>
            </w:r>
          </w:p>
          <w:p w14:paraId="0CF36D38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Tematické okruhy</w:t>
            </w:r>
          </w:p>
          <w:p w14:paraId="71B1B5E9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domov</w:t>
            </w:r>
          </w:p>
          <w:p w14:paraId="499CB12B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volný čas</w:t>
            </w:r>
          </w:p>
          <w:p w14:paraId="1B458C79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škola </w:t>
            </w:r>
          </w:p>
          <w:p w14:paraId="562ACD3B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doplní slova, slovní spojení nebo jednoduché věty, které se týkají osvojovaných témat v jednoduchých poslechových textech </w:t>
            </w:r>
          </w:p>
          <w:p w14:paraId="43103104" w14:textId="77777777" w:rsidR="00A26406" w:rsidRPr="0083778F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CJ-9-1-04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354576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 xml:space="preserve">OSV </w:t>
            </w:r>
          </w:p>
          <w:p w14:paraId="19B6A5FF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0F0AF138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Sociální rozvoj</w:t>
            </w:r>
          </w:p>
          <w:p w14:paraId="31D4B30F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Poznávání lidí</w:t>
            </w:r>
          </w:p>
          <w:p w14:paraId="47E60564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MKV</w:t>
            </w:r>
          </w:p>
          <w:p w14:paraId="5E6996FB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13D20A3B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Lidské vztahy</w:t>
            </w:r>
          </w:p>
          <w:p w14:paraId="7BDF3440" w14:textId="77777777" w:rsidR="00A26406" w:rsidRPr="0083778F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</w:p>
          <w:p w14:paraId="3CE46BA5" w14:textId="77777777" w:rsidR="00A26406" w:rsidRPr="0083778F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b/>
                <w:color w:val="000000"/>
                <w:sz w:val="24"/>
                <w:szCs w:val="24"/>
              </w:rPr>
              <w:t>Přesah:</w:t>
            </w:r>
          </w:p>
          <w:p w14:paraId="22025E1A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Český jazyk a literatura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FE0D805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/>
                <w:color w:val="000000"/>
              </w:rPr>
            </w:pPr>
          </w:p>
        </w:tc>
      </w:tr>
      <w:tr w:rsidR="00A26406" w:rsidRPr="0083778F" w14:paraId="4078359D" w14:textId="77777777">
        <w:trPr>
          <w:trHeight w:val="1134"/>
        </w:trPr>
        <w:tc>
          <w:tcPr>
            <w:tcW w:w="1079" w:type="dxa"/>
            <w:tcBorders>
              <w:top w:val="single" w:sz="18" w:space="0" w:color="000000"/>
              <w:left w:val="nil"/>
              <w:right w:val="single" w:sz="4" w:space="0" w:color="000000"/>
            </w:tcBorders>
            <w:vAlign w:val="center"/>
          </w:tcPr>
          <w:p w14:paraId="5677418B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778F">
              <w:rPr>
                <w:color w:val="000000"/>
              </w:rPr>
              <w:t>2.</w:t>
            </w:r>
          </w:p>
        </w:tc>
        <w:tc>
          <w:tcPr>
            <w:tcW w:w="2699" w:type="dxa"/>
            <w:tcBorders>
              <w:top w:val="single" w:sz="18" w:space="0" w:color="000000"/>
              <w:left w:val="nil"/>
              <w:right w:val="single" w:sz="4" w:space="0" w:color="000000"/>
            </w:tcBorders>
          </w:tcPr>
          <w:p w14:paraId="381A4A23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Unit 1</w:t>
            </w:r>
          </w:p>
          <w:p w14:paraId="639AF5FB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Mluvnice</w:t>
            </w:r>
          </w:p>
          <w:p w14:paraId="4ADB932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can / can’t</w:t>
            </w:r>
          </w:p>
          <w:p w14:paraId="64A8E109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like / love / don’t like / hate / can’t stand</w:t>
            </w:r>
          </w:p>
          <w:p w14:paraId="3DCDF401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 xml:space="preserve">What .... like? 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>/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 xml:space="preserve"> What .... look like?</w:t>
            </w:r>
          </w:p>
          <w:p w14:paraId="2116AD1F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osobní zájmena</w:t>
            </w:r>
          </w:p>
          <w:p w14:paraId="7DFC412B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lastRenderedPageBreak/>
              <w:t>přítomný čas průběhový</w:t>
            </w:r>
          </w:p>
          <w:p w14:paraId="515D16B1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Zvuková a grafická podoba jazyka</w:t>
            </w:r>
          </w:p>
          <w:p w14:paraId="7B3C58BE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výslovnost 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æ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 /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 xml:space="preserve"> aː 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>/ ə</w:t>
            </w:r>
          </w:p>
          <w:p w14:paraId="5525660F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pravopis slov osvojené slovní zásoby</w:t>
            </w:r>
          </w:p>
          <w:p w14:paraId="16C9432A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větný přízvuk</w:t>
            </w:r>
          </w:p>
          <w:p w14:paraId="42226372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4671" w:type="dxa"/>
            <w:tcBorders>
              <w:top w:val="single" w:sz="18" w:space="0" w:color="000000"/>
              <w:left w:val="nil"/>
              <w:right w:val="single" w:sz="4" w:space="0" w:color="000000"/>
            </w:tcBorders>
          </w:tcPr>
          <w:p w14:paraId="3C4DE74D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3AF5B7A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vyjmenuje každodenní činnosti</w:t>
            </w:r>
          </w:p>
          <w:p w14:paraId="49551D61" w14:textId="77777777" w:rsidR="00A26406" w:rsidRPr="0083778F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CJ – 9-2-01</w:t>
            </w:r>
          </w:p>
          <w:p w14:paraId="6154E5B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pohovoří o volnočasových aktivitách</w:t>
            </w:r>
          </w:p>
          <w:p w14:paraId="10FD37EF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uvede členy rodiny</w:t>
            </w:r>
          </w:p>
          <w:p w14:paraId="5D5783DE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popíše osoby, volnočasové aktivity</w:t>
            </w:r>
          </w:p>
          <w:p w14:paraId="016AD6C2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pracuje se slovníkem CJ-9-1-05</w:t>
            </w:r>
          </w:p>
          <w:p w14:paraId="7ABD94A8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lastRenderedPageBreak/>
              <w:t>napíše krátký email vrstevníkovi, kde se představí, uvede svůj věk, co umí, co má rád, CJ -9-0-02</w:t>
            </w:r>
          </w:p>
          <w:p w14:paraId="55FCFC79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/>
                <w:color w:val="000000"/>
              </w:rPr>
            </w:pPr>
          </w:p>
          <w:p w14:paraId="656E94AF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interpretuje obsahu jednoduchého a zřetelně pronášeného příběhu, ve kterém zachytí konkrétní informace, CJ-9-1-04</w:t>
            </w:r>
          </w:p>
          <w:p w14:paraId="5E4AD889" w14:textId="77777777" w:rsidR="00A26406" w:rsidRPr="0083778F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/>
                <w:color w:val="000000"/>
                <w:sz w:val="24"/>
                <w:szCs w:val="24"/>
              </w:rPr>
            </w:pPr>
          </w:p>
          <w:p w14:paraId="7861ED3D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dodržuje základní fonetická pravidla a čte nahlas srozumitelně jednoduchý text, CJ – 9 – 1 -01</w:t>
            </w:r>
          </w:p>
          <w:p w14:paraId="5FD72575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Tematické okruhy</w:t>
            </w:r>
          </w:p>
          <w:p w14:paraId="5BC4F3B6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domov</w:t>
            </w:r>
          </w:p>
          <w:p w14:paraId="2DC670C6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volný čas</w:t>
            </w:r>
          </w:p>
          <w:p w14:paraId="30E125BC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rodina</w:t>
            </w:r>
          </w:p>
          <w:p w14:paraId="487173EA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reálie anglicky mluvících zemí – svátky Halloween, Diwali, Bonfire Night aj.</w:t>
            </w:r>
          </w:p>
        </w:tc>
        <w:tc>
          <w:tcPr>
            <w:tcW w:w="2708" w:type="dxa"/>
            <w:tcBorders>
              <w:top w:val="single" w:sz="18" w:space="0" w:color="000000"/>
              <w:left w:val="nil"/>
              <w:right w:val="single" w:sz="4" w:space="0" w:color="000000"/>
            </w:tcBorders>
          </w:tcPr>
          <w:p w14:paraId="4378B0F3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lastRenderedPageBreak/>
              <w:t xml:space="preserve">Průřezová témata </w:t>
            </w:r>
          </w:p>
          <w:p w14:paraId="0829250F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 xml:space="preserve">OSV </w:t>
            </w:r>
          </w:p>
          <w:p w14:paraId="2D7F6E91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0CC17A69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 xml:space="preserve">Osobnostní rozvoj </w:t>
            </w:r>
          </w:p>
          <w:p w14:paraId="7581B76D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Rozvoj schopnosti poznávání </w:t>
            </w:r>
          </w:p>
          <w:p w14:paraId="0C66D406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Sebepoznání a sebepojetí</w:t>
            </w:r>
          </w:p>
          <w:p w14:paraId="5FE0B4BB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lastRenderedPageBreak/>
              <w:t>Kreativita</w:t>
            </w:r>
          </w:p>
          <w:p w14:paraId="4A825FDF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Sociální rozvoj</w:t>
            </w:r>
          </w:p>
          <w:p w14:paraId="06A4C41C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Poznávání lidí</w:t>
            </w:r>
          </w:p>
          <w:p w14:paraId="7A040E5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Komunikace</w:t>
            </w:r>
          </w:p>
          <w:p w14:paraId="08A6BA82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Morální rozvoj</w:t>
            </w:r>
          </w:p>
          <w:p w14:paraId="7F4DC8CB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Řešení problémů a rozhodovací dovednosti</w:t>
            </w:r>
          </w:p>
          <w:p w14:paraId="661CFD18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 xml:space="preserve">EGS </w:t>
            </w:r>
          </w:p>
          <w:p w14:paraId="01266A8C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39D234C2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Objevujeme Evropu a svět</w:t>
            </w:r>
          </w:p>
          <w:p w14:paraId="503EBD49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MKV</w:t>
            </w:r>
          </w:p>
          <w:p w14:paraId="11F0716A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503BA57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Lidské vztahy</w:t>
            </w:r>
          </w:p>
          <w:p w14:paraId="1B474AF4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Multikulturalita</w:t>
            </w:r>
          </w:p>
          <w:p w14:paraId="19133721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MV</w:t>
            </w:r>
          </w:p>
          <w:p w14:paraId="1136A137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77D3859B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Tvorba mediálního sdělení</w:t>
            </w:r>
          </w:p>
          <w:p w14:paraId="08B98838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Přesah:</w:t>
            </w:r>
          </w:p>
          <w:p w14:paraId="50AB7807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Český jazyk a literatura</w:t>
            </w:r>
          </w:p>
          <w:p w14:paraId="5D287A69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Umění a kultura - hudební výchova, výtvarná výchova</w:t>
            </w:r>
          </w:p>
        </w:tc>
        <w:tc>
          <w:tcPr>
            <w:tcW w:w="3018" w:type="dxa"/>
            <w:tcBorders>
              <w:top w:val="single" w:sz="18" w:space="0" w:color="000000"/>
              <w:left w:val="nil"/>
              <w:right w:val="nil"/>
            </w:tcBorders>
          </w:tcPr>
          <w:p w14:paraId="74ECEE20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A26406" w:rsidRPr="0083778F" w14:paraId="42A2A34F" w14:textId="77777777">
        <w:trPr>
          <w:trHeight w:val="1418"/>
        </w:trPr>
        <w:tc>
          <w:tcPr>
            <w:tcW w:w="1079" w:type="dxa"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14:paraId="5EADA8C4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83778F">
              <w:rPr>
                <w:color w:val="000000"/>
              </w:rPr>
              <w:t>3.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7305426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Unit 2</w:t>
            </w:r>
          </w:p>
          <w:p w14:paraId="241913B1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Mluvnice</w:t>
            </w:r>
          </w:p>
          <w:p w14:paraId="711537A1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vazba 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there is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 / 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there are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 + 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a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 / 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an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 / + 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some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 / 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any</w:t>
            </w:r>
          </w:p>
          <w:p w14:paraId="5603FC8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předložky místa</w:t>
            </w:r>
          </w:p>
          <w:p w14:paraId="71FB5CD8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přivlastňovací zájmena, samostatně 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lastRenderedPageBreak/>
              <w:t xml:space="preserve">stojící přivlastňovací zájmena, 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whose</w:t>
            </w:r>
          </w:p>
          <w:p w14:paraId="5325C533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 xml:space="preserve">want 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/ 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want to</w:t>
            </w:r>
          </w:p>
          <w:p w14:paraId="6B0B23BF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Zvuková a grafická podoba jazyka</w:t>
            </w:r>
          </w:p>
          <w:p w14:paraId="256737A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výslovnost æ</w:t>
            </w:r>
          </w:p>
          <w:p w14:paraId="03CE8618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pravopis slov osvojené slovní zásoby</w:t>
            </w:r>
          </w:p>
          <w:p w14:paraId="24FAEF55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BC5496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lastRenderedPageBreak/>
              <w:t>popíše dům, vybavení místností, nábytek</w:t>
            </w:r>
          </w:p>
          <w:p w14:paraId="5905EDFC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vyjmenuje oblečení</w:t>
            </w:r>
          </w:p>
          <w:p w14:paraId="5387C12D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popíše důležitá místa: města, místa a budovy ve městě, obchody</w:t>
            </w:r>
          </w:p>
          <w:p w14:paraId="1A0AB304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vyjádří své záliby</w:t>
            </w:r>
          </w:p>
          <w:p w14:paraId="278267DD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interpretuje obsah jednoduchého komiksového příběhu na pokračování a zachytí v něm konkrétní informace, CJ – 9-1-02</w:t>
            </w:r>
          </w:p>
          <w:p w14:paraId="50D740BB" w14:textId="77777777" w:rsidR="00A26406" w:rsidRPr="0083778F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</w:p>
          <w:p w14:paraId="6CDB2FA8" w14:textId="77777777" w:rsidR="00A26406" w:rsidRPr="0083778F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</w:p>
          <w:p w14:paraId="2FC02530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Tematické okruhy</w:t>
            </w:r>
          </w:p>
          <w:p w14:paraId="795F5E4D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bydlení</w:t>
            </w:r>
          </w:p>
          <w:p w14:paraId="5AB1B532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město</w:t>
            </w:r>
          </w:p>
          <w:p w14:paraId="6E811781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nákupy a móda</w:t>
            </w:r>
          </w:p>
          <w:p w14:paraId="696F8F9F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kultura</w:t>
            </w:r>
          </w:p>
          <w:p w14:paraId="77E5A5FE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778F">
              <w:rPr>
                <w:rFonts w:eastAsia="Arial"/>
                <w:color w:val="000000"/>
              </w:rPr>
              <w:t xml:space="preserve">reálie anglicky mluvících zemí – bydlení ve Velké Británii, </w:t>
            </w:r>
            <w:r w:rsidRPr="0083778F">
              <w:rPr>
                <w:rFonts w:eastAsia="Arial"/>
                <w:i/>
                <w:color w:val="000000"/>
              </w:rPr>
              <w:t>Birmingham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01DFC4E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lastRenderedPageBreak/>
              <w:t xml:space="preserve">OSV </w:t>
            </w:r>
          </w:p>
          <w:p w14:paraId="59652010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178BFCF4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 xml:space="preserve">Osobnostní rozvoj </w:t>
            </w:r>
          </w:p>
          <w:p w14:paraId="7073C8C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Seberegulace a sebeorganizace</w:t>
            </w:r>
          </w:p>
          <w:p w14:paraId="24EA2D3F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Kreativita</w:t>
            </w:r>
          </w:p>
          <w:p w14:paraId="46D69125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Sociální rozvoj</w:t>
            </w:r>
          </w:p>
          <w:p w14:paraId="308B0851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Komunikace</w:t>
            </w:r>
          </w:p>
          <w:p w14:paraId="60CAD707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lastRenderedPageBreak/>
              <w:t xml:space="preserve">EGS </w:t>
            </w:r>
          </w:p>
          <w:p w14:paraId="60A80BF2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29DF2C0A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Objevujeme Evropu a svět</w:t>
            </w:r>
          </w:p>
          <w:p w14:paraId="71A94F66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MKV</w:t>
            </w:r>
          </w:p>
          <w:p w14:paraId="0757FF1C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55E27CCF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Lidské vztahy</w:t>
            </w:r>
          </w:p>
          <w:p w14:paraId="6CDAEE68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Kulturní diference</w:t>
            </w:r>
          </w:p>
          <w:p w14:paraId="25F90A7D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MV</w:t>
            </w:r>
          </w:p>
          <w:p w14:paraId="5E1416E1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43BE9BCA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Tvorba mediálního sdělení</w:t>
            </w:r>
          </w:p>
          <w:p w14:paraId="026B7D5D" w14:textId="77777777" w:rsidR="00A26406" w:rsidRPr="0083778F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</w:p>
          <w:p w14:paraId="70B4F841" w14:textId="77777777" w:rsidR="00A26406" w:rsidRPr="0083778F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b/>
                <w:color w:val="000000"/>
                <w:sz w:val="24"/>
                <w:szCs w:val="24"/>
              </w:rPr>
              <w:t>Přesah:</w:t>
            </w:r>
          </w:p>
          <w:p w14:paraId="69A4BA8B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Český jazyk a literatura</w:t>
            </w:r>
          </w:p>
          <w:p w14:paraId="6F954AAC" w14:textId="77777777" w:rsidR="00A26406" w:rsidRPr="0083778F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Umění a kultura - výtvarná výchova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14:paraId="4D5EA311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A26406" w:rsidRPr="0083778F" w14:paraId="62210340" w14:textId="77777777">
        <w:trPr>
          <w:trHeight w:val="567"/>
        </w:trPr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45FE942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83778F">
              <w:rPr>
                <w:color w:val="000000"/>
              </w:rPr>
              <w:t>4.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487D5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Unit 3</w:t>
            </w:r>
          </w:p>
          <w:p w14:paraId="5D5BBDC9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Mluvnice</w:t>
            </w:r>
          </w:p>
          <w:p w14:paraId="238CA5D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stupňování přídavných jmen</w:t>
            </w:r>
          </w:p>
          <w:p w14:paraId="65C29FBD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číslovky</w:t>
            </w:r>
          </w:p>
          <w:p w14:paraId="7676FACF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tvoření otázek, tázací zájmena</w:t>
            </w:r>
          </w:p>
          <w:p w14:paraId="4D80DFA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so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, 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because</w:t>
            </w:r>
          </w:p>
          <w:p w14:paraId="64108DF0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Zvuková a grafická podoba jazyka</w:t>
            </w:r>
          </w:p>
          <w:p w14:paraId="6A221796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výslovnost ə</w:t>
            </w:r>
          </w:p>
          <w:p w14:paraId="38EFC8CF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pravopis slov osvojené slovní zásoby</w:t>
            </w:r>
          </w:p>
          <w:p w14:paraId="61F77594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větný přízvuk</w:t>
            </w:r>
          </w:p>
          <w:p w14:paraId="6D669A6F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</w:p>
          <w:p w14:paraId="143F9534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BAF8D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lastRenderedPageBreak/>
              <w:t>napíše jednoduché věty, ve kterých porovná zvířata, hmyz</w:t>
            </w:r>
          </w:p>
          <w:p w14:paraId="009A8EE4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sestaví popis a uvede, které  zvířete je oblíbené, CJ – 9 – 2 - 01</w:t>
            </w:r>
          </w:p>
          <w:p w14:paraId="44686C10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uvede konkrétní časové údaje</w:t>
            </w:r>
          </w:p>
          <w:p w14:paraId="7506743B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zachytí konkrétní informace číselné povahy, CJ – 9 – 2 -02</w:t>
            </w:r>
          </w:p>
          <w:p w14:paraId="13A5FF9C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sestaví jednoduchý text, prezentaci</w:t>
            </w:r>
          </w:p>
          <w:p w14:paraId="624BC708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vyjádří jednoduše svůj souhlas nebo nesouhlas s názorem spolužáka, CJ – 9 – 3 - 01</w:t>
            </w:r>
          </w:p>
          <w:p w14:paraId="101F6310" w14:textId="77777777" w:rsidR="00A26406" w:rsidRPr="0083778F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</w:p>
          <w:p w14:paraId="1F281888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Tematické okruhy</w:t>
            </w:r>
          </w:p>
          <w:p w14:paraId="6041EA54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příroda</w:t>
            </w:r>
          </w:p>
          <w:p w14:paraId="5BC778F2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B0F0"/>
              </w:rPr>
            </w:pPr>
            <w:r w:rsidRPr="0083778F">
              <w:rPr>
                <w:rFonts w:eastAsia="Arial"/>
                <w:color w:val="000000"/>
              </w:rPr>
              <w:lastRenderedPageBreak/>
              <w:t>reálie anglicky mluvících zemí – zvířata žijící ve volné přírodě ve Velké Británii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D35A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lastRenderedPageBreak/>
              <w:t xml:space="preserve">Průřezová témata </w:t>
            </w:r>
          </w:p>
          <w:p w14:paraId="25F3EBB4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 xml:space="preserve">OSV </w:t>
            </w:r>
          </w:p>
          <w:p w14:paraId="19A62139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15555077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 xml:space="preserve">Osobnostní rozvoj </w:t>
            </w:r>
          </w:p>
          <w:p w14:paraId="04FCA70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Seberegulace a sebeorganizace </w:t>
            </w:r>
          </w:p>
          <w:p w14:paraId="6BA030B9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Kreativita</w:t>
            </w:r>
          </w:p>
          <w:p w14:paraId="7B7A151A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Sociální rozvoj</w:t>
            </w:r>
          </w:p>
          <w:p w14:paraId="158875DE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Komunikace</w:t>
            </w:r>
          </w:p>
          <w:p w14:paraId="2F1E7D06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Morální rozvoj</w:t>
            </w:r>
          </w:p>
          <w:p w14:paraId="3FAF0B92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Řešení problémů a rozhodovací dovednosti</w:t>
            </w:r>
          </w:p>
          <w:p w14:paraId="395BC950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VDO</w:t>
            </w:r>
          </w:p>
          <w:p w14:paraId="1146E3C6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679CD102" w14:textId="77777777" w:rsidR="00A26406" w:rsidRPr="0083778F" w:rsidRDefault="00D83F7B" w:rsidP="00DC7024">
            <w:pPr>
              <w:numPr>
                <w:ilvl w:val="0"/>
                <w:numId w:val="1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lastRenderedPageBreak/>
              <w:t>Občanská společnost a škola</w:t>
            </w:r>
          </w:p>
          <w:p w14:paraId="060B2EC5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 xml:space="preserve">EGS </w:t>
            </w:r>
          </w:p>
          <w:p w14:paraId="760DE466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0E001D09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Evropa a svět nás zajímá</w:t>
            </w:r>
          </w:p>
          <w:p w14:paraId="35669F0A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MV</w:t>
            </w:r>
          </w:p>
          <w:p w14:paraId="3CF00206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5E8A6D48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Tvorba mediálního sdělení</w:t>
            </w:r>
          </w:p>
          <w:p w14:paraId="7F8F3978" w14:textId="77777777" w:rsidR="00A26406" w:rsidRPr="0083778F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b/>
                <w:color w:val="000000"/>
                <w:sz w:val="24"/>
                <w:szCs w:val="24"/>
              </w:rPr>
              <w:t>Přesah:</w:t>
            </w:r>
          </w:p>
          <w:p w14:paraId="349CBA63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Český jazyk a literatura</w:t>
            </w:r>
          </w:p>
          <w:p w14:paraId="7BA7434D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Matematika a její aplikace</w:t>
            </w:r>
          </w:p>
          <w:p w14:paraId="5ACDCAEC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Informační a komunikační technologie</w:t>
            </w:r>
          </w:p>
          <w:p w14:paraId="23EE939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Člověk a příroda – přírodopis</w:t>
            </w:r>
          </w:p>
          <w:p w14:paraId="12A0786C" w14:textId="77777777" w:rsidR="00A26406" w:rsidRPr="0083778F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Umění a kultura - hudební výchova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38910A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A26406" w:rsidRPr="0083778F" w14:paraId="06437CAB" w14:textId="77777777">
        <w:trPr>
          <w:trHeight w:val="567"/>
        </w:trPr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7868731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83778F">
              <w:rPr>
                <w:color w:val="000000"/>
              </w:rPr>
              <w:t>5.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D2D94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Opakování lekcí 1. – 3.</w:t>
            </w:r>
          </w:p>
          <w:p w14:paraId="01CA6B40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Pololetní test/sebehodnocení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119B1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778F">
              <w:rPr>
                <w:color w:val="000000"/>
              </w:rPr>
              <w:t>Žák zopakuje slova a slovní spojení, které se týkají uvedené slovní zásoby a témat.</w:t>
            </w:r>
          </w:p>
          <w:p w14:paraId="6CC371EB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778F">
              <w:rPr>
                <w:color w:val="000000"/>
              </w:rPr>
              <w:t>Interpretuje naučené informace.</w:t>
            </w:r>
          </w:p>
          <w:p w14:paraId="20F63451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778F">
              <w:rPr>
                <w:color w:val="000000"/>
              </w:rPr>
              <w:t>Odpoví na jednoduché otázky, CJ – 9 – 2 04</w:t>
            </w:r>
          </w:p>
          <w:p w14:paraId="2041C94A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778F">
              <w:rPr>
                <w:color w:val="000000"/>
              </w:rPr>
              <w:t>Popíše osoby a místa, a to zejména, má-li vizuální podporu.</w:t>
            </w:r>
          </w:p>
          <w:p w14:paraId="16D3E8C3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778F">
              <w:rPr>
                <w:color w:val="000000"/>
              </w:rPr>
              <w:t>Vyplní základní informace ve formuláři, CJ – 9 – 2 - 01</w:t>
            </w:r>
          </w:p>
          <w:p w14:paraId="5A954240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778F">
              <w:rPr>
                <w:color w:val="000000"/>
              </w:rPr>
              <w:t>Podle vzoru a předem připravené osnovy reaguje na jednoduché písemné sdělení, CJ – 9 – 2 -02</w:t>
            </w:r>
          </w:p>
          <w:p w14:paraId="2B1B810B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778F">
              <w:rPr>
                <w:color w:val="000000"/>
              </w:rPr>
              <w:t>S pomocí učitele zhodnotí svůj vlastní pokrok ve studiu.</w:t>
            </w:r>
          </w:p>
          <w:p w14:paraId="59325D22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BCEE5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AD1676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A26406" w:rsidRPr="0083778F" w14:paraId="692AF8E8" w14:textId="77777777">
        <w:trPr>
          <w:trHeight w:val="567"/>
        </w:trPr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61270C1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83778F">
              <w:rPr>
                <w:color w:val="000000"/>
              </w:rPr>
              <w:lastRenderedPageBreak/>
              <w:t>6.+7.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C84A3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Unit 4</w:t>
            </w:r>
          </w:p>
          <w:p w14:paraId="7FF949F6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Mluvnice</w:t>
            </w:r>
          </w:p>
          <w:p w14:paraId="1997602D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stupňování přídavných jmen</w:t>
            </w:r>
          </w:p>
          <w:p w14:paraId="5F5150EC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příslovce</w:t>
            </w:r>
          </w:p>
          <w:p w14:paraId="4D9A5EE0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sloveso 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to be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 v minulém čase – kladná a záporná oznamovací věta, otázka, krátké odpovědi, otázky ‚ano / ne‘, otázky s tázacími zájmeny</w:t>
            </w:r>
          </w:p>
          <w:p w14:paraId="36369BDB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Zvuková a grafická podoba jazyka</w:t>
            </w:r>
          </w:p>
          <w:p w14:paraId="6805EA49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výslovnost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 xml:space="preserve"> w 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a 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v</w:t>
            </w:r>
          </w:p>
          <w:p w14:paraId="45F9E888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pravopis slov osvojené slovní zásoby</w:t>
            </w:r>
          </w:p>
          <w:p w14:paraId="1F5A8678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rytmus</w:t>
            </w:r>
          </w:p>
          <w:p w14:paraId="6EE573FF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zemích (WB), Serena Williams (WB)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FE5A2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interpretuje informace z jednoduché nahrávky a zopakuje slova a slovní spojení - vodní a zimní sporty, závody, CJ – 9 – 1 -03</w:t>
            </w:r>
          </w:p>
          <w:p w14:paraId="58397C8C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uvede populární sporty v ČR</w:t>
            </w:r>
          </w:p>
          <w:p w14:paraId="306BFB13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sdělí, kde byl o víkendu</w:t>
            </w:r>
          </w:p>
          <w:p w14:paraId="398BD72D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vyjmenuje části těla, zdravotní problémy a úrazy</w:t>
            </w:r>
          </w:p>
          <w:p w14:paraId="44CAB9EE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pracuje se slovníkem, CJ – 9 – 1 -05</w:t>
            </w:r>
          </w:p>
          <w:p w14:paraId="304BBE79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napíše otázky, které v rámci ankety položí svým spolužákům, odpovědi si zapíše a výsledky ankety představí, CJ – 9 – 3 -01.</w:t>
            </w:r>
          </w:p>
          <w:p w14:paraId="64D6E7B8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Tematické okruhy</w:t>
            </w:r>
          </w:p>
          <w:p w14:paraId="23846DCA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sport</w:t>
            </w:r>
          </w:p>
          <w:p w14:paraId="2A74A019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péče o zdraví</w:t>
            </w:r>
          </w:p>
          <w:p w14:paraId="572E9E05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reálie anglicky mluvících zemí – sporty v USA, sporty na Novém Zélandu, neobvyklé sporty v anglicky mluvících zemích (WB), Serena Williams (WB)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115D6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 xml:space="preserve">OSV </w:t>
            </w:r>
          </w:p>
          <w:p w14:paraId="375F7B6C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650EBF6A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 xml:space="preserve">Osobnostní rozvoj </w:t>
            </w:r>
          </w:p>
          <w:p w14:paraId="01D235E8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Rozvoj schopnosti poznávání </w:t>
            </w:r>
          </w:p>
          <w:p w14:paraId="786AA413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Sebepoznání a sebepojetí</w:t>
            </w:r>
          </w:p>
          <w:p w14:paraId="2E255FD9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Seberegulace a sebeorganizace</w:t>
            </w:r>
          </w:p>
          <w:p w14:paraId="6ADAC472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Sociální rozvoj</w:t>
            </w:r>
          </w:p>
          <w:p w14:paraId="65AF4797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Mezilidské vztahy</w:t>
            </w:r>
          </w:p>
          <w:p w14:paraId="105A6791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Komunikace</w:t>
            </w:r>
          </w:p>
          <w:p w14:paraId="7743D4E1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Morální rozvoj</w:t>
            </w:r>
          </w:p>
          <w:p w14:paraId="004AA637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Řešení problémů a rozhodovací dovednosti</w:t>
            </w:r>
          </w:p>
          <w:p w14:paraId="4AD743CD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 xml:space="preserve">EGS </w:t>
            </w:r>
          </w:p>
          <w:p w14:paraId="3F50F5AD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1FEDCCC9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Objevujeme Evropu a svět</w:t>
            </w:r>
          </w:p>
          <w:p w14:paraId="00D5F3D2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MKV</w:t>
            </w:r>
          </w:p>
          <w:p w14:paraId="2AF766A1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7028EFD3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Lidské vztahy</w:t>
            </w:r>
          </w:p>
          <w:p w14:paraId="6D8565FA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Kulturní diference </w:t>
            </w:r>
          </w:p>
          <w:p w14:paraId="31A614D8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MV</w:t>
            </w:r>
          </w:p>
          <w:p w14:paraId="4B7A6109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30E96372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Tvorba mediálního sdělení</w:t>
            </w:r>
          </w:p>
          <w:p w14:paraId="0498E9B4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/>
                <w:color w:val="000000"/>
              </w:rPr>
            </w:pPr>
          </w:p>
          <w:p w14:paraId="794A5755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Přesah:</w:t>
            </w:r>
          </w:p>
          <w:p w14:paraId="340559E1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Český jazyk a literatura</w:t>
            </w:r>
          </w:p>
          <w:p w14:paraId="4C55EC4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Matematika a její aplikace</w:t>
            </w:r>
          </w:p>
          <w:p w14:paraId="1756039D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lastRenderedPageBreak/>
              <w:t>Informační a komunikační technologie</w:t>
            </w:r>
          </w:p>
          <w:p w14:paraId="59D54AC4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Člověk a zdraví – výchova ke zdraví, tělesná výchova</w:t>
            </w:r>
          </w:p>
          <w:p w14:paraId="66A22BE6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7B0991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A26406" w:rsidRPr="0083778F" w14:paraId="7BB8D174" w14:textId="77777777">
        <w:trPr>
          <w:trHeight w:val="567"/>
        </w:trPr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09BD897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83778F">
              <w:rPr>
                <w:color w:val="000000"/>
              </w:rPr>
              <w:t>8.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0D971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Unit 5</w:t>
            </w:r>
          </w:p>
          <w:p w14:paraId="1832B3EC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Mluvnice</w:t>
            </w:r>
          </w:p>
          <w:p w14:paraId="6C2D1F7A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minulý čas pravidelných a nepravidelných sloves - kladná a záporná oznamovací věta, otázka, krátké odpovědi, otázky ‚ano / ne‘, otázky s tázacími zájmeny</w:t>
            </w:r>
          </w:p>
          <w:p w14:paraId="1A1D74BF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Zvuková a grafická podoba jazyka</w:t>
            </w:r>
          </w:p>
          <w:p w14:paraId="77148CBD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pravopis slov osvojené slovní zásoby</w:t>
            </w:r>
          </w:p>
          <w:p w14:paraId="6A682831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intonace ve větě</w:t>
            </w:r>
          </w:p>
          <w:p w14:paraId="38DAD19E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výslovnost 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–ed / - d</w:t>
            </w:r>
          </w:p>
          <w:p w14:paraId="3DA870DE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EBFA8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Zachytí konkrétní informace z rozhovoru, sdělí svůj názor, CJ – 9 – 1 -03</w:t>
            </w:r>
          </w:p>
          <w:p w14:paraId="250B3CB1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podle předem připravených poznámek pohovoří o minulých prázdninách a uvede, co se mu líbilo či nelíbilo, CJ – 9 – 2 - 01</w:t>
            </w:r>
          </w:p>
          <w:p w14:paraId="3B240FAC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popíše děj na obrázku</w:t>
            </w:r>
          </w:p>
          <w:p w14:paraId="7179FAE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podle předem připravených poznámek krátce a jednoduše popíše ideální dovolenou, počasí, CJ – 9 – 2 - 01</w:t>
            </w:r>
          </w:p>
          <w:p w14:paraId="6F9B12FB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sestaví jednoduchý text</w:t>
            </w:r>
          </w:p>
          <w:p w14:paraId="2B3427B0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vyjmenuje geografické názvy </w:t>
            </w:r>
          </w:p>
          <w:p w14:paraId="0AE35233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Tematické okruhy</w:t>
            </w:r>
          </w:p>
          <w:p w14:paraId="4DD51809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cestování</w:t>
            </w:r>
          </w:p>
          <w:p w14:paraId="0308033D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počasí</w:t>
            </w:r>
          </w:p>
          <w:p w14:paraId="6570F933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778F">
              <w:rPr>
                <w:rFonts w:eastAsia="Arial"/>
                <w:color w:val="000000"/>
              </w:rPr>
              <w:t xml:space="preserve">reálie anglicky mluvících zemí –  Belfast, York, Skye, Wales, Dovolená v UK, </w:t>
            </w:r>
            <w:r w:rsidRPr="0083778F">
              <w:rPr>
                <w:rFonts w:eastAsia="Arial"/>
                <w:i/>
                <w:color w:val="000000"/>
              </w:rPr>
              <w:t>Murder on the Orient Express</w:t>
            </w:r>
            <w:r w:rsidRPr="0083778F">
              <w:rPr>
                <w:rFonts w:eastAsia="Arial"/>
                <w:color w:val="000000"/>
              </w:rPr>
              <w:t xml:space="preserve"> (WB)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502A8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 xml:space="preserve">Průřezová témata </w:t>
            </w:r>
          </w:p>
          <w:p w14:paraId="5313AB71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 xml:space="preserve">OSV </w:t>
            </w:r>
          </w:p>
          <w:p w14:paraId="34A4E1AC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3472523C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 xml:space="preserve">Osobnostní rozvoj </w:t>
            </w:r>
          </w:p>
          <w:p w14:paraId="20C99DF7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Rozvoj schopnosti poznávání</w:t>
            </w:r>
          </w:p>
          <w:p w14:paraId="71BDE239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Seberegulace a sebeorganizace </w:t>
            </w:r>
          </w:p>
          <w:p w14:paraId="1C9C8837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Kreativita</w:t>
            </w:r>
          </w:p>
          <w:p w14:paraId="3C2261D9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Sociální rozvoj</w:t>
            </w:r>
          </w:p>
          <w:p w14:paraId="0E10A0B2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Komunikace</w:t>
            </w:r>
          </w:p>
          <w:p w14:paraId="2EF17E7E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Morální rozvoj</w:t>
            </w:r>
          </w:p>
          <w:p w14:paraId="018E7999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Řešení problémů a rozhodovací dovednosti</w:t>
            </w:r>
          </w:p>
          <w:p w14:paraId="51DBA38B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 xml:space="preserve">EGS </w:t>
            </w:r>
          </w:p>
          <w:p w14:paraId="721DF7D7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02B9F170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Objevujeme Evropu a svět</w:t>
            </w:r>
          </w:p>
          <w:p w14:paraId="327012C1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MKV</w:t>
            </w:r>
          </w:p>
          <w:p w14:paraId="108C5162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721AC9DB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Lidské vztahy</w:t>
            </w:r>
          </w:p>
          <w:p w14:paraId="08BECBAD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Kulturní diference</w:t>
            </w:r>
          </w:p>
          <w:p w14:paraId="1A985BBB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MV</w:t>
            </w:r>
          </w:p>
          <w:p w14:paraId="6203CB08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4690D14A" w14:textId="77777777" w:rsidR="00A26406" w:rsidRPr="0083778F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Tvorba mediálního sdělení</w:t>
            </w:r>
          </w:p>
          <w:p w14:paraId="3CB9E67D" w14:textId="77777777" w:rsidR="00A26406" w:rsidRPr="0083778F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</w:p>
          <w:p w14:paraId="42CC24BF" w14:textId="77777777" w:rsidR="00A26406" w:rsidRPr="0083778F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b/>
                <w:color w:val="000000"/>
                <w:sz w:val="24"/>
                <w:szCs w:val="24"/>
              </w:rPr>
              <w:lastRenderedPageBreak/>
              <w:t>Přesah:</w:t>
            </w:r>
          </w:p>
          <w:p w14:paraId="2CAA9D56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Český jazyk a literatura</w:t>
            </w:r>
          </w:p>
          <w:p w14:paraId="2862BFF0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Informační a komunikační technologie</w:t>
            </w:r>
          </w:p>
          <w:p w14:paraId="6F6A2FE7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Umění a kultura - hudební výchova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BCA954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A26406" w:rsidRPr="0083778F" w14:paraId="0F5F6210" w14:textId="77777777">
        <w:trPr>
          <w:trHeight w:val="567"/>
        </w:trPr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C485C74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83778F">
              <w:rPr>
                <w:color w:val="000000"/>
              </w:rPr>
              <w:t>9.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BE28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778F">
              <w:rPr>
                <w:b/>
                <w:color w:val="000000"/>
              </w:rPr>
              <w:t>Unit 6</w:t>
            </w:r>
          </w:p>
          <w:p w14:paraId="19FEF3A7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Mluvnice</w:t>
            </w:r>
          </w:p>
          <w:p w14:paraId="64D60F87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přítomný čas prostý vs přítomný čas průběhový</w:t>
            </w:r>
          </w:p>
          <w:p w14:paraId="031EA149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minulý čas nepravidelných sloves </w:t>
            </w:r>
          </w:p>
          <w:p w14:paraId="491E2EEF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rozkazovací způsob</w:t>
            </w:r>
          </w:p>
          <w:p w14:paraId="25FB5042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Zvuková a grafická podoba jazyka</w:t>
            </w:r>
          </w:p>
          <w:p w14:paraId="3542BEC2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fonetická abeceda</w:t>
            </w:r>
          </w:p>
          <w:p w14:paraId="5C9CD697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výslovnost nepravidelných sloves v minulém čase prostém</w:t>
            </w:r>
          </w:p>
          <w:p w14:paraId="07E14EF4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pravopis slov osvojené slovní zásoby</w:t>
            </w:r>
          </w:p>
          <w:p w14:paraId="699E8FED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4542A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Vyjádří žádost ohledně jídla, v rozhovoru zachytí konkrétní informace ohledně potravin a přípravy jídel, CJ – 9 – 2 -04</w:t>
            </w:r>
          </w:p>
          <w:p w14:paraId="581D734C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Uvede, co obvykle jí a zapojí se do rozhovoru o zdravých stravovacích návycích</w:t>
            </w:r>
          </w:p>
          <w:p w14:paraId="7CDD129C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klade otázky týkající se aktuálních činností a pravidelných dějů v přítomnosti a na stejné otázky odpoví</w:t>
            </w:r>
          </w:p>
          <w:p w14:paraId="481FE002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odvodí význam slov z kontextu</w:t>
            </w:r>
          </w:p>
          <w:p w14:paraId="09E197F4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podle předem připravené osnovy sestaví text, recept na přípravu jídla, CJ – 9 – 2- 03</w:t>
            </w:r>
          </w:p>
          <w:p w14:paraId="2E8F1C58" w14:textId="77777777" w:rsidR="00A26406" w:rsidRPr="0083778F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</w:p>
          <w:p w14:paraId="433F385B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práce se slovníkem, CJ – 9 – 1 -05</w:t>
            </w:r>
          </w:p>
          <w:p w14:paraId="6B61D379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Tematické okruhy</w:t>
            </w:r>
          </w:p>
          <w:p w14:paraId="22FAAFB0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stravovací návyky</w:t>
            </w:r>
          </w:p>
          <w:p w14:paraId="0632A79E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péče o zdraví</w:t>
            </w:r>
          </w:p>
          <w:p w14:paraId="6055001C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reálie anglicky mluvících zemí – jídlo ve Velké Británii, jídlo v Austrálii, jídlo v USA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2165A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 xml:space="preserve">Průřezová témata </w:t>
            </w:r>
          </w:p>
          <w:p w14:paraId="5D504EEA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 xml:space="preserve">OSV </w:t>
            </w:r>
          </w:p>
          <w:p w14:paraId="6CF04723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58E60BA4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 xml:space="preserve">Osobnostní rozvoj </w:t>
            </w:r>
          </w:p>
          <w:p w14:paraId="0C596B39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Seberegulace a sebeorganizace</w:t>
            </w:r>
          </w:p>
          <w:p w14:paraId="5D73189C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Kreativita</w:t>
            </w:r>
          </w:p>
          <w:p w14:paraId="23840DA3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Sociální rozvoj</w:t>
            </w:r>
          </w:p>
          <w:p w14:paraId="1C0BEE73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Komunikace</w:t>
            </w:r>
          </w:p>
          <w:p w14:paraId="10C76927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Morální rozvoj</w:t>
            </w:r>
          </w:p>
          <w:p w14:paraId="4D19B98F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Řešení problémů a rozhodovací dovednosti</w:t>
            </w:r>
          </w:p>
          <w:p w14:paraId="6EF08C39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 xml:space="preserve">EGS </w:t>
            </w:r>
          </w:p>
          <w:p w14:paraId="1D40486A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4626DEF4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Objevujeme Evropu a svět</w:t>
            </w:r>
          </w:p>
          <w:p w14:paraId="5C440550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MKV</w:t>
            </w:r>
          </w:p>
          <w:p w14:paraId="388CC3A0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0B39AABE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Lidské vztahy </w:t>
            </w:r>
          </w:p>
          <w:p w14:paraId="3E57F7CA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Kulturní diference </w:t>
            </w:r>
          </w:p>
          <w:p w14:paraId="4FC9E623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MV</w:t>
            </w:r>
          </w:p>
          <w:p w14:paraId="0F8E99D2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6CAFBD3E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Tvorba mediálního sdělení</w:t>
            </w:r>
          </w:p>
          <w:p w14:paraId="2CFBD6F4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lastRenderedPageBreak/>
              <w:t>Český jazyk a literatura</w:t>
            </w:r>
          </w:p>
          <w:p w14:paraId="547229FA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Informační a komunikační technologie</w:t>
            </w:r>
          </w:p>
          <w:p w14:paraId="3AC145C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Člověk a zdraví – výchova ke zdraví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9E6A43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A26406" w:rsidRPr="0083778F" w14:paraId="3F4A1293" w14:textId="77777777">
        <w:trPr>
          <w:trHeight w:val="567"/>
        </w:trPr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941AB7F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778F">
              <w:rPr>
                <w:color w:val="000000"/>
              </w:rPr>
              <w:t xml:space="preserve">   10.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CFD01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Opakování lekcí 4. – 6.</w:t>
            </w:r>
          </w:p>
          <w:p w14:paraId="5562EF58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Závěrečný test/sebehodnocení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4F6F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vyhledá základní informace v krátkých poslechových textech, které se týkají osvojovaných témat domov, volný čas, škola, rodina, bydlení, město a příroda, nákupy a móda, sport, stravovací návyky, péče o zdraví, cestování, počasí a reálie anglicky mluvících zemí, a to zejména má-li k dispozici vizuální oporu a umí je používat. Odpoví na jednoduché otázky, které se týkají jeho osoby, např. kde byl o víkendu, kde byl o prázdninách, co rád jí atd. </w:t>
            </w:r>
          </w:p>
          <w:p w14:paraId="3B02F5BD" w14:textId="77777777" w:rsidR="00A26406" w:rsidRPr="0083778F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CJ – 9 – 1 -02, CJ – 9 – 2 - 01</w:t>
            </w:r>
          </w:p>
          <w:p w14:paraId="7B9A1A3D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color w:val="000000"/>
                <w:sz w:val="24"/>
                <w:szCs w:val="24"/>
              </w:rPr>
              <w:t>S pomocí učitele zhodnotí svůj vlastní pokrok ve studiu.</w:t>
            </w:r>
          </w:p>
          <w:p w14:paraId="61ED9A68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Důraz je kladen na pochopení komunikačního záměru.</w:t>
            </w:r>
            <w:r w:rsidRPr="0083778F">
              <w:rPr>
                <w:rFonts w:eastAsia="Arial"/>
                <w:color w:val="000000"/>
              </w:rPr>
              <w:t xml:space="preserve"> </w:t>
            </w:r>
            <w:r w:rsidRPr="0083778F">
              <w:rPr>
                <w:rFonts w:eastAsia="Arial"/>
                <w:b/>
                <w:color w:val="000000"/>
              </w:rPr>
              <w:t>Akceptujeme také neverbální reakce.</w:t>
            </w:r>
          </w:p>
          <w:p w14:paraId="7349788C" w14:textId="77777777" w:rsidR="00A26406" w:rsidRPr="0083778F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</w:p>
          <w:p w14:paraId="64A27ADC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8502842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539C1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25696C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</w:tbl>
    <w:p w14:paraId="17B7700A" w14:textId="77777777" w:rsidR="00A26406" w:rsidRPr="0083778F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7351F2E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9E0FF8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rPr>
          <w:color w:val="000000"/>
        </w:rPr>
      </w:pPr>
      <w:r>
        <w:rPr>
          <w:color w:val="000000"/>
        </w:rPr>
        <w:t>Project Explore 1 je součástí devítidílné série učebnic pro základní vzdělávání, jejichž cílem je objevování. Tento kurz klade silný důraz na výuku jazyka prostřednictvím příběhů, písní, vytváření hodnotové orientace a mezipředmětových vztahů. Tématem celého kurzu je „zkoumání“.</w:t>
      </w:r>
    </w:p>
    <w:p w14:paraId="37B8D0D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rPr>
          <w:color w:val="000000"/>
        </w:rPr>
      </w:pPr>
      <w:r>
        <w:rPr>
          <w:color w:val="000000"/>
        </w:rPr>
        <w:t>Žákům jsou průběžně nabízeny možnosti učit se jazyk a používat ho v reálných situacích.</w:t>
      </w:r>
    </w:p>
    <w:p w14:paraId="483185CD" w14:textId="0BD9B202" w:rsidR="0083778F" w:rsidRDefault="00D83F7B" w:rsidP="0083778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rPr>
          <w:color w:val="000000"/>
        </w:rPr>
      </w:pPr>
      <w:r>
        <w:rPr>
          <w:color w:val="000000"/>
        </w:rPr>
        <w:t>Zpracovala. Mgr. Lenka Kučerová</w:t>
      </w:r>
    </w:p>
    <w:p w14:paraId="428BE195" w14:textId="77777777" w:rsidR="00145759" w:rsidRDefault="00145759" w:rsidP="00145759">
      <w:pPr>
        <w:ind w:left="0" w:hanging="2"/>
      </w:pPr>
    </w:p>
    <w:p w14:paraId="0B59DEE8" w14:textId="77777777" w:rsidR="00145759" w:rsidRPr="00431C02" w:rsidRDefault="00145759" w:rsidP="00145759">
      <w:pPr>
        <w:pStyle w:val="Standard"/>
        <w:ind w:left="1" w:hanging="3"/>
      </w:pPr>
      <w:r>
        <w:rPr>
          <w:b/>
          <w:sz w:val="32"/>
          <w:szCs w:val="32"/>
        </w:rPr>
        <w:t>NP Anglická konverzace – 6. ročník</w:t>
      </w:r>
      <w:r w:rsidRPr="007D5599">
        <w:rPr>
          <w:b/>
          <w:sz w:val="32"/>
          <w:szCs w:val="32"/>
        </w:rPr>
        <w:tab/>
      </w:r>
      <w:r w:rsidRPr="007D5599">
        <w:rPr>
          <w:b/>
          <w:sz w:val="32"/>
          <w:szCs w:val="32"/>
        </w:rPr>
        <w:tab/>
      </w:r>
      <w:r w:rsidRPr="007D5599">
        <w:rPr>
          <w:b/>
          <w:sz w:val="32"/>
          <w:szCs w:val="32"/>
        </w:rPr>
        <w:tab/>
      </w:r>
      <w:r w:rsidRPr="007D5599">
        <w:rPr>
          <w:b/>
          <w:sz w:val="32"/>
          <w:szCs w:val="32"/>
        </w:rPr>
        <w:tab/>
      </w:r>
      <w:r w:rsidRPr="007D5599">
        <w:rPr>
          <w:b/>
          <w:sz w:val="32"/>
          <w:szCs w:val="32"/>
        </w:rPr>
        <w:tab/>
      </w:r>
      <w:r w:rsidRPr="007D5599">
        <w:rPr>
          <w:b/>
          <w:sz w:val="32"/>
          <w:szCs w:val="32"/>
        </w:rPr>
        <w:tab/>
      </w:r>
      <w:r w:rsidRPr="007D5599">
        <w:rPr>
          <w:b/>
          <w:sz w:val="32"/>
          <w:szCs w:val="32"/>
        </w:rPr>
        <w:tab/>
      </w:r>
    </w:p>
    <w:p w14:paraId="11C93297" w14:textId="77777777" w:rsidR="00145759" w:rsidRPr="007D5599" w:rsidRDefault="00145759" w:rsidP="00145759">
      <w:pPr>
        <w:pStyle w:val="Standard"/>
        <w:ind w:left="1" w:hanging="3"/>
      </w:pPr>
      <w:r w:rsidRPr="007D5599">
        <w:rPr>
          <w:b/>
          <w:sz w:val="32"/>
          <w:szCs w:val="32"/>
        </w:rPr>
        <w:t>These extra lessons are based on speaking, listening,reading and writing.</w:t>
      </w:r>
    </w:p>
    <w:p w14:paraId="6EA68931" w14:textId="77777777" w:rsidR="00145759" w:rsidRDefault="00145759" w:rsidP="00145759">
      <w:pPr>
        <w:pStyle w:val="Standard"/>
        <w:ind w:left="0" w:hanging="2"/>
      </w:pPr>
    </w:p>
    <w:p w14:paraId="05EA21CD" w14:textId="77777777" w:rsidR="00145759" w:rsidRDefault="00145759" w:rsidP="00145759">
      <w:pPr>
        <w:pStyle w:val="Standard"/>
        <w:ind w:left="0" w:hanging="2"/>
      </w:pPr>
      <w:r>
        <w:t xml:space="preserve">Vzdělávací oblast:  Jazyk a jazyková komunikace      Vzdělávací obor:  </w:t>
      </w:r>
      <w:r>
        <w:rPr>
          <w:b/>
          <w:u w:val="single"/>
        </w:rPr>
        <w:t>Anglický jazyk</w:t>
      </w:r>
      <w:r>
        <w:tab/>
        <w:t xml:space="preserve">  ročník   6.</w:t>
      </w:r>
    </w:p>
    <w:p w14:paraId="021F78D6" w14:textId="77777777" w:rsidR="00145759" w:rsidRDefault="00145759" w:rsidP="00145759">
      <w:pPr>
        <w:pStyle w:val="Standard"/>
        <w:ind w:left="0" w:hanging="2"/>
      </w:pPr>
    </w:p>
    <w:tbl>
      <w:tblPr>
        <w:tblW w:w="14745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6"/>
        <w:gridCol w:w="2927"/>
        <w:gridCol w:w="4522"/>
        <w:gridCol w:w="3849"/>
        <w:gridCol w:w="2131"/>
      </w:tblGrid>
      <w:tr w:rsidR="00145759" w14:paraId="2F7B4A25" w14:textId="77777777" w:rsidTr="007467D1">
        <w:trPr>
          <w:trHeight w:val="510"/>
        </w:trPr>
        <w:tc>
          <w:tcPr>
            <w:tcW w:w="131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6B6889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b/>
                <w:lang w:eastAsia="en-US"/>
              </w:rPr>
              <w:t>období</w:t>
            </w:r>
          </w:p>
        </w:tc>
        <w:tc>
          <w:tcPr>
            <w:tcW w:w="292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960B7E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b/>
                <w:lang w:eastAsia="en-US"/>
              </w:rPr>
              <w:t>Téma (Učivo)</w:t>
            </w:r>
          </w:p>
        </w:tc>
        <w:tc>
          <w:tcPr>
            <w:tcW w:w="452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43A254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b/>
                <w:lang w:eastAsia="en-US"/>
              </w:rPr>
              <w:t>Znalosti  a dovednosti (výstup)</w:t>
            </w:r>
          </w:p>
        </w:tc>
        <w:tc>
          <w:tcPr>
            <w:tcW w:w="384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B738A2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b/>
                <w:lang w:eastAsia="en-US"/>
              </w:rPr>
              <w:t>Průřezová témata, projekty a kurzy, mezipředmětové vazby</w:t>
            </w:r>
          </w:p>
        </w:tc>
        <w:tc>
          <w:tcPr>
            <w:tcW w:w="2131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048552" w14:textId="77777777" w:rsidR="00145759" w:rsidRDefault="00145759" w:rsidP="007467D1">
            <w:pPr>
              <w:pStyle w:val="Standard"/>
              <w:spacing w:line="276" w:lineRule="auto"/>
              <w:ind w:left="0" w:hanging="2"/>
              <w:rPr>
                <w:b/>
                <w:lang w:eastAsia="en-US"/>
              </w:rPr>
            </w:pPr>
          </w:p>
        </w:tc>
      </w:tr>
      <w:tr w:rsidR="00145759" w14:paraId="509FEFC3" w14:textId="77777777" w:rsidTr="007467D1">
        <w:trPr>
          <w:trHeight w:val="964"/>
        </w:trPr>
        <w:tc>
          <w:tcPr>
            <w:tcW w:w="1316" w:type="dxa"/>
            <w:tcBorders>
              <w:top w:val="single" w:sz="18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D83F7D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1</w:t>
            </w:r>
          </w:p>
        </w:tc>
        <w:tc>
          <w:tcPr>
            <w:tcW w:w="2927" w:type="dxa"/>
            <w:tcBorders>
              <w:top w:val="single" w:sz="18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087448" w14:textId="77777777" w:rsidR="00145759" w:rsidRDefault="00145759" w:rsidP="007467D1">
            <w:pPr>
              <w:pStyle w:val="Odstavecseseznamem"/>
              <w:ind w:left="0" w:hanging="2"/>
            </w:pPr>
            <w:r>
              <w:t>Úvod do studia anglického jazyka</w:t>
            </w:r>
          </w:p>
          <w:p w14:paraId="1561A7C7" w14:textId="77777777" w:rsidR="00145759" w:rsidRDefault="00145759" w:rsidP="007467D1">
            <w:pPr>
              <w:pStyle w:val="Odstavecseseznamem"/>
              <w:ind w:left="0" w:hanging="2"/>
            </w:pPr>
            <w:r>
              <w:t>Conversation</w:t>
            </w:r>
          </w:p>
        </w:tc>
        <w:tc>
          <w:tcPr>
            <w:tcW w:w="4522" w:type="dxa"/>
            <w:tcBorders>
              <w:top w:val="single" w:sz="18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6E4AEB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Žáci používají vhodné studijní techniky s přihlédnutím k vlastním schopnostem, dovednostem a znalostem</w:t>
            </w:r>
          </w:p>
          <w:p w14:paraId="483CFA1A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Understanding small talks</w:t>
            </w:r>
          </w:p>
          <w:p w14:paraId="6653A464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Understanding instructions</w:t>
            </w:r>
          </w:p>
          <w:p w14:paraId="31D66E37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Telling a story (summer holidays)</w:t>
            </w:r>
          </w:p>
        </w:tc>
        <w:tc>
          <w:tcPr>
            <w:tcW w:w="3849" w:type="dxa"/>
            <w:tcBorders>
              <w:top w:val="single" w:sz="18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4EFE50" w14:textId="77777777" w:rsidR="00145759" w:rsidRDefault="00145759" w:rsidP="007467D1">
            <w:pPr>
              <w:pStyle w:val="Standard"/>
              <w:ind w:left="0" w:hanging="2"/>
            </w:pPr>
            <w:r>
              <w:t>OSV  - (osobnostní rozvoj)-rozvoj schopnosti poznávání,sociální rozvoj-</w:t>
            </w:r>
          </w:p>
          <w:p w14:paraId="137EFDBC" w14:textId="77777777" w:rsidR="00145759" w:rsidRDefault="00145759" w:rsidP="007467D1">
            <w:pPr>
              <w:pStyle w:val="Standard"/>
              <w:ind w:left="0" w:hanging="2"/>
            </w:pPr>
            <w:r>
              <w:t>komunikace,kooperace – vyprávíme příběh, klademe otázky</w:t>
            </w:r>
          </w:p>
          <w:p w14:paraId="09D8D165" w14:textId="77777777" w:rsidR="00145759" w:rsidRDefault="00145759" w:rsidP="007467D1">
            <w:pPr>
              <w:pStyle w:val="Standard"/>
              <w:spacing w:line="276" w:lineRule="auto"/>
              <w:ind w:left="0" w:hanging="2"/>
              <w:rPr>
                <w:lang w:eastAsia="en-US"/>
              </w:rPr>
            </w:pPr>
          </w:p>
        </w:tc>
        <w:tc>
          <w:tcPr>
            <w:tcW w:w="2131" w:type="dxa"/>
            <w:tcBorders>
              <w:top w:val="single" w:sz="18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E5B6BA" w14:textId="77777777" w:rsidR="00145759" w:rsidRDefault="00145759" w:rsidP="007467D1">
            <w:pPr>
              <w:pStyle w:val="Standard"/>
              <w:spacing w:line="276" w:lineRule="auto"/>
              <w:ind w:left="0" w:hanging="2"/>
              <w:rPr>
                <w:lang w:eastAsia="en-US"/>
              </w:rPr>
            </w:pPr>
          </w:p>
        </w:tc>
      </w:tr>
      <w:tr w:rsidR="00145759" w14:paraId="30977EFC" w14:textId="77777777" w:rsidTr="007467D1">
        <w:trPr>
          <w:trHeight w:val="907"/>
        </w:trPr>
        <w:tc>
          <w:tcPr>
            <w:tcW w:w="1316" w:type="dxa"/>
            <w:tcBorders>
              <w:top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BDDECA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2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18A1C7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Produktivní řečové dovednosti – speaking</w:t>
            </w:r>
          </w:p>
          <w:p w14:paraId="71034A8C" w14:textId="77777777" w:rsidR="00145759" w:rsidRDefault="00145759" w:rsidP="007467D1">
            <w:pPr>
              <w:pStyle w:val="Standard"/>
              <w:spacing w:line="276" w:lineRule="auto"/>
              <w:ind w:left="0" w:hanging="2"/>
              <w:rPr>
                <w:lang w:eastAsia="en-US"/>
              </w:rPr>
            </w:pPr>
          </w:p>
          <w:p w14:paraId="264FD559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Anglický jazyk založený na rytmu a vázání slov</w:t>
            </w:r>
          </w:p>
          <w:p w14:paraId="5FB86DCE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Joining words</w:t>
            </w:r>
          </w:p>
          <w:p w14:paraId="415953B3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Voice training</w:t>
            </w:r>
          </w:p>
        </w:tc>
        <w:tc>
          <w:tcPr>
            <w:tcW w:w="452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ECC808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Žáci aplikují rytmická cvičení založená na správné výslovnosti, vázání slov a větných členů</w:t>
            </w:r>
          </w:p>
          <w:p w14:paraId="08C291C2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Grouping words</w:t>
            </w:r>
          </w:p>
          <w:p w14:paraId="2B5E7175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Voice training: Consonants at the start syllables</w:t>
            </w:r>
          </w:p>
          <w:p w14:paraId="61334EE6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Consonants at the end syllables</w:t>
            </w:r>
          </w:p>
          <w:p w14:paraId="0866ACA4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Pronouncing punctuation</w:t>
            </w:r>
          </w:p>
        </w:tc>
        <w:tc>
          <w:tcPr>
            <w:tcW w:w="384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F9D64F" w14:textId="77777777" w:rsidR="00145759" w:rsidRDefault="00145759" w:rsidP="007467D1">
            <w:pPr>
              <w:pStyle w:val="Standard"/>
              <w:ind w:left="0" w:hanging="2"/>
            </w:pPr>
            <w:r>
              <w:t>OSV – (Osobnostní rozvoj) – seberegulace a sebeorganizace</w:t>
            </w:r>
          </w:p>
          <w:p w14:paraId="3C9F8086" w14:textId="77777777" w:rsidR="00145759" w:rsidRDefault="00145759" w:rsidP="00145759">
            <w:pPr>
              <w:pStyle w:val="Odstavecseseznamem"/>
              <w:widowControl/>
              <w:numPr>
                <w:ilvl w:val="0"/>
                <w:numId w:val="255"/>
              </w:numPr>
              <w:suppressAutoHyphens/>
              <w:autoSpaceDN w:val="0"/>
              <w:spacing w:line="276" w:lineRule="auto"/>
              <w:ind w:leftChars="0" w:left="0" w:firstLineChars="0" w:hanging="2"/>
              <w:contextualSpacing w:val="0"/>
              <w:textDirection w:val="lrTb"/>
              <w:textAlignment w:val="baseline"/>
              <w:outlineLvl w:val="9"/>
            </w:pPr>
            <w:r>
              <w:t>Trénujeme správnou výslovnost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1256C4" w14:textId="77777777" w:rsidR="00145759" w:rsidRDefault="00145759" w:rsidP="007467D1">
            <w:pPr>
              <w:pStyle w:val="Standard"/>
              <w:spacing w:line="276" w:lineRule="auto"/>
              <w:ind w:left="0" w:hanging="2"/>
              <w:rPr>
                <w:lang w:eastAsia="en-US"/>
              </w:rPr>
            </w:pPr>
          </w:p>
        </w:tc>
      </w:tr>
      <w:tr w:rsidR="00145759" w14:paraId="1B26F318" w14:textId="77777777" w:rsidTr="007467D1">
        <w:trPr>
          <w:trHeight w:val="277"/>
        </w:trPr>
        <w:tc>
          <w:tcPr>
            <w:tcW w:w="131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EF64F6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3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00FBED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Receptivní řečové dovednosti - čtení s porozuměním</w:t>
            </w:r>
          </w:p>
        </w:tc>
        <w:tc>
          <w:tcPr>
            <w:tcW w:w="4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CD5C50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Žáci vyhledávají v textu požadované informace na základě známých slov a jednoduchých vět se vztahem k osvojovaným tématům</w:t>
            </w:r>
          </w:p>
          <w:p w14:paraId="6A5B18CA" w14:textId="77777777" w:rsidR="00145759" w:rsidRDefault="00145759" w:rsidP="007467D1">
            <w:pPr>
              <w:pStyle w:val="Standard"/>
              <w:spacing w:line="276" w:lineRule="auto"/>
              <w:ind w:left="0" w:hanging="2"/>
              <w:rPr>
                <w:lang w:eastAsia="en-US"/>
              </w:rPr>
            </w:pPr>
            <w:r>
              <w:rPr>
                <w:lang w:eastAsia="en-US"/>
              </w:rPr>
              <w:t>Vyhledává informace v časopise nebo na webové stránce a tyto informace využije.</w:t>
            </w:r>
          </w:p>
          <w:p w14:paraId="43D2FDC6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hyperlink r:id="rId11" w:history="1">
              <w:r>
                <w:rPr>
                  <w:rStyle w:val="Hypertextovodkaz"/>
                </w:rPr>
                <w:t>https://learnenglish.britishcouncil.org/skills/reading/a1-reading/text-messages-friend</w:t>
              </w:r>
            </w:hyperlink>
          </w:p>
        </w:tc>
        <w:tc>
          <w:tcPr>
            <w:tcW w:w="3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5E64CE" w14:textId="77777777" w:rsidR="00145759" w:rsidRDefault="00145759" w:rsidP="007467D1">
            <w:pPr>
              <w:pStyle w:val="Standard"/>
              <w:ind w:left="0" w:hanging="2"/>
            </w:pP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4DFE71" w14:textId="77777777" w:rsidR="00145759" w:rsidRDefault="00145759" w:rsidP="007467D1">
            <w:pPr>
              <w:pStyle w:val="Standard"/>
              <w:spacing w:line="276" w:lineRule="auto"/>
              <w:ind w:left="0" w:hanging="2"/>
              <w:rPr>
                <w:lang w:eastAsia="en-US"/>
              </w:rPr>
            </w:pPr>
          </w:p>
        </w:tc>
      </w:tr>
      <w:tr w:rsidR="00145759" w14:paraId="7EBDED77" w14:textId="77777777" w:rsidTr="007467D1">
        <w:trPr>
          <w:trHeight w:val="964"/>
        </w:trPr>
        <w:tc>
          <w:tcPr>
            <w:tcW w:w="131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48A27B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4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8E1C74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Receptivní řečové dovednosti – poslech s porozuměním</w:t>
            </w:r>
          </w:p>
          <w:p w14:paraId="0FE66AD5" w14:textId="77777777" w:rsidR="00145759" w:rsidRDefault="00145759" w:rsidP="007467D1">
            <w:pPr>
              <w:pStyle w:val="Standard"/>
              <w:spacing w:line="276" w:lineRule="auto"/>
              <w:ind w:left="0" w:hanging="2"/>
              <w:rPr>
                <w:lang w:eastAsia="en-US"/>
              </w:rPr>
            </w:pPr>
          </w:p>
        </w:tc>
        <w:tc>
          <w:tcPr>
            <w:tcW w:w="4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9D14F2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Na základě poslechu audionahrávky žák volí správnou odpověď, volí z nabídky v tabulce., přiřazuje správný obrázek k textu, určuje správné pořadí</w:t>
            </w:r>
          </w:p>
          <w:p w14:paraId="463937CB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Understanging conversation</w:t>
            </w:r>
          </w:p>
          <w:p w14:paraId="1C1E4336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Emphasising contrasting alternatives</w:t>
            </w:r>
          </w:p>
          <w:p w14:paraId="500527A3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Emphasising corrections</w:t>
            </w:r>
          </w:p>
          <w:p w14:paraId="70CE7AD1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hyperlink r:id="rId12" w:history="1">
              <w:r>
                <w:rPr>
                  <w:rStyle w:val="Hypertextovodkaz"/>
                  <w:lang w:eastAsia="en-US"/>
                </w:rPr>
                <w:t>https://test-english.com/listening/a1/</w:t>
              </w:r>
            </w:hyperlink>
          </w:p>
        </w:tc>
        <w:tc>
          <w:tcPr>
            <w:tcW w:w="3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4AA5A1" w14:textId="77777777" w:rsidR="00145759" w:rsidRDefault="00145759" w:rsidP="007467D1">
            <w:pPr>
              <w:pStyle w:val="Standard"/>
              <w:spacing w:line="276" w:lineRule="auto"/>
              <w:ind w:left="0" w:hanging="2"/>
              <w:rPr>
                <w:lang w:eastAsia="en-US"/>
              </w:rPr>
            </w:pP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C0D527" w14:textId="77777777" w:rsidR="00145759" w:rsidRDefault="00145759" w:rsidP="007467D1">
            <w:pPr>
              <w:pStyle w:val="Standard"/>
              <w:spacing w:line="276" w:lineRule="auto"/>
              <w:ind w:left="0" w:hanging="2"/>
              <w:rPr>
                <w:lang w:eastAsia="en-US"/>
              </w:rPr>
            </w:pPr>
          </w:p>
        </w:tc>
      </w:tr>
      <w:tr w:rsidR="00145759" w14:paraId="1D1E3301" w14:textId="77777777" w:rsidTr="007467D1">
        <w:trPr>
          <w:trHeight w:val="277"/>
        </w:trPr>
        <w:tc>
          <w:tcPr>
            <w:tcW w:w="131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4BE631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5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CAB84D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Produktivní řečové dovednosti - psaní</w:t>
            </w:r>
          </w:p>
        </w:tc>
        <w:tc>
          <w:tcPr>
            <w:tcW w:w="4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0D14ED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Žák sestaví gramaticky a formálně správně jednoduché písemné sdělení, krátký text a odpověď na sdělení, vyplní své základní údaje do formulářů.</w:t>
            </w:r>
          </w:p>
          <w:p w14:paraId="19E88F5B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Žák píše blahopřání, pohlednici, krátký neformální dopis kamarádovi.</w:t>
            </w:r>
          </w:p>
        </w:tc>
        <w:tc>
          <w:tcPr>
            <w:tcW w:w="3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D065F0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t>OSV – (sociální rozvoj) – komunikace – vyplňujeme formuláře, píšeme neformální dopis.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E34D6E" w14:textId="77777777" w:rsidR="00145759" w:rsidRDefault="00145759" w:rsidP="007467D1">
            <w:pPr>
              <w:pStyle w:val="Standard"/>
              <w:spacing w:line="276" w:lineRule="auto"/>
              <w:ind w:left="0" w:hanging="2"/>
              <w:rPr>
                <w:lang w:eastAsia="en-US"/>
              </w:rPr>
            </w:pPr>
          </w:p>
        </w:tc>
      </w:tr>
      <w:tr w:rsidR="00145759" w14:paraId="1206829A" w14:textId="77777777" w:rsidTr="007467D1">
        <w:trPr>
          <w:trHeight w:val="1021"/>
        </w:trPr>
        <w:tc>
          <w:tcPr>
            <w:tcW w:w="1316" w:type="dxa"/>
            <w:tcBorders>
              <w:top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977020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6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B54F66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Produktivní řečové dovednosti - psaní</w:t>
            </w:r>
          </w:p>
        </w:tc>
        <w:tc>
          <w:tcPr>
            <w:tcW w:w="452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B3B260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Žák reprodukuje písemně správně obsah textu s pomocí obrázku nebo osnovy.</w:t>
            </w:r>
          </w:p>
          <w:p w14:paraId="74CF0129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Žák doplní vynechaná slova do rámečku podle obrázkové osnovy.</w:t>
            </w:r>
          </w:p>
          <w:p w14:paraId="446C7E80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Žák popíše svůj denní režim a porovná s příběhem dle obrázku</w:t>
            </w:r>
          </w:p>
        </w:tc>
        <w:tc>
          <w:tcPr>
            <w:tcW w:w="384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3DD10A" w14:textId="77777777" w:rsidR="00145759" w:rsidRDefault="00145759" w:rsidP="007467D1">
            <w:pPr>
              <w:pStyle w:val="Standard"/>
              <w:ind w:left="0" w:hanging="2"/>
            </w:pPr>
            <w:r>
              <w:t>OSV- (sociální rozvoj) komunikace – vyprávíme příběh a odpovídáme na kladené otázky.</w:t>
            </w:r>
          </w:p>
          <w:p w14:paraId="0B892CA0" w14:textId="77777777" w:rsidR="00145759" w:rsidRDefault="00145759" w:rsidP="007467D1">
            <w:pPr>
              <w:pStyle w:val="Standard"/>
              <w:spacing w:line="276" w:lineRule="auto"/>
              <w:ind w:left="0" w:hanging="2"/>
              <w:rPr>
                <w:lang w:eastAsia="en-US"/>
              </w:rPr>
            </w:pP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81AE40" w14:textId="77777777" w:rsidR="00145759" w:rsidRDefault="00145759" w:rsidP="007467D1">
            <w:pPr>
              <w:pStyle w:val="Standard"/>
              <w:spacing w:line="276" w:lineRule="auto"/>
              <w:ind w:left="0" w:hanging="2"/>
              <w:rPr>
                <w:lang w:eastAsia="en-US"/>
              </w:rPr>
            </w:pPr>
          </w:p>
        </w:tc>
      </w:tr>
      <w:tr w:rsidR="00145759" w14:paraId="2C932DA6" w14:textId="77777777" w:rsidTr="007467D1">
        <w:trPr>
          <w:trHeight w:val="277"/>
        </w:trPr>
        <w:tc>
          <w:tcPr>
            <w:tcW w:w="131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ECD0E03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7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9F482E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Produktivní řečové dovednosti – speaking</w:t>
            </w:r>
          </w:p>
          <w:p w14:paraId="68A0E44D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Introducing tones</w:t>
            </w:r>
          </w:p>
        </w:tc>
        <w:tc>
          <w:tcPr>
            <w:tcW w:w="4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6344C5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Žák na základě své slovní zásoby hovoří o počasí, domově, sportech,  škole i volném čase</w:t>
            </w:r>
          </w:p>
          <w:p w14:paraId="1E5241DD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Tones in asking for information</w:t>
            </w:r>
          </w:p>
          <w:p w14:paraId="54B57E58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Tones in new and old information</w:t>
            </w:r>
          </w:p>
          <w:p w14:paraId="51BCE59C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Continuing or finishing tones</w:t>
            </w:r>
          </w:p>
        </w:tc>
        <w:tc>
          <w:tcPr>
            <w:tcW w:w="3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C1843C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t>OSV – (sociální rozvoj) – komunikace – hovoříme se svými spolužáky o počasí, škole a volném čase.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FAE795" w14:textId="77777777" w:rsidR="00145759" w:rsidRDefault="00145759" w:rsidP="007467D1">
            <w:pPr>
              <w:pStyle w:val="Standard"/>
              <w:spacing w:line="276" w:lineRule="auto"/>
              <w:ind w:left="0" w:hanging="2"/>
              <w:rPr>
                <w:lang w:eastAsia="en-US"/>
              </w:rPr>
            </w:pPr>
          </w:p>
        </w:tc>
      </w:tr>
      <w:tr w:rsidR="00145759" w14:paraId="55B12318" w14:textId="77777777" w:rsidTr="007467D1">
        <w:trPr>
          <w:trHeight w:val="277"/>
        </w:trPr>
        <w:tc>
          <w:tcPr>
            <w:tcW w:w="1316" w:type="dxa"/>
            <w:tcBorders>
              <w:top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4B1013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lastRenderedPageBreak/>
              <w:t>8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B4696A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Receptivní řečové dovednosti – čtení s porozuměním</w:t>
            </w:r>
          </w:p>
        </w:tc>
        <w:tc>
          <w:tcPr>
            <w:tcW w:w="452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3CF068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Žáci vyhledávají známé výrazy, fráze a odpovědi na otázky, pracují s autentickými materiály a s internetem, využívají vizuální opory, encyklopedií apod.</w:t>
            </w:r>
          </w:p>
        </w:tc>
        <w:tc>
          <w:tcPr>
            <w:tcW w:w="384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DFAB03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t>OSV – (sociální rozvoj) – komunikace – pracujeme s autentickými materiály, vyhledáváme potřebné informace, které sdělujeme ve skupině.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B054C7" w14:textId="77777777" w:rsidR="00145759" w:rsidRDefault="00145759" w:rsidP="007467D1">
            <w:pPr>
              <w:pStyle w:val="Standard"/>
              <w:spacing w:line="276" w:lineRule="auto"/>
              <w:ind w:left="0" w:hanging="2"/>
              <w:rPr>
                <w:lang w:eastAsia="en-US"/>
              </w:rPr>
            </w:pPr>
          </w:p>
        </w:tc>
      </w:tr>
      <w:tr w:rsidR="00145759" w14:paraId="2110D944" w14:textId="77777777" w:rsidTr="007467D1">
        <w:trPr>
          <w:trHeight w:val="1134"/>
        </w:trPr>
        <w:tc>
          <w:tcPr>
            <w:tcW w:w="1316" w:type="dxa"/>
            <w:tcBorders>
              <w:top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9C3088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9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FE7899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Receptivní řečové dovednosti – poslech s porozuměním</w:t>
            </w:r>
          </w:p>
        </w:tc>
        <w:tc>
          <w:tcPr>
            <w:tcW w:w="452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6538FB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Žáci zpracovávají informace na základě konverzace o běžných tématech: např. děti a mládež v jiných zemích Evropy, tradice a zvyky, příroda, město a venkov.</w:t>
            </w:r>
          </w:p>
          <w:p w14:paraId="2447E641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Žáci řeší dichotomické úlohy.</w:t>
            </w:r>
          </w:p>
          <w:p w14:paraId="755902D5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Žáci rozlišují mezi formálním a neformálním rozhovorem.</w:t>
            </w:r>
          </w:p>
        </w:tc>
        <w:tc>
          <w:tcPr>
            <w:tcW w:w="384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CEA08F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t>OSV – (sociální rozvoj) – komunikace – zpracováváme vyhledané informace ve skupinách. Řešíme dichotomické úlohy.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F27F76" w14:textId="77777777" w:rsidR="00145759" w:rsidRDefault="00145759" w:rsidP="007467D1">
            <w:pPr>
              <w:pStyle w:val="Standard"/>
              <w:spacing w:line="276" w:lineRule="auto"/>
              <w:ind w:left="0" w:hanging="2"/>
              <w:rPr>
                <w:lang w:eastAsia="en-US"/>
              </w:rPr>
            </w:pPr>
          </w:p>
        </w:tc>
      </w:tr>
      <w:tr w:rsidR="00145759" w14:paraId="4204212D" w14:textId="77777777" w:rsidTr="007467D1">
        <w:trPr>
          <w:trHeight w:val="1361"/>
        </w:trPr>
        <w:tc>
          <w:tcPr>
            <w:tcW w:w="1316" w:type="dxa"/>
            <w:tcBorders>
              <w:top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E6BC1DF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10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F95C62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Produktivní řečové dovednosti - psaní</w:t>
            </w:r>
          </w:p>
          <w:p w14:paraId="4759E34F" w14:textId="77777777" w:rsidR="00145759" w:rsidRDefault="00145759" w:rsidP="007467D1">
            <w:pPr>
              <w:pStyle w:val="Standard"/>
              <w:spacing w:line="276" w:lineRule="auto"/>
              <w:ind w:left="0" w:hanging="2"/>
              <w:rPr>
                <w:lang w:eastAsia="en-US"/>
              </w:rPr>
            </w:pPr>
          </w:p>
        </w:tc>
        <w:tc>
          <w:tcPr>
            <w:tcW w:w="452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722105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Žáci píší jednoduchá sdělení související s tématy, která jsou jim blízká: kamarádi, rodina, koníčky, škola, prázdniny.</w:t>
            </w:r>
          </w:p>
          <w:p w14:paraId="5B69960E" w14:textId="77777777" w:rsidR="00145759" w:rsidRDefault="00145759" w:rsidP="007467D1">
            <w:pPr>
              <w:pStyle w:val="Standard"/>
              <w:spacing w:line="276" w:lineRule="auto"/>
              <w:ind w:left="0" w:hanging="2"/>
              <w:rPr>
                <w:lang w:eastAsia="en-US"/>
              </w:rPr>
            </w:pPr>
            <w:r>
              <w:rPr>
                <w:lang w:eastAsia="en-US"/>
              </w:rPr>
              <w:t>Žáci tvoří a obměňují jednoduché věty a krátké texty.</w:t>
            </w:r>
          </w:p>
          <w:p w14:paraId="7CAE7DBC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hyperlink r:id="rId13" w:history="1">
              <w:r>
                <w:rPr>
                  <w:rStyle w:val="Hypertextovodkaz"/>
                </w:rPr>
                <w:t>https://test-english.com/writing/a1/</w:t>
              </w:r>
            </w:hyperlink>
          </w:p>
          <w:p w14:paraId="4D1A8FA8" w14:textId="77777777" w:rsidR="00145759" w:rsidRDefault="00145759" w:rsidP="007467D1">
            <w:pPr>
              <w:pStyle w:val="Standard"/>
              <w:spacing w:line="276" w:lineRule="auto"/>
              <w:ind w:left="0" w:hanging="2"/>
            </w:pPr>
            <w:r>
              <w:rPr>
                <w:lang w:eastAsia="en-US"/>
              </w:rPr>
              <w:t>Žáci píší inzerát, reagují na sdělení obsahující otázky (hudba, sport, filmy, škola).</w:t>
            </w:r>
          </w:p>
        </w:tc>
        <w:tc>
          <w:tcPr>
            <w:tcW w:w="384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05EB56" w14:textId="77777777" w:rsidR="00145759" w:rsidRDefault="00145759" w:rsidP="007467D1">
            <w:pPr>
              <w:pStyle w:val="Standard"/>
              <w:spacing w:line="276" w:lineRule="auto"/>
              <w:ind w:left="0" w:hanging="2"/>
              <w:rPr>
                <w:lang w:eastAsia="en-US"/>
              </w:rPr>
            </w:pP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220AC5" w14:textId="77777777" w:rsidR="00145759" w:rsidRDefault="00145759" w:rsidP="007467D1">
            <w:pPr>
              <w:pStyle w:val="Standard"/>
              <w:spacing w:line="276" w:lineRule="auto"/>
              <w:ind w:left="0" w:hanging="2"/>
              <w:rPr>
                <w:lang w:eastAsia="en-US"/>
              </w:rPr>
            </w:pPr>
          </w:p>
        </w:tc>
      </w:tr>
    </w:tbl>
    <w:p w14:paraId="33798DB2" w14:textId="77777777" w:rsidR="00145759" w:rsidRDefault="00145759" w:rsidP="00145759">
      <w:pPr>
        <w:spacing w:after="160" w:line="259" w:lineRule="auto"/>
        <w:ind w:left="0" w:hanging="2"/>
      </w:pPr>
    </w:p>
    <w:p w14:paraId="593DB10A" w14:textId="77777777" w:rsidR="00145759" w:rsidRDefault="00145759" w:rsidP="00145759">
      <w:pPr>
        <w:spacing w:after="160" w:line="259" w:lineRule="auto"/>
        <w:ind w:left="0" w:hanging="2"/>
      </w:pPr>
      <w:r>
        <w:t>Project Explore 1 je součástí devítidílné série učebnic pro základní vzdělávání, jejichž cílem je objevování. Tento kurz klade silný důraz na výuku jazyka prostřednictvím příběhů, písní, vytváření hodnotové orientace a mezipředmětových vztahů. Tématem celého kurzu je „zkoumání“.</w:t>
      </w:r>
    </w:p>
    <w:p w14:paraId="2EBDC27F" w14:textId="77777777" w:rsidR="00145759" w:rsidRDefault="00145759" w:rsidP="00145759">
      <w:pPr>
        <w:spacing w:after="160" w:line="259" w:lineRule="auto"/>
        <w:ind w:left="0" w:hanging="2"/>
      </w:pPr>
      <w:r>
        <w:t>Žákům jsou průběžně nabízeny možnosti učit se jazyk a používat ho v reálných situacích.</w:t>
      </w:r>
    </w:p>
    <w:p w14:paraId="32D70C0B" w14:textId="250EEA0B" w:rsidR="00145759" w:rsidRDefault="00145759" w:rsidP="0083778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rPr>
          <w:color w:val="000000"/>
        </w:rPr>
      </w:pPr>
    </w:p>
    <w:p w14:paraId="48358176" w14:textId="6D2153D1" w:rsidR="00145759" w:rsidRDefault="00145759" w:rsidP="0083778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rPr>
          <w:color w:val="000000"/>
        </w:rPr>
      </w:pPr>
      <w:r>
        <w:rPr>
          <w:color w:val="000000"/>
        </w:rPr>
        <w:t>Zpracoval: Mgr. Marek Sýkora</w:t>
      </w:r>
    </w:p>
    <w:p w14:paraId="2EE6E94F" w14:textId="77777777" w:rsidR="00A26406" w:rsidRDefault="00D83F7B" w:rsidP="0083778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" w:hanging="4"/>
        <w:rPr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</w:t>
      </w:r>
      <w:bookmarkStart w:id="0" w:name="_GoBack"/>
      <w:bookmarkEnd w:id="0"/>
      <w:r>
        <w:rPr>
          <w:rFonts w:ascii="Arial" w:eastAsia="Arial" w:hAnsi="Arial" w:cs="Arial"/>
          <w:color w:val="000000"/>
          <w:sz w:val="36"/>
          <w:szCs w:val="36"/>
        </w:rPr>
        <w:t>ební osnovy</w:t>
      </w:r>
    </w:p>
    <w:p w14:paraId="6B913B63" w14:textId="77777777" w:rsidR="00A26406" w:rsidRDefault="00D83F7B" w:rsidP="008377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Jazyk a jazyková komunikace      Vzdělávací obor:  </w:t>
      </w:r>
      <w:r>
        <w:rPr>
          <w:rFonts w:ascii="Arial" w:eastAsia="Arial" w:hAnsi="Arial" w:cs="Arial"/>
          <w:b/>
          <w:color w:val="000000"/>
          <w:u w:val="single"/>
        </w:rPr>
        <w:t>Anglický jazyk</w:t>
      </w:r>
      <w:r>
        <w:rPr>
          <w:rFonts w:ascii="Arial" w:eastAsia="Arial" w:hAnsi="Arial" w:cs="Arial"/>
          <w:color w:val="000000"/>
        </w:rPr>
        <w:t xml:space="preserve">      ročník     7 . (Project Explore 2)</w:t>
      </w:r>
    </w:p>
    <w:p w14:paraId="3DA02DF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                                                                                         </w:t>
      </w:r>
    </w:p>
    <w:tbl>
      <w:tblPr>
        <w:tblStyle w:val="ac"/>
        <w:tblW w:w="1417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1079"/>
        <w:gridCol w:w="2699"/>
        <w:gridCol w:w="4671"/>
        <w:gridCol w:w="2708"/>
        <w:gridCol w:w="3018"/>
      </w:tblGrid>
      <w:tr w:rsidR="00A26406" w14:paraId="478FB65C" w14:textId="77777777">
        <w:trPr>
          <w:trHeight w:val="904"/>
        </w:trPr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50F3C7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období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8F406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Téma (Učivo)</w:t>
            </w:r>
          </w:p>
        </w:tc>
        <w:tc>
          <w:tcPr>
            <w:tcW w:w="4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A6787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Znalosti a dovednosti (výstup)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B6897B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Průřezová témata, projekty a kurzy, mezipředmětové vazby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690440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A26406" w:rsidRPr="0083778F" w14:paraId="5901BBAA" w14:textId="77777777">
        <w:trPr>
          <w:trHeight w:val="1418"/>
        </w:trPr>
        <w:tc>
          <w:tcPr>
            <w:tcW w:w="1079" w:type="dxa"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14:paraId="6F53C920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83778F">
              <w:rPr>
                <w:color w:val="000000"/>
              </w:rPr>
              <w:t>1.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57CB6E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778F">
              <w:rPr>
                <w:b/>
                <w:color w:val="000000"/>
              </w:rPr>
              <w:t>Introduction</w:t>
            </w:r>
          </w:p>
          <w:p w14:paraId="4F243013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Mluvnice</w:t>
            </w:r>
          </w:p>
          <w:p w14:paraId="3A551F2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have got</w:t>
            </w:r>
          </w:p>
          <w:p w14:paraId="6E98AAE7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like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 / 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don’t like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 / 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hate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 + 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-ing</w:t>
            </w:r>
          </w:p>
          <w:p w14:paraId="71E13F4D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can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 / 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can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>‘t</w:t>
            </w:r>
          </w:p>
          <w:p w14:paraId="69464FA7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osobní zájmena</w:t>
            </w:r>
          </w:p>
          <w:p w14:paraId="496A9C0C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přivlastňovací zájmena</w:t>
            </w:r>
          </w:p>
          <w:p w14:paraId="19F16528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Zvuková a grafická podoba jazyka</w:t>
            </w:r>
          </w:p>
          <w:p w14:paraId="5CC27F7A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pravopis slov osvojené slovní zásoby</w:t>
            </w:r>
          </w:p>
          <w:p w14:paraId="2CA16442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68FF1E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popíše svůj vysněný dům, uvede místnosti v domě a vybavení pokoje, CJ – 9 – 2 -01</w:t>
            </w:r>
          </w:p>
          <w:p w14:paraId="1B3FC7B1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uvede, co má či nemá rád, CJ 9 – 2 - 02</w:t>
            </w:r>
          </w:p>
          <w:p w14:paraId="78DCA18C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popíše činnosti na obrázku</w:t>
            </w:r>
          </w:p>
          <w:p w14:paraId="432E664E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položí spolužákovi otázky týkající se volnočasových aktivit a na podobné otázky odpoví, CJ 9 – 3 - 01</w:t>
            </w:r>
          </w:p>
          <w:p w14:paraId="66178E48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zeptá se spolužáka, co umí či neumí, a na podobné otázky odpoví</w:t>
            </w:r>
          </w:p>
          <w:p w14:paraId="30BA5917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napíše jednoduché věty o volnočasových aktivitách, které má nebo nemá rád, CJ – 9 – 2 -01</w:t>
            </w:r>
          </w:p>
          <w:p w14:paraId="77F8A7A3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rozumí informacím v jednoduchém rozhovoru mezi vrstevníky, CJ – 9 – 1 - 03</w:t>
            </w:r>
          </w:p>
          <w:p w14:paraId="194401B7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Tematické okruhy</w:t>
            </w:r>
          </w:p>
          <w:p w14:paraId="610299BA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domov</w:t>
            </w:r>
          </w:p>
          <w:p w14:paraId="3BD06304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volný čas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736040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 xml:space="preserve">OSV </w:t>
            </w:r>
          </w:p>
          <w:p w14:paraId="19406240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5605F369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Sociální rozvoj</w:t>
            </w:r>
          </w:p>
          <w:p w14:paraId="3D57EBE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Poznávání lidí</w:t>
            </w:r>
          </w:p>
          <w:p w14:paraId="7101877B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Komunikace</w:t>
            </w:r>
          </w:p>
          <w:p w14:paraId="62B76AF9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MKV</w:t>
            </w:r>
          </w:p>
          <w:p w14:paraId="318FC4E0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738086DC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Lidské vztahy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14:paraId="24C29CAF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A26406" w:rsidRPr="0083778F" w14:paraId="4458EFA7" w14:textId="77777777">
        <w:trPr>
          <w:trHeight w:val="1418"/>
        </w:trPr>
        <w:tc>
          <w:tcPr>
            <w:tcW w:w="1079" w:type="dxa"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14:paraId="32895DA6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83778F">
              <w:rPr>
                <w:color w:val="000000"/>
              </w:rPr>
              <w:t>2.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DA6A91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Unit 1</w:t>
            </w:r>
          </w:p>
          <w:p w14:paraId="08371E89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Mluvnice</w:t>
            </w:r>
          </w:p>
          <w:p w14:paraId="459B29C9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přítomný čas prostý</w:t>
            </w:r>
          </w:p>
          <w:p w14:paraId="6C9EF0D0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příslovce častosti děje</w:t>
            </w:r>
          </w:p>
          <w:p w14:paraId="288951E0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lastRenderedPageBreak/>
              <w:t xml:space="preserve">What .... like? 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>/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 xml:space="preserve"> What .... look like?</w:t>
            </w:r>
          </w:p>
          <w:p w14:paraId="3716D106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přítomný čas průběhový</w:t>
            </w:r>
          </w:p>
          <w:p w14:paraId="015D9412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přítomný čas prostý vs průběhový</w:t>
            </w:r>
          </w:p>
          <w:p w14:paraId="7E06358D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stavová sloves</w:t>
            </w:r>
          </w:p>
          <w:p w14:paraId="4F415936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Zvuková a grafická podoba jazyka</w:t>
            </w:r>
          </w:p>
          <w:p w14:paraId="19083CB8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výslovnost 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s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, 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z</w:t>
            </w:r>
          </w:p>
          <w:p w14:paraId="6C0E18FC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pravopis slov osvojené slovní zásoby</w:t>
            </w:r>
          </w:p>
          <w:p w14:paraId="73E179F3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větný přízvuk</w:t>
            </w:r>
          </w:p>
          <w:p w14:paraId="2C10499A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E46932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lastRenderedPageBreak/>
              <w:t>Rozumí rozhovorům o počasí, školních předmětech o popisu známé osoby, zachytí informace v jednoduché videonahrávce na daná témata.</w:t>
            </w:r>
          </w:p>
          <w:p w14:paraId="60A46B3E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práce se slovníkem, CJ – 9 – 1 - 05</w:t>
            </w:r>
          </w:p>
          <w:p w14:paraId="1EB31FB0" w14:textId="77777777" w:rsidR="00A26406" w:rsidRPr="0083778F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</w:p>
          <w:p w14:paraId="58D36792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lastRenderedPageBreak/>
              <w:t>Popíše kamaráda, osoby na obrázku, CJ – 9 – 2 -02</w:t>
            </w:r>
          </w:p>
          <w:p w14:paraId="41393490" w14:textId="77777777" w:rsidR="00A26406" w:rsidRPr="0083778F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/>
                <w:color w:val="000000"/>
                <w:sz w:val="24"/>
                <w:szCs w:val="24"/>
              </w:rPr>
            </w:pPr>
          </w:p>
          <w:p w14:paraId="4AA26110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Hovoří a píše krátké poznámky o událostech svého života.</w:t>
            </w:r>
          </w:p>
          <w:p w14:paraId="52727A1A" w14:textId="77777777" w:rsidR="00A26406" w:rsidRPr="0083778F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/>
                <w:color w:val="000000"/>
                <w:sz w:val="24"/>
                <w:szCs w:val="24"/>
              </w:rPr>
            </w:pPr>
          </w:p>
          <w:p w14:paraId="0CC328BE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Napíše krátký rozhovor, kde požádá o svolení a na žádost o svolení adekvátně reaguje , CJ – 9 – 2 -03</w:t>
            </w:r>
          </w:p>
          <w:p w14:paraId="35FEA6B7" w14:textId="77777777" w:rsidR="00A26406" w:rsidRPr="0083778F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</w:p>
          <w:p w14:paraId="054E7BF9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Tematické okruhy</w:t>
            </w:r>
          </w:p>
          <w:p w14:paraId="2EF6A97E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škola</w:t>
            </w:r>
          </w:p>
          <w:p w14:paraId="47D11CCA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bydlení</w:t>
            </w:r>
          </w:p>
          <w:p w14:paraId="3C4A5F4E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kultura</w:t>
            </w:r>
          </w:p>
          <w:p w14:paraId="0C36F8B9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reálie anglicky mluvících zemí – White House, Buckingham Palace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F08C54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lastRenderedPageBreak/>
              <w:t xml:space="preserve">Průřezová témata </w:t>
            </w:r>
          </w:p>
          <w:p w14:paraId="2E44320E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 xml:space="preserve">OSV </w:t>
            </w:r>
          </w:p>
          <w:p w14:paraId="09411E21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222D7FB4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 xml:space="preserve">Osobnostní rozvoj </w:t>
            </w:r>
          </w:p>
          <w:p w14:paraId="4688DA3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Sebepoznání a sebepojetí</w:t>
            </w:r>
          </w:p>
          <w:p w14:paraId="0B27F77A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Kreativita</w:t>
            </w:r>
          </w:p>
          <w:p w14:paraId="174DBD18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lastRenderedPageBreak/>
              <w:t>Sociální rozvoj</w:t>
            </w:r>
          </w:p>
          <w:p w14:paraId="1C5BF6EC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Poznávání lidí</w:t>
            </w:r>
          </w:p>
          <w:p w14:paraId="0F1C6DDD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Komunikace</w:t>
            </w:r>
          </w:p>
          <w:p w14:paraId="50AF7E9E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Morální rozvoj</w:t>
            </w:r>
          </w:p>
          <w:p w14:paraId="77994A3D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Řešení problémů a rozhodovací dovednosti</w:t>
            </w:r>
          </w:p>
          <w:p w14:paraId="4EC1F401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 xml:space="preserve">EGS </w:t>
            </w:r>
          </w:p>
          <w:p w14:paraId="01BAAF4C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71E39D6B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Objevujeme Evropu a svět</w:t>
            </w:r>
          </w:p>
          <w:p w14:paraId="441B1586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MKV</w:t>
            </w:r>
          </w:p>
          <w:p w14:paraId="5E1585A0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7AB4440E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Lidské vztahy</w:t>
            </w:r>
          </w:p>
          <w:p w14:paraId="70A3D3BB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Kulturní diference</w:t>
            </w:r>
          </w:p>
          <w:p w14:paraId="57FE9682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MV</w:t>
            </w:r>
          </w:p>
          <w:p w14:paraId="5CE0D084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37AC493F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Tvorba mediálního sdělení</w:t>
            </w:r>
          </w:p>
          <w:p w14:paraId="6782C1F0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Přesah</w:t>
            </w:r>
            <w:r w:rsidRPr="0083778F">
              <w:rPr>
                <w:rFonts w:eastAsia="Arial"/>
                <w:color w:val="000000"/>
              </w:rPr>
              <w:t>: Český jazyk a literatura</w:t>
            </w:r>
          </w:p>
          <w:p w14:paraId="1E56FC0A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Matematika a její aplikace</w:t>
            </w:r>
          </w:p>
          <w:p w14:paraId="0A0FDC09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Umění a kultura - hudební výchova, výtvarná výchova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14:paraId="1D78F4ED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A26406" w:rsidRPr="0083778F" w14:paraId="2D91F85E" w14:textId="77777777">
        <w:trPr>
          <w:trHeight w:val="567"/>
        </w:trPr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2EEC56B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83778F">
              <w:rPr>
                <w:color w:val="000000"/>
              </w:rPr>
              <w:t>3.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54FD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Unit 2</w:t>
            </w:r>
          </w:p>
          <w:p w14:paraId="698153CF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Mluvnice</w:t>
            </w:r>
          </w:p>
          <w:p w14:paraId="21792D9A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there was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 / 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there were</w:t>
            </w:r>
          </w:p>
          <w:p w14:paraId="40D73B0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sloveso 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to be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 v minulém čase</w:t>
            </w:r>
          </w:p>
          <w:p w14:paraId="1C001300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minulý čas pravidelných a nepravidelných sloves - 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lastRenderedPageBreak/>
              <w:t>kladná a záporná oznamovací věta, otázka, krátké odpovědi, otázky ‚ano / ne‘, otázky s tázacími zájmeny</w:t>
            </w:r>
          </w:p>
          <w:p w14:paraId="49E594DB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tázacími zájmena</w:t>
            </w:r>
          </w:p>
          <w:p w14:paraId="078C75B2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příslovce</w:t>
            </w:r>
          </w:p>
          <w:p w14:paraId="328BE2DD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Zvuková a grafická podoba jazyka</w:t>
            </w:r>
          </w:p>
          <w:p w14:paraId="3B8B10C7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výslovnost 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e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, 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i:</w:t>
            </w:r>
          </w:p>
          <w:p w14:paraId="610F699F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pravopis slov osvojené slovní zásoby</w:t>
            </w:r>
          </w:p>
          <w:p w14:paraId="2753F5F8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větný a slovní přízvuk</w:t>
            </w:r>
          </w:p>
          <w:p w14:paraId="5B0FF293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9D62F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lastRenderedPageBreak/>
              <w:t>zachytí sled informací v textu, CJ – 9 – 1 - 03</w:t>
            </w:r>
          </w:p>
          <w:p w14:paraId="78FA8850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rozumí mluvenému projevu, kde děti hovoří o prázdninách, a k jednotlivým mluvčím přiřadí konkrétní místa a aktivity, CJ – 9 – 1 - 04</w:t>
            </w:r>
          </w:p>
          <w:p w14:paraId="3E4C4A97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popíše počasí a přírodní katastrofy na obrázku, CJ – 9 – 2 -02</w:t>
            </w:r>
          </w:p>
          <w:p w14:paraId="0FD6617E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lastRenderedPageBreak/>
              <w:t>s vizuální oporou vypráví příběh</w:t>
            </w:r>
          </w:p>
          <w:p w14:paraId="2E66E20F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zapojí se pomocí slovních spojení a vět do krátkého a strukturovaného rozhovoru, ve kterém sdělí špatnou zprávu a na podobnou výpověď reaguje vyjádřením lítosti, CJ – 9 – 3 - 01</w:t>
            </w:r>
          </w:p>
          <w:p w14:paraId="3BFB37A2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porozumí informacím uvedeným u hesla (slovíčka) ve slovníku</w:t>
            </w:r>
          </w:p>
          <w:p w14:paraId="2F92280E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napíše pravdivé i nepravdivé věty o minulém víkendu, CJ – 9 – 2 - 01</w:t>
            </w:r>
          </w:p>
          <w:p w14:paraId="151771A3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 vizuální oporou sestaví jednoduchý příběh jako sled jednotlivých událostí, přičemž používá minulý čas prostý a odpovídající časové údaje, CJ – 9 – 2 – 03, CJ – 9 – 2 - 04</w:t>
            </w:r>
          </w:p>
          <w:p w14:paraId="3F6F37CE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</w:p>
          <w:p w14:paraId="28BCBF84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Tematické okruhy</w:t>
            </w:r>
          </w:p>
          <w:p w14:paraId="6C0BF11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počasí</w:t>
            </w:r>
          </w:p>
          <w:p w14:paraId="212CB36F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příroda</w:t>
            </w:r>
          </w:p>
          <w:p w14:paraId="4AEC6617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reálie anglicky mluvících zemí – britští cestovatelé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5661B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FF0000"/>
              </w:rPr>
            </w:pPr>
            <w:r w:rsidRPr="0083778F">
              <w:rPr>
                <w:rFonts w:eastAsia="Arial"/>
                <w:b/>
                <w:color w:val="000000"/>
              </w:rPr>
              <w:lastRenderedPageBreak/>
              <w:t>OSV</w:t>
            </w:r>
          </w:p>
          <w:p w14:paraId="51FB0D46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27390CC0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 xml:space="preserve">Osobnostní rozvoj </w:t>
            </w:r>
          </w:p>
          <w:p w14:paraId="52AADED1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Seberegulace a sebeorganizace</w:t>
            </w:r>
          </w:p>
          <w:p w14:paraId="0032D331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Kreativita</w:t>
            </w:r>
          </w:p>
          <w:p w14:paraId="38DCBB6B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Sociální rozvoj</w:t>
            </w:r>
          </w:p>
          <w:p w14:paraId="070ECFB1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Poznávání lidí</w:t>
            </w:r>
          </w:p>
          <w:p w14:paraId="5E4276AA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Komunikace</w:t>
            </w:r>
          </w:p>
          <w:p w14:paraId="36CF4EE5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lastRenderedPageBreak/>
              <w:t>Morální rozvoj</w:t>
            </w:r>
          </w:p>
          <w:p w14:paraId="4A1279B0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Řešení problémů a rozhodovací dovednosti</w:t>
            </w:r>
          </w:p>
          <w:p w14:paraId="41D32E41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 xml:space="preserve">EGS </w:t>
            </w:r>
          </w:p>
          <w:p w14:paraId="5DA23ADE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33B94CE3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Objevujeme Evropu a svět</w:t>
            </w:r>
          </w:p>
          <w:p w14:paraId="66C76C11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MKV</w:t>
            </w:r>
          </w:p>
          <w:p w14:paraId="0B89AC95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3BAE92E4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Lidské vztahy</w:t>
            </w:r>
          </w:p>
          <w:p w14:paraId="33460899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Kulturní diference</w:t>
            </w:r>
          </w:p>
          <w:p w14:paraId="20C4B245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MV</w:t>
            </w:r>
          </w:p>
          <w:p w14:paraId="34F7CEFE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21CCBC8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Vnímání autora mediálních sdělení</w:t>
            </w:r>
          </w:p>
          <w:p w14:paraId="4668F06A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Tvorba mediálního sdělení</w:t>
            </w:r>
          </w:p>
          <w:p w14:paraId="42DBF1E4" w14:textId="77777777" w:rsidR="00A26406" w:rsidRPr="0083778F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b/>
                <w:color w:val="000000"/>
                <w:sz w:val="24"/>
                <w:szCs w:val="24"/>
              </w:rPr>
              <w:t>Přesah:</w:t>
            </w:r>
          </w:p>
          <w:p w14:paraId="0ADB9A70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Český jazyk a literatura</w:t>
            </w:r>
          </w:p>
          <w:p w14:paraId="25C06FAA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Člověk a příroda – přírodopis, zeměpis</w:t>
            </w:r>
          </w:p>
          <w:p w14:paraId="62889057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Informační a komunikační technologie</w:t>
            </w:r>
          </w:p>
          <w:p w14:paraId="2C1653AA" w14:textId="77777777" w:rsidR="00A26406" w:rsidRPr="0083778F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Umění a kultura - výtvarná výchova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947679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A26406" w:rsidRPr="0083778F" w14:paraId="311BBCC3" w14:textId="77777777">
        <w:trPr>
          <w:trHeight w:val="567"/>
        </w:trPr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3F20417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83778F">
              <w:rPr>
                <w:color w:val="000000"/>
              </w:rPr>
              <w:t>4.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3CD50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Unit 3</w:t>
            </w:r>
          </w:p>
          <w:p w14:paraId="6F381934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Mluvnice</w:t>
            </w:r>
          </w:p>
          <w:p w14:paraId="562BC0FF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počitatelná a nepočitatelná podstatná jména</w:t>
            </w:r>
          </w:p>
          <w:p w14:paraId="6797E00F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some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 / 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any</w:t>
            </w:r>
          </w:p>
          <w:p w14:paraId="487B8F18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lastRenderedPageBreak/>
              <w:t>How much...?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 / 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How many...?</w:t>
            </w:r>
          </w:p>
          <w:p w14:paraId="472D57EC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a lot (of), (not) much / many</w:t>
            </w:r>
          </w:p>
          <w:p w14:paraId="3192C829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minulý čas nepravidelných sloves </w:t>
            </w:r>
          </w:p>
          <w:p w14:paraId="6715950C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rozkazovací způsob</w:t>
            </w:r>
          </w:p>
          <w:p w14:paraId="4203EA7D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Zvuková a grafická podoba jazyka</w:t>
            </w:r>
          </w:p>
          <w:p w14:paraId="2B47A44A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výslovnost 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æ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 /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 xml:space="preserve"> aː</w:t>
            </w:r>
          </w:p>
          <w:p w14:paraId="76766D6B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větný přízvuk</w:t>
            </w:r>
          </w:p>
          <w:p w14:paraId="3850871A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pravopis slov osvojené slovní zásoby</w:t>
            </w:r>
          </w:p>
          <w:p w14:paraId="045BB336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6CC06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lastRenderedPageBreak/>
              <w:t>rozumí obsahu krátkých rozhovorů na daná témata, v rozhovorech zachytí konkrétní informace, CJ – 9 – 1 - 02</w:t>
            </w:r>
          </w:p>
          <w:p w14:paraId="32FDDEDE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jídlo a pití</w:t>
            </w:r>
          </w:p>
          <w:p w14:paraId="505BB893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potraviny a vyjádření množství</w:t>
            </w:r>
          </w:p>
          <w:p w14:paraId="69C4B5A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nákup potravin</w:t>
            </w:r>
          </w:p>
          <w:p w14:paraId="3A795767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lastRenderedPageBreak/>
              <w:t>zdravé stravovací návyky</w:t>
            </w:r>
          </w:p>
          <w:p w14:paraId="5C1AE9CD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zdravý životní styl</w:t>
            </w:r>
          </w:p>
          <w:p w14:paraId="0F88401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Vyjmenuje oblíbené jídlo a nápoje</w:t>
            </w:r>
          </w:p>
          <w:p w14:paraId="790F1A9A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Zapojí se do krátkého rozhovoru v obchodě, v kavárně, restauraci, CJ – 9 – 2 - 02</w:t>
            </w:r>
          </w:p>
          <w:p w14:paraId="537C6FE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pomocí slovních spojení a vět se zapojí do krátkého, jasně strukturovaného rozhovoru, kde vyjádří žádost, příp. pozvání, a na podobné vyjádření adekvátně reaguje, CJ – 9 – 3 - 01</w:t>
            </w:r>
          </w:p>
          <w:p w14:paraId="67DD7809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napíše tipy, jak žít zdravě, přičemž používá rozkazovací způsob, CJ – 9 – 2- 01</w:t>
            </w:r>
          </w:p>
          <w:p w14:paraId="3652D4ED" w14:textId="77777777" w:rsidR="00A26406" w:rsidRPr="0083778F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</w:p>
          <w:p w14:paraId="22BF51E7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práce se slovníkem, CJ – 9 – 1 - 05</w:t>
            </w:r>
          </w:p>
          <w:p w14:paraId="20B5E18A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Tematické okruhy</w:t>
            </w:r>
          </w:p>
          <w:p w14:paraId="7C9A1DB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stravovací návyky</w:t>
            </w:r>
          </w:p>
          <w:p w14:paraId="3F7299E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nákupy</w:t>
            </w:r>
          </w:p>
          <w:p w14:paraId="2A86CAD2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péče o zdraví</w:t>
            </w:r>
          </w:p>
          <w:p w14:paraId="101FB1F5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reálie anglicky mluvících zemí – Jamie Oliver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ACB6A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lastRenderedPageBreak/>
              <w:t xml:space="preserve">OSV </w:t>
            </w:r>
          </w:p>
          <w:p w14:paraId="725A58F4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0F13725E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 xml:space="preserve">Osobnostní rozvoj </w:t>
            </w:r>
          </w:p>
          <w:p w14:paraId="78173F03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Seberegulace a sebeorganizace</w:t>
            </w:r>
          </w:p>
          <w:p w14:paraId="2ED93F24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Psychohygiena</w:t>
            </w:r>
          </w:p>
          <w:p w14:paraId="5F581507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lastRenderedPageBreak/>
              <w:t>Sociální rozvoj</w:t>
            </w:r>
          </w:p>
          <w:p w14:paraId="512B9C49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Komunikace</w:t>
            </w:r>
          </w:p>
          <w:p w14:paraId="11178832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Kooperace a kompetice</w:t>
            </w:r>
          </w:p>
          <w:p w14:paraId="4ED09A50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Morální rozvoj</w:t>
            </w:r>
          </w:p>
          <w:p w14:paraId="33BCD916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Řešení problémů a rozhodovací dovednosti</w:t>
            </w:r>
          </w:p>
          <w:p w14:paraId="6EE0FBA7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MKV</w:t>
            </w:r>
          </w:p>
          <w:p w14:paraId="48232DA1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089A4BFD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Lidské vztahy </w:t>
            </w:r>
          </w:p>
          <w:p w14:paraId="2261DBDD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Kulturní diference </w:t>
            </w:r>
          </w:p>
          <w:p w14:paraId="1F3C748B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MV</w:t>
            </w:r>
          </w:p>
          <w:p w14:paraId="6D4FC85E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28C6B01E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Tvorba mediálního sdělení</w:t>
            </w:r>
          </w:p>
          <w:p w14:paraId="695F2D03" w14:textId="77777777" w:rsidR="00A26406" w:rsidRPr="0083778F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b/>
                <w:color w:val="000000"/>
                <w:sz w:val="24"/>
                <w:szCs w:val="24"/>
              </w:rPr>
              <w:t>Přesah:</w:t>
            </w:r>
          </w:p>
          <w:p w14:paraId="034EBC30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Český jazyk a literatura</w:t>
            </w:r>
          </w:p>
          <w:p w14:paraId="7E9626B8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Člověk a zdraví – výchova ke zdraví, tělesná výchova</w:t>
            </w:r>
          </w:p>
          <w:p w14:paraId="61586445" w14:textId="77777777" w:rsidR="00A26406" w:rsidRPr="0083778F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Umění a kultura – hudební výchova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0B8C8D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A26406" w:rsidRPr="0083778F" w14:paraId="2618A9B6" w14:textId="77777777">
        <w:trPr>
          <w:trHeight w:val="1134"/>
        </w:trPr>
        <w:tc>
          <w:tcPr>
            <w:tcW w:w="1079" w:type="dxa"/>
            <w:tcBorders>
              <w:top w:val="single" w:sz="18" w:space="0" w:color="000000"/>
              <w:left w:val="nil"/>
              <w:right w:val="single" w:sz="4" w:space="0" w:color="000000"/>
            </w:tcBorders>
            <w:vAlign w:val="center"/>
          </w:tcPr>
          <w:p w14:paraId="10255FE2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83778F">
              <w:rPr>
                <w:color w:val="000000"/>
              </w:rPr>
              <w:t>5.</w:t>
            </w:r>
          </w:p>
        </w:tc>
        <w:tc>
          <w:tcPr>
            <w:tcW w:w="2699" w:type="dxa"/>
            <w:tcBorders>
              <w:top w:val="single" w:sz="18" w:space="0" w:color="000000"/>
              <w:left w:val="nil"/>
              <w:right w:val="single" w:sz="4" w:space="0" w:color="000000"/>
            </w:tcBorders>
          </w:tcPr>
          <w:p w14:paraId="04DC08D1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Opakování lekcí 1. – 3.</w:t>
            </w:r>
          </w:p>
          <w:p w14:paraId="084AF7BF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Pololetní test/sebehodnocení</w:t>
            </w:r>
          </w:p>
        </w:tc>
        <w:tc>
          <w:tcPr>
            <w:tcW w:w="4671" w:type="dxa"/>
            <w:tcBorders>
              <w:top w:val="single" w:sz="18" w:space="0" w:color="000000"/>
              <w:left w:val="nil"/>
              <w:right w:val="single" w:sz="4" w:space="0" w:color="000000"/>
            </w:tcBorders>
          </w:tcPr>
          <w:p w14:paraId="3F0F083E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778F">
              <w:rPr>
                <w:color w:val="000000"/>
              </w:rPr>
              <w:t>Žák rozumí probraným tématům a dokáže je aplikovat v praxi. Zeptá se na základní informace a zapojí se do jednoduchých rozhovorů. Rozumí krátkým a jednoduchým textům, označením a nápisům na veřejných místech, napíše jednoduchý text na probraná témata. S pomocí učitele zhodnotí svůj vlastní pokrok ve studiu, CJ – 9 – 1 - 03</w:t>
            </w:r>
          </w:p>
        </w:tc>
        <w:tc>
          <w:tcPr>
            <w:tcW w:w="2708" w:type="dxa"/>
            <w:tcBorders>
              <w:top w:val="single" w:sz="18" w:space="0" w:color="000000"/>
              <w:left w:val="nil"/>
              <w:right w:val="single" w:sz="4" w:space="0" w:color="000000"/>
            </w:tcBorders>
          </w:tcPr>
          <w:p w14:paraId="3EBC12A8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018" w:type="dxa"/>
            <w:tcBorders>
              <w:top w:val="single" w:sz="18" w:space="0" w:color="000000"/>
              <w:left w:val="nil"/>
              <w:right w:val="nil"/>
            </w:tcBorders>
          </w:tcPr>
          <w:p w14:paraId="50249298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A26406" w:rsidRPr="0083778F" w14:paraId="1B9C3B1C" w14:textId="77777777">
        <w:trPr>
          <w:trHeight w:val="567"/>
        </w:trPr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B337274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83778F">
              <w:rPr>
                <w:color w:val="000000"/>
              </w:rPr>
              <w:t>6.+7.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A7C9F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 xml:space="preserve">Unit 4 </w:t>
            </w:r>
          </w:p>
          <w:p w14:paraId="504BA73E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Mluvnice</w:t>
            </w:r>
          </w:p>
          <w:p w14:paraId="015BDA4E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lastRenderedPageBreak/>
              <w:t xml:space="preserve">budoucí čas 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will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 – kladná a záporná oznamovací věta, otázka, krátké odpovědi, otázky ‚ano / ne‘, otázky s tázacími zájmeny</w:t>
            </w:r>
          </w:p>
          <w:p w14:paraId="3BD2A193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vyjádření budoucího děje pomocí 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 xml:space="preserve">going to - 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>kladná a záporná oznamovací věta, otázka, krátké odpovědi, otázky ‚ano / ne‘, otázky s tázacími zájmeny</w:t>
            </w:r>
          </w:p>
          <w:p w14:paraId="1A8D69EF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spojky a prostředky textové návaznosti</w:t>
            </w:r>
          </w:p>
          <w:p w14:paraId="3E25B97C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Zvuková a grafická podoba jazyka</w:t>
            </w:r>
          </w:p>
          <w:p w14:paraId="4849A4B6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pravopis slov osvojené slovní zásoby</w:t>
            </w:r>
          </w:p>
          <w:p w14:paraId="4C40ABB7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slovní a větný přízvuk</w:t>
            </w:r>
          </w:p>
          <w:p w14:paraId="68085DE6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výslovnost 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v 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>a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 xml:space="preserve"> w</w:t>
            </w:r>
          </w:p>
          <w:p w14:paraId="24073944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CB11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lastRenderedPageBreak/>
              <w:t xml:space="preserve">rozumí obsahu rozhovorů o užívání informačních a komunikačních technologií a 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lastRenderedPageBreak/>
              <w:t>k jednotlivým rozhovorům přiřadí konkrétní téma</w:t>
            </w:r>
          </w:p>
          <w:p w14:paraId="01924222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vyjmenuje mobilní zařízení a příslušenství k pc</w:t>
            </w:r>
          </w:p>
          <w:p w14:paraId="62FFBB1C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uvede svůj názor na život v budoucnosti, např. cestování, práci v továrnách a na farmě, zdraví a bydlení, CJ – 9 – 2 - 02</w:t>
            </w:r>
          </w:p>
          <w:p w14:paraId="07BA1A30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zeptá se spolužáka na plány do budoucna a na podobné otázky odpoví, CJ – 9 – 1- 03</w:t>
            </w:r>
          </w:p>
          <w:p w14:paraId="098B496E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</w:p>
          <w:p w14:paraId="3F8CB7F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porozumí nabídce, návrhu a adekvátním reakcím na nabídku nebo návrh</w:t>
            </w:r>
          </w:p>
          <w:p w14:paraId="147A1849" w14:textId="77777777" w:rsidR="00A26406" w:rsidRPr="0083778F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/>
                <w:color w:val="000000"/>
                <w:sz w:val="24"/>
                <w:szCs w:val="24"/>
              </w:rPr>
            </w:pPr>
          </w:p>
          <w:p w14:paraId="2B0259AD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zapíše informace, slovní spojení nebo jednoduché věty týkající se budoucího děje vyjádřeného pomocí 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will/be going to, CJ – 9 – 3 - 01</w:t>
            </w:r>
          </w:p>
          <w:p w14:paraId="1436FB52" w14:textId="77777777" w:rsidR="00A26406" w:rsidRPr="0083778F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</w:p>
          <w:p w14:paraId="1C54387B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 zapojí se pomocí slovních spojení a vět do krátkých, jasně strukturovaných rozhovorů, kde mluvčí sdělí problém, nabídnou pomoc s řešením problému a na nabídku adekvátně reagují</w:t>
            </w:r>
          </w:p>
          <w:p w14:paraId="6607894B" w14:textId="77777777" w:rsidR="00A26406" w:rsidRPr="0083778F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</w:p>
          <w:p w14:paraId="4A2AEE71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práce se slovníkem</w:t>
            </w:r>
          </w:p>
          <w:p w14:paraId="6C0A49FA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Tematické okruhy</w:t>
            </w:r>
          </w:p>
          <w:p w14:paraId="61C4EF5C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moderní technologie a média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F79DB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lastRenderedPageBreak/>
              <w:t xml:space="preserve">OSV </w:t>
            </w:r>
          </w:p>
          <w:p w14:paraId="6192B3CD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5408B93B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 xml:space="preserve">Osobnostní rozvoj </w:t>
            </w:r>
          </w:p>
          <w:p w14:paraId="6DB6ECA4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lastRenderedPageBreak/>
              <w:t>Sebepoznání a sebepojetí</w:t>
            </w:r>
          </w:p>
          <w:p w14:paraId="1DA1321C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Seberegulace a sebeorganizace</w:t>
            </w:r>
          </w:p>
          <w:p w14:paraId="4C0C309E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Kreativita</w:t>
            </w:r>
          </w:p>
          <w:p w14:paraId="0AB1EC14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Sociální rozvoj</w:t>
            </w:r>
          </w:p>
          <w:p w14:paraId="66BA6419" w14:textId="77777777" w:rsidR="00A26406" w:rsidRPr="0083778F" w:rsidRDefault="00D83F7B" w:rsidP="00DC7024">
            <w:pPr>
              <w:numPr>
                <w:ilvl w:val="0"/>
                <w:numId w:val="1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Komunikace</w:t>
            </w:r>
          </w:p>
          <w:p w14:paraId="179F1310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Kooperace a kompetice</w:t>
            </w:r>
          </w:p>
          <w:p w14:paraId="4CAB0994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Morální rozvoj</w:t>
            </w:r>
          </w:p>
          <w:p w14:paraId="589B5884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Řešení problémů a rozhodovací dovednosti</w:t>
            </w:r>
          </w:p>
          <w:p w14:paraId="5A9FB36B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VDO</w:t>
            </w:r>
          </w:p>
          <w:p w14:paraId="3BB2E630" w14:textId="77777777" w:rsidR="00A26406" w:rsidRPr="0083778F" w:rsidRDefault="00D83F7B" w:rsidP="00DC7024">
            <w:pPr>
              <w:numPr>
                <w:ilvl w:val="0"/>
                <w:numId w:val="1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Občanská společnost a škola</w:t>
            </w:r>
          </w:p>
          <w:p w14:paraId="5935A2DE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MV</w:t>
            </w:r>
          </w:p>
          <w:p w14:paraId="79B5F9E8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Kritické čtení a vnímání mediálního sdělení</w:t>
            </w:r>
          </w:p>
          <w:p w14:paraId="554142A0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Tvorba mediálního sdělení</w:t>
            </w:r>
          </w:p>
          <w:p w14:paraId="43A5CC04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Přesah:</w:t>
            </w:r>
          </w:p>
          <w:p w14:paraId="4A9091C4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Český jazyk a literatura </w:t>
            </w:r>
          </w:p>
          <w:p w14:paraId="2734DDA7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Informační a komunikační technologie</w:t>
            </w:r>
          </w:p>
          <w:p w14:paraId="32281427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Člověk a svět práce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99F6C2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A26406" w:rsidRPr="0083778F" w14:paraId="3C98968C" w14:textId="77777777">
        <w:trPr>
          <w:trHeight w:val="567"/>
        </w:trPr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394515A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83778F">
              <w:rPr>
                <w:color w:val="000000"/>
              </w:rPr>
              <w:t>8.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BBAA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Unit 5</w:t>
            </w:r>
          </w:p>
          <w:p w14:paraId="69895E05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Mluvnice</w:t>
            </w:r>
          </w:p>
          <w:p w14:paraId="55E8C9FF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lastRenderedPageBreak/>
              <w:t>stupňování přídavných jmen</w:t>
            </w:r>
          </w:p>
          <w:p w14:paraId="5E9A0FDB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(not) as ... as</w:t>
            </w:r>
          </w:p>
          <w:p w14:paraId="575F24B1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člen určitý a neurčitý</w:t>
            </w:r>
          </w:p>
          <w:p w14:paraId="780F75DC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předložky místa</w:t>
            </w:r>
          </w:p>
          <w:p w14:paraId="042977C8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Zvuková a grafická podoba jazyka</w:t>
            </w:r>
          </w:p>
          <w:p w14:paraId="45E4D4B3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intonace</w:t>
            </w:r>
          </w:p>
          <w:p w14:paraId="76C0B4D6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pravopis slov osvojené slovní zásoby</w:t>
            </w:r>
          </w:p>
          <w:p w14:paraId="59E65F77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93D7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lastRenderedPageBreak/>
              <w:t>rozumí rozhovorům v turistickém informačním centru a zachytí v nich konkrétní informace, CJ – 9 – 1 - 03</w:t>
            </w:r>
          </w:p>
          <w:p w14:paraId="0FE79A8F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lastRenderedPageBreak/>
              <w:t>rozumí otázkám na cestu a popisu cesty</w:t>
            </w:r>
          </w:p>
          <w:p w14:paraId="4321068A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popíše své město</w:t>
            </w:r>
          </w:p>
          <w:p w14:paraId="6504A483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podle vzoru napíše jednoduchý popis města, kde bydlí, CJ – 9 – 2 - 01</w:t>
            </w:r>
          </w:p>
          <w:p w14:paraId="7E282142" w14:textId="77777777" w:rsidR="00A26406" w:rsidRPr="0083778F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</w:p>
          <w:p w14:paraId="6490E1DA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sdělí, kde se v místě jeho bydliště nachází banka, autobusové nádraží, park, supermarket a radnice</w:t>
            </w:r>
          </w:p>
          <w:p w14:paraId="25355239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zeptá se spolužáka na cestu a na podobné otázky odpoví</w:t>
            </w:r>
          </w:p>
          <w:p w14:paraId="09A00903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napíše jednoduché věty srovnávající dvě města</w:t>
            </w:r>
          </w:p>
          <w:p w14:paraId="5B866352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napíše jednoduché věty s použitím superlativu</w:t>
            </w:r>
          </w:p>
          <w:p w14:paraId="4D9D3993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dodržuje fonetická pravidla a čte nahlas a srozumitelně jednoduchý text, CJ – 9 – 1 - 01</w:t>
            </w:r>
          </w:p>
          <w:p w14:paraId="23B68EC0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Tematické okruhy</w:t>
            </w:r>
          </w:p>
          <w:p w14:paraId="2D8F2721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město a příroda</w:t>
            </w:r>
          </w:p>
          <w:p w14:paraId="67DCEC7C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reálie anglicky mluvících zemí – London, Bristol, Skotsko, Kingsbridge, národní park Snowdonia (Wales), národní park Yellowstone (USA), Grand Canyon (USA), New York (WB), Dartmouth (WB), New Zealand (WB), Auckland (WB)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94689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lastRenderedPageBreak/>
              <w:t xml:space="preserve">OSV </w:t>
            </w:r>
          </w:p>
          <w:p w14:paraId="5EC3C86A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17EC71C3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 xml:space="preserve">Osobnostní rozvoj </w:t>
            </w:r>
          </w:p>
          <w:p w14:paraId="64D504DA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lastRenderedPageBreak/>
              <w:t>Rozvoj schopnosti poznávání</w:t>
            </w:r>
          </w:p>
          <w:p w14:paraId="5B28162E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Seberegulace a sebeorganizace</w:t>
            </w:r>
          </w:p>
          <w:p w14:paraId="2BE7CDA3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Sociální rozvoj</w:t>
            </w:r>
          </w:p>
          <w:p w14:paraId="76C8A168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Komunikace</w:t>
            </w:r>
          </w:p>
          <w:p w14:paraId="09E4FFA8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 xml:space="preserve">EGS </w:t>
            </w:r>
          </w:p>
          <w:p w14:paraId="313080A9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2CC4A8D0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Evropa a svět nás zajímá</w:t>
            </w:r>
          </w:p>
          <w:p w14:paraId="0F8D101A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Objevujeme Evropu a svět</w:t>
            </w:r>
          </w:p>
          <w:p w14:paraId="31AF756F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MKV</w:t>
            </w:r>
          </w:p>
          <w:p w14:paraId="333901CF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2D073DEA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Kulturní diference</w:t>
            </w:r>
          </w:p>
          <w:p w14:paraId="09DEFA13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Multikulturalita</w:t>
            </w:r>
          </w:p>
          <w:p w14:paraId="4A2C69FE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MV</w:t>
            </w:r>
          </w:p>
          <w:p w14:paraId="24EB0CDE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68596116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Tvorba mediálního sdělení</w:t>
            </w:r>
          </w:p>
          <w:p w14:paraId="47EE6AEC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Přesah:</w:t>
            </w:r>
          </w:p>
          <w:p w14:paraId="2088C916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Český jazyk a literatura</w:t>
            </w:r>
          </w:p>
          <w:p w14:paraId="3A97134E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Matematika a její aplikace</w:t>
            </w:r>
          </w:p>
          <w:p w14:paraId="50CC67A9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Člověk a společnost – dějepis</w:t>
            </w:r>
          </w:p>
          <w:p w14:paraId="4CB18D72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Člověk a příroda – zeměpis</w:t>
            </w:r>
          </w:p>
          <w:p w14:paraId="528C1A17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Umění a kultura – hudební výchova</w:t>
            </w:r>
          </w:p>
          <w:p w14:paraId="63D1CFBA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1AF794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A26406" w:rsidRPr="0083778F" w14:paraId="669216A0" w14:textId="77777777">
        <w:trPr>
          <w:trHeight w:val="567"/>
        </w:trPr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4D45207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83778F">
              <w:rPr>
                <w:color w:val="000000"/>
              </w:rPr>
              <w:lastRenderedPageBreak/>
              <w:t>9.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BA6DE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Mluvnice</w:t>
            </w:r>
          </w:p>
          <w:p w14:paraId="771D61B2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should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 / 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shouldn’t</w:t>
            </w:r>
          </w:p>
          <w:p w14:paraId="3D39DBB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must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 / 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mustn’t</w:t>
            </w:r>
          </w:p>
          <w:p w14:paraId="6FAE73E9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have to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 / 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don’t have to</w:t>
            </w:r>
          </w:p>
          <w:p w14:paraId="12A1A496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Zvuková a grafická podoba jazyka</w:t>
            </w:r>
          </w:p>
          <w:p w14:paraId="5E33DA8B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pravopis slov osvojené slovní zásoby</w:t>
            </w:r>
          </w:p>
          <w:p w14:paraId="0653EE5A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slovní a větný přízvuk</w:t>
            </w:r>
          </w:p>
          <w:p w14:paraId="5CEB9CBB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silent letters</w:t>
            </w:r>
          </w:p>
          <w:p w14:paraId="55E887F3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4B46332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E60EA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v krátkých a jednoduchých konverzacích zachytí konkrétní problémy, CJ – 9 – 1 - 02</w:t>
            </w:r>
          </w:p>
          <w:p w14:paraId="04E8AC21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v rozhovoru se spolužákem vyjádří problém nebo navrhne řešení problému, CJ – 9 – 3 - 01</w:t>
            </w:r>
          </w:p>
          <w:p w14:paraId="6D202D86" w14:textId="77777777" w:rsidR="00A26406" w:rsidRPr="0083778F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</w:p>
          <w:p w14:paraId="067F6F16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pomocí frázových sloves popíše situace na obrázku, CJ – 9 – 3 - 01</w:t>
            </w:r>
          </w:p>
          <w:p w14:paraId="61D546C7" w14:textId="77777777" w:rsidR="00A26406" w:rsidRPr="0083778F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/>
                <w:color w:val="000000"/>
                <w:sz w:val="24"/>
                <w:szCs w:val="24"/>
              </w:rPr>
            </w:pPr>
          </w:p>
          <w:p w14:paraId="4E092B71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diskutuje se spolužáky o obnovitelných zdrojích energie</w:t>
            </w:r>
          </w:p>
          <w:p w14:paraId="50D45E26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aktivně umí používat modální slovesa</w:t>
            </w:r>
          </w:p>
          <w:p w14:paraId="7E2CB84F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se spolužákem napíše zábavná školní pravidla, CJ – 9 – 2 - 01</w:t>
            </w:r>
          </w:p>
          <w:p w14:paraId="14A7AD1B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</w:p>
          <w:p w14:paraId="7FA8A8C4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Tematické okruhy</w:t>
            </w:r>
          </w:p>
          <w:p w14:paraId="045F5DBE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společnost a její problémy</w:t>
            </w:r>
          </w:p>
          <w:p w14:paraId="599C0349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B0F0"/>
              </w:rPr>
            </w:pPr>
            <w:r w:rsidRPr="0083778F">
              <w:rPr>
                <w:rFonts w:eastAsia="Arial"/>
                <w:color w:val="000000"/>
              </w:rPr>
              <w:t>reálie anglicky mluvících zemí – Austrálie, Nový Zéland, Přistání na řece Hudson (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6E960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 xml:space="preserve">OSV </w:t>
            </w:r>
          </w:p>
          <w:p w14:paraId="42A3EA42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255EAC69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 xml:space="preserve">Osobnostní rozvoj </w:t>
            </w:r>
          </w:p>
          <w:p w14:paraId="3C090818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Sebepoznání a sebepojetí</w:t>
            </w:r>
          </w:p>
          <w:p w14:paraId="4188534A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Seberegulace a sebeorganizace</w:t>
            </w:r>
          </w:p>
          <w:p w14:paraId="25F01E2B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Kreativita</w:t>
            </w:r>
          </w:p>
          <w:p w14:paraId="07C21AC3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Sociální rozvoj</w:t>
            </w:r>
          </w:p>
          <w:p w14:paraId="3C8954BA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Komunikace</w:t>
            </w:r>
          </w:p>
          <w:p w14:paraId="7B842BA6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Mezilidské vztahy</w:t>
            </w:r>
          </w:p>
          <w:p w14:paraId="188B7578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Morální rozvoj</w:t>
            </w:r>
          </w:p>
          <w:p w14:paraId="3926414E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Řešení problémů a rozhodovací dovednosti</w:t>
            </w:r>
          </w:p>
          <w:p w14:paraId="0BA41678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VDO</w:t>
            </w:r>
          </w:p>
          <w:p w14:paraId="30FEB7DC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36E04A97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Občanská společnost a škola</w:t>
            </w:r>
          </w:p>
          <w:p w14:paraId="559A4A43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 xml:space="preserve">EGS </w:t>
            </w:r>
          </w:p>
          <w:p w14:paraId="1B1FCA27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2D9AFD88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Evropa a svět nás zajímá</w:t>
            </w:r>
          </w:p>
          <w:p w14:paraId="2DFD0933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Objevujeme Evropu a svět</w:t>
            </w:r>
          </w:p>
          <w:p w14:paraId="5F56A53E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EV</w:t>
            </w:r>
          </w:p>
          <w:p w14:paraId="1A0E32D0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2DC00FA2" w14:textId="77777777" w:rsidR="00A26406" w:rsidRPr="0083778F" w:rsidRDefault="00D83F7B" w:rsidP="00DC7024">
            <w:pPr>
              <w:numPr>
                <w:ilvl w:val="0"/>
                <w:numId w:val="1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Lidské aktivity a problémy životního prostředí</w:t>
            </w:r>
          </w:p>
          <w:p w14:paraId="3C248AED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MV</w:t>
            </w:r>
          </w:p>
          <w:p w14:paraId="60F26E1A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4F76CAA3" w14:textId="77777777" w:rsidR="00A26406" w:rsidRPr="0083778F" w:rsidRDefault="00D83F7B" w:rsidP="00DC7024">
            <w:pPr>
              <w:numPr>
                <w:ilvl w:val="0"/>
                <w:numId w:val="1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lastRenderedPageBreak/>
              <w:t>Kritické čtení a vnímání mediálního sdělení</w:t>
            </w:r>
          </w:p>
          <w:p w14:paraId="1B48BE56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Tvorba mediálního sdělení</w:t>
            </w:r>
          </w:p>
          <w:p w14:paraId="50BAAB07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Přesah:</w:t>
            </w:r>
          </w:p>
          <w:p w14:paraId="244017D1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Český jazyk a literatura </w:t>
            </w:r>
          </w:p>
          <w:p w14:paraId="49DE727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Člověk a společnost – výchova k občanství</w:t>
            </w:r>
          </w:p>
          <w:p w14:paraId="75D9E1EB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Člověk a příroda – zeměpis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BCF865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A26406" w:rsidRPr="0083778F" w14:paraId="19FE7E27" w14:textId="77777777">
        <w:trPr>
          <w:trHeight w:val="1134"/>
        </w:trPr>
        <w:tc>
          <w:tcPr>
            <w:tcW w:w="1079" w:type="dxa"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14:paraId="0D7AF376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778F">
              <w:rPr>
                <w:color w:val="000000"/>
              </w:rPr>
              <w:lastRenderedPageBreak/>
              <w:t>10.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0DAA898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Opakování lekcí 4. – 6.</w:t>
            </w:r>
          </w:p>
          <w:p w14:paraId="1F82A7F0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Závěrečný test/sebehodnocení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271580F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778F">
              <w:rPr>
                <w:color w:val="000000"/>
              </w:rPr>
              <w:t>Žák rozumí probraným tématům a dokáže je aplikovat v praxi. Zeptá se na základní informace a zapojí se do jednoduchých rozhovorů. Rozumí krátkým a jednoduchým textům, označením a nápisům na veřejných místech, napíše jednoduchý text na probraná témata. S pomocí učitele zhodnotí svůj vlastní pokrok ve studiu.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14C284C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14:paraId="61B28E00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</w:tbl>
    <w:p w14:paraId="533A6F8A" w14:textId="77777777" w:rsidR="00A26406" w:rsidRPr="0083778F" w:rsidRDefault="00A2640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rPr>
          <w:color w:val="000000"/>
        </w:rPr>
      </w:pPr>
    </w:p>
    <w:p w14:paraId="03D5E50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rPr>
          <w:color w:val="000000"/>
        </w:rPr>
      </w:pPr>
      <w:r>
        <w:rPr>
          <w:color w:val="000000"/>
        </w:rPr>
        <w:t>Project Explore 2 je součástí devítidílné série učebnic pro základní vzdělávání, jejichž cílem je objevování. Tento kurz klade silný důraz na výuku jazyka prostřednictvím příběhů, písní, vytváření hodnotové orientace a mezipředmětových vztahů. Tématem celého kurzu je „zkoumání“.</w:t>
      </w:r>
    </w:p>
    <w:p w14:paraId="3FBF82C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Žákům jsou průběžně nabízeny možnosti učit se jazyk a používat ho v reálných situacích.</w:t>
      </w:r>
    </w:p>
    <w:p w14:paraId="3109BCB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rPr>
          <w:color w:val="000000"/>
        </w:rPr>
      </w:pPr>
      <w:r>
        <w:rPr>
          <w:color w:val="000000"/>
        </w:rPr>
        <w:t>Zpracovala. Mgr. Lenka Kučerová</w:t>
      </w:r>
    </w:p>
    <w:p w14:paraId="5D9A05A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rPr>
          <w:color w:val="000000"/>
        </w:rPr>
      </w:pPr>
    </w:p>
    <w:p w14:paraId="78D6FE6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rPr>
          <w:color w:val="000000"/>
        </w:rPr>
      </w:pPr>
    </w:p>
    <w:p w14:paraId="6AEB8EF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rPr>
          <w:color w:val="000000"/>
        </w:rPr>
      </w:pPr>
    </w:p>
    <w:p w14:paraId="69D94F4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rPr>
          <w:color w:val="000000"/>
        </w:rPr>
      </w:pPr>
    </w:p>
    <w:p w14:paraId="50C27E9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rPr>
          <w:color w:val="000000"/>
        </w:rPr>
      </w:pPr>
    </w:p>
    <w:p w14:paraId="507FBBCD" w14:textId="77777777" w:rsidR="0083778F" w:rsidRDefault="0083778F" w:rsidP="0083778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Chars="0" w:left="0" w:firstLineChars="0" w:firstLine="0"/>
        <w:rPr>
          <w:color w:val="000000"/>
        </w:rPr>
      </w:pPr>
    </w:p>
    <w:p w14:paraId="4F5489DA" w14:textId="77777777" w:rsidR="00A26406" w:rsidRDefault="00D83F7B" w:rsidP="0083778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Chars="0" w:left="0" w:firstLineChars="0" w:firstLine="0"/>
        <w:rPr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  <w:r>
        <w:rPr>
          <w:rFonts w:ascii="Arial" w:eastAsia="Arial" w:hAnsi="Arial" w:cs="Arial"/>
          <w:color w:val="000000"/>
          <w:sz w:val="36"/>
          <w:szCs w:val="36"/>
        </w:rPr>
        <w:tab/>
      </w:r>
    </w:p>
    <w:p w14:paraId="79395CFD" w14:textId="77777777" w:rsidR="00A26406" w:rsidRDefault="00D83F7B" w:rsidP="008377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Jazyk a jazyková komunikace      Vzdělávací obor:  </w:t>
      </w:r>
      <w:r>
        <w:rPr>
          <w:rFonts w:ascii="Arial" w:eastAsia="Arial" w:hAnsi="Arial" w:cs="Arial"/>
          <w:b/>
          <w:color w:val="000000"/>
          <w:u w:val="single"/>
        </w:rPr>
        <w:t>Anglický jazyk</w:t>
      </w:r>
      <w:r>
        <w:rPr>
          <w:rFonts w:ascii="Arial" w:eastAsia="Arial" w:hAnsi="Arial" w:cs="Arial"/>
          <w:color w:val="000000"/>
        </w:rPr>
        <w:t xml:space="preserve">     ročník   8.    ( Project Explore 3)</w:t>
      </w:r>
    </w:p>
    <w:p w14:paraId="28B14C3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                                                                                              </w:t>
      </w:r>
    </w:p>
    <w:p w14:paraId="34C5F95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9FBD8F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d"/>
        <w:tblW w:w="15123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80"/>
        <w:gridCol w:w="3355"/>
        <w:gridCol w:w="5400"/>
        <w:gridCol w:w="3120"/>
        <w:gridCol w:w="2268"/>
      </w:tblGrid>
      <w:tr w:rsidR="00A26406" w14:paraId="54789445" w14:textId="77777777">
        <w:trPr>
          <w:trHeight w:val="904"/>
        </w:trPr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DBEA14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období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3E8AD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Téma (Učivo)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62519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Znalosti a dovednosti (výstup)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5E02F9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Průřezová témata, projekty a kurzy, mezipředmětové vazby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48EC71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A26406" w:rsidRPr="0083778F" w14:paraId="5E5505FB" w14:textId="77777777">
        <w:trPr>
          <w:trHeight w:val="1134"/>
        </w:trPr>
        <w:tc>
          <w:tcPr>
            <w:tcW w:w="980" w:type="dxa"/>
            <w:tcBorders>
              <w:top w:val="single" w:sz="18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14:paraId="30DD0FE2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83778F">
              <w:rPr>
                <w:color w:val="000000"/>
              </w:rPr>
              <w:t>1.</w:t>
            </w:r>
          </w:p>
        </w:tc>
        <w:tc>
          <w:tcPr>
            <w:tcW w:w="3355" w:type="dxa"/>
            <w:tcBorders>
              <w:top w:val="single" w:sz="18" w:space="0" w:color="000000"/>
              <w:left w:val="nil"/>
              <w:bottom w:val="nil"/>
              <w:right w:val="single" w:sz="4" w:space="0" w:color="000000"/>
            </w:tcBorders>
          </w:tcPr>
          <w:p w14:paraId="2BB70B66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Introduction</w:t>
            </w:r>
          </w:p>
          <w:p w14:paraId="283D07AC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Mluvnice</w:t>
            </w:r>
          </w:p>
          <w:p w14:paraId="485C0D21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přítomný čas prostý vs přítomný čas průběhový</w:t>
            </w:r>
          </w:p>
          <w:p w14:paraId="0E7074F2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will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 vs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 xml:space="preserve"> going to </w:t>
            </w:r>
          </w:p>
          <w:p w14:paraId="0B43261C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otázky</w:t>
            </w:r>
          </w:p>
          <w:p w14:paraId="2A19AA82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množné číslo podstatných jmen</w:t>
            </w:r>
          </w:p>
          <w:p w14:paraId="35AF08C1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Zvuková a grafická podoba jazyka</w:t>
            </w:r>
          </w:p>
          <w:p w14:paraId="16EFB18D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výslovnost –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s/-es</w:t>
            </w:r>
          </w:p>
          <w:p w14:paraId="047B351C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pravopis slov osvojené slovní zásoby</w:t>
            </w:r>
          </w:p>
          <w:p w14:paraId="05B12035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5400" w:type="dxa"/>
            <w:tcBorders>
              <w:top w:val="single" w:sz="18" w:space="0" w:color="000000"/>
              <w:left w:val="nil"/>
              <w:bottom w:val="nil"/>
              <w:right w:val="single" w:sz="4" w:space="0" w:color="000000"/>
            </w:tcBorders>
          </w:tcPr>
          <w:p w14:paraId="772D4B18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rozumí rozhovoru, kde vrstevníci mluví o svých plánech a každodenních činnostech, rozliší jednotlivé mluvčí a jejich plánované činnosti, CJ – 9 – 1 - 03</w:t>
            </w:r>
          </w:p>
          <w:p w14:paraId="1FA6E09D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zapojí se do krátkých, jasně strukturovaných rozhovorů, které se týkají jeho samotného, každodenních i aktuálních činností</w:t>
            </w:r>
          </w:p>
          <w:p w14:paraId="6003BB7A" w14:textId="77777777" w:rsidR="00A26406" w:rsidRPr="0083778F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a sdělí, co se mu líbí či nelíbí, CJ – 9 – 3 - 01</w:t>
            </w:r>
          </w:p>
          <w:p w14:paraId="0A3C2C5D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zapíše informace, slovní spojení nebo jednoduché věty týkajíce probraných témat, CJ – 9 – 2 – 01</w:t>
            </w:r>
          </w:p>
          <w:p w14:paraId="417E949F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při čtení užívá správné frázování, slovní a větný přízvuk, výšku a sílu hlasu, tempo řeči pro zajištění plynulosti čtení, CJ 9 – 1 - 01</w:t>
            </w:r>
          </w:p>
          <w:p w14:paraId="30187161" w14:textId="77777777" w:rsidR="00A26406" w:rsidRPr="0083778F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</w:p>
          <w:p w14:paraId="34C25302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Tematické okruhy</w:t>
            </w:r>
          </w:p>
          <w:p w14:paraId="1DF7331E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domov</w:t>
            </w:r>
          </w:p>
          <w:p w14:paraId="2F70D300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volný čas</w:t>
            </w:r>
          </w:p>
          <w:p w14:paraId="165B7D52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volba povolání</w:t>
            </w:r>
          </w:p>
        </w:tc>
        <w:tc>
          <w:tcPr>
            <w:tcW w:w="3120" w:type="dxa"/>
            <w:tcBorders>
              <w:top w:val="single" w:sz="18" w:space="0" w:color="000000"/>
              <w:left w:val="nil"/>
              <w:bottom w:val="nil"/>
              <w:right w:val="single" w:sz="4" w:space="0" w:color="000000"/>
            </w:tcBorders>
          </w:tcPr>
          <w:p w14:paraId="4EE36FDB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 xml:space="preserve">OSV </w:t>
            </w:r>
          </w:p>
          <w:p w14:paraId="0646FFD3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Sociální rozvoj</w:t>
            </w:r>
          </w:p>
          <w:p w14:paraId="6CD0FE44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Mezilidské vztahy;</w:t>
            </w:r>
          </w:p>
          <w:p w14:paraId="28B774E2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Komunikace.</w:t>
            </w:r>
          </w:p>
        </w:tc>
        <w:tc>
          <w:tcPr>
            <w:tcW w:w="2268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14:paraId="210BD772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A26406" w:rsidRPr="0083778F" w14:paraId="0C8CE97C" w14:textId="77777777">
        <w:trPr>
          <w:trHeight w:val="1247"/>
        </w:trPr>
        <w:tc>
          <w:tcPr>
            <w:tcW w:w="9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14:paraId="7ED358A7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83778F">
              <w:rPr>
                <w:color w:val="000000"/>
              </w:rPr>
              <w:t>2.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CFD0325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Unit 1</w:t>
            </w:r>
          </w:p>
          <w:p w14:paraId="616E5B4F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Mluvnice</w:t>
            </w:r>
          </w:p>
          <w:p w14:paraId="61B1E0BB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minulý čas prostý pravidelných a nepravidelných sloves - kladná a záporná 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lastRenderedPageBreak/>
              <w:t>oznamovací věta, otázka, krátké odpovědi, otázky ‚ano / ne‘, otázky s tázacími zájmeny</w:t>
            </w:r>
          </w:p>
          <w:p w14:paraId="00074984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used to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 – vyjádření opakovaného děje v minulosti - kladná a záporná oznamovací věta, otázka, krátké odpovědi, otázky ‚ano / ne‘, otázky s tázacími zájmeny</w:t>
            </w:r>
          </w:p>
          <w:p w14:paraId="329C0FCA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minulý čas průběhový – kladná a záporná oznamovací věta, otázka, krátké odpovědi, otázky ‚ano / ne‘, otázky s tázacími zájmeny</w:t>
            </w:r>
          </w:p>
          <w:p w14:paraId="28169320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minulý čas průběhový vs minulý čas prostý</w:t>
            </w:r>
          </w:p>
          <w:p w14:paraId="0516F278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as, because, as a result, so that</w:t>
            </w:r>
          </w:p>
          <w:p w14:paraId="5C608FC7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Zvuková a grafická podoba jazyka</w:t>
            </w:r>
          </w:p>
          <w:p w14:paraId="7F78A93E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pravopis slov osvojené slovní zásoby</w:t>
            </w:r>
          </w:p>
          <w:p w14:paraId="5301BB90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slabiky v psaném textu a ve výslovnosti</w:t>
            </w:r>
          </w:p>
          <w:p w14:paraId="04856FE3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slovní přízvuk</w:t>
            </w:r>
          </w:p>
          <w:p w14:paraId="0E221283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výslovnost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 xml:space="preserve"> –ed/-d</w:t>
            </w:r>
          </w:p>
          <w:p w14:paraId="4C2CE429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intonace</w:t>
            </w:r>
          </w:p>
          <w:p w14:paraId="7139D80D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3225EC9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lastRenderedPageBreak/>
              <w:t>rozumí popisu události v minulosti, CJ – 9 – 1 - 03</w:t>
            </w:r>
          </w:p>
          <w:p w14:paraId="689B2CCB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porozumí informacím v jednoduché videonahrávce týkající se tématu lekce</w:t>
            </w:r>
          </w:p>
          <w:p w14:paraId="2412578B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sdělí, co dělal jako dítě</w:t>
            </w:r>
          </w:p>
          <w:p w14:paraId="6EB5234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lastRenderedPageBreak/>
              <w:t>popíše události a činnosti v minulosti, přičemž používá minulý čas prostý a minulý čas průběhový, CJ – 9 – 2 - 02</w:t>
            </w:r>
          </w:p>
          <w:p w14:paraId="3616FB9D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pomocí slovních spojení a vět se zapojí do krátkého, jasně strukturovaného rozhovoru, ve kterém sdělí vrstevníkovi novinky a na jiné zprávy reaguje, CJ – 9 – 3 - 01</w:t>
            </w:r>
          </w:p>
          <w:p w14:paraId="2ABF7F18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</w:p>
          <w:p w14:paraId="0F7B7305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Tematické okruhy</w:t>
            </w:r>
          </w:p>
          <w:p w14:paraId="0DF83C3E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rodina</w:t>
            </w:r>
          </w:p>
          <w:p w14:paraId="072BDD8F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škola</w:t>
            </w:r>
          </w:p>
          <w:p w14:paraId="38DF71EB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B0F0"/>
              </w:rPr>
            </w:pPr>
            <w:r w:rsidRPr="0083778F">
              <w:rPr>
                <w:rFonts w:eastAsia="Arial"/>
                <w:color w:val="000000"/>
              </w:rPr>
              <w:t>reálie anglicky mluvících zemí – svátky v anglicky mluvících zemích (např. Thanksgiving, Hogmanay), Tudors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F221C56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lastRenderedPageBreak/>
              <w:t xml:space="preserve">OSV </w:t>
            </w:r>
          </w:p>
          <w:p w14:paraId="0AA5F287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1B55CC15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 xml:space="preserve">Osobnostní rozvoj </w:t>
            </w:r>
          </w:p>
          <w:p w14:paraId="45830D7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Rozvoj schopnosti poznávání</w:t>
            </w:r>
          </w:p>
          <w:p w14:paraId="4FA81473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lastRenderedPageBreak/>
              <w:t>Seberegulace a sebeorganizace</w:t>
            </w:r>
          </w:p>
          <w:p w14:paraId="7E255C89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Kreativita</w:t>
            </w:r>
          </w:p>
          <w:p w14:paraId="7A5BEF06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Sociální rozvoj</w:t>
            </w:r>
          </w:p>
          <w:p w14:paraId="33EDB1BE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Poznávání lidí</w:t>
            </w:r>
          </w:p>
          <w:p w14:paraId="40C8838A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Mezilidské vztahy</w:t>
            </w:r>
          </w:p>
          <w:p w14:paraId="676B23D7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Komunikace</w:t>
            </w:r>
          </w:p>
          <w:p w14:paraId="144ADFBA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 xml:space="preserve">VDO </w:t>
            </w:r>
          </w:p>
          <w:p w14:paraId="17759646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1512BBA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Občanská společnost a škola</w:t>
            </w:r>
          </w:p>
          <w:p w14:paraId="0AB575F9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 xml:space="preserve">EGS </w:t>
            </w:r>
          </w:p>
          <w:p w14:paraId="6E7B7A71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1215289B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Evropa a svět nás zajímá</w:t>
            </w:r>
          </w:p>
          <w:p w14:paraId="50C376FC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MKV</w:t>
            </w:r>
          </w:p>
          <w:p w14:paraId="75B86F9F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3F9F0AF1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Lidské vztahy</w:t>
            </w:r>
          </w:p>
          <w:p w14:paraId="537393D8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Multikulturalita</w:t>
            </w:r>
          </w:p>
          <w:p w14:paraId="13FBAC93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MV</w:t>
            </w:r>
          </w:p>
          <w:p w14:paraId="3918347B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70A22B8C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Vnímání autora mediálních sdělení</w:t>
            </w:r>
          </w:p>
          <w:p w14:paraId="186D8409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Tvorba mediálního sdělení</w:t>
            </w:r>
          </w:p>
          <w:p w14:paraId="3C6F0F95" w14:textId="77777777" w:rsidR="00A26406" w:rsidRPr="0083778F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b/>
                <w:color w:val="000000"/>
                <w:sz w:val="24"/>
                <w:szCs w:val="24"/>
              </w:rPr>
              <w:t>Přesah:</w:t>
            </w:r>
          </w:p>
          <w:p w14:paraId="0BB5977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Český jazyk a literatura</w:t>
            </w:r>
          </w:p>
          <w:p w14:paraId="50800C30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Matematika a její aplikace</w:t>
            </w:r>
          </w:p>
          <w:p w14:paraId="5B607F7A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Člověk a společnost – dějepis</w:t>
            </w:r>
          </w:p>
          <w:p w14:paraId="200756B2" w14:textId="77777777" w:rsidR="00A26406" w:rsidRPr="0083778F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Umění a kultura - hudební 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lastRenderedPageBreak/>
              <w:t>výchova, výtvarná výchova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495A94E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A26406" w:rsidRPr="0083778F" w14:paraId="330C18C1" w14:textId="77777777">
        <w:trPr>
          <w:trHeight w:val="723"/>
        </w:trPr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4E5ECDA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83778F">
              <w:rPr>
                <w:color w:val="000000"/>
              </w:rPr>
              <w:lastRenderedPageBreak/>
              <w:t>3.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C2084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Unit 2</w:t>
            </w:r>
          </w:p>
          <w:p w14:paraId="73384011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Mluvnice</w:t>
            </w:r>
          </w:p>
          <w:p w14:paraId="4FFEBD64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předpřítomný čas prostý - kladná a záporná oznamovací věta, otázka, krátké odpovědi, otázky ‚ano / ne‘, otázky s tázacími zájmeny; 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already, yet, for, since</w:t>
            </w:r>
          </w:p>
          <w:p w14:paraId="7AB490D9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předpřítomný čas prostý vs minulý čas prostý</w:t>
            </w:r>
          </w:p>
          <w:p w14:paraId="7C25C7C5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Zvuková a grafická podoba jazyka</w:t>
            </w:r>
          </w:p>
          <w:p w14:paraId="506DC2FB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pravopis slov osvojené slovní zásoby</w:t>
            </w:r>
          </w:p>
          <w:p w14:paraId="1DDDFF1D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výslovnost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 xml:space="preserve"> æ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, 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eɪ</w:t>
            </w:r>
          </w:p>
          <w:p w14:paraId="6890AC89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slovní a větný přízvuk</w:t>
            </w:r>
          </w:p>
          <w:p w14:paraId="1137FC08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C86D7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rozumí obsahu rozhovoru o mezilidských vztazích, charakterových vlastnostech a zájmech, v rozhovoru zachytí konkrétní informaci, CJ – 9 – 1 - 03</w:t>
            </w:r>
          </w:p>
          <w:p w14:paraId="605DA7F7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pomocí frázových sloves popíše události na obrázku</w:t>
            </w:r>
          </w:p>
          <w:p w14:paraId="0401A1F9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vyjádří radu, co by měli vrstevníci v konkrétní situaci udělat</w:t>
            </w:r>
          </w:p>
          <w:p w14:paraId="4DAF8EDE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vyjádří svůj názor na radu kamaráda</w:t>
            </w:r>
          </w:p>
          <w:p w14:paraId="6308CA71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sdělí, jak tráví čas</w:t>
            </w:r>
          </w:p>
          <w:p w14:paraId="634B2B30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rozumí obsahu otázek v dotazníku, které se týkají každodenních aktivit a moderních technologií</w:t>
            </w:r>
          </w:p>
          <w:p w14:paraId="55C4BDFB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sestaví příspěvek na internetové fórum, ve kterém se svěří s problémem</w:t>
            </w:r>
          </w:p>
          <w:p w14:paraId="77B93573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práce se slovníkem, CJ – 9 – 1 - 05</w:t>
            </w:r>
          </w:p>
          <w:p w14:paraId="174472DE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Tematické okruhy</w:t>
            </w:r>
          </w:p>
          <w:p w14:paraId="37F76C51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volný čas </w:t>
            </w:r>
          </w:p>
          <w:p w14:paraId="2A0325B6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pocity a nálady</w:t>
            </w:r>
          </w:p>
          <w:p w14:paraId="55CA7921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moderní technologie a média</w:t>
            </w:r>
          </w:p>
          <w:p w14:paraId="5395C1CD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kultura</w:t>
            </w:r>
          </w:p>
          <w:p w14:paraId="3338B502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reálie anglicky mluvících zemí – život amerických teenagerů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4D7E8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 xml:space="preserve">OSV </w:t>
            </w:r>
          </w:p>
          <w:p w14:paraId="005BB262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58D6F792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 xml:space="preserve">Osobnostní rozvoj </w:t>
            </w:r>
          </w:p>
          <w:p w14:paraId="49E48F0E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Rozvoj schopnosti poznávání</w:t>
            </w:r>
          </w:p>
          <w:p w14:paraId="6050ED57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Seberegulace a sebeorganizace</w:t>
            </w:r>
          </w:p>
          <w:p w14:paraId="1BAE19F8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Psychohygiena</w:t>
            </w:r>
          </w:p>
          <w:p w14:paraId="01270023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Kreativita</w:t>
            </w:r>
          </w:p>
          <w:p w14:paraId="503CE54D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Sociální rozvoj</w:t>
            </w:r>
          </w:p>
          <w:p w14:paraId="4B35A9B8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Poznávání lidí</w:t>
            </w:r>
          </w:p>
          <w:p w14:paraId="64BCC89D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Mezilidské vztahy</w:t>
            </w:r>
          </w:p>
          <w:p w14:paraId="396927E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Komunikace</w:t>
            </w:r>
          </w:p>
          <w:p w14:paraId="122C5582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Morální rozvoj</w:t>
            </w:r>
          </w:p>
          <w:p w14:paraId="49D9237C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Řešení problémů a rozhodovací schopnosti</w:t>
            </w:r>
          </w:p>
          <w:p w14:paraId="2A331BEC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 xml:space="preserve">VDO </w:t>
            </w:r>
          </w:p>
          <w:p w14:paraId="05C2F857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23BDDFA6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Občanská společnost a škola</w:t>
            </w:r>
          </w:p>
          <w:p w14:paraId="4639A611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 xml:space="preserve">EGS </w:t>
            </w:r>
          </w:p>
          <w:p w14:paraId="2CA4ADF2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44B1F99A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Evropa a svět nás zajímá</w:t>
            </w:r>
          </w:p>
          <w:p w14:paraId="7AC156DE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MKV</w:t>
            </w:r>
          </w:p>
          <w:p w14:paraId="662E7F41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20D4BD27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Lidské vztahy</w:t>
            </w:r>
          </w:p>
          <w:p w14:paraId="1C694129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Kulturní diference</w:t>
            </w:r>
          </w:p>
          <w:p w14:paraId="0CF57A05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lastRenderedPageBreak/>
              <w:t>MV</w:t>
            </w:r>
          </w:p>
          <w:p w14:paraId="4056C72A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5C237CAF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Kritické čtení a vnímání mediálních sdělení</w:t>
            </w:r>
          </w:p>
          <w:p w14:paraId="58732B07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Vnímání autora mediálních sdělení</w:t>
            </w:r>
          </w:p>
          <w:p w14:paraId="55468322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Tvorba mediálního sdělení</w:t>
            </w:r>
          </w:p>
          <w:p w14:paraId="0D219628" w14:textId="77777777" w:rsidR="00A26406" w:rsidRPr="0083778F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b/>
                <w:color w:val="000000"/>
                <w:sz w:val="24"/>
                <w:szCs w:val="24"/>
              </w:rPr>
              <w:t>Přesah:</w:t>
            </w:r>
          </w:p>
          <w:p w14:paraId="5C8A3819" w14:textId="77777777" w:rsidR="00A26406" w:rsidRPr="0083778F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</w:p>
          <w:p w14:paraId="3D97006F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Český jazyk a literatura;</w:t>
            </w:r>
          </w:p>
          <w:p w14:paraId="64F864A2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Matematika a její aplikace</w:t>
            </w:r>
          </w:p>
          <w:p w14:paraId="2839918A" w14:textId="77777777" w:rsidR="00A26406" w:rsidRPr="0083778F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Umění a kultura - hudební výchova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912A2F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A26406" w:rsidRPr="0083778F" w14:paraId="1EA1A7D0" w14:textId="77777777">
        <w:trPr>
          <w:trHeight w:val="808"/>
        </w:trPr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21E691F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83778F">
              <w:rPr>
                <w:color w:val="000000"/>
              </w:rPr>
              <w:t>4.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3AF45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Unit 3</w:t>
            </w:r>
          </w:p>
          <w:p w14:paraId="6F5797D8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Mluvnice</w:t>
            </w:r>
          </w:p>
          <w:p w14:paraId="0E693900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 xml:space="preserve">can 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>/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 xml:space="preserve"> could 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>/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 xml:space="preserve"> be able to </w:t>
            </w:r>
          </w:p>
          <w:p w14:paraId="75BC6E78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 xml:space="preserve">have to 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/ 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 xml:space="preserve">had to </w:t>
            </w:r>
          </w:p>
          <w:p w14:paraId="58E6D7A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vztažná zájmena</w:t>
            </w:r>
          </w:p>
          <w:p w14:paraId="2AEBBE11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might</w:t>
            </w:r>
          </w:p>
          <w:p w14:paraId="30E765F2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časové údaje</w:t>
            </w:r>
          </w:p>
          <w:p w14:paraId="383ED19A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while, as, when, before that</w:t>
            </w:r>
          </w:p>
          <w:p w14:paraId="5CFBCEDF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Zvuková a grafická podoba jazyka</w:t>
            </w:r>
          </w:p>
          <w:p w14:paraId="433C1741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pravopis slov osvojené slovní zásoby</w:t>
            </w:r>
          </w:p>
          <w:p w14:paraId="7354F512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výslovnost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 xml:space="preserve"> ɒ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, 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əʊ</w:t>
            </w:r>
          </w:p>
          <w:p w14:paraId="1D4AB94A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slovní a větný přízvuk</w:t>
            </w:r>
          </w:p>
          <w:p w14:paraId="56B30833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E6ED6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rozumí obsahu textu o lidském těle, v textu nalezne odpovědi na otázky, CJ – 9 – 1 - 02</w:t>
            </w:r>
          </w:p>
          <w:p w14:paraId="34FEC73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rozumí konverzacím, kde se hovoří o zdravotních potížích, a zachytí v nich konkrétní informace, CJ – 9 – 1 - 03</w:t>
            </w:r>
          </w:p>
          <w:p w14:paraId="2D2D1053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vyjmenuje části lidského těla</w:t>
            </w:r>
          </w:p>
          <w:p w14:paraId="34D8125A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sdělí, kdy byl naposledy nemocný a jak se léčil, CJ – 9 – 2 - 01</w:t>
            </w:r>
          </w:p>
          <w:p w14:paraId="6044C423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popíše zranění na obrázku</w:t>
            </w:r>
          </w:p>
          <w:p w14:paraId="49254A7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pomocí slovních spojení a vět se zapojí do krátkého, jasně strukturovaného rozhovoru, ve kterém sdělí, co se mu stalo, a na podobné informace reaguje, CJ – 9 – 2 - 01</w:t>
            </w:r>
          </w:p>
          <w:p w14:paraId="36A638E1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uvede svůj názor na sportovní aktivity</w:t>
            </w:r>
          </w:p>
          <w:p w14:paraId="21E0E96E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uvede, kterým sportům se věnuje ve škole</w:t>
            </w:r>
          </w:p>
          <w:p w14:paraId="4C67E4B2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lastRenderedPageBreak/>
              <w:t>napíše, co uměl v minulosti, co umí v současnosti a co bude umět v budoucnosti, CJ – 9 – 3 - 01</w:t>
            </w:r>
          </w:p>
          <w:p w14:paraId="48BD624C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</w:p>
          <w:p w14:paraId="2470CB16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práce se slovníkem</w:t>
            </w:r>
          </w:p>
          <w:p w14:paraId="162BDDCA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Tematické okruhy</w:t>
            </w:r>
          </w:p>
          <w:p w14:paraId="2BE85D3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sport</w:t>
            </w:r>
          </w:p>
          <w:p w14:paraId="0C4C976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péče o zdraví </w:t>
            </w:r>
          </w:p>
          <w:p w14:paraId="7158A8B3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reálie anglicky mluvících zemí – sporty ve Velké Británii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CBEE7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lastRenderedPageBreak/>
              <w:t xml:space="preserve">OSV </w:t>
            </w:r>
          </w:p>
          <w:p w14:paraId="2844A911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6D16C278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 xml:space="preserve">Osobnostní rozvoj </w:t>
            </w:r>
          </w:p>
          <w:p w14:paraId="1D2F78DF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Rozvoj schopnosti poznávání</w:t>
            </w:r>
          </w:p>
          <w:p w14:paraId="413CBF7B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Seberegulace a sebeorganizace</w:t>
            </w:r>
          </w:p>
          <w:p w14:paraId="528A9B90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Kreativita</w:t>
            </w:r>
          </w:p>
          <w:p w14:paraId="2A7EC0E6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Sociální rozvoj</w:t>
            </w:r>
          </w:p>
          <w:p w14:paraId="5BBB0C5F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Poznávání lidí</w:t>
            </w:r>
          </w:p>
          <w:p w14:paraId="31D68A07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Mezilidské vztahy</w:t>
            </w:r>
          </w:p>
          <w:p w14:paraId="0E7A0F81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Komunikace</w:t>
            </w:r>
          </w:p>
          <w:p w14:paraId="7BB17CFC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Morální rozvoj</w:t>
            </w:r>
          </w:p>
          <w:p w14:paraId="6314C76E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Řešení problémů a rozhodovací schopnosti</w:t>
            </w:r>
          </w:p>
          <w:p w14:paraId="2F33B8C7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 xml:space="preserve">EGS </w:t>
            </w:r>
          </w:p>
          <w:p w14:paraId="6E4480C2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lastRenderedPageBreak/>
              <w:t>Tematické okruhy:</w:t>
            </w:r>
          </w:p>
          <w:p w14:paraId="550C83D8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Evropa a svět nás zajímá</w:t>
            </w:r>
          </w:p>
          <w:p w14:paraId="5C2AC890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MKV</w:t>
            </w:r>
          </w:p>
          <w:p w14:paraId="705D2702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40AE6ABE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Lidské vztahy</w:t>
            </w:r>
          </w:p>
          <w:p w14:paraId="7E41CDF7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Kulturní diference</w:t>
            </w:r>
          </w:p>
          <w:p w14:paraId="3D877FDB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MV</w:t>
            </w:r>
          </w:p>
          <w:p w14:paraId="1240C99B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5A82F901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Kritické čtení a vnímání mediálních sdělení</w:t>
            </w:r>
          </w:p>
          <w:p w14:paraId="6D976FF4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Tvorba mediálního sdělení</w:t>
            </w:r>
          </w:p>
          <w:p w14:paraId="65AEE69D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Přesah:</w:t>
            </w:r>
          </w:p>
          <w:p w14:paraId="01D2025C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Český jazyk a literatura</w:t>
            </w:r>
          </w:p>
          <w:p w14:paraId="70B1376B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Člověk a příroda – přírodopis</w:t>
            </w:r>
          </w:p>
          <w:p w14:paraId="59A80653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Člověk a zdraví – výchova ke zdraví, tělesná výchova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0771B3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A26406" w:rsidRPr="0083778F" w14:paraId="1C203418" w14:textId="77777777">
        <w:trPr>
          <w:trHeight w:val="808"/>
        </w:trPr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AAF8A7D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83778F">
              <w:rPr>
                <w:color w:val="000000"/>
              </w:rPr>
              <w:t>5.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B287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Opakování lekcí 1. – 3.</w:t>
            </w:r>
          </w:p>
          <w:p w14:paraId="47ADCC12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Pololetní test/sebehodnocení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A9F16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color w:val="000000"/>
              </w:rPr>
              <w:t>Žák rozumí probraným tématům a dokáže je aplikovat v praxi. Zeptá se na základní informace a zapojí se do jednoduchých rozhovorů. Rozumí krátkým a jednoduchým textům, označením a nápisům na veřejných místech, napíše jednoduchý text na probraná témata. S pomocí učitele zhodnotí svůj vlastní pokrok ve studiu.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5F2F3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B613BF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A26406" w:rsidRPr="0083778F" w14:paraId="020177BA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A7B4EEB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83778F">
              <w:rPr>
                <w:color w:val="000000"/>
              </w:rPr>
              <w:t>6.+7.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4AD1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Unit 4</w:t>
            </w:r>
          </w:p>
          <w:p w14:paraId="1F35E54E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Mluvnice</w:t>
            </w:r>
          </w:p>
          <w:p w14:paraId="71AAAFB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vztažné věty vedlejší</w:t>
            </w:r>
          </w:p>
          <w:p w14:paraId="3C23B2CF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vztažná zájmena</w:t>
            </w:r>
          </w:p>
          <w:p w14:paraId="408F7302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neurčitá zájmena</w:t>
            </w:r>
          </w:p>
          <w:p w14:paraId="5A3BFC53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počitatelná a nepočitatelná podstatná jména</w:t>
            </w:r>
          </w:p>
          <w:p w14:paraId="4A4BEBDF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a few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>,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 xml:space="preserve"> a little</w:t>
            </w:r>
          </w:p>
          <w:p w14:paraId="5DA49D2E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lastRenderedPageBreak/>
              <w:t>prostředky textové návaznosti</w:t>
            </w:r>
          </w:p>
          <w:p w14:paraId="0F2EDF61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Zvuková a grafická podoba jazyka</w:t>
            </w:r>
          </w:p>
          <w:p w14:paraId="143C54C6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pravopis slov osvojené slovní zásoby</w:t>
            </w:r>
          </w:p>
          <w:p w14:paraId="698CDCCF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výslovnost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 xml:space="preserve"> ɪ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>,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 xml:space="preserve"> aɪ</w:t>
            </w:r>
          </w:p>
          <w:p w14:paraId="5BFFE9D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intonace</w:t>
            </w:r>
          </w:p>
          <w:p w14:paraId="03BA7B28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35ACA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lastRenderedPageBreak/>
              <w:t>rozumí obsahu krátkých konverzací, ve kterých zachytí pocity mluvčích</w:t>
            </w:r>
          </w:p>
          <w:p w14:paraId="158EC623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porozumí vyjádření překvapení a reakcím na překvapení</w:t>
            </w:r>
          </w:p>
          <w:p w14:paraId="2153DC8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popíše pocity lidí na obrázku</w:t>
            </w:r>
          </w:p>
          <w:p w14:paraId="293FAFD0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pomocí slovních spojení a vět se zapojí do krátkého, jasně strukturovaného rozhovoru, ve kterém vyjádří překvapení a na podobné vyjádření adekvátně reaguje, CJ – 9 – 3 - 01</w:t>
            </w:r>
          </w:p>
          <w:p w14:paraId="0B487BB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lastRenderedPageBreak/>
              <w:t>porozumí obsahu textu o záhadném jevu a odhadne význam nových a neznámých slov a frází, CJ – 9 – 1 - 04</w:t>
            </w:r>
          </w:p>
          <w:p w14:paraId="76BE8A9E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pomocí vztažných vět vedlejších napíše definice konkrétních povolání, osob a věcí, CJ – 9 – 2 - 03</w:t>
            </w:r>
          </w:p>
          <w:p w14:paraId="06D8D4A0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ve spolupráci s vrstevníkem sestaví podle předem připravené osnovy krátký příběh, CJ – 9 – 2 - 02</w:t>
            </w:r>
          </w:p>
          <w:p w14:paraId="4761B01A" w14:textId="77777777" w:rsidR="00A26406" w:rsidRPr="0083778F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</w:p>
          <w:p w14:paraId="09ADB535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</w:p>
          <w:p w14:paraId="680D6AF9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Tematické okruhy</w:t>
            </w:r>
          </w:p>
          <w:p w14:paraId="65CDBF8D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pocity a nálady</w:t>
            </w:r>
          </w:p>
          <w:p w14:paraId="213A700C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volba povolání</w:t>
            </w:r>
          </w:p>
          <w:p w14:paraId="59E93E72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kultura</w:t>
            </w:r>
          </w:p>
          <w:p w14:paraId="640D7D32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reálie anglicky mluvících zemí – Sherlock Holmes, Arthur Conan Doyle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8C293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lastRenderedPageBreak/>
              <w:t xml:space="preserve">OSV </w:t>
            </w:r>
          </w:p>
          <w:p w14:paraId="3D9D7252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5C378370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 xml:space="preserve">Osobnostní rozvoj </w:t>
            </w:r>
          </w:p>
          <w:p w14:paraId="58BA3CBF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Sebepoznání a sebepojetí</w:t>
            </w:r>
          </w:p>
          <w:p w14:paraId="7BB95C27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Seberegulace a sebeorganizace</w:t>
            </w:r>
          </w:p>
          <w:p w14:paraId="11112C2C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Psychohygiena</w:t>
            </w:r>
          </w:p>
          <w:p w14:paraId="5AD84BF4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Kreativita</w:t>
            </w:r>
          </w:p>
          <w:p w14:paraId="36E6C3C8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Sociální rozvoj</w:t>
            </w:r>
          </w:p>
          <w:p w14:paraId="4DF197F6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lastRenderedPageBreak/>
              <w:t>Poznávání lidí</w:t>
            </w:r>
          </w:p>
          <w:p w14:paraId="485F9D12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Mezilidské vztahy</w:t>
            </w:r>
          </w:p>
          <w:p w14:paraId="17199A2D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Komunikace</w:t>
            </w:r>
          </w:p>
          <w:p w14:paraId="4C3C73A2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Kooperace a kompetice</w:t>
            </w:r>
          </w:p>
          <w:p w14:paraId="462CEC09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Morální rozvoj</w:t>
            </w:r>
          </w:p>
          <w:p w14:paraId="4467FB79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Řešení problémů a rozhodovací schopnosti</w:t>
            </w:r>
          </w:p>
          <w:p w14:paraId="64272181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 xml:space="preserve">EGS </w:t>
            </w:r>
          </w:p>
          <w:p w14:paraId="4C3D35D1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6346789A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Objevujeme Evropu a svět</w:t>
            </w:r>
          </w:p>
          <w:p w14:paraId="218D9872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MKV</w:t>
            </w:r>
          </w:p>
          <w:p w14:paraId="501E017D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2A2BFB78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Lidské vztahy</w:t>
            </w:r>
          </w:p>
          <w:p w14:paraId="745AE303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Kulturní diference</w:t>
            </w:r>
          </w:p>
          <w:p w14:paraId="5DC3E1AD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MV</w:t>
            </w:r>
          </w:p>
          <w:p w14:paraId="3EB57FCA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53F44F5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Kritické čtení a vnímání mediálních sdělení</w:t>
            </w:r>
          </w:p>
          <w:p w14:paraId="5E945FBF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Vnímání autora mediálních sdělení</w:t>
            </w:r>
          </w:p>
          <w:p w14:paraId="7D2A037E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Tvorba mediálního sdělení</w:t>
            </w:r>
          </w:p>
          <w:p w14:paraId="4FD4E232" w14:textId="77777777" w:rsidR="00A26406" w:rsidRPr="0083778F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b/>
                <w:color w:val="000000"/>
                <w:sz w:val="24"/>
                <w:szCs w:val="24"/>
              </w:rPr>
              <w:t>Přesah:</w:t>
            </w:r>
          </w:p>
          <w:p w14:paraId="34F687E2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Český jazyk a literatura</w:t>
            </w:r>
          </w:p>
          <w:p w14:paraId="70C7BC4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Informační a komunikační technologie</w:t>
            </w:r>
          </w:p>
          <w:p w14:paraId="398E94BC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Člověk a společnost - dějepis</w:t>
            </w:r>
          </w:p>
          <w:p w14:paraId="2DECB8E7" w14:textId="77777777" w:rsidR="00A26406" w:rsidRPr="0083778F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Umění a kultura - hudební výchova</w:t>
            </w:r>
          </w:p>
          <w:p w14:paraId="6D7E5021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D4F681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A26406" w:rsidRPr="0083778F" w14:paraId="763AF734" w14:textId="77777777">
        <w:trPr>
          <w:trHeight w:val="1134"/>
        </w:trPr>
        <w:tc>
          <w:tcPr>
            <w:tcW w:w="9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14:paraId="0D5ACB47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83778F">
              <w:rPr>
                <w:color w:val="000000"/>
              </w:rPr>
              <w:lastRenderedPageBreak/>
              <w:t>8.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F3518D1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Unit 5</w:t>
            </w:r>
          </w:p>
          <w:p w14:paraId="6305F958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Mluvnice</w:t>
            </w:r>
          </w:p>
          <w:p w14:paraId="773B82B3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stupňování přídavných jmen</w:t>
            </w:r>
          </w:p>
          <w:p w14:paraId="4112162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stupňování příslovcí</w:t>
            </w:r>
          </w:p>
          <w:p w14:paraId="6DE872DD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much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>,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 xml:space="preserve"> a lot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>,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 xml:space="preserve"> a bit</w:t>
            </w:r>
          </w:p>
          <w:p w14:paraId="098B77EF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both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>,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 xml:space="preserve"> either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>,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 xml:space="preserve"> neither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>,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 xml:space="preserve"> all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>,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 xml:space="preserve"> none</w:t>
            </w:r>
          </w:p>
          <w:p w14:paraId="4684B1D0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určitý člen 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the</w:t>
            </w:r>
          </w:p>
          <w:p w14:paraId="6BA655EC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and, so, but, although, however</w:t>
            </w:r>
          </w:p>
          <w:p w14:paraId="673B2502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Zvuková a grafická podoba jazyka</w:t>
            </w:r>
          </w:p>
          <w:p w14:paraId="6307BBAE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pravopis slov osvojené slovní zásoby</w:t>
            </w:r>
          </w:p>
          <w:p w14:paraId="3AB7E903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výslovnost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 xml:space="preserve"> ð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, 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θ</w:t>
            </w:r>
          </w:p>
          <w:p w14:paraId="3C72FA06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intonace</w:t>
            </w:r>
          </w:p>
          <w:p w14:paraId="21EE7B2B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F7E2EF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porozumí obsahu textu o sluneční soustavě a zachytí v něm konkrétní informaci, CJ – 9 – 1 - 02</w:t>
            </w:r>
          </w:p>
          <w:p w14:paraId="44C9BB26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vyjmenuje planety naší sluneční soustavy</w:t>
            </w:r>
          </w:p>
          <w:p w14:paraId="0A1D6FDC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srovná dva obrázky</w:t>
            </w:r>
          </w:p>
          <w:p w14:paraId="2658F03D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přečte nahlas konkrétní číselné údaje</w:t>
            </w:r>
          </w:p>
          <w:p w14:paraId="3D05192B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klade otázky na číselné údaje a na podobné otázky odpoví</w:t>
            </w:r>
          </w:p>
          <w:p w14:paraId="07A36BA1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rozumí obsahu napínavého příběhu a vystihne hlavní myšlenky, vyhledá příklady přídavných jmen a příslovcí, CJ – 9 – 1 - 02</w:t>
            </w:r>
          </w:p>
          <w:p w14:paraId="2364AD46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napíše věty vyjadřující jeho názor, CJ – 9 – 2 - 01</w:t>
            </w:r>
          </w:p>
          <w:p w14:paraId="6858093B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ve spolupráci s vrstevníkem sestaví podle předem připravené osnovy dialog, ve kterém vyjádří svůj názor a na názor svého spolužáka reaguje vyjádřením souhlasu nebo nesouhlasu, CJ – 9 – 3 - 01</w:t>
            </w:r>
          </w:p>
          <w:p w14:paraId="1466FC1F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</w:p>
          <w:p w14:paraId="4DE2E303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práce se slovníkem</w:t>
            </w:r>
          </w:p>
          <w:p w14:paraId="142BDB4F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Tematické okruhy</w:t>
            </w:r>
          </w:p>
          <w:p w14:paraId="71892AC8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společnost a její problémy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63B26A1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 xml:space="preserve">OSV </w:t>
            </w:r>
          </w:p>
          <w:p w14:paraId="1645BE97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0CAD6101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 xml:space="preserve">Osobnostní rozvoj </w:t>
            </w:r>
          </w:p>
          <w:p w14:paraId="726F150A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Sebepoznání a sebepojetí</w:t>
            </w:r>
          </w:p>
          <w:p w14:paraId="2A870AE2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Seberegulace a sebeorganizace</w:t>
            </w:r>
          </w:p>
          <w:p w14:paraId="19B94976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Kreativita</w:t>
            </w:r>
          </w:p>
          <w:p w14:paraId="7443E0AC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Sociální rozvoj</w:t>
            </w:r>
          </w:p>
          <w:p w14:paraId="6B0F1826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Komunikace</w:t>
            </w:r>
          </w:p>
          <w:p w14:paraId="3D1E58C6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Kooperace a kompetice</w:t>
            </w:r>
          </w:p>
          <w:p w14:paraId="50407E38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Morální rozvoj</w:t>
            </w:r>
          </w:p>
          <w:p w14:paraId="5536FF76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Řešení problémů a rozhodovací schopnosti</w:t>
            </w:r>
          </w:p>
          <w:p w14:paraId="39F338E5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 xml:space="preserve">EGS </w:t>
            </w:r>
          </w:p>
          <w:p w14:paraId="42DA79AA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527A4BBE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Objevujeme Evropu a svět</w:t>
            </w:r>
          </w:p>
          <w:p w14:paraId="38B8A1D3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Evropa a svět nás zajímá</w:t>
            </w:r>
          </w:p>
          <w:p w14:paraId="1E24E16A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MKV</w:t>
            </w:r>
          </w:p>
          <w:p w14:paraId="07E8571C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7762781A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Lidské vztahy</w:t>
            </w:r>
          </w:p>
          <w:p w14:paraId="17A680B9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Kulturní diference</w:t>
            </w:r>
          </w:p>
          <w:p w14:paraId="69A4F5AC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EV</w:t>
            </w:r>
          </w:p>
          <w:p w14:paraId="7871B7B9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3DA23828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Lidské aktivity a problémy životního prostředí</w:t>
            </w:r>
          </w:p>
          <w:p w14:paraId="13512B6E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MV</w:t>
            </w:r>
          </w:p>
          <w:p w14:paraId="2BFBC6B8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75035DAD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Kritické čtení a vnímání mediálních sdělení</w:t>
            </w:r>
          </w:p>
          <w:p w14:paraId="1D2DB813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lastRenderedPageBreak/>
              <w:t>Tvorba mediálního sdělení</w:t>
            </w:r>
          </w:p>
          <w:p w14:paraId="7DFB7F0D" w14:textId="77777777" w:rsidR="00A26406" w:rsidRPr="0083778F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b/>
                <w:color w:val="000000"/>
                <w:sz w:val="24"/>
                <w:szCs w:val="24"/>
              </w:rPr>
              <w:t>Přesah:</w:t>
            </w:r>
          </w:p>
          <w:p w14:paraId="344600DF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Český jazyk a literatura</w:t>
            </w:r>
          </w:p>
          <w:p w14:paraId="7C9C3B42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Matematika a její aplikace</w:t>
            </w:r>
          </w:p>
          <w:p w14:paraId="109A416D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Člověk a společnost – dějepis</w:t>
            </w:r>
          </w:p>
          <w:p w14:paraId="08CC9C30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Člověk a příroda - fyzika</w:t>
            </w:r>
          </w:p>
          <w:p w14:paraId="2C9089A6" w14:textId="77777777" w:rsidR="00A26406" w:rsidRPr="0083778F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Umění a kultura - hudební výchova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FFD5F39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A26406" w:rsidRPr="0083778F" w14:paraId="21524FFC" w14:textId="77777777">
        <w:trPr>
          <w:trHeight w:val="494"/>
        </w:trPr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F2A7C80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83778F">
              <w:rPr>
                <w:color w:val="000000"/>
              </w:rPr>
              <w:t>9.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72905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Unit 6</w:t>
            </w:r>
          </w:p>
          <w:p w14:paraId="43ED7B95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Mluvnice</w:t>
            </w:r>
          </w:p>
          <w:p w14:paraId="08AAEA02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nultý kondicionál</w:t>
            </w:r>
          </w:p>
          <w:p w14:paraId="1FE01144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první kondicionál</w:t>
            </w:r>
          </w:p>
          <w:p w14:paraId="72031C91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sloveso + 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 xml:space="preserve">-ing 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>/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 xml:space="preserve"> infinitiv</w:t>
            </w:r>
          </w:p>
          <w:p w14:paraId="7C6BCFB9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prostředky textové návaznosti</w:t>
            </w:r>
          </w:p>
          <w:p w14:paraId="4F0CDF85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Zvuková a grafická podoba jazyka</w:t>
            </w:r>
          </w:p>
          <w:p w14:paraId="3BE7E023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pravopis slov osvojené slovní zásoby</w:t>
            </w:r>
          </w:p>
          <w:p w14:paraId="498E6AFE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výslovnost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 xml:space="preserve"> ə</w:t>
            </w:r>
          </w:p>
          <w:p w14:paraId="77AB68AA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intonace</w:t>
            </w:r>
          </w:p>
          <w:p w14:paraId="05DB2C29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9D1AC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Slovní zásoba</w:t>
            </w:r>
          </w:p>
          <w:p w14:paraId="792D96D6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zachytí konkrétní informaci v rozhovoru mezi vrstevníky, kteří vybírají film, na který se budou společně dívat, CJ – 9 – 1 - 03</w:t>
            </w:r>
          </w:p>
          <w:p w14:paraId="65008A66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porozumí vyjádření překvapení a reakcím na překvapení</w:t>
            </w:r>
          </w:p>
          <w:p w14:paraId="60CA523B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sdělí, zda rád čte, dívá se na filmy, a uvede, jaké příběhy má rád, CJ – 9 – 2 - 01</w:t>
            </w:r>
          </w:p>
          <w:p w14:paraId="4CC17FD8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uvede filmové a literární žánry na obrázku a konkrétní příklady jednotlivých žánrů, CJ – 9 – 2 - 03</w:t>
            </w:r>
          </w:p>
          <w:p w14:paraId="36525637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uvede svou oblíbenou knihu nebo film a svůj nejméně oblíbený film nebo knihu</w:t>
            </w:r>
          </w:p>
          <w:p w14:paraId="0FC2402B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rozumí obsahu adaptace povídky a v textu vyhledá konkrétní informace, přídavná jména končící na 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–ing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 a </w:t>
            </w:r>
            <w:r w:rsidRPr="0083778F">
              <w:rPr>
                <w:rFonts w:eastAsia="Arial"/>
                <w:i/>
                <w:color w:val="000000"/>
                <w:sz w:val="24"/>
                <w:szCs w:val="24"/>
              </w:rPr>
              <w:t>–ed</w:t>
            </w:r>
            <w:r w:rsidRPr="0083778F">
              <w:rPr>
                <w:rFonts w:eastAsia="Arial"/>
                <w:color w:val="000000"/>
                <w:sz w:val="24"/>
                <w:szCs w:val="24"/>
              </w:rPr>
              <w:t xml:space="preserve"> a podmínková souvětí</w:t>
            </w:r>
          </w:p>
          <w:p w14:paraId="2A247056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podle předem připravené osnovy napíše recenzi na film nebo knihu, svými slovy vypráví jednoduchý příběh, CJ – 9 – 2 - 02</w:t>
            </w:r>
          </w:p>
          <w:p w14:paraId="52F66E5B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</w:p>
          <w:p w14:paraId="52F46E1A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lastRenderedPageBreak/>
              <w:t>práce se slovníkem</w:t>
            </w:r>
          </w:p>
          <w:p w14:paraId="0630BB82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Tematické okruhy</w:t>
            </w:r>
          </w:p>
          <w:p w14:paraId="16961876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kultura</w:t>
            </w:r>
          </w:p>
          <w:p w14:paraId="17351D1E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reálie anglicky mluvících zemí – Saki / H. H. Munro, literatura anglicky mluvících zemí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ACEDA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lastRenderedPageBreak/>
              <w:t xml:space="preserve">OSV </w:t>
            </w:r>
          </w:p>
          <w:p w14:paraId="12CE81ED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175B16F9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 xml:space="preserve">Osobnostní rozvoj </w:t>
            </w:r>
          </w:p>
          <w:p w14:paraId="1C8D18F0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Sebepoznání a sebepojetí</w:t>
            </w:r>
          </w:p>
          <w:p w14:paraId="6C0277CA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Seberegulace a sebeorganizace</w:t>
            </w:r>
          </w:p>
          <w:p w14:paraId="35BA80F6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Psychohygiena</w:t>
            </w:r>
          </w:p>
          <w:p w14:paraId="4EF22B84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Kreativita</w:t>
            </w:r>
          </w:p>
          <w:p w14:paraId="3B7C521A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Sociální rozvoj</w:t>
            </w:r>
          </w:p>
          <w:p w14:paraId="2B667F8C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Poznávání lidí</w:t>
            </w:r>
          </w:p>
          <w:p w14:paraId="1637D802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Mezilidské vztahy</w:t>
            </w:r>
          </w:p>
          <w:p w14:paraId="77667667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Komunikace</w:t>
            </w:r>
          </w:p>
          <w:p w14:paraId="30D937AB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Kooperace a kompetice</w:t>
            </w:r>
          </w:p>
          <w:p w14:paraId="1839647B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Morální rozvoj</w:t>
            </w:r>
          </w:p>
          <w:p w14:paraId="6CD06F7D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Řešení problémů a rozhodovací schopnosti</w:t>
            </w:r>
          </w:p>
          <w:p w14:paraId="13520014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 xml:space="preserve">EGS </w:t>
            </w:r>
          </w:p>
          <w:p w14:paraId="4BD9C7DF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7CD59039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lastRenderedPageBreak/>
              <w:t>Objevujeme Evropu a svět</w:t>
            </w:r>
          </w:p>
          <w:p w14:paraId="280ACF39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MKV</w:t>
            </w:r>
          </w:p>
          <w:p w14:paraId="41BC8291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77E9CBBD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Lidské vztahy</w:t>
            </w:r>
          </w:p>
          <w:p w14:paraId="5F3A1469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Kulturní diference</w:t>
            </w:r>
          </w:p>
          <w:p w14:paraId="522DD8A2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MV</w:t>
            </w:r>
          </w:p>
          <w:p w14:paraId="43DCAC8C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color w:val="000000"/>
              </w:rPr>
              <w:t>Tematické okruhy:</w:t>
            </w:r>
          </w:p>
          <w:p w14:paraId="03D44DB5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Kritické čtení a vnímání mediálních sdělení</w:t>
            </w:r>
          </w:p>
          <w:p w14:paraId="02B5B9E0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Vnímání autora mediálních sdělení</w:t>
            </w:r>
          </w:p>
          <w:p w14:paraId="10A884CB" w14:textId="77777777" w:rsidR="00A26406" w:rsidRPr="0083778F" w:rsidRDefault="00D83F7B" w:rsidP="00DC7024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Tvorba mediálního sdělení</w:t>
            </w:r>
          </w:p>
          <w:p w14:paraId="2BFB1EFD" w14:textId="77777777" w:rsidR="00A26406" w:rsidRPr="0083778F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b/>
                <w:color w:val="000000"/>
                <w:sz w:val="24"/>
                <w:szCs w:val="24"/>
              </w:rPr>
              <w:t>Přesah:</w:t>
            </w:r>
          </w:p>
          <w:p w14:paraId="5BE0A614" w14:textId="77777777" w:rsidR="00A26406" w:rsidRPr="0083778F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83778F">
              <w:rPr>
                <w:rFonts w:eastAsia="Arial"/>
                <w:color w:val="000000"/>
                <w:sz w:val="24"/>
                <w:szCs w:val="24"/>
              </w:rPr>
              <w:t>Český jazyk a literatura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5022C2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A26406" w:rsidRPr="0083778F" w14:paraId="7B0AC2DE" w14:textId="77777777">
        <w:trPr>
          <w:trHeight w:val="1134"/>
        </w:trPr>
        <w:tc>
          <w:tcPr>
            <w:tcW w:w="9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14:paraId="6DD3326A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83778F">
              <w:rPr>
                <w:color w:val="000000"/>
              </w:rPr>
              <w:t>10.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A41EB5E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/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Opakování lekcí 4. – 6.</w:t>
            </w:r>
          </w:p>
          <w:p w14:paraId="2DEF4D7E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778F">
              <w:rPr>
                <w:rFonts w:eastAsia="Arial"/>
                <w:b/>
                <w:color w:val="000000"/>
              </w:rPr>
              <w:t>Závěrečný test/sebehodnocení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07C942B" w14:textId="77777777" w:rsidR="00A26406" w:rsidRPr="0083778F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83778F">
              <w:rPr>
                <w:color w:val="000000"/>
              </w:rPr>
              <w:t>Žák rozumí probraným tématům a dokáže je aplikovat v praxi. Zeptá se na základní informace a zapojí se do jednoduchých rozhovorů. Rozumí krátkým a jednoduchým textům, označením a nápisům na veřejných místech, napíše jednoduchý text na probraná témata. S pomocí učitele zhodnotí svůj vlastní pokrok ve studiu.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64D14B4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6202A7C" w14:textId="77777777" w:rsidR="00A26406" w:rsidRPr="0083778F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</w:tbl>
    <w:p w14:paraId="66E2A719" w14:textId="77777777" w:rsidR="00A26406" w:rsidRPr="0083778F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0314C0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1E3DF87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rPr>
          <w:color w:val="000000"/>
        </w:rPr>
      </w:pPr>
      <w:r>
        <w:rPr>
          <w:color w:val="000000"/>
        </w:rPr>
        <w:t>Project Explore 3 je součástí devítidílné série učebnic pro základní vzdělávání, jejichž cílem je objevování. Tento kurz klade silný důraz na výuku jazyka prostřednictvím příběhů, písní, vytváření hodnotové orientace a mezipředmětových vztahů. Tématem celého kurzu je „zkoumání“.</w:t>
      </w:r>
    </w:p>
    <w:p w14:paraId="4A70C95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Žákům jsou průběžně nabízeny možnosti učit se jazyk a používat ho v reálných situacích.</w:t>
      </w:r>
    </w:p>
    <w:p w14:paraId="63E9C51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1A3B923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rPr>
          <w:color w:val="000000"/>
        </w:rPr>
      </w:pPr>
      <w:r>
        <w:rPr>
          <w:color w:val="000000"/>
        </w:rPr>
        <w:t>Zpracovala. Mgr. Lenka Kučerová</w:t>
      </w:r>
    </w:p>
    <w:p w14:paraId="7A656062" w14:textId="77777777" w:rsidR="00DE5E82" w:rsidRDefault="00DE5E82" w:rsidP="00DE5E82">
      <w:pPr>
        <w:tabs>
          <w:tab w:val="left" w:pos="5387"/>
        </w:tabs>
        <w:ind w:left="2" w:hanging="4"/>
        <w:rPr>
          <w:rFonts w:ascii="Arial" w:hAnsi="Arial"/>
          <w:sz w:val="36"/>
        </w:rPr>
      </w:pPr>
    </w:p>
    <w:p w14:paraId="1E2F7AFA" w14:textId="77777777" w:rsidR="00DE5E82" w:rsidRDefault="00DE5E82" w:rsidP="00DE5E82">
      <w:pPr>
        <w:tabs>
          <w:tab w:val="left" w:pos="5387"/>
        </w:tabs>
        <w:ind w:left="2" w:hanging="4"/>
        <w:rPr>
          <w:rFonts w:ascii="Arial" w:hAnsi="Arial"/>
          <w:sz w:val="36"/>
        </w:rPr>
      </w:pPr>
    </w:p>
    <w:p w14:paraId="1E8D878A" w14:textId="77777777" w:rsidR="00DE5E82" w:rsidRDefault="00DE5E82" w:rsidP="00DE5E82">
      <w:pPr>
        <w:tabs>
          <w:tab w:val="left" w:pos="5387"/>
        </w:tabs>
        <w:ind w:left="2" w:hanging="4"/>
        <w:rPr>
          <w:rFonts w:ascii="Arial" w:hAnsi="Arial"/>
          <w:position w:val="0"/>
          <w:sz w:val="36"/>
        </w:rPr>
      </w:pPr>
      <w:r>
        <w:rPr>
          <w:rFonts w:ascii="Arial" w:hAnsi="Arial"/>
          <w:sz w:val="36"/>
        </w:rPr>
        <w:lastRenderedPageBreak/>
        <w:t>Učební plány</w:t>
      </w:r>
      <w:r>
        <w:rPr>
          <w:rFonts w:ascii="Arial" w:hAnsi="Arial"/>
          <w:sz w:val="36"/>
        </w:rPr>
        <w:tab/>
      </w:r>
    </w:p>
    <w:p w14:paraId="36956DE2" w14:textId="77777777" w:rsidR="00DE5E82" w:rsidRDefault="00DE5E82" w:rsidP="00DE5E82">
      <w:pPr>
        <w:ind w:left="2" w:hanging="4"/>
        <w:rPr>
          <w:rFonts w:ascii="Arial" w:hAnsi="Arial"/>
        </w:rPr>
      </w:pPr>
      <w:r>
        <w:rPr>
          <w:rFonts w:ascii="Arial" w:hAnsi="Arial"/>
          <w:sz w:val="36"/>
        </w:rPr>
        <w:t xml:space="preserve">Vzdělávací oblast:  </w:t>
      </w:r>
      <w:r>
        <w:rPr>
          <w:rFonts w:ascii="Arial" w:hAnsi="Arial"/>
        </w:rPr>
        <w:t xml:space="preserve">Jazyk a jazyková komunikace      Vzdělávací obor:  </w:t>
      </w:r>
      <w:r>
        <w:rPr>
          <w:rFonts w:ascii="Arial" w:hAnsi="Arial"/>
          <w:b/>
          <w:u w:val="single"/>
        </w:rPr>
        <w:t>Anglický jazyk</w:t>
      </w:r>
      <w:r>
        <w:rPr>
          <w:rFonts w:ascii="Arial" w:hAnsi="Arial"/>
        </w:rPr>
        <w:t xml:space="preserve">     ročník   9.    ( Project Explore 4)</w:t>
      </w:r>
    </w:p>
    <w:p w14:paraId="1DA54C26" w14:textId="77777777" w:rsidR="00DE5E82" w:rsidRDefault="00DE5E82" w:rsidP="00DE5E82">
      <w:pPr>
        <w:ind w:left="0" w:hanging="2"/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                   </w:t>
      </w:r>
    </w:p>
    <w:p w14:paraId="6967077F" w14:textId="77777777" w:rsidR="00DE5E82" w:rsidRDefault="00DE5E82" w:rsidP="00DE5E82">
      <w:pPr>
        <w:ind w:left="0" w:hanging="2"/>
        <w:rPr>
          <w:sz w:val="16"/>
        </w:rPr>
      </w:pPr>
    </w:p>
    <w:p w14:paraId="30978E18" w14:textId="77777777" w:rsidR="00DE5E82" w:rsidRDefault="00DE5E82" w:rsidP="00DE5E82">
      <w:pPr>
        <w:ind w:left="0" w:hanging="2"/>
        <w:rPr>
          <w:sz w:val="24"/>
        </w:rPr>
      </w:pPr>
    </w:p>
    <w:tbl>
      <w:tblPr>
        <w:tblW w:w="15120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0"/>
        <w:gridCol w:w="3354"/>
        <w:gridCol w:w="5399"/>
        <w:gridCol w:w="3119"/>
        <w:gridCol w:w="2268"/>
      </w:tblGrid>
      <w:tr w:rsidR="00DE5E82" w14:paraId="4ADD90EE" w14:textId="77777777" w:rsidTr="00DE5E82">
        <w:trPr>
          <w:trHeight w:val="904"/>
        </w:trPr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330B55" w14:textId="77777777" w:rsidR="00DE5E82" w:rsidRDefault="00DE5E82">
            <w:pPr>
              <w:spacing w:line="254" w:lineRule="auto"/>
              <w:ind w:left="0" w:hanging="2"/>
              <w:rPr>
                <w:rFonts w:ascii="Arial" w:hAnsi="Arial"/>
                <w:b/>
                <w:lang w:eastAsia="en-US"/>
              </w:rPr>
            </w:pPr>
            <w:r>
              <w:rPr>
                <w:rFonts w:ascii="Arial" w:hAnsi="Arial"/>
                <w:b/>
                <w:lang w:eastAsia="en-US"/>
              </w:rPr>
              <w:t>období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4682D6" w14:textId="77777777" w:rsidR="00DE5E82" w:rsidRDefault="00DE5E82">
            <w:pPr>
              <w:spacing w:line="254" w:lineRule="auto"/>
              <w:ind w:left="0" w:hanging="2"/>
              <w:rPr>
                <w:rFonts w:ascii="Arial" w:hAnsi="Arial"/>
                <w:b/>
                <w:lang w:eastAsia="en-US"/>
              </w:rPr>
            </w:pPr>
            <w:r>
              <w:rPr>
                <w:rFonts w:ascii="Arial" w:hAnsi="Arial"/>
                <w:b/>
                <w:lang w:eastAsia="en-US"/>
              </w:rPr>
              <w:t>Téma (Učivo)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16261B" w14:textId="77777777" w:rsidR="00DE5E82" w:rsidRDefault="00DE5E82">
            <w:pPr>
              <w:spacing w:line="254" w:lineRule="auto"/>
              <w:ind w:left="0" w:hanging="2"/>
              <w:rPr>
                <w:rFonts w:ascii="Arial" w:hAnsi="Arial"/>
                <w:b/>
                <w:lang w:eastAsia="en-US"/>
              </w:rPr>
            </w:pPr>
            <w:r>
              <w:rPr>
                <w:rFonts w:ascii="Arial" w:hAnsi="Arial"/>
                <w:b/>
                <w:lang w:eastAsia="en-US"/>
              </w:rPr>
              <w:t>Znalosti a dovednosti (výstup)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C0B5E5" w14:textId="77777777" w:rsidR="00DE5E82" w:rsidRDefault="00DE5E82">
            <w:pPr>
              <w:spacing w:line="254" w:lineRule="auto"/>
              <w:ind w:left="0" w:hanging="2"/>
              <w:rPr>
                <w:rFonts w:ascii="Arial" w:hAnsi="Arial"/>
                <w:b/>
                <w:lang w:eastAsia="en-US"/>
              </w:rPr>
            </w:pPr>
            <w:r>
              <w:rPr>
                <w:rFonts w:ascii="Arial" w:hAnsi="Arial"/>
                <w:b/>
                <w:lang w:eastAsia="en-US"/>
              </w:rPr>
              <w:t>Průřezová témata, projekty a kurzy, mezipředmětové vazby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0EF519" w14:textId="77777777" w:rsidR="00DE5E82" w:rsidRDefault="00DE5E82">
            <w:pPr>
              <w:spacing w:line="254" w:lineRule="auto"/>
              <w:ind w:left="0" w:hanging="2"/>
              <w:rPr>
                <w:rFonts w:ascii="Arial" w:hAnsi="Arial"/>
                <w:b/>
                <w:lang w:eastAsia="en-US"/>
              </w:rPr>
            </w:pPr>
          </w:p>
        </w:tc>
      </w:tr>
      <w:tr w:rsidR="00DE5E82" w14:paraId="4BA4BE57" w14:textId="77777777" w:rsidTr="00DE5E82">
        <w:trPr>
          <w:trHeight w:val="1134"/>
        </w:trPr>
        <w:tc>
          <w:tcPr>
            <w:tcW w:w="980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10DD3ED" w14:textId="77777777" w:rsidR="00DE5E82" w:rsidRDefault="00DE5E82">
            <w:pPr>
              <w:spacing w:line="254" w:lineRule="auto"/>
              <w:ind w:left="0" w:hanging="2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3355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7A88004A" w14:textId="77777777" w:rsidR="00DE5E82" w:rsidRDefault="00DE5E82">
            <w:pPr>
              <w:spacing w:line="254" w:lineRule="auto"/>
              <w:ind w:left="0" w:hanging="2"/>
              <w:rPr>
                <w:rFonts w:ascii="Arial" w:eastAsiaTheme="minorHAnsi" w:hAnsi="Arial" w:cs="Arial"/>
                <w:b/>
                <w:lang w:eastAsia="en-US"/>
              </w:rPr>
            </w:pPr>
            <w:r>
              <w:rPr>
                <w:rFonts w:ascii="Arial" w:eastAsiaTheme="minorHAnsi" w:hAnsi="Arial" w:cs="Arial"/>
                <w:b/>
                <w:lang w:eastAsia="en-US"/>
              </w:rPr>
              <w:t>Introduction</w:t>
            </w:r>
          </w:p>
          <w:p w14:paraId="4E8004E1" w14:textId="77777777" w:rsidR="00DE5E82" w:rsidRDefault="00DE5E82">
            <w:pPr>
              <w:spacing w:line="254" w:lineRule="auto"/>
              <w:ind w:left="0" w:hanging="2"/>
              <w:rPr>
                <w:rFonts w:ascii="Arial" w:eastAsiaTheme="minorHAnsi" w:hAnsi="Arial" w:cs="Arial"/>
                <w:lang w:eastAsia="en-US"/>
              </w:rPr>
            </w:pPr>
            <w:r>
              <w:rPr>
                <w:rFonts w:ascii="Arial" w:eastAsiaTheme="minorHAnsi" w:hAnsi="Arial" w:cs="Arial"/>
                <w:lang w:eastAsia="en-US"/>
              </w:rPr>
              <w:t>Present tense review</w:t>
            </w:r>
          </w:p>
          <w:p w14:paraId="2047F818" w14:textId="77777777" w:rsidR="00DE5E82" w:rsidRDefault="00DE5E82">
            <w:pPr>
              <w:spacing w:line="254" w:lineRule="auto"/>
              <w:ind w:left="0" w:hanging="2"/>
              <w:rPr>
                <w:rFonts w:ascii="Arial" w:eastAsiaTheme="minorHAnsi" w:hAnsi="Arial" w:cs="Arial"/>
                <w:lang w:eastAsia="en-US"/>
              </w:rPr>
            </w:pPr>
            <w:r>
              <w:rPr>
                <w:rFonts w:ascii="Arial" w:eastAsiaTheme="minorHAnsi" w:hAnsi="Arial" w:cs="Arial"/>
                <w:lang w:eastAsia="en-US"/>
              </w:rPr>
              <w:t>Pronouns and Possessives</w:t>
            </w:r>
          </w:p>
          <w:p w14:paraId="040567B8" w14:textId="77777777" w:rsidR="00DE5E82" w:rsidRDefault="00DE5E82">
            <w:pPr>
              <w:spacing w:line="254" w:lineRule="auto"/>
              <w:ind w:left="0" w:hanging="2"/>
              <w:rPr>
                <w:lang w:eastAsia="en-US"/>
              </w:rPr>
            </w:pPr>
            <w:r>
              <w:rPr>
                <w:rFonts w:ascii="Arial" w:eastAsiaTheme="minorHAnsi" w:hAnsi="Arial" w:cs="Arial"/>
                <w:lang w:eastAsia="en-US"/>
              </w:rPr>
              <w:t>Phrasal verbs for relationships</w:t>
            </w:r>
          </w:p>
        </w:tc>
        <w:tc>
          <w:tcPr>
            <w:tcW w:w="5400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</w:tcPr>
          <w:p w14:paraId="5E68BDC2" w14:textId="77777777" w:rsidR="00DE5E82" w:rsidRDefault="00DE5E82">
            <w:pPr>
              <w:spacing w:line="254" w:lineRule="auto"/>
              <w:ind w:left="0" w:hanging="2"/>
              <w:rPr>
                <w:rFonts w:ascii="Arial" w:eastAsiaTheme="minorHAnsi" w:hAnsi="Arial" w:cs="Arial"/>
                <w:lang w:eastAsia="en-US"/>
              </w:rPr>
            </w:pPr>
            <w:r>
              <w:rPr>
                <w:rFonts w:ascii="Arial" w:eastAsiaTheme="minorHAnsi" w:hAnsi="Arial" w:cs="Arial"/>
                <w:lang w:eastAsia="en-US"/>
              </w:rPr>
              <w:t>Žáci si opakují přítomné časy a frázová slovesa z minulého období. Naučené učivo použijí v krátkých rozhovorech.</w:t>
            </w:r>
          </w:p>
          <w:p w14:paraId="734492FD" w14:textId="77777777" w:rsidR="00DE5E82" w:rsidRDefault="00DE5E82">
            <w:pPr>
              <w:spacing w:line="254" w:lineRule="auto"/>
              <w:ind w:left="0" w:hanging="2"/>
              <w:rPr>
                <w:rFonts w:ascii="Arial" w:eastAsiaTheme="minorHAnsi" w:hAnsi="Arial" w:cs="Arial"/>
                <w:lang w:eastAsia="en-US"/>
              </w:rPr>
            </w:pPr>
            <w:r>
              <w:rPr>
                <w:rFonts w:ascii="Arial" w:eastAsiaTheme="minorHAnsi" w:hAnsi="Arial" w:cs="Arial"/>
                <w:lang w:eastAsia="en-US"/>
              </w:rPr>
              <w:t>Žáci tvoří plakáty a popisují jednotlivé osoby.</w:t>
            </w:r>
          </w:p>
          <w:p w14:paraId="28C7FA1C" w14:textId="77777777" w:rsidR="00DE5E82" w:rsidRDefault="00DE5E82">
            <w:pPr>
              <w:spacing w:line="254" w:lineRule="auto"/>
              <w:ind w:left="0" w:hanging="2"/>
              <w:rPr>
                <w:rFonts w:ascii="Arial" w:eastAsiaTheme="minorHAnsi" w:hAnsi="Arial" w:cs="Arial"/>
                <w:lang w:eastAsia="en-US"/>
              </w:rPr>
            </w:pPr>
            <w:r>
              <w:rPr>
                <w:rFonts w:ascii="Arial" w:eastAsiaTheme="minorHAnsi" w:hAnsi="Arial" w:cs="Arial"/>
                <w:lang w:eastAsia="en-US"/>
              </w:rPr>
              <w:t>CJ-9-1-02</w:t>
            </w:r>
          </w:p>
          <w:p w14:paraId="1AD2C3F0" w14:textId="77777777" w:rsidR="00DE5E82" w:rsidRDefault="00DE5E82">
            <w:pPr>
              <w:spacing w:line="254" w:lineRule="auto"/>
              <w:ind w:left="0" w:hanging="2"/>
              <w:rPr>
                <w:rFonts w:ascii="Arial" w:eastAsiaTheme="minorHAnsi" w:hAnsi="Arial" w:cs="Arial"/>
                <w:lang w:eastAsia="en-US"/>
              </w:rPr>
            </w:pPr>
            <w:r>
              <w:rPr>
                <w:rFonts w:ascii="Arial" w:eastAsiaTheme="minorHAnsi" w:hAnsi="Arial" w:cs="Arial"/>
                <w:lang w:eastAsia="en-US"/>
              </w:rPr>
              <w:t>Žáci si procvičují své poslechové dovednosti v rozhovorech: Friends online a přivítají nového studenta ve škole.</w:t>
            </w:r>
          </w:p>
          <w:p w14:paraId="22B397C5" w14:textId="77777777" w:rsidR="00DE5E82" w:rsidRDefault="00DE5E82">
            <w:pPr>
              <w:spacing w:line="254" w:lineRule="auto"/>
              <w:ind w:left="0" w:hanging="2"/>
              <w:rPr>
                <w:rFonts w:ascii="Arial" w:eastAsiaTheme="minorHAnsi" w:hAnsi="Arial" w:cs="Arial"/>
                <w:lang w:eastAsia="en-US"/>
              </w:rPr>
            </w:pPr>
            <w:r>
              <w:rPr>
                <w:rFonts w:ascii="Arial" w:eastAsiaTheme="minorHAnsi" w:hAnsi="Arial" w:cs="Arial"/>
                <w:lang w:eastAsia="en-US"/>
              </w:rPr>
              <w:t>CJ-9-2-01</w:t>
            </w:r>
          </w:p>
          <w:p w14:paraId="5ED22247" w14:textId="77777777" w:rsidR="00DE5E82" w:rsidRDefault="00DE5E82">
            <w:pPr>
              <w:spacing w:line="254" w:lineRule="auto"/>
              <w:ind w:left="0" w:hanging="2"/>
              <w:rPr>
                <w:lang w:eastAsia="en-US"/>
              </w:rPr>
            </w:pPr>
          </w:p>
        </w:tc>
        <w:tc>
          <w:tcPr>
            <w:tcW w:w="3120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E79E319" w14:textId="77777777" w:rsidR="00DE5E82" w:rsidRDefault="00DE5E82">
            <w:pPr>
              <w:spacing w:line="254" w:lineRule="auto"/>
              <w:ind w:left="0" w:hanging="2"/>
              <w:rPr>
                <w:lang w:eastAsia="en-US"/>
              </w:rPr>
            </w:pPr>
            <w:r>
              <w:rPr>
                <w:rFonts w:ascii="Arial" w:eastAsiaTheme="minorHAnsi" w:hAnsi="Arial" w:cs="Arial"/>
                <w:lang w:eastAsia="en-US"/>
              </w:rPr>
              <w:t>OSV – Sociální rozvoj – Komunikace (sdělení v různých situacích, aktivní naslouchání)</w:t>
            </w:r>
          </w:p>
        </w:tc>
        <w:tc>
          <w:tcPr>
            <w:tcW w:w="2268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509FFBC" w14:textId="77777777" w:rsidR="00DE5E82" w:rsidRDefault="00DE5E82">
            <w:pPr>
              <w:spacing w:line="254" w:lineRule="auto"/>
              <w:ind w:left="0" w:hanging="2"/>
              <w:rPr>
                <w:lang w:eastAsia="en-US"/>
              </w:rPr>
            </w:pPr>
          </w:p>
        </w:tc>
      </w:tr>
      <w:tr w:rsidR="00DE5E82" w14:paraId="499C9621" w14:textId="77777777" w:rsidTr="00DE5E82">
        <w:trPr>
          <w:trHeight w:val="1247"/>
        </w:trPr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A26F0CB" w14:textId="77777777" w:rsidR="00DE5E82" w:rsidRDefault="00DE5E82">
            <w:pPr>
              <w:spacing w:line="254" w:lineRule="auto"/>
              <w:ind w:left="0" w:hanging="2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2F03F6A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Unit 1</w:t>
            </w:r>
          </w:p>
          <w:p w14:paraId="25BD8AAB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Mluvnice</w:t>
            </w:r>
          </w:p>
          <w:p w14:paraId="737D8EB2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předpřítomný čas prostý</w:t>
            </w:r>
          </w:p>
          <w:p w14:paraId="32D834EE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minulý čas prostý, minulý čas průběhový</w:t>
            </w:r>
          </w:p>
          <w:p w14:paraId="2B736874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spojky </w:t>
            </w:r>
            <w:r>
              <w:rPr>
                <w:rFonts w:ascii="Arial" w:hAnsi="Arial" w:cs="Arial"/>
                <w:i/>
              </w:rPr>
              <w:t>when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  <w:i/>
              </w:rPr>
              <w:t xml:space="preserve"> while, but, because, so, although, until</w:t>
            </w:r>
          </w:p>
          <w:p w14:paraId="057AE364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příslovce</w:t>
            </w:r>
          </w:p>
          <w:p w14:paraId="56721E1C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Zvuková a grafická podoba jazyka</w:t>
            </w:r>
          </w:p>
          <w:p w14:paraId="72FA0D82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pravopis slov osvojené slovní zásoby</w:t>
            </w:r>
          </w:p>
          <w:p w14:paraId="7DE51F4C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výslovnost</w:t>
            </w:r>
            <w:r>
              <w:rPr>
                <w:rFonts w:ascii="Arial" w:hAnsi="Arial" w:cs="Arial"/>
                <w:i/>
              </w:rPr>
              <w:t xml:space="preserve"> e</w:t>
            </w:r>
          </w:p>
          <w:p w14:paraId="59EE962D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intonace</w:t>
            </w:r>
          </w:p>
          <w:p w14:paraId="31042805" w14:textId="77777777" w:rsidR="00DE5E82" w:rsidRDefault="00DE5E82">
            <w:pPr>
              <w:pStyle w:val="Odstavecseseznamem"/>
              <w:spacing w:after="120" w:line="240" w:lineRule="auto"/>
              <w:ind w:left="0" w:hanging="2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802255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podle předem připravené osnovy mluví o volnočasové aktivitě</w:t>
            </w:r>
          </w:p>
          <w:p w14:paraId="59B1DA8A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CJ-3-01</w:t>
            </w:r>
          </w:p>
          <w:p w14:paraId="1719BACD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zapojí do krátkého, jasně strukturovaného rozhovoru, ve které vyjádří svůj názor a souhlas a nesouhlas s názorem spolužáka</w:t>
            </w:r>
          </w:p>
          <w:p w14:paraId="511FF5B5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popíše a porovná dva obrázky</w:t>
            </w:r>
          </w:p>
          <w:p w14:paraId="5221F32D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uvede, zda se někdy setkal se známou osobností a s kým by se chtěl setkat </w:t>
            </w:r>
          </w:p>
          <w:p w14:paraId="7B7AD7B1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podle předem připravené osnovy sestaví krátký text o Charlesu a Chrisi Darwinovi</w:t>
            </w:r>
          </w:p>
          <w:p w14:paraId="32B1930B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CJ-9-1-02</w:t>
            </w:r>
          </w:p>
          <w:p w14:paraId="6162DCA5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sestaví krátký text o pěti lidech, které zná, uvede, kde se s nimi setkal, a vysvětlí, jaký s nimi má vztah</w:t>
            </w:r>
          </w:p>
          <w:p w14:paraId="28B78301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lastRenderedPageBreak/>
              <w:t>Slovní zásoba</w:t>
            </w:r>
          </w:p>
          <w:p w14:paraId="232987C5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mezilidské vztahy</w:t>
            </w:r>
          </w:p>
          <w:p w14:paraId="0B4A5235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volnočasové aktivity</w:t>
            </w:r>
          </w:p>
          <w:p w14:paraId="3D40733A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historie lidstva</w:t>
            </w:r>
          </w:p>
          <w:p w14:paraId="6C9145D8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společenské vztahy</w:t>
            </w:r>
          </w:p>
          <w:p w14:paraId="1C315E24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vyjádření názoru, souhlasu a nesouhlasu</w:t>
            </w:r>
          </w:p>
          <w:p w14:paraId="2CF5497F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práce se slovníkem</w:t>
            </w:r>
          </w:p>
          <w:p w14:paraId="59114C60" w14:textId="77777777" w:rsidR="00DE5E82" w:rsidRDefault="00DE5E82">
            <w:pPr>
              <w:spacing w:before="120" w:line="254" w:lineRule="auto"/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Tematické okruhy</w:t>
            </w:r>
          </w:p>
          <w:p w14:paraId="07ABE468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příroda</w:t>
            </w:r>
          </w:p>
          <w:p w14:paraId="686621FA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volný čas</w:t>
            </w:r>
          </w:p>
          <w:p w14:paraId="31325681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společnost a její problémy</w:t>
            </w:r>
          </w:p>
          <w:p w14:paraId="732D4ECE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reálie anglicky mluvících zemí – Charles Darwin, Emmeline Pankhurst</w:t>
            </w:r>
          </w:p>
          <w:p w14:paraId="2C351AAA" w14:textId="77777777" w:rsidR="00DE5E82" w:rsidRDefault="00DE5E82">
            <w:pPr>
              <w:pStyle w:val="Odstavecseseznamem"/>
              <w:spacing w:line="240" w:lineRule="auto"/>
              <w:ind w:left="0" w:hanging="2"/>
              <w:jc w:val="both"/>
              <w:rPr>
                <w:rFonts w:ascii="Arial" w:hAnsi="Arial" w:cs="Arial"/>
              </w:rPr>
            </w:pPr>
          </w:p>
          <w:p w14:paraId="0C4CBFE8" w14:textId="77777777" w:rsidR="00DE5E82" w:rsidRDefault="00DE5E82">
            <w:pPr>
              <w:spacing w:line="254" w:lineRule="auto"/>
              <w:ind w:left="0" w:hanging="2"/>
              <w:rPr>
                <w:color w:val="00B0F0"/>
                <w:sz w:val="24"/>
                <w:szCs w:val="24"/>
                <w:lang w:eastAsia="en-US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76ADA14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lastRenderedPageBreak/>
              <w:t xml:space="preserve">Osobnostní a sociální výchova </w:t>
            </w:r>
          </w:p>
          <w:p w14:paraId="593D3750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Tematické okruhy:</w:t>
            </w:r>
          </w:p>
          <w:p w14:paraId="1C7FD041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Osobnostní rozvoj </w:t>
            </w:r>
          </w:p>
          <w:p w14:paraId="6E651F6F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Rozvoj schopnosti poznávání</w:t>
            </w:r>
          </w:p>
          <w:p w14:paraId="3873CCA7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Seberegulace a sebeorganizace</w:t>
            </w:r>
          </w:p>
          <w:p w14:paraId="4D7EE8BA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Kreativita</w:t>
            </w:r>
          </w:p>
          <w:p w14:paraId="18B2FB0B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Sociální rozvoj</w:t>
            </w:r>
          </w:p>
          <w:p w14:paraId="255595D0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Poznávání lidí</w:t>
            </w:r>
          </w:p>
          <w:p w14:paraId="5F61049B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Mezilidské vztahy</w:t>
            </w:r>
          </w:p>
          <w:p w14:paraId="27FAA96B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left="357" w:firstLineChars="0" w:hanging="357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Komunikace</w:t>
            </w:r>
          </w:p>
          <w:p w14:paraId="5642320E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 xml:space="preserve">Výchova demokratického občana </w:t>
            </w:r>
          </w:p>
          <w:p w14:paraId="4487282A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Tematické okruhy:</w:t>
            </w:r>
          </w:p>
          <w:p w14:paraId="101CAE60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left="357" w:firstLineChars="0" w:hanging="357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lastRenderedPageBreak/>
              <w:t>Občanská společnost a škola</w:t>
            </w:r>
          </w:p>
          <w:p w14:paraId="375A478E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 xml:space="preserve">Výchova k myšlení v evropských a globálních souvislostech </w:t>
            </w:r>
          </w:p>
          <w:p w14:paraId="1D77F2A5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Tematické okruhy:</w:t>
            </w:r>
          </w:p>
          <w:p w14:paraId="1DA4788A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left="357" w:firstLineChars="0" w:hanging="357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Evropa a svět nás zajímá</w:t>
            </w:r>
          </w:p>
          <w:p w14:paraId="49B0FC61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Multikulturní výchova</w:t>
            </w:r>
          </w:p>
          <w:p w14:paraId="25CF0290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Tematické okruhy:</w:t>
            </w:r>
          </w:p>
          <w:p w14:paraId="11A20251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Lidské vztahy</w:t>
            </w:r>
          </w:p>
          <w:p w14:paraId="0F3F9327" w14:textId="77777777" w:rsidR="00DE5E82" w:rsidRDefault="00DE5E82">
            <w:pPr>
              <w:spacing w:before="120" w:line="254" w:lineRule="auto"/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Mediální výchova</w:t>
            </w:r>
          </w:p>
          <w:p w14:paraId="14FCFBB7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Tematické okruhy:</w:t>
            </w:r>
          </w:p>
          <w:p w14:paraId="485145F7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Vnímání autora mediálních sdělení</w:t>
            </w:r>
          </w:p>
          <w:p w14:paraId="70F5EE31" w14:textId="77777777" w:rsidR="00DE5E82" w:rsidRDefault="00DE5E82">
            <w:pPr>
              <w:spacing w:line="254" w:lineRule="auto"/>
              <w:ind w:left="0" w:hanging="2"/>
              <w:rPr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Tvorba mediálního sdělení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5BFC95C" w14:textId="77777777" w:rsidR="00DE5E82" w:rsidRDefault="00DE5E82">
            <w:pPr>
              <w:spacing w:line="254" w:lineRule="auto"/>
              <w:ind w:left="0" w:hanging="2"/>
              <w:rPr>
                <w:lang w:eastAsia="en-US"/>
              </w:rPr>
            </w:pPr>
          </w:p>
        </w:tc>
      </w:tr>
      <w:tr w:rsidR="00DE5E82" w14:paraId="72462197" w14:textId="77777777" w:rsidTr="00DE5E82">
        <w:trPr>
          <w:trHeight w:val="723"/>
        </w:trPr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84350" w14:textId="77777777" w:rsidR="00DE5E82" w:rsidRDefault="00DE5E82">
            <w:pPr>
              <w:spacing w:line="254" w:lineRule="auto"/>
              <w:ind w:left="0" w:hanging="2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B06F0" w14:textId="77777777" w:rsidR="00DE5E82" w:rsidRDefault="00DE5E82">
            <w:pPr>
              <w:spacing w:line="254" w:lineRule="auto"/>
              <w:ind w:left="0" w:hanging="2"/>
              <w:rPr>
                <w:lang w:eastAsia="en-US"/>
              </w:rPr>
            </w:pPr>
            <w:r>
              <w:rPr>
                <w:lang w:eastAsia="en-US"/>
              </w:rPr>
              <w:t>Unit 2</w:t>
            </w:r>
          </w:p>
          <w:p w14:paraId="5EC60BD6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Mluvnice</w:t>
            </w:r>
          </w:p>
          <w:p w14:paraId="6EC10B19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i/>
              </w:rPr>
              <w:t>will</w:t>
            </w:r>
            <w:r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  <w:i/>
              </w:rPr>
              <w:t>going to</w:t>
            </w:r>
          </w:p>
          <w:p w14:paraId="7ED3AFAB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přítomné časy pro vyjádření budoucího děje</w:t>
            </w:r>
          </w:p>
          <w:p w14:paraId="1A07416A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první kondicionál</w:t>
            </w:r>
          </w:p>
          <w:p w14:paraId="23653097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minulý čas prostý, minulý čas průběhový</w:t>
            </w:r>
          </w:p>
          <w:p w14:paraId="7C05C35B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spojky </w:t>
            </w:r>
            <w:r>
              <w:rPr>
                <w:rFonts w:ascii="Arial" w:hAnsi="Arial" w:cs="Arial"/>
                <w:i/>
              </w:rPr>
              <w:t>when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  <w:i/>
              </w:rPr>
              <w:t xml:space="preserve"> while, but, because, so, although, until</w:t>
            </w:r>
          </w:p>
          <w:p w14:paraId="0424643C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příslovce</w:t>
            </w:r>
          </w:p>
          <w:p w14:paraId="0326141D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Zvuková a grafická podoba jazyka</w:t>
            </w:r>
          </w:p>
          <w:p w14:paraId="66DE467E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pravopis slov osvojené slovní zásoby</w:t>
            </w:r>
          </w:p>
          <w:p w14:paraId="7843452F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slovní a větný přízvuk</w:t>
            </w:r>
          </w:p>
          <w:p w14:paraId="47C2251E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vázání</w:t>
            </w:r>
          </w:p>
          <w:p w14:paraId="7E16D247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intonace</w:t>
            </w:r>
          </w:p>
          <w:p w14:paraId="4C8DDA97" w14:textId="77777777" w:rsidR="00DE5E82" w:rsidRDefault="00DE5E82">
            <w:pPr>
              <w:spacing w:line="254" w:lineRule="auto"/>
              <w:ind w:left="0" w:hanging="2"/>
              <w:rPr>
                <w:sz w:val="24"/>
                <w:szCs w:val="24"/>
                <w:lang w:eastAsia="en-US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7A2CD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lastRenderedPageBreak/>
              <w:t>porozumí obsahu internetových recenzí a v textech zachytí konkrétní informace</w:t>
            </w:r>
          </w:p>
          <w:p w14:paraId="34FD8B68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CJ-9-1-04</w:t>
            </w:r>
          </w:p>
          <w:p w14:paraId="7DD9F536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porozumí obsahu rozhovoru o prázdninové destinaci a v textu zachytí konkrétní informace</w:t>
            </w:r>
          </w:p>
          <w:p w14:paraId="2DA1100E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podle předem připravených poznámek představí místo, které by chtěl navštívit</w:t>
            </w:r>
          </w:p>
          <w:p w14:paraId="16F1B13F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CJ-9-2-01</w:t>
            </w:r>
          </w:p>
          <w:p w14:paraId="51296E4A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podle předem připravených poznámek a ve spolupráci se spolužákem přestaví své město</w:t>
            </w:r>
          </w:p>
          <w:p w14:paraId="3D78F3C3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správnou výslovností opakuje slovní spojení a věty obsahující vyjádření preferencí</w:t>
            </w:r>
          </w:p>
          <w:p w14:paraId="642C4260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left="357" w:firstLineChars="0" w:hanging="357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rozumí obsahu příspěvků na blog, v textu vyhledá konkrétní informace a přídavná jména</w:t>
            </w:r>
          </w:p>
          <w:p w14:paraId="10FB421B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left="357" w:firstLineChars="0" w:hanging="357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CJ-9-1-03</w:t>
            </w:r>
          </w:p>
          <w:p w14:paraId="1223C87F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Slovní zásoba</w:t>
            </w:r>
          </w:p>
          <w:p w14:paraId="01CF7CF1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lastRenderedPageBreak/>
              <w:t>výlety</w:t>
            </w:r>
          </w:p>
          <w:p w14:paraId="0FF8E400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dobrovolnická činnost</w:t>
            </w:r>
          </w:p>
          <w:p w14:paraId="5A4F7B30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slovesa týkající se dobrovolnické činnosti</w:t>
            </w:r>
          </w:p>
          <w:p w14:paraId="3635D135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prázdninové aktivity</w:t>
            </w:r>
          </w:p>
          <w:p w14:paraId="49A79FE4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přídavná jména</w:t>
            </w:r>
          </w:p>
          <w:p w14:paraId="3EADCC2A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vyjádření preferencí</w:t>
            </w:r>
          </w:p>
          <w:p w14:paraId="2C7E3509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město, region</w:t>
            </w:r>
          </w:p>
          <w:p w14:paraId="00C56294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výtvarné umění</w:t>
            </w:r>
          </w:p>
          <w:p w14:paraId="2F63861B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práce se slovníkem</w:t>
            </w:r>
          </w:p>
          <w:p w14:paraId="181C9872" w14:textId="77777777" w:rsidR="00DE5E82" w:rsidRDefault="00DE5E82">
            <w:pPr>
              <w:spacing w:before="120" w:line="254" w:lineRule="auto"/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Tematické okruhy</w:t>
            </w:r>
          </w:p>
          <w:p w14:paraId="1C111C34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volný čas</w:t>
            </w:r>
          </w:p>
          <w:p w14:paraId="5773BD5C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město</w:t>
            </w:r>
          </w:p>
          <w:p w14:paraId="0E34590A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společnost a její problémy</w:t>
            </w:r>
          </w:p>
          <w:p w14:paraId="094891EE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kultura</w:t>
            </w:r>
          </w:p>
          <w:p w14:paraId="4012FAE7" w14:textId="77777777" w:rsidR="00DE5E82" w:rsidRDefault="00DE5E82">
            <w:pPr>
              <w:autoSpaceDE w:val="0"/>
              <w:autoSpaceDN w:val="0"/>
              <w:adjustRightInd w:val="0"/>
              <w:spacing w:line="254" w:lineRule="auto"/>
              <w:ind w:left="0" w:hanging="2"/>
              <w:rPr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reálie anglicky mluvících zemí – Tullamore, New York, York (WB)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04689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lastRenderedPageBreak/>
              <w:t xml:space="preserve">Osobnostní a sociální výchova </w:t>
            </w:r>
          </w:p>
          <w:p w14:paraId="5E0ECEB5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Tematické okruhy:</w:t>
            </w:r>
          </w:p>
          <w:p w14:paraId="791CE6E4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Osobnostní rozvoj </w:t>
            </w:r>
          </w:p>
          <w:p w14:paraId="64D2C3AB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Rozvoj schopnosti poznávání</w:t>
            </w:r>
          </w:p>
          <w:p w14:paraId="04A9674B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Sebepoznání a sebepojetí</w:t>
            </w:r>
          </w:p>
          <w:p w14:paraId="71EC587F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Seberegulace a sebeorganizace</w:t>
            </w:r>
          </w:p>
          <w:p w14:paraId="130BFF71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Psychohygiena</w:t>
            </w:r>
          </w:p>
          <w:p w14:paraId="4E535CE7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Kreativita</w:t>
            </w:r>
          </w:p>
          <w:p w14:paraId="6F1FF55D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Sociální rozvoj</w:t>
            </w:r>
          </w:p>
          <w:p w14:paraId="3814DCC2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Poznávání lidí</w:t>
            </w:r>
          </w:p>
          <w:p w14:paraId="1365CE94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Mezilidské vztahy</w:t>
            </w:r>
          </w:p>
          <w:p w14:paraId="43B2BDE9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Komunikace</w:t>
            </w:r>
          </w:p>
          <w:p w14:paraId="3B2C6BB0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Kooperace a kompetice</w:t>
            </w:r>
          </w:p>
          <w:p w14:paraId="322C02D3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lastRenderedPageBreak/>
              <w:t>Morální rozvoj</w:t>
            </w:r>
          </w:p>
          <w:p w14:paraId="5D7521DB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left="357" w:firstLineChars="0" w:hanging="357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Řešení problémů a rozhodovací dovednosti</w:t>
            </w:r>
          </w:p>
          <w:p w14:paraId="71A0BA27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left="357" w:firstLineChars="0" w:hanging="357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Hodnoty, postoje, praktická etika</w:t>
            </w:r>
          </w:p>
          <w:p w14:paraId="3E126414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Výchova demokratického občana</w:t>
            </w:r>
          </w:p>
          <w:p w14:paraId="62961B1F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Tematické okruhy:</w:t>
            </w:r>
          </w:p>
          <w:p w14:paraId="339B5585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9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Občan, občanská společnost a stát</w:t>
            </w:r>
          </w:p>
          <w:p w14:paraId="692CA050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 xml:space="preserve">Výchova k myšlení v evropských a globálních souvislostech </w:t>
            </w:r>
          </w:p>
          <w:p w14:paraId="700F0476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Tematické okruhy:</w:t>
            </w:r>
          </w:p>
          <w:p w14:paraId="0B2B162F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left="357" w:firstLineChars="0" w:hanging="357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Evropa a svět nás zajímá</w:t>
            </w:r>
          </w:p>
          <w:p w14:paraId="0EFED188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Multikulturní výchova</w:t>
            </w:r>
          </w:p>
          <w:p w14:paraId="60B91AAE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Tematické okruhy:</w:t>
            </w:r>
          </w:p>
          <w:p w14:paraId="384181F8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Lidské vztahy</w:t>
            </w:r>
          </w:p>
          <w:p w14:paraId="4423CB21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Kulturní diference</w:t>
            </w:r>
          </w:p>
          <w:p w14:paraId="2C348822" w14:textId="77777777" w:rsidR="00DE5E82" w:rsidRDefault="00DE5E82">
            <w:pPr>
              <w:spacing w:before="120" w:line="254" w:lineRule="auto"/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Mediální výchova</w:t>
            </w:r>
          </w:p>
          <w:p w14:paraId="76573D57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Tematické okruhy:</w:t>
            </w:r>
          </w:p>
          <w:p w14:paraId="0BD92D44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Kritické čtení a vnímání mediálních sdělení</w:t>
            </w:r>
          </w:p>
          <w:p w14:paraId="25AA4A85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Vnímání autora mediálních sdělení</w:t>
            </w:r>
          </w:p>
          <w:p w14:paraId="10F9885E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Tvorba mediálního sdělení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F12C87" w14:textId="77777777" w:rsidR="00DE5E82" w:rsidRDefault="00DE5E82">
            <w:pPr>
              <w:spacing w:line="254" w:lineRule="auto"/>
              <w:ind w:left="0" w:hanging="2"/>
              <w:rPr>
                <w:sz w:val="24"/>
                <w:szCs w:val="24"/>
                <w:lang w:eastAsia="en-US"/>
              </w:rPr>
            </w:pPr>
          </w:p>
        </w:tc>
      </w:tr>
      <w:tr w:rsidR="00DE5E82" w14:paraId="28769FDD" w14:textId="77777777" w:rsidTr="00DE5E82">
        <w:trPr>
          <w:trHeight w:val="808"/>
        </w:trPr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382F0" w14:textId="77777777" w:rsidR="00DE5E82" w:rsidRDefault="00DE5E82">
            <w:pPr>
              <w:spacing w:line="254" w:lineRule="auto"/>
              <w:ind w:left="0" w:hanging="2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2E603" w14:textId="77777777" w:rsidR="00DE5E82" w:rsidRDefault="00DE5E82">
            <w:pPr>
              <w:spacing w:line="254" w:lineRule="auto"/>
              <w:ind w:left="0" w:hanging="2"/>
              <w:rPr>
                <w:lang w:eastAsia="en-US"/>
              </w:rPr>
            </w:pPr>
            <w:r>
              <w:rPr>
                <w:lang w:eastAsia="en-US"/>
              </w:rPr>
              <w:t>Unit 3</w:t>
            </w:r>
          </w:p>
          <w:p w14:paraId="307EDD1A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Mluvnice</w:t>
            </w:r>
          </w:p>
          <w:p w14:paraId="0DF50A63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i/>
                <w:lang w:eastAsia="en-US"/>
              </w:rPr>
            </w:pPr>
            <w:r>
              <w:rPr>
                <w:rFonts w:ascii="Arial" w:hAnsi="Arial" w:cs="Arial"/>
              </w:rPr>
              <w:t xml:space="preserve">modální slovesa </w:t>
            </w:r>
            <w:r>
              <w:rPr>
                <w:rFonts w:ascii="Arial" w:hAnsi="Arial" w:cs="Arial"/>
                <w:i/>
              </w:rPr>
              <w:t xml:space="preserve">must, mustn’t, have to, don’t </w:t>
            </w:r>
            <w:r>
              <w:rPr>
                <w:rFonts w:ascii="Arial" w:hAnsi="Arial" w:cs="Arial"/>
                <w:i/>
              </w:rPr>
              <w:lastRenderedPageBreak/>
              <w:t>have to, should, shouldn’t, ought to</w:t>
            </w:r>
          </w:p>
          <w:p w14:paraId="0C9C2693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modální slovesa </w:t>
            </w:r>
            <w:r>
              <w:rPr>
                <w:rFonts w:ascii="Arial" w:hAnsi="Arial" w:cs="Arial"/>
                <w:i/>
              </w:rPr>
              <w:t>can, could, be allowed to, may, might</w:t>
            </w:r>
          </w:p>
          <w:p w14:paraId="5D808821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Zvuková a grafická podoba jazyka</w:t>
            </w:r>
          </w:p>
          <w:p w14:paraId="26F332B5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pravopis slov osvojené slovní zásoby</w:t>
            </w:r>
          </w:p>
          <w:p w14:paraId="5AECFFA0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větný přízvuk</w:t>
            </w:r>
          </w:p>
          <w:p w14:paraId="51178DF7" w14:textId="77777777" w:rsidR="00DE5E82" w:rsidRDefault="00DE5E82">
            <w:pPr>
              <w:spacing w:line="254" w:lineRule="auto"/>
              <w:ind w:left="0" w:hanging="2"/>
              <w:rPr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intonace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2BB4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lastRenderedPageBreak/>
              <w:t>porozumí obsahu a informacím v textu o předmětu Science ve Velké Británii</w:t>
            </w:r>
          </w:p>
          <w:p w14:paraId="27CF4C3E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CJ-9-1-03</w:t>
            </w:r>
          </w:p>
          <w:p w14:paraId="56ACB4AC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rozumí obsahu rozhovoru vrstevníků o pokusech na zvířatech a v textu zachytí konkrétní informaci</w:t>
            </w:r>
          </w:p>
          <w:p w14:paraId="3A9C15A2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klade spolužákům otázky týkající se užívání sociálních médií a na stejné otázky odpovídá</w:t>
            </w:r>
          </w:p>
          <w:p w14:paraId="10F6B7F4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uvede globální problémy a sdělí, jak tyto problémy ovlivňují jeho život a jak je můžeme vyřešit</w:t>
            </w:r>
          </w:p>
          <w:p w14:paraId="63FBC5C8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CJ-9-2-01</w:t>
            </w:r>
          </w:p>
          <w:p w14:paraId="4CDF880F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 spolupráci se spolužáky sestaví smlouvu o užívání sociálních médií</w:t>
            </w:r>
          </w:p>
          <w:p w14:paraId="367391B3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napíše slova, slovní spojení a jednoduché věty obsahující modální slovesa</w:t>
            </w:r>
          </w:p>
          <w:p w14:paraId="0AA9493C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CJ-9-2-01</w:t>
            </w:r>
          </w:p>
          <w:p w14:paraId="1B6B4808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Slovní zásoba</w:t>
            </w:r>
          </w:p>
          <w:p w14:paraId="7DB72E73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práce ve školní laboratoři, pokusy</w:t>
            </w:r>
          </w:p>
          <w:p w14:paraId="777DDFEB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slovní zásoba týkající se společenského života</w:t>
            </w:r>
          </w:p>
          <w:p w14:paraId="33043B2D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aktivní občanství, petice</w:t>
            </w:r>
          </w:p>
          <w:p w14:paraId="445EEA1D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vyjádření výhod a nevýhod</w:t>
            </w:r>
          </w:p>
          <w:p w14:paraId="0848404B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práce se slovníkem</w:t>
            </w:r>
          </w:p>
          <w:p w14:paraId="56D723FC" w14:textId="77777777" w:rsidR="00DE5E82" w:rsidRDefault="00DE5E82">
            <w:pPr>
              <w:spacing w:before="120" w:line="254" w:lineRule="auto"/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Tematické okruhy</w:t>
            </w:r>
          </w:p>
          <w:p w14:paraId="168C50DE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škola</w:t>
            </w:r>
          </w:p>
          <w:p w14:paraId="200711B8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společnost a její problémy</w:t>
            </w:r>
          </w:p>
          <w:p w14:paraId="4A3F74BE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reálie anglicky mluvících zemí – hodiny chemie ve Velké Británii, Austrálie</w:t>
            </w:r>
          </w:p>
          <w:p w14:paraId="7F6E8000" w14:textId="77777777" w:rsidR="00DE5E82" w:rsidRDefault="00DE5E82">
            <w:pPr>
              <w:spacing w:line="254" w:lineRule="auto"/>
              <w:ind w:left="0" w:hanging="2"/>
              <w:rPr>
                <w:sz w:val="24"/>
                <w:szCs w:val="24"/>
                <w:lang w:eastAsia="en-US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17E2E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lastRenderedPageBreak/>
              <w:t xml:space="preserve">Osobnostní a sociální výchova </w:t>
            </w:r>
          </w:p>
          <w:p w14:paraId="7EC2800D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Tematické okruhy:</w:t>
            </w:r>
          </w:p>
          <w:p w14:paraId="06B76EA8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Osobnostní rozvoj </w:t>
            </w:r>
          </w:p>
          <w:p w14:paraId="461CE74A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lastRenderedPageBreak/>
              <w:t>Seberegulace a sebeorganizace</w:t>
            </w:r>
          </w:p>
          <w:p w14:paraId="5DE1EDEE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Psychohygiena</w:t>
            </w:r>
          </w:p>
          <w:p w14:paraId="3F719A74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Kreativita</w:t>
            </w:r>
          </w:p>
          <w:p w14:paraId="043F2990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Sociální rozvoj</w:t>
            </w:r>
          </w:p>
          <w:p w14:paraId="062A2F7D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Mezilidské vztahy</w:t>
            </w:r>
          </w:p>
          <w:p w14:paraId="1B6C8E67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Komunikace</w:t>
            </w:r>
          </w:p>
          <w:p w14:paraId="2E9FBD8A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Kooperace a kompetice</w:t>
            </w:r>
          </w:p>
          <w:p w14:paraId="413732D8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Morální rozvoj</w:t>
            </w:r>
          </w:p>
          <w:p w14:paraId="7DA66EE4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left="357" w:firstLineChars="0" w:hanging="357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Řešení problémů a rozhodovací dovednosti</w:t>
            </w:r>
          </w:p>
          <w:p w14:paraId="74F92CA4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left="357" w:firstLineChars="0" w:hanging="357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Hodnoty, postoje, praktická etika</w:t>
            </w:r>
          </w:p>
          <w:p w14:paraId="16328DAF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Výchova demokratického občana</w:t>
            </w:r>
          </w:p>
          <w:p w14:paraId="2C724107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Tematické okruhy:</w:t>
            </w:r>
          </w:p>
          <w:p w14:paraId="363563D7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9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Občan, občanská společnost a stát</w:t>
            </w:r>
          </w:p>
          <w:p w14:paraId="3943EEB8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 xml:space="preserve">Výchova k myšlení v evropských a globálních souvislostech </w:t>
            </w:r>
          </w:p>
          <w:p w14:paraId="7E29EAD9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Tematické okruhy:</w:t>
            </w:r>
          </w:p>
          <w:p w14:paraId="29237727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left="357" w:firstLineChars="0" w:hanging="357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Evropa a svět nás zajímá</w:t>
            </w:r>
          </w:p>
          <w:p w14:paraId="509ED16F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left="357" w:firstLineChars="0" w:hanging="357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Objevujeme Evropu a svět</w:t>
            </w:r>
          </w:p>
          <w:p w14:paraId="77D566FD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Multikulturní výchova</w:t>
            </w:r>
          </w:p>
          <w:p w14:paraId="50DCE5AE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Tematické okruhy:</w:t>
            </w:r>
          </w:p>
          <w:p w14:paraId="45642219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Lidské vztahy</w:t>
            </w:r>
          </w:p>
          <w:p w14:paraId="2D7CE36A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Kulturní diference</w:t>
            </w:r>
          </w:p>
          <w:p w14:paraId="2B2D142E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Environmentální výchova</w:t>
            </w:r>
          </w:p>
          <w:p w14:paraId="7B6BE4CD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Tematické okruhy:</w:t>
            </w:r>
          </w:p>
          <w:p w14:paraId="7535803C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lastRenderedPageBreak/>
              <w:t>Lidské aktivity a problémy životního prostředí</w:t>
            </w:r>
          </w:p>
          <w:p w14:paraId="20857011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before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Vztah člověka k prostředí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14:paraId="3A28EFCD" w14:textId="77777777" w:rsidR="00DE5E82" w:rsidRDefault="00DE5E82">
            <w:pPr>
              <w:spacing w:before="120" w:line="254" w:lineRule="auto"/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Mediální výchova</w:t>
            </w:r>
          </w:p>
          <w:p w14:paraId="4F846B15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Tematické okruhy:</w:t>
            </w:r>
          </w:p>
          <w:p w14:paraId="260CD5C7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Kritické čtení a vnímání mediálních sdělení</w:t>
            </w:r>
          </w:p>
          <w:p w14:paraId="55720244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Vnímání autora mediálních sdělení</w:t>
            </w:r>
          </w:p>
          <w:p w14:paraId="11CDD5C7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Tvorba mediálního sdělení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8EFC6D" w14:textId="77777777" w:rsidR="00DE5E82" w:rsidRDefault="00DE5E82">
            <w:pPr>
              <w:spacing w:line="254" w:lineRule="auto"/>
              <w:ind w:left="0" w:hanging="2"/>
              <w:rPr>
                <w:sz w:val="24"/>
                <w:szCs w:val="24"/>
                <w:lang w:eastAsia="en-US"/>
              </w:rPr>
            </w:pPr>
          </w:p>
        </w:tc>
      </w:tr>
      <w:tr w:rsidR="00DE5E82" w14:paraId="753C6B69" w14:textId="77777777" w:rsidTr="00DE5E82">
        <w:trPr>
          <w:trHeight w:val="1531"/>
        </w:trPr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DFB8F3" w14:textId="77777777" w:rsidR="00DE5E82" w:rsidRDefault="00DE5E82">
            <w:pPr>
              <w:spacing w:line="254" w:lineRule="auto"/>
              <w:ind w:left="0" w:hanging="2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5</w:t>
            </w:r>
          </w:p>
          <w:p w14:paraId="46C7300C" w14:textId="77777777" w:rsidR="00DE5E82" w:rsidRDefault="00DE5E82">
            <w:pPr>
              <w:spacing w:line="254" w:lineRule="auto"/>
              <w:ind w:left="0" w:hanging="2"/>
              <w:jc w:val="center"/>
              <w:rPr>
                <w:lang w:eastAsia="en-US"/>
              </w:rPr>
            </w:pPr>
          </w:p>
          <w:p w14:paraId="628B1A2B" w14:textId="77777777" w:rsidR="00DE5E82" w:rsidRDefault="00DE5E82">
            <w:pPr>
              <w:spacing w:line="254" w:lineRule="auto"/>
              <w:ind w:left="0" w:hanging="2"/>
              <w:jc w:val="center"/>
              <w:rPr>
                <w:lang w:eastAsia="en-US"/>
              </w:rPr>
            </w:pP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7CD59" w14:textId="77777777" w:rsidR="00DE5E82" w:rsidRDefault="00DE5E82">
            <w:pPr>
              <w:spacing w:line="254" w:lineRule="auto"/>
              <w:ind w:left="0" w:hanging="2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Opakování lekcí 1. – 3.</w:t>
            </w:r>
          </w:p>
          <w:p w14:paraId="480D8E1F" w14:textId="77777777" w:rsidR="00DE5E82" w:rsidRDefault="00DE5E82">
            <w:pPr>
              <w:spacing w:line="254" w:lineRule="auto"/>
              <w:ind w:left="0" w:hanging="2"/>
              <w:rPr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Pololetní test/sebehodnocení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21D58" w14:textId="77777777" w:rsidR="00DE5E82" w:rsidRDefault="00DE5E82">
            <w:pPr>
              <w:spacing w:line="254" w:lineRule="auto"/>
              <w:ind w:left="0" w:hanging="2"/>
              <w:rPr>
                <w:lang w:eastAsia="en-US"/>
              </w:rPr>
            </w:pPr>
            <w:r>
              <w:rPr>
                <w:lang w:eastAsia="en-US"/>
              </w:rPr>
              <w:t>Žák rozumí probraným tématům a dokáže je aplikovat v praxi. Zeptá se na základní informace a zapojí se do jednoduchých rozhovorů. Rozumí krátkým a jednoduchým textům, označením a nápisům na veřejných místech, napíše jednoduchý text na probraná témata. S pomocí učitele zhodnotí svůj vlastní pokrok ve studiu, CJ – 9 – 1 - 03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C89E5" w14:textId="77777777" w:rsidR="00DE5E82" w:rsidRDefault="00DE5E82">
            <w:pPr>
              <w:spacing w:line="254" w:lineRule="auto"/>
              <w:ind w:left="0" w:hanging="2"/>
              <w:rPr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42D043" w14:textId="77777777" w:rsidR="00DE5E82" w:rsidRDefault="00DE5E82">
            <w:pPr>
              <w:spacing w:line="254" w:lineRule="auto"/>
              <w:ind w:left="0" w:hanging="2"/>
              <w:rPr>
                <w:lang w:eastAsia="en-US"/>
              </w:rPr>
            </w:pPr>
          </w:p>
        </w:tc>
      </w:tr>
      <w:tr w:rsidR="00DE5E82" w14:paraId="06A08F69" w14:textId="77777777" w:rsidTr="00DE5E82">
        <w:trPr>
          <w:trHeight w:val="277"/>
        </w:trPr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18984" w14:textId="77777777" w:rsidR="00DE5E82" w:rsidRDefault="00DE5E82">
            <w:pPr>
              <w:spacing w:line="254" w:lineRule="auto"/>
              <w:ind w:left="0" w:hanging="2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555DC" w14:textId="77777777" w:rsidR="00DE5E82" w:rsidRDefault="00DE5E82">
            <w:pPr>
              <w:spacing w:line="254" w:lineRule="auto"/>
              <w:ind w:left="0" w:hanging="2"/>
              <w:rPr>
                <w:lang w:eastAsia="en-US"/>
              </w:rPr>
            </w:pPr>
            <w:r>
              <w:rPr>
                <w:lang w:eastAsia="en-US"/>
              </w:rPr>
              <w:t>Unit 4</w:t>
            </w:r>
          </w:p>
          <w:p w14:paraId="432BA8A5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Mluvnice</w:t>
            </w:r>
          </w:p>
          <w:p w14:paraId="7CF1A5F8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druhý kondicionál</w:t>
            </w:r>
          </w:p>
          <w:p w14:paraId="5D7907BD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stupňování přídavných jmen</w:t>
            </w:r>
          </w:p>
          <w:p w14:paraId="072AC630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too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  <w:i/>
              </w:rPr>
              <w:t xml:space="preserve"> enough</w:t>
            </w:r>
          </w:p>
          <w:p w14:paraId="0F01E1D4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příslovce</w:t>
            </w:r>
          </w:p>
          <w:p w14:paraId="564132F1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Zvuková a grafická podoba jazyka</w:t>
            </w:r>
          </w:p>
          <w:p w14:paraId="1E4C38D8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pravopis slov osvojené slovní zásoby</w:t>
            </w:r>
          </w:p>
          <w:p w14:paraId="6D2D8285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slovní přízvuk</w:t>
            </w:r>
          </w:p>
          <w:p w14:paraId="05F5102C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výslovnost </w:t>
            </w:r>
            <w:r>
              <w:rPr>
                <w:rFonts w:ascii="Arial" w:hAnsi="Arial" w:cs="Arial"/>
                <w:i/>
              </w:rPr>
              <w:t>aι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i/>
              </w:rPr>
              <w:t>ι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i/>
              </w:rPr>
              <w:t xml:space="preserve">j </w:t>
            </w:r>
          </w:p>
          <w:p w14:paraId="257A122C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vázání</w:t>
            </w:r>
          </w:p>
          <w:p w14:paraId="5717DF93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intonace</w:t>
            </w:r>
          </w:p>
          <w:p w14:paraId="49E8F014" w14:textId="77777777" w:rsidR="00DE5E82" w:rsidRDefault="00DE5E82">
            <w:pPr>
              <w:spacing w:line="254" w:lineRule="auto"/>
              <w:ind w:left="0" w:hanging="2"/>
              <w:rPr>
                <w:sz w:val="24"/>
                <w:szCs w:val="24"/>
                <w:lang w:eastAsia="en-US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1BC4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b/>
                <w:lang w:eastAsia="en-US"/>
              </w:rPr>
            </w:pPr>
          </w:p>
          <w:p w14:paraId="5DE8E247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rozumí obsahu rozhovoru vrstevníků, kteří hovoří o známých stavbách, identifikuje konkrétní stavby a v textu zachytí konkrétní informace</w:t>
            </w:r>
          </w:p>
          <w:p w14:paraId="4A3DA0D9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rozumí obsahu rozhovoru o plánování cesty vlakem a v rozhovoru zachytí konkrétní informace</w:t>
            </w:r>
          </w:p>
          <w:p w14:paraId="3950839E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CJ-9-1-03</w:t>
            </w:r>
          </w:p>
          <w:p w14:paraId="60D6159E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zapojí do krátkého, jasně strukturovaného rozhovoru o plánované cestě po Evropě</w:t>
            </w:r>
          </w:p>
          <w:p w14:paraId="10084AB5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hovoří s vrstevníkem o dopravních prostředcích, uvede, které používá nejčastěji a proč je používá</w:t>
            </w:r>
          </w:p>
          <w:p w14:paraId="2926C258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CJ-9-2-03</w:t>
            </w:r>
          </w:p>
          <w:p w14:paraId="4EFA7379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left="357" w:firstLineChars="0" w:hanging="357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porozumí obsahu inzerátu a vyhledá v něm konkrétní informaci a podmínkové věty</w:t>
            </w:r>
          </w:p>
          <w:p w14:paraId="792CCA10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napíše slova, slovní spojení a jednoduché věty týkající se stupňování přídavných jmen</w:t>
            </w:r>
          </w:p>
          <w:p w14:paraId="4650B13D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CJ-9-2-01</w:t>
            </w:r>
          </w:p>
          <w:p w14:paraId="20AC3A84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</w:p>
          <w:p w14:paraId="0A4DAD21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Slovní zásoba</w:t>
            </w:r>
          </w:p>
          <w:p w14:paraId="60F76FED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budovy, popis budovy</w:t>
            </w:r>
          </w:p>
          <w:p w14:paraId="0F8DC5FF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cestování vlakem</w:t>
            </w:r>
          </w:p>
          <w:p w14:paraId="4CF17485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frázová slovesa týkající se cestování</w:t>
            </w:r>
          </w:p>
          <w:p w14:paraId="660FE496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vyjádření přesvědčení, pochyb</w:t>
            </w:r>
          </w:p>
          <w:p w14:paraId="0AC13945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dopravní prostředky</w:t>
            </w:r>
          </w:p>
          <w:p w14:paraId="31BEB953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práce se slovníkem</w:t>
            </w:r>
          </w:p>
          <w:p w14:paraId="7CD873E6" w14:textId="77777777" w:rsidR="00DE5E82" w:rsidRDefault="00DE5E82">
            <w:pPr>
              <w:spacing w:before="120" w:line="254" w:lineRule="auto"/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Tematické okruhy</w:t>
            </w:r>
          </w:p>
          <w:p w14:paraId="16E33B17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město</w:t>
            </w:r>
          </w:p>
          <w:p w14:paraId="265E90A3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kultura</w:t>
            </w:r>
          </w:p>
          <w:p w14:paraId="14DF884C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cestování</w:t>
            </w:r>
          </w:p>
          <w:p w14:paraId="5E7C7F3C" w14:textId="77777777" w:rsidR="00DE5E82" w:rsidRDefault="00DE5E82">
            <w:pPr>
              <w:pStyle w:val="Odstavecseseznamem"/>
              <w:spacing w:after="120" w:line="240" w:lineRule="auto"/>
              <w:ind w:left="0" w:hanging="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reálie anglicky mluvících zemí – Britské stereotypy, baseball, St Paul’s Cathedral (WB), Stonehenge (WB), Edinburgh (WB)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A0067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lastRenderedPageBreak/>
              <w:t xml:space="preserve">Osobnostní a sociální výchova </w:t>
            </w:r>
          </w:p>
          <w:p w14:paraId="0B5E66EF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Tematické okruhy:</w:t>
            </w:r>
          </w:p>
          <w:p w14:paraId="3F9F8770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Osobnostní rozvoj </w:t>
            </w:r>
          </w:p>
          <w:p w14:paraId="661B9865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Rozvoj schopnosti poznávání</w:t>
            </w:r>
          </w:p>
          <w:p w14:paraId="4BB24A2F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Seberegulace a sebeorganizace</w:t>
            </w:r>
          </w:p>
          <w:p w14:paraId="11D4D1B5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Kreativita</w:t>
            </w:r>
          </w:p>
          <w:p w14:paraId="2C7DBE0F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Sociální rozvoj</w:t>
            </w:r>
          </w:p>
          <w:p w14:paraId="6EF10CDA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Mezilidské vztahy</w:t>
            </w:r>
          </w:p>
          <w:p w14:paraId="30870B5F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Komunikace</w:t>
            </w:r>
          </w:p>
          <w:p w14:paraId="47CBFEDF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Kooperace a kompetice</w:t>
            </w:r>
          </w:p>
          <w:p w14:paraId="77FD9629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Morální rozvoj</w:t>
            </w:r>
          </w:p>
          <w:p w14:paraId="5676AB57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left="357" w:firstLineChars="0" w:hanging="357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lastRenderedPageBreak/>
              <w:t>Řešení problémů a rozhodovací dovednosti</w:t>
            </w:r>
          </w:p>
          <w:p w14:paraId="2197F99B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left="357" w:firstLineChars="0" w:hanging="357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Hodnoty, postoje, praktická etika</w:t>
            </w:r>
          </w:p>
          <w:p w14:paraId="5E4F7058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Výchova demokratického občana</w:t>
            </w:r>
          </w:p>
          <w:p w14:paraId="2895D349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Tematické okruhy:</w:t>
            </w:r>
          </w:p>
          <w:p w14:paraId="16D75FE7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9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Občan, občanská společnost a stát</w:t>
            </w:r>
          </w:p>
          <w:p w14:paraId="5F86E63A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 xml:space="preserve">Výchova k myšlení v evropských a globálních souvislostech </w:t>
            </w:r>
          </w:p>
          <w:p w14:paraId="553B1995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Tematické okruhy:</w:t>
            </w:r>
          </w:p>
          <w:p w14:paraId="57515327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left="357" w:firstLineChars="0" w:hanging="357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Evropa a svět nás zajímá</w:t>
            </w:r>
          </w:p>
          <w:p w14:paraId="65EFD9D4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Multikulturní výchova</w:t>
            </w:r>
          </w:p>
          <w:p w14:paraId="3D8491FA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Tematické okruhy:</w:t>
            </w:r>
          </w:p>
          <w:p w14:paraId="21E0F63E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Lidské vztahy</w:t>
            </w:r>
          </w:p>
          <w:p w14:paraId="4E537ADE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Kulturní diference</w:t>
            </w:r>
          </w:p>
          <w:p w14:paraId="739D8863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Multikulturalita</w:t>
            </w:r>
          </w:p>
          <w:p w14:paraId="7D8633D3" w14:textId="77777777" w:rsidR="00DE5E82" w:rsidRDefault="00DE5E82">
            <w:pPr>
              <w:spacing w:before="120" w:line="254" w:lineRule="auto"/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Mediální výchova</w:t>
            </w:r>
          </w:p>
          <w:p w14:paraId="207F1B38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Tematické okruhy:</w:t>
            </w:r>
          </w:p>
          <w:p w14:paraId="4743E6AB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Kritické čtení a vnímání mediálních sdělení</w:t>
            </w:r>
          </w:p>
          <w:p w14:paraId="12F51839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Vnímání autora mediálních sdělení</w:t>
            </w:r>
          </w:p>
          <w:p w14:paraId="5FAEFDF9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Tvorba mediálního sdělení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522D4C" w14:textId="77777777" w:rsidR="00DE5E82" w:rsidRDefault="00DE5E82">
            <w:pPr>
              <w:spacing w:line="254" w:lineRule="auto"/>
              <w:ind w:left="0" w:hanging="2"/>
              <w:rPr>
                <w:sz w:val="24"/>
                <w:szCs w:val="24"/>
                <w:lang w:eastAsia="en-US"/>
              </w:rPr>
            </w:pPr>
          </w:p>
        </w:tc>
      </w:tr>
      <w:tr w:rsidR="00DE5E82" w14:paraId="291FEAFA" w14:textId="77777777" w:rsidTr="00DE5E82">
        <w:trPr>
          <w:trHeight w:val="1134"/>
        </w:trPr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8AA579B" w14:textId="77777777" w:rsidR="00DE5E82" w:rsidRDefault="00DE5E82">
            <w:pPr>
              <w:spacing w:line="254" w:lineRule="auto"/>
              <w:ind w:left="0" w:hanging="2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7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9EFB272" w14:textId="77777777" w:rsidR="00DE5E82" w:rsidRDefault="00DE5E82">
            <w:pPr>
              <w:spacing w:line="254" w:lineRule="auto"/>
              <w:ind w:left="0" w:hanging="2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Unit 5</w:t>
            </w:r>
          </w:p>
          <w:p w14:paraId="1B9D90CA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Mluvnice</w:t>
            </w:r>
          </w:p>
          <w:p w14:paraId="06C852E7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trpný rod</w:t>
            </w:r>
          </w:p>
          <w:p w14:paraId="4E212043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vztažné věty vedlejší</w:t>
            </w:r>
          </w:p>
          <w:p w14:paraId="67DF9AF4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počitatelná a nepočitatelná podstatná jména</w:t>
            </w:r>
          </w:p>
          <w:p w14:paraId="08488312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neurčitá zájmena</w:t>
            </w:r>
          </w:p>
          <w:p w14:paraId="60D909C0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too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  <w:i/>
              </w:rPr>
              <w:t xml:space="preserve"> enough</w:t>
            </w:r>
          </w:p>
          <w:p w14:paraId="0157FE25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příslovce</w:t>
            </w:r>
          </w:p>
          <w:p w14:paraId="27BD7A6E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Zvuková a grafická podoba jazyka</w:t>
            </w:r>
          </w:p>
          <w:p w14:paraId="2B0E8F27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pravopis slov osvojené slovní zásoby</w:t>
            </w:r>
          </w:p>
          <w:p w14:paraId="68968B31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slovní přízvuk</w:t>
            </w:r>
          </w:p>
          <w:p w14:paraId="7266CBF3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intonace</w:t>
            </w:r>
          </w:p>
          <w:p w14:paraId="6CAB1612" w14:textId="77777777" w:rsidR="00DE5E82" w:rsidRDefault="00DE5E82">
            <w:pPr>
              <w:spacing w:line="254" w:lineRule="auto"/>
              <w:ind w:left="0" w:hanging="2"/>
              <w:rPr>
                <w:b/>
                <w:sz w:val="24"/>
                <w:szCs w:val="24"/>
                <w:lang w:eastAsia="en-US"/>
              </w:rPr>
            </w:pPr>
          </w:p>
          <w:p w14:paraId="7A7AA6D9" w14:textId="77777777" w:rsidR="00DE5E82" w:rsidRDefault="00DE5E82">
            <w:pPr>
              <w:spacing w:line="254" w:lineRule="auto"/>
              <w:ind w:left="0" w:hanging="2"/>
              <w:rPr>
                <w:b/>
                <w:lang w:eastAsia="en-US"/>
              </w:rPr>
            </w:pPr>
          </w:p>
          <w:p w14:paraId="4E5FCBD7" w14:textId="77777777" w:rsidR="00DE5E82" w:rsidRDefault="00DE5E82">
            <w:pPr>
              <w:spacing w:line="254" w:lineRule="auto"/>
              <w:ind w:left="0" w:hanging="2"/>
              <w:rPr>
                <w:lang w:eastAsia="en-US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1BDE6E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rozumí popisu spotřebiče, identifikuje, o jaký spotřebič se jedná, a v textu vyhledá konkrétní informace</w:t>
            </w:r>
          </w:p>
          <w:p w14:paraId="64310E4E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CJ-9-1-04</w:t>
            </w:r>
          </w:p>
          <w:p w14:paraId="48FEB933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podle předem připravených poznámek pohovoří o dvou svátcích nebo festivalech, které se konají v regionu</w:t>
            </w:r>
          </w:p>
          <w:p w14:paraId="6F13C4D2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CJ-9-2-01</w:t>
            </w:r>
          </w:p>
          <w:p w14:paraId="6472B0AF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left="357" w:firstLineChars="0" w:hanging="357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podle předem připravených poznámek popíše předmět každodenní potřeby, přičemž používá trpný rod</w:t>
            </w:r>
          </w:p>
          <w:p w14:paraId="1EF12848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left="357" w:firstLineChars="0" w:hanging="357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CJ-9-2-03</w:t>
            </w:r>
          </w:p>
          <w:p w14:paraId="24A30B8E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správnou výslovností opakuje složená podstatná jména</w:t>
            </w:r>
          </w:p>
          <w:p w14:paraId="1DFEFF4F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left="357" w:firstLineChars="0" w:hanging="357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rozumí obsahu textu o vynálezech, které se staly předměty každodenní potřeby, a v textu vyhledá konkrétní informace a věty v trpném rodu</w:t>
            </w:r>
          </w:p>
          <w:p w14:paraId="5A95406E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left="357" w:firstLineChars="0" w:hanging="357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rozumí obsahu příspěvku o stereotypech teenagerů</w:t>
            </w:r>
          </w:p>
          <w:p w14:paraId="2AD5A7C9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left="357" w:firstLineChars="0" w:hanging="357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rozumí obsahu tipů, jak psát příběhy, a definicím literárních termínů</w:t>
            </w:r>
          </w:p>
          <w:p w14:paraId="61928C1B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left="357" w:firstLineChars="0" w:hanging="357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CJ-9-1-04</w:t>
            </w:r>
          </w:p>
          <w:p w14:paraId="4E15C997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Slovní zásoba</w:t>
            </w:r>
          </w:p>
          <w:p w14:paraId="34E38145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slovesa a předložky</w:t>
            </w:r>
          </w:p>
          <w:p w14:paraId="16E2FE9F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vynálezy</w:t>
            </w:r>
          </w:p>
          <w:p w14:paraId="1D4EE957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složená podstatná jména</w:t>
            </w:r>
          </w:p>
          <w:p w14:paraId="775A5E55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globalizace</w:t>
            </w:r>
          </w:p>
          <w:p w14:paraId="60E1D7C4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vyjádření souhlasu a nesouhlasu</w:t>
            </w:r>
          </w:p>
          <w:p w14:paraId="531F61D4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svátky</w:t>
            </w:r>
          </w:p>
          <w:p w14:paraId="75F8E3DE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práce se slovníkem</w:t>
            </w:r>
          </w:p>
          <w:p w14:paraId="684AC464" w14:textId="77777777" w:rsidR="00DE5E82" w:rsidRDefault="00DE5E82">
            <w:pPr>
              <w:spacing w:before="120" w:line="254" w:lineRule="auto"/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lastRenderedPageBreak/>
              <w:t>Tematické okruhy</w:t>
            </w:r>
          </w:p>
          <w:p w14:paraId="175D1D34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město</w:t>
            </w:r>
          </w:p>
          <w:p w14:paraId="6A360471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kultura</w:t>
            </w:r>
          </w:p>
          <w:p w14:paraId="355557DD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cestování</w:t>
            </w:r>
          </w:p>
          <w:p w14:paraId="261899F2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left="357" w:firstLineChars="0" w:hanging="357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reálie anglicky mluvících zemí – Irsko, Dublin</w:t>
            </w:r>
          </w:p>
          <w:p w14:paraId="18D69888" w14:textId="77777777" w:rsidR="00DE5E82" w:rsidRDefault="00DE5E82">
            <w:pPr>
              <w:spacing w:line="254" w:lineRule="auto"/>
              <w:ind w:left="0" w:hanging="2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BA6550C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lastRenderedPageBreak/>
              <w:t xml:space="preserve">Osobnostní a sociální výchova </w:t>
            </w:r>
          </w:p>
          <w:p w14:paraId="37199DAE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Tematické okruhy:</w:t>
            </w:r>
          </w:p>
          <w:p w14:paraId="6CC2DA79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Osobnostní rozvoj </w:t>
            </w:r>
          </w:p>
          <w:p w14:paraId="0A4451FD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Rozvoj schopnosti poznávání</w:t>
            </w:r>
          </w:p>
          <w:p w14:paraId="7A0A1E77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Seberegulace a sebeorganizace</w:t>
            </w:r>
          </w:p>
          <w:p w14:paraId="713FA6FA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Kreativita</w:t>
            </w:r>
          </w:p>
          <w:p w14:paraId="31F5A674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Sociální rozvoj</w:t>
            </w:r>
          </w:p>
          <w:p w14:paraId="37FF7DB1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Mezilidské vztahy</w:t>
            </w:r>
          </w:p>
          <w:p w14:paraId="5F85C910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Komunikace</w:t>
            </w:r>
          </w:p>
          <w:p w14:paraId="2A7F5BE2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Kooperace a kompetice</w:t>
            </w:r>
          </w:p>
          <w:p w14:paraId="72F4A43F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Morální rozvoj</w:t>
            </w:r>
          </w:p>
          <w:p w14:paraId="2E4DF91A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left="357" w:firstLineChars="0" w:hanging="357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Řešení problémů a rozhodovací dovednosti</w:t>
            </w:r>
          </w:p>
          <w:p w14:paraId="005A29CC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left="357" w:firstLineChars="0" w:hanging="357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Hodnoty, postoje, praktická etika</w:t>
            </w:r>
          </w:p>
          <w:p w14:paraId="1E02384D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Výchova demokratického občana</w:t>
            </w:r>
          </w:p>
          <w:p w14:paraId="5636967F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Tematické okruhy:</w:t>
            </w:r>
          </w:p>
          <w:p w14:paraId="07387B07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9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Občan, občanská společnost a stát</w:t>
            </w:r>
          </w:p>
          <w:p w14:paraId="1CD47CCF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 xml:space="preserve">Výchova k myšlení v evropských a globálních souvislostech </w:t>
            </w:r>
          </w:p>
          <w:p w14:paraId="1EC4CCB2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Tematické okruhy:</w:t>
            </w:r>
          </w:p>
          <w:p w14:paraId="7EED84AE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left="357" w:firstLineChars="0" w:hanging="357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Evropa a svět nás zajímá</w:t>
            </w:r>
          </w:p>
          <w:p w14:paraId="7907F401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left="357" w:firstLineChars="0" w:hanging="357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Objevujeme Evropu a svět</w:t>
            </w:r>
          </w:p>
          <w:p w14:paraId="4128C0AD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Multikulturní výchova</w:t>
            </w:r>
          </w:p>
          <w:p w14:paraId="53747F7E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Tematické okruhy:</w:t>
            </w:r>
          </w:p>
          <w:p w14:paraId="374BEC07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Lidské vztahy</w:t>
            </w:r>
          </w:p>
          <w:p w14:paraId="76AA878E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Multikulturalita</w:t>
            </w:r>
          </w:p>
          <w:p w14:paraId="071F4993" w14:textId="77777777" w:rsidR="00DE5E82" w:rsidRDefault="00DE5E82">
            <w:pPr>
              <w:spacing w:before="120" w:line="254" w:lineRule="auto"/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Mediální výchova</w:t>
            </w:r>
          </w:p>
          <w:p w14:paraId="565650F6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Tematické okruhy:</w:t>
            </w:r>
          </w:p>
          <w:p w14:paraId="486CCEEC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Kritické čtení a vnímání mediálních sdělení</w:t>
            </w:r>
          </w:p>
          <w:p w14:paraId="114B209C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Vnímání autora mediálních sdělení</w:t>
            </w:r>
          </w:p>
          <w:p w14:paraId="0A2EB13B" w14:textId="77777777" w:rsidR="00DE5E82" w:rsidRDefault="00DE5E82">
            <w:pPr>
              <w:spacing w:line="254" w:lineRule="auto"/>
              <w:ind w:left="0" w:hanging="2"/>
              <w:rPr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Tvorba mediálního sdělení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C51CC85" w14:textId="77777777" w:rsidR="00DE5E82" w:rsidRDefault="00DE5E82">
            <w:pPr>
              <w:spacing w:line="254" w:lineRule="auto"/>
              <w:ind w:left="0" w:hanging="2"/>
              <w:rPr>
                <w:lang w:eastAsia="en-US"/>
              </w:rPr>
            </w:pPr>
          </w:p>
        </w:tc>
      </w:tr>
      <w:tr w:rsidR="00DE5E82" w14:paraId="19763664" w14:textId="77777777" w:rsidTr="00DE5E82">
        <w:trPr>
          <w:trHeight w:val="494"/>
        </w:trPr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6386F" w14:textId="77777777" w:rsidR="00DE5E82" w:rsidRDefault="00DE5E82">
            <w:pPr>
              <w:spacing w:line="254" w:lineRule="auto"/>
              <w:ind w:left="0" w:hanging="2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FDC54" w14:textId="77777777" w:rsidR="00DE5E82" w:rsidRDefault="00DE5E82">
            <w:pPr>
              <w:spacing w:line="254" w:lineRule="auto"/>
              <w:ind w:left="0" w:hanging="2"/>
              <w:rPr>
                <w:lang w:eastAsia="en-US"/>
              </w:rPr>
            </w:pPr>
            <w:r>
              <w:rPr>
                <w:lang w:eastAsia="en-US"/>
              </w:rPr>
              <w:t>Unit 6</w:t>
            </w:r>
          </w:p>
          <w:p w14:paraId="272472D6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Mluvnice</w:t>
            </w:r>
          </w:p>
          <w:p w14:paraId="3C5639EF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nepřímá řeč</w:t>
            </w:r>
          </w:p>
          <w:p w14:paraId="52F95685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otázky na podmět a předmět</w:t>
            </w:r>
          </w:p>
          <w:p w14:paraId="42791E35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vyjádření pokynů</w:t>
            </w:r>
          </w:p>
          <w:p w14:paraId="3B88B4B1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so, such</w:t>
            </w:r>
          </w:p>
          <w:p w14:paraId="0688B130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příslovce</w:t>
            </w:r>
          </w:p>
          <w:p w14:paraId="45022B78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Zvuková a grafická podoba jazyka</w:t>
            </w:r>
          </w:p>
          <w:p w14:paraId="7F4A7ACC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pravopis slov osvojené slovní zásoby</w:t>
            </w:r>
          </w:p>
          <w:p w14:paraId="6755ED00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slovní a větný přízvuk</w:t>
            </w:r>
          </w:p>
          <w:p w14:paraId="667213CE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výslovnost </w:t>
            </w:r>
            <w:r>
              <w:rPr>
                <w:rFonts w:ascii="Arial" w:hAnsi="Arial" w:cs="Arial"/>
                <w:i/>
              </w:rPr>
              <w:t>ʌ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i/>
              </w:rPr>
              <w:t>u:</w:t>
            </w:r>
          </w:p>
          <w:p w14:paraId="416EBAE0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intonace</w:t>
            </w:r>
          </w:p>
          <w:p w14:paraId="5003F293" w14:textId="77777777" w:rsidR="00DE5E82" w:rsidRDefault="00DE5E82">
            <w:pPr>
              <w:spacing w:line="254" w:lineRule="auto"/>
              <w:ind w:left="0" w:hanging="2"/>
              <w:rPr>
                <w:sz w:val="24"/>
                <w:szCs w:val="24"/>
                <w:lang w:eastAsia="en-US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DCB04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rozumí obsahu konverzace vrstevníků o problému s telefonem a v textu zachytí konkrétní informace</w:t>
            </w:r>
          </w:p>
          <w:p w14:paraId="6EE23B95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rozumí obsahu rozhovoru vrstevníků o televizním seriálu a v rozhovoru zachytí konkrétní informace</w:t>
            </w:r>
          </w:p>
          <w:p w14:paraId="7814A8E1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zeptá se spolužáka na aplikace a webové stránky a na stejné otázky odpovídá</w:t>
            </w:r>
          </w:p>
          <w:p w14:paraId="4B9FB35A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interpretuje, co řekl spolužák, přičemž používá nepřímou řeč</w:t>
            </w:r>
          </w:p>
          <w:p w14:paraId="48B06806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CJ-9-3-01</w:t>
            </w:r>
          </w:p>
          <w:p w14:paraId="32939056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popíše věci a situace na obrázku, které se týkají nakupování</w:t>
            </w:r>
          </w:p>
          <w:p w14:paraId="62150B22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sdělí, co dělá, když má problémy s technikou</w:t>
            </w:r>
          </w:p>
          <w:p w14:paraId="5C58F3A9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left="357" w:firstLineChars="0" w:hanging="357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porozumí obsahu textu o falešných zprávách na internetu a vyhledá v něm konkrétní informace a konkrétní slovní zásobu</w:t>
            </w:r>
          </w:p>
          <w:p w14:paraId="5B889234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napíše jednoduché věty obsahující nepřímou řeč</w:t>
            </w:r>
          </w:p>
          <w:p w14:paraId="215DBFBE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CJ-9-2-01</w:t>
            </w:r>
          </w:p>
          <w:p w14:paraId="24919040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Slovní zásoba</w:t>
            </w:r>
          </w:p>
          <w:p w14:paraId="7F57B1E0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</w:rPr>
              <w:t>digitální média</w:t>
            </w:r>
          </w:p>
          <w:p w14:paraId="624FDB47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nakupování</w:t>
            </w:r>
          </w:p>
          <w:p w14:paraId="2C9C2B34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oblečení</w:t>
            </w:r>
          </w:p>
          <w:p w14:paraId="7E323FC1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lastRenderedPageBreak/>
              <w:t>sport</w:t>
            </w:r>
          </w:p>
          <w:p w14:paraId="68C4D575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20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práce se slovníkem</w:t>
            </w:r>
          </w:p>
          <w:p w14:paraId="623DDD91" w14:textId="77777777" w:rsidR="00DE5E82" w:rsidRDefault="00DE5E82">
            <w:pPr>
              <w:spacing w:before="120" w:line="254" w:lineRule="auto"/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Tematické okruhy</w:t>
            </w:r>
          </w:p>
          <w:p w14:paraId="7A69EB60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společnost a její problémy</w:t>
            </w:r>
          </w:p>
          <w:p w14:paraId="4C77AAB3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moderní technologie a média</w:t>
            </w:r>
          </w:p>
          <w:p w14:paraId="25DC735D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nákupy a móda</w:t>
            </w:r>
          </w:p>
          <w:p w14:paraId="15428490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sport</w:t>
            </w:r>
          </w:p>
          <w:p w14:paraId="33E4509F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reálie anglicky mluvících zemí</w:t>
            </w:r>
          </w:p>
          <w:p w14:paraId="58F5A21A" w14:textId="77777777" w:rsidR="00DE5E82" w:rsidRDefault="00DE5E82">
            <w:pPr>
              <w:autoSpaceDE w:val="0"/>
              <w:autoSpaceDN w:val="0"/>
              <w:adjustRightInd w:val="0"/>
              <w:spacing w:line="254" w:lineRule="auto"/>
              <w:ind w:left="0" w:hanging="2"/>
              <w:rPr>
                <w:lang w:eastAsia="en-US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89E14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lastRenderedPageBreak/>
              <w:t xml:space="preserve">Osobnostní a sociální výchova </w:t>
            </w:r>
          </w:p>
          <w:p w14:paraId="7CB54EE9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Tematické okruhy:</w:t>
            </w:r>
          </w:p>
          <w:p w14:paraId="52A14531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Osobnostní rozvoj </w:t>
            </w:r>
          </w:p>
          <w:p w14:paraId="0FE84F15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Rozvoj schopnosti poznávání</w:t>
            </w:r>
          </w:p>
          <w:p w14:paraId="5E2E89C8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Seberegulace a sebeorganizace</w:t>
            </w:r>
          </w:p>
          <w:p w14:paraId="3A689D7D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Kreativita</w:t>
            </w:r>
          </w:p>
          <w:p w14:paraId="5A6EAA76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Sociální rozvoj</w:t>
            </w:r>
          </w:p>
          <w:p w14:paraId="628E59D7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Mezilidské vztahy</w:t>
            </w:r>
          </w:p>
          <w:p w14:paraId="0A19794E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Komunikace</w:t>
            </w:r>
          </w:p>
          <w:p w14:paraId="0E4F63E8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Kooperace a kompetice</w:t>
            </w:r>
          </w:p>
          <w:p w14:paraId="16B86219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Morální rozvoj</w:t>
            </w:r>
          </w:p>
          <w:p w14:paraId="3A981001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left="357" w:firstLineChars="0" w:hanging="357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Řešení problémů a rozhodovací dovednosti</w:t>
            </w:r>
          </w:p>
          <w:p w14:paraId="76AAD5AB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left="357" w:firstLineChars="0" w:hanging="357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Hodnoty, postoje, praktická etika</w:t>
            </w:r>
          </w:p>
          <w:p w14:paraId="12D40320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Výchova demokratického občana</w:t>
            </w:r>
          </w:p>
          <w:p w14:paraId="6A889BCB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Tematické okruhy:</w:t>
            </w:r>
          </w:p>
          <w:p w14:paraId="15CDAB4B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9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Občan, občanská společnost a stát</w:t>
            </w:r>
          </w:p>
          <w:p w14:paraId="0E3108FB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lastRenderedPageBreak/>
              <w:t xml:space="preserve">Výchova k myšlení v evropských a globálních souvislostech </w:t>
            </w:r>
          </w:p>
          <w:p w14:paraId="0A324986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Tematické okruhy:</w:t>
            </w:r>
          </w:p>
          <w:p w14:paraId="463B3FF8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left="357" w:firstLineChars="0" w:hanging="357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Evropa a svět nás zajímá</w:t>
            </w:r>
          </w:p>
          <w:p w14:paraId="6A11DFF6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Multikulturní výchova</w:t>
            </w:r>
          </w:p>
          <w:p w14:paraId="4AC9DC86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Tematické okruhy:</w:t>
            </w:r>
          </w:p>
          <w:p w14:paraId="3D1DD9B2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Lidské vztahy</w:t>
            </w:r>
          </w:p>
          <w:p w14:paraId="3D355369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Kulturní diference</w:t>
            </w:r>
          </w:p>
          <w:p w14:paraId="41CDC381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after="12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Multikulturalita</w:t>
            </w:r>
          </w:p>
          <w:p w14:paraId="0DD1F5F9" w14:textId="77777777" w:rsidR="00DE5E82" w:rsidRDefault="00DE5E82">
            <w:pPr>
              <w:spacing w:before="120" w:line="254" w:lineRule="auto"/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Mediální výchova</w:t>
            </w:r>
          </w:p>
          <w:p w14:paraId="4AD5F738" w14:textId="77777777" w:rsidR="00DE5E82" w:rsidRDefault="00DE5E82">
            <w:pPr>
              <w:spacing w:line="254" w:lineRule="auto"/>
              <w:ind w:left="0" w:hanging="2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Tematické okruhy:</w:t>
            </w:r>
          </w:p>
          <w:p w14:paraId="0D7A0E2B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Kritické čtení a vnímání mediálních sdělení</w:t>
            </w:r>
          </w:p>
          <w:p w14:paraId="1E7E2D8A" w14:textId="77777777" w:rsidR="00DE5E82" w:rsidRDefault="00DE5E82" w:rsidP="00DC7024">
            <w:pPr>
              <w:pStyle w:val="Odstavecseseznamem"/>
              <w:widowControl/>
              <w:numPr>
                <w:ilvl w:val="0"/>
                <w:numId w:val="208"/>
              </w:numPr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Vnímání autora mediálních sdělení</w:t>
            </w:r>
          </w:p>
          <w:p w14:paraId="69A5B729" w14:textId="77777777" w:rsidR="00DE5E82" w:rsidRDefault="00DE5E82">
            <w:pPr>
              <w:spacing w:line="254" w:lineRule="auto"/>
              <w:ind w:left="0" w:hanging="2"/>
              <w:rPr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Tvorba mediálního sdělení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708A4C" w14:textId="77777777" w:rsidR="00DE5E82" w:rsidRDefault="00DE5E82">
            <w:pPr>
              <w:spacing w:line="254" w:lineRule="auto"/>
              <w:ind w:left="0" w:hanging="2"/>
              <w:rPr>
                <w:lang w:eastAsia="en-US"/>
              </w:rPr>
            </w:pPr>
          </w:p>
        </w:tc>
      </w:tr>
      <w:tr w:rsidR="00DE5E82" w14:paraId="6F0C550D" w14:textId="77777777" w:rsidTr="00DE5E82">
        <w:trPr>
          <w:trHeight w:val="1134"/>
        </w:trPr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7115751" w14:textId="77777777" w:rsidR="00DE5E82" w:rsidRDefault="00DE5E82">
            <w:pPr>
              <w:spacing w:line="254" w:lineRule="auto"/>
              <w:ind w:left="0" w:hanging="2"/>
              <w:jc w:val="center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F4FB916" w14:textId="77777777" w:rsidR="00DE5E82" w:rsidRDefault="00DE5E82">
            <w:pPr>
              <w:spacing w:line="254" w:lineRule="auto"/>
              <w:ind w:left="0" w:hanging="2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Opakování lekcí 4. – 6.</w:t>
            </w:r>
          </w:p>
          <w:p w14:paraId="507C41BB" w14:textId="77777777" w:rsidR="00DE5E82" w:rsidRDefault="00DE5E82">
            <w:pPr>
              <w:spacing w:line="254" w:lineRule="auto"/>
              <w:ind w:left="0" w:hanging="2"/>
              <w:rPr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Závěrečný test/sebehodnocení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9F27A60" w14:textId="77777777" w:rsidR="00DE5E82" w:rsidRDefault="00DE5E82">
            <w:pPr>
              <w:spacing w:line="254" w:lineRule="auto"/>
              <w:ind w:left="0" w:hanging="2"/>
              <w:rPr>
                <w:lang w:eastAsia="en-US"/>
              </w:rPr>
            </w:pPr>
            <w:r>
              <w:rPr>
                <w:lang w:eastAsia="en-US"/>
              </w:rPr>
              <w:t>Žák rozumí probraným tématům a dokáže je aplikovat v praxi. Zeptá se na základní informace a zapojí se do jednoduchých rozhovorů. Rozumí krátkým a jednoduchým textům, označením a nápisům na veřejných místech, napíše jednoduchý text na probraná témata. S pomocí učitele zhodnotí svůj vlastní pokrok ve studiu.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64D8DBD" w14:textId="77777777" w:rsidR="00DE5E82" w:rsidRDefault="00DE5E82">
            <w:pPr>
              <w:spacing w:line="254" w:lineRule="auto"/>
              <w:ind w:left="0" w:hanging="2"/>
              <w:rPr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84375D6" w14:textId="77777777" w:rsidR="00DE5E82" w:rsidRDefault="00DE5E82">
            <w:pPr>
              <w:spacing w:line="254" w:lineRule="auto"/>
              <w:ind w:left="0" w:hanging="2"/>
              <w:rPr>
                <w:lang w:eastAsia="en-US"/>
              </w:rPr>
            </w:pPr>
          </w:p>
        </w:tc>
      </w:tr>
    </w:tbl>
    <w:p w14:paraId="4727CA69" w14:textId="77777777" w:rsidR="00DE5E82" w:rsidRDefault="00DE5E82" w:rsidP="00DE5E82">
      <w:pPr>
        <w:ind w:left="0" w:hanging="2"/>
      </w:pPr>
    </w:p>
    <w:p w14:paraId="5C8CED31" w14:textId="77777777" w:rsidR="00DE5E82" w:rsidRDefault="00DE5E82" w:rsidP="00DE5E82">
      <w:pPr>
        <w:ind w:left="0" w:hanging="2"/>
      </w:pPr>
    </w:p>
    <w:p w14:paraId="257462D8" w14:textId="77777777" w:rsidR="00DE5E82" w:rsidRDefault="00DE5E82" w:rsidP="00DE5E82">
      <w:pPr>
        <w:spacing w:after="160" w:line="254" w:lineRule="auto"/>
        <w:ind w:left="0" w:hanging="2"/>
      </w:pPr>
      <w:r>
        <w:t>Project Explore 4  je součástí devítidílné série učebnic pro základní vzdělávání, jejichž cílem je objevování. Tento kurz klade silný důraz na výuku jazyka prostřednictvím příběhů, písní, vytváření hodnotové orientace a mezipředmětových vztahů. Tématem celého kurzu je „zkoumání“.</w:t>
      </w:r>
    </w:p>
    <w:p w14:paraId="7D00BD79" w14:textId="77777777" w:rsidR="00DE5E82" w:rsidRDefault="00DE5E82" w:rsidP="00DE5E82">
      <w:pPr>
        <w:ind w:left="0" w:hanging="2"/>
      </w:pPr>
      <w:r>
        <w:t>Žákům jsou průběžně nabízeny možnosti učit se jazyk a používat ho v reálných situacích.</w:t>
      </w:r>
    </w:p>
    <w:p w14:paraId="2071D653" w14:textId="77777777" w:rsidR="00DE5E82" w:rsidRDefault="00DE5E82" w:rsidP="00DE5E8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rPr>
          <w:color w:val="000000"/>
        </w:rPr>
      </w:pPr>
    </w:p>
    <w:p w14:paraId="4A38024C" w14:textId="77777777" w:rsidR="00DE5E82" w:rsidRDefault="00DE5E82" w:rsidP="00DE5E8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rPr>
          <w:color w:val="000000"/>
        </w:rPr>
      </w:pPr>
      <w:r>
        <w:rPr>
          <w:color w:val="000000"/>
        </w:rPr>
        <w:t>Zpracovala. Mgr. Lenka Kučerová</w:t>
      </w:r>
    </w:p>
    <w:p w14:paraId="61BCF6C6" w14:textId="77777777" w:rsidR="00DE5E82" w:rsidRDefault="00DE5E82" w:rsidP="00DE5E8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2953E99D" w14:textId="77777777" w:rsidR="00A26406" w:rsidRPr="0083778F" w:rsidRDefault="00D83F7B" w:rsidP="00DE5E8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2" w:hanging="4"/>
        <w:rPr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1336042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36"/>
          <w:szCs w:val="36"/>
        </w:rPr>
        <w:t>Vzdělávací oblast:</w:t>
      </w:r>
      <w:r>
        <w:rPr>
          <w:color w:val="000000"/>
          <w:sz w:val="24"/>
          <w:szCs w:val="24"/>
        </w:rPr>
        <w:t xml:space="preserve">  Jazyk a jazyková komunikace    Vzdělávací obor:  </w:t>
      </w:r>
      <w:r>
        <w:rPr>
          <w:b/>
          <w:color w:val="000000"/>
          <w:sz w:val="24"/>
          <w:szCs w:val="24"/>
          <w:u w:val="single"/>
        </w:rPr>
        <w:t>NĚMECKÝ JAZYK</w:t>
      </w:r>
      <w:r>
        <w:rPr>
          <w:color w:val="000000"/>
          <w:sz w:val="24"/>
          <w:szCs w:val="24"/>
        </w:rPr>
        <w:t xml:space="preserve">   (druhý cizí jazyk)  ročník  7.  </w:t>
      </w:r>
    </w:p>
    <w:p w14:paraId="1A4A170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tbl>
      <w:tblPr>
        <w:tblStyle w:val="ae"/>
        <w:tblW w:w="1501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81"/>
        <w:gridCol w:w="3715"/>
        <w:gridCol w:w="5040"/>
        <w:gridCol w:w="3120"/>
        <w:gridCol w:w="2160"/>
      </w:tblGrid>
      <w:tr w:rsidR="00A26406" w14:paraId="2AC63F8D" w14:textId="77777777">
        <w:trPr>
          <w:trHeight w:val="904"/>
        </w:trPr>
        <w:tc>
          <w:tcPr>
            <w:tcW w:w="981" w:type="dxa"/>
            <w:tcBorders>
              <w:bottom w:val="single" w:sz="4" w:space="0" w:color="000000"/>
            </w:tcBorders>
          </w:tcPr>
          <w:p w14:paraId="2762064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Kapitola</w:t>
            </w:r>
          </w:p>
        </w:tc>
        <w:tc>
          <w:tcPr>
            <w:tcW w:w="3715" w:type="dxa"/>
            <w:tcBorders>
              <w:left w:val="single" w:sz="4" w:space="0" w:color="000000"/>
              <w:bottom w:val="single" w:sz="4" w:space="0" w:color="000000"/>
            </w:tcBorders>
          </w:tcPr>
          <w:p w14:paraId="7697244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Téma (Učivo)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 w14:paraId="1F58E11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Znalosti a dovednosti (výstup)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2FBFE28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6F62579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Poznámky</w:t>
            </w:r>
          </w:p>
        </w:tc>
      </w:tr>
      <w:tr w:rsidR="00A26406" w14:paraId="1DC9FA5A" w14:textId="77777777">
        <w:trPr>
          <w:trHeight w:val="1890"/>
        </w:trPr>
        <w:tc>
          <w:tcPr>
            <w:tcW w:w="981" w:type="dxa"/>
            <w:tcBorders>
              <w:top w:val="single" w:sz="20" w:space="0" w:color="000000"/>
            </w:tcBorders>
            <w:vAlign w:val="center"/>
          </w:tcPr>
          <w:p w14:paraId="1280D10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1.</w:t>
            </w:r>
          </w:p>
        </w:tc>
        <w:tc>
          <w:tcPr>
            <w:tcW w:w="3715" w:type="dxa"/>
            <w:tcBorders>
              <w:top w:val="single" w:sz="20" w:space="0" w:color="000000"/>
              <w:left w:val="single" w:sz="4" w:space="0" w:color="000000"/>
            </w:tcBorders>
          </w:tcPr>
          <w:p w14:paraId="72DFB3F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Modul 1</w:t>
            </w:r>
            <w:r>
              <w:rPr>
                <w:color w:val="000000"/>
                <w:sz w:val="24"/>
                <w:szCs w:val="24"/>
              </w:rPr>
              <w:t xml:space="preserve"> - Mein Profil </w:t>
            </w:r>
          </w:p>
          <w:p w14:paraId="0B08BE7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Já a moje rodina -</w:t>
            </w:r>
          </w:p>
          <w:p w14:paraId="697F8EB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Ich und meine Familie</w:t>
            </w:r>
          </w:p>
          <w:p w14:paraId="5D92876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Pozdravy (Grüße)</w:t>
            </w:r>
          </w:p>
          <w:p w14:paraId="596239F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Představit se (sich vorstellen)</w:t>
            </w:r>
          </w:p>
          <w:p w14:paraId="28576D2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Wie heißt du?   Ich heiße … </w:t>
            </w:r>
          </w:p>
          <w:p w14:paraId="3D02A37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Wer bist du?     Ich bin …     </w:t>
            </w:r>
          </w:p>
          <w:p w14:paraId="2945FE9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Abeceda (Alphabet)</w:t>
            </w:r>
          </w:p>
          <w:p w14:paraId="7D4407E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Gramatika:</w:t>
            </w:r>
          </w:p>
          <w:p w14:paraId="35F0BD4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Časování pomocného slovesa - sein</w:t>
            </w:r>
          </w:p>
          <w:p w14:paraId="6F993C4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43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Čísla 1- 20 (Zahlen 1- 20)</w:t>
            </w:r>
          </w:p>
        </w:tc>
        <w:tc>
          <w:tcPr>
            <w:tcW w:w="5040" w:type="dxa"/>
            <w:tcBorders>
              <w:top w:val="single" w:sz="20" w:space="0" w:color="000000"/>
              <w:left w:val="single" w:sz="4" w:space="0" w:color="000000"/>
            </w:tcBorders>
          </w:tcPr>
          <w:p w14:paraId="64A97B0E" w14:textId="77777777" w:rsidR="00A26406" w:rsidRDefault="00D83F7B" w:rsidP="0075521F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žák opakuje a vytvoří základní větu pro představení své osoby</w:t>
            </w:r>
          </w:p>
          <w:p w14:paraId="54E2A239" w14:textId="77777777" w:rsidR="00A26406" w:rsidRDefault="00D83F7B" w:rsidP="0075521F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vhodnou slovní zásobu při pozdravu, rozloučení a představení se</w:t>
            </w:r>
          </w:p>
          <w:p w14:paraId="1576524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-     osvojí si znalost čísel 1- 20 a výslovnost </w:t>
            </w:r>
          </w:p>
          <w:p w14:paraId="773E508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krátkých a dlouhých samohlásek,   </w:t>
            </w:r>
          </w:p>
          <w:p w14:paraId="2CA3CE0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samohlásky + h a výslovnost přehlásek ä, </w:t>
            </w:r>
          </w:p>
          <w:p w14:paraId="232439A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ö, ü</w:t>
            </w:r>
          </w:p>
          <w:p w14:paraId="3FC4F50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1F9690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2E74B5"/>
                <w:sz w:val="24"/>
                <w:szCs w:val="24"/>
              </w:rPr>
            </w:pPr>
            <w:r>
              <w:rPr>
                <w:color w:val="2E74B5"/>
                <w:sz w:val="24"/>
                <w:szCs w:val="24"/>
              </w:rPr>
              <w:t xml:space="preserve">           (Plněn standard: DCJ-9-4-01)</w:t>
            </w:r>
          </w:p>
        </w:tc>
        <w:tc>
          <w:tcPr>
            <w:tcW w:w="3120" w:type="dxa"/>
            <w:tcBorders>
              <w:top w:val="single" w:sz="20" w:space="0" w:color="000000"/>
              <w:left w:val="single" w:sz="4" w:space="0" w:color="000000"/>
            </w:tcBorders>
          </w:tcPr>
          <w:p w14:paraId="583E4C8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Vv – karty s čísly</w:t>
            </w:r>
          </w:p>
          <w:p w14:paraId="690B29A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Hv – píseň</w:t>
            </w:r>
          </w:p>
          <w:p w14:paraId="6C4A664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Vo – představujeme se vzájemně </w:t>
            </w:r>
          </w:p>
          <w:p w14:paraId="7D43885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20" w:space="0" w:color="000000"/>
              <w:left w:val="single" w:sz="4" w:space="0" w:color="000000"/>
            </w:tcBorders>
          </w:tcPr>
          <w:p w14:paraId="22D3434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DED4005" w14:textId="77777777">
        <w:trPr>
          <w:trHeight w:val="1487"/>
        </w:trPr>
        <w:tc>
          <w:tcPr>
            <w:tcW w:w="981" w:type="dxa"/>
            <w:tcBorders>
              <w:top w:val="single" w:sz="4" w:space="0" w:color="000000"/>
            </w:tcBorders>
            <w:vAlign w:val="center"/>
          </w:tcPr>
          <w:p w14:paraId="6896219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</w:tcBorders>
          </w:tcPr>
          <w:p w14:paraId="62928D7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Ich mag das!</w:t>
            </w:r>
          </w:p>
          <w:p w14:paraId="2B4A0D9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Volný čas (Freizeitaktivitäten)</w:t>
            </w:r>
          </w:p>
          <w:p w14:paraId="52F8EB6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Gramatika:</w:t>
            </w:r>
          </w:p>
          <w:p w14:paraId="326C483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Tvorba otázky a odpovědi</w:t>
            </w:r>
          </w:p>
          <w:p w14:paraId="7F1BC98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Jednoduchá věta kladná, záporná</w:t>
            </w:r>
          </w:p>
          <w:p w14:paraId="680F7F4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Časování slovesa č.j.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</w:tcBorders>
          </w:tcPr>
          <w:p w14:paraId="3591F5CC" w14:textId="77777777" w:rsidR="00A26406" w:rsidRDefault="00D83F7B" w:rsidP="0075521F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vyjádření svého přání</w:t>
            </w:r>
          </w:p>
          <w:p w14:paraId="3B8F5F63" w14:textId="77777777" w:rsidR="00A26406" w:rsidRDefault="00D83F7B" w:rsidP="0075521F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0"/>
                <w:tab w:val="left" w:pos="695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sdělí  jednoduchou větou, co rád dělá</w:t>
            </w:r>
          </w:p>
          <w:p w14:paraId="064B2F5C" w14:textId="77777777" w:rsidR="00A26406" w:rsidRDefault="00D83F7B" w:rsidP="0075521F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0"/>
                <w:tab w:val="left" w:pos="695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rozumí jednoduchým pokynům a otázkám učitele, které jsou pronášeny pomalu a s pečlivou výslovností a reaguje na ně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</w:tcPr>
          <w:p w14:paraId="0D64A07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Projekt – Kdo jsem já? Wer bin ich?</w:t>
            </w:r>
          </w:p>
          <w:p w14:paraId="686C7FA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</w:t>
            </w:r>
          </w:p>
          <w:p w14:paraId="2569C04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</w:tcPr>
          <w:p w14:paraId="6502F7E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8326517" w14:textId="77777777">
        <w:trPr>
          <w:trHeight w:val="277"/>
        </w:trPr>
        <w:tc>
          <w:tcPr>
            <w:tcW w:w="98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1BDD74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 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F7D7D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Wir sind der „Globus“</w:t>
            </w:r>
          </w:p>
          <w:p w14:paraId="11203D4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Čísla 20 – 2000 (Zahlen 20 -2000)</w:t>
            </w:r>
          </w:p>
          <w:p w14:paraId="1CDBB57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Gramatika:</w:t>
            </w:r>
          </w:p>
          <w:p w14:paraId="33CD8CE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Časování sloves mn.č.</w:t>
            </w:r>
          </w:p>
          <w:p w14:paraId="6FA3E26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Časování nepravidelného slovesa sprechen - mluvit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3214E9" w14:textId="77777777" w:rsidR="00A26406" w:rsidRDefault="00D83F7B" w:rsidP="0075521F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"/>
                <w:tab w:val="left" w:pos="65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používá slovní zásobu tak, že sdělí ústně i    </w:t>
            </w:r>
          </w:p>
          <w:p w14:paraId="05591A2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"/>
                <w:tab w:val="left" w:pos="65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písemně základní údaje o své rodině, </w:t>
            </w:r>
          </w:p>
          <w:p w14:paraId="464DB04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"/>
                <w:tab w:val="left" w:pos="65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o sobě</w:t>
            </w:r>
          </w:p>
          <w:p w14:paraId="2D70404D" w14:textId="77777777" w:rsidR="00A26406" w:rsidRDefault="00D83F7B" w:rsidP="0075521F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"/>
                <w:tab w:val="left" w:pos="65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rozumí krátkému jednoduchému textu zejména, pokud má k dispozici vizuální oporu, a vyhledá v něm požadovanou informaci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5F9FC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80FB3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406AF15C" w14:textId="77777777">
        <w:trPr>
          <w:trHeight w:val="277"/>
        </w:trPr>
        <w:tc>
          <w:tcPr>
            <w:tcW w:w="98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05D03B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4. 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644D9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Jazyky a země</w:t>
            </w:r>
          </w:p>
          <w:p w14:paraId="22013F9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Kontaktní údaje osob</w:t>
            </w:r>
          </w:p>
          <w:p w14:paraId="24F28D9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Gramatika:</w:t>
            </w:r>
          </w:p>
          <w:p w14:paraId="082EDED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Přivlastňovací zájmena můj, tvůj –mein, dein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26CAEA" w14:textId="77777777" w:rsidR="00A26406" w:rsidRDefault="00D83F7B" w:rsidP="0075521F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zapojí se do jednoduché konverzace</w:t>
            </w:r>
          </w:p>
          <w:p w14:paraId="304319B6" w14:textId="77777777" w:rsidR="00A26406" w:rsidRDefault="00D83F7B" w:rsidP="0075521F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sestaví krátký dialog</w:t>
            </w:r>
          </w:p>
          <w:p w14:paraId="193E1AC5" w14:textId="77777777" w:rsidR="00A26406" w:rsidRDefault="00D83F7B" w:rsidP="0075521F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sdělí jednoduchým způsobem základní informace týkající se jeho samotného, nebo kamaráda</w:t>
            </w:r>
          </w:p>
          <w:p w14:paraId="7E95C9DF" w14:textId="77777777" w:rsidR="00A26406" w:rsidRDefault="00D83F7B" w:rsidP="0075521F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napíše jednoduché texty týkající se jeho samotného nebo kamaráda </w:t>
            </w:r>
          </w:p>
          <w:p w14:paraId="536E717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0"/>
              </w:tabs>
              <w:spacing w:line="240" w:lineRule="auto"/>
              <w:ind w:left="0" w:hanging="2"/>
              <w:rPr>
                <w:color w:val="2E74B5"/>
                <w:sz w:val="24"/>
                <w:szCs w:val="24"/>
              </w:rPr>
            </w:pPr>
            <w:r>
              <w:rPr>
                <w:color w:val="2E74B5"/>
                <w:sz w:val="24"/>
                <w:szCs w:val="24"/>
              </w:rPr>
              <w:t>(Plněn standard:DCJ-9-2-01)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032D8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(osobnostní  rozvoj) -komunikace</w:t>
            </w:r>
          </w:p>
          <w:p w14:paraId="47F7863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Projekt – Můj kamarád (mein </w:t>
            </w:r>
          </w:p>
          <w:p w14:paraId="7DE3C4F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Freund), já (ich)</w:t>
            </w:r>
          </w:p>
          <w:p w14:paraId="2608164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žáci společně představí sebe nebo nějakého kamaráda, napíší o sobě nebo kamarádovi základní informace a představí je ve třídě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4BF7B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778E6DF0" w14:textId="77777777">
        <w:trPr>
          <w:trHeight w:val="2141"/>
        </w:trPr>
        <w:tc>
          <w:tcPr>
            <w:tcW w:w="98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1BA340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3F6A058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6163970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44A52F0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5. </w:t>
            </w:r>
          </w:p>
          <w:p w14:paraId="100ABAD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6AEE85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F14B68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A960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Modul 2</w:t>
            </w:r>
            <w:r>
              <w:rPr>
                <w:color w:val="000000"/>
                <w:sz w:val="24"/>
                <w:szCs w:val="24"/>
              </w:rPr>
              <w:t xml:space="preserve"> Moje škola (Meine Schule) </w:t>
            </w:r>
          </w:p>
          <w:p w14:paraId="234B889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Rozvrh hodin (Stundenplan)</w:t>
            </w:r>
          </w:p>
          <w:p w14:paraId="23C45CE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Vyučovací předměty                         (Unterrichtsfächer)</w:t>
            </w:r>
          </w:p>
          <w:p w14:paraId="3F2CE56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Dny v týdnu (Wochentage)</w:t>
            </w:r>
          </w:p>
          <w:p w14:paraId="3869984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Gramatika:</w:t>
            </w:r>
          </w:p>
          <w:p w14:paraId="4604B3C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Člen určitý u podstat. jmen – der, die, das</w:t>
            </w:r>
          </w:p>
          <w:p w14:paraId="3D7222D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Časové předložky – am, im, um</w:t>
            </w:r>
          </w:p>
          <w:p w14:paraId="5EAFD03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Časování pom.slovesa- haben, mít</w:t>
            </w:r>
          </w:p>
          <w:p w14:paraId="19D3078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Slovesa unterrichten, rechnen, reden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D5699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    používá abecední slovník učebnice a    </w:t>
            </w:r>
          </w:p>
          <w:p w14:paraId="494096A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dvojjazyčný slovník při práci s textem</w:t>
            </w:r>
          </w:p>
          <w:p w14:paraId="4DDF70FC" w14:textId="77777777" w:rsidR="00A26406" w:rsidRDefault="00D83F7B" w:rsidP="0075521F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vyhledá neznámá slova ve slovníku</w:t>
            </w:r>
          </w:p>
          <w:p w14:paraId="0FFE4CDD" w14:textId="77777777" w:rsidR="00A26406" w:rsidRDefault="00D83F7B" w:rsidP="0075521F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 textu vyhledá potřebnou informaci a odpověď na otázku</w:t>
            </w:r>
          </w:p>
          <w:p w14:paraId="29D7818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Plněn standard: rozumí krátkému jednoduchému textu, zejména pokud má k dispozici vizuální oporu a vyhledá v něm požadovanou informaci (DCJ-9-3-03)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91815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1CE51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53AD1B7" w14:textId="77777777">
        <w:trPr>
          <w:trHeight w:val="277"/>
        </w:trPr>
        <w:tc>
          <w:tcPr>
            <w:tcW w:w="98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E1C795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</w:t>
            </w:r>
          </w:p>
          <w:p w14:paraId="1566C5E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6. </w:t>
            </w:r>
          </w:p>
          <w:p w14:paraId="22C338F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66C18F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079EE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Škola (Schule)</w:t>
            </w:r>
          </w:p>
          <w:p w14:paraId="7B6769C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Školní potřeby (Schulsachen)</w:t>
            </w:r>
          </w:p>
          <w:p w14:paraId="4951756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Gramatika:</w:t>
            </w:r>
          </w:p>
          <w:p w14:paraId="5512756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Člen neurčitý u podst. jm. – ein, eine, ein</w:t>
            </w:r>
          </w:p>
          <w:p w14:paraId="402E704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Záporné zájmeno kein - žádný</w:t>
            </w:r>
          </w:p>
          <w:p w14:paraId="5095D2F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Časování slovesa möchten, chtěl bych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CB4E0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   zapíše jednoduché sdělení svému </w:t>
            </w:r>
          </w:p>
          <w:p w14:paraId="787C7B5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kamarádovi</w:t>
            </w:r>
          </w:p>
          <w:p w14:paraId="5A959A6A" w14:textId="77777777" w:rsidR="00A26406" w:rsidRDefault="00D83F7B" w:rsidP="0075521F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stručně reaguje na jednoduché písemné sdělení</w:t>
            </w:r>
          </w:p>
          <w:p w14:paraId="3851C99F" w14:textId="77777777" w:rsidR="00A26406" w:rsidRDefault="00D83F7B" w:rsidP="0075521F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představí kamarádům svoji školu</w:t>
            </w:r>
          </w:p>
          <w:p w14:paraId="34B0AEE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"/>
              </w:tabs>
              <w:spacing w:line="240" w:lineRule="auto"/>
              <w:ind w:left="0" w:hanging="2"/>
              <w:rPr>
                <w:color w:val="2E74B5"/>
                <w:sz w:val="24"/>
                <w:szCs w:val="24"/>
              </w:rPr>
            </w:pPr>
            <w:r>
              <w:rPr>
                <w:color w:val="2E74B5"/>
                <w:sz w:val="24"/>
                <w:szCs w:val="24"/>
              </w:rPr>
              <w:t>(Plněn standard: DCJ-9-4-03)</w:t>
            </w:r>
          </w:p>
          <w:p w14:paraId="7933B5F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D8352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Práce – můj rozvrh hodin </w:t>
            </w:r>
          </w:p>
          <w:p w14:paraId="347BAEA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(mein  Stundenplan)</w:t>
            </w:r>
          </w:p>
          <w:p w14:paraId="07E8DB5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Otázky žákům, např. co mají v pondělí 1.h. a oni si to napíší do svého blanketu – hra podobná lodím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33972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A395103" w14:textId="77777777">
        <w:trPr>
          <w:trHeight w:val="1826"/>
        </w:trPr>
        <w:tc>
          <w:tcPr>
            <w:tcW w:w="981" w:type="dxa"/>
            <w:tcBorders>
              <w:top w:val="single" w:sz="4" w:space="0" w:color="000000"/>
            </w:tcBorders>
            <w:vAlign w:val="center"/>
          </w:tcPr>
          <w:p w14:paraId="4C8C40C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       7. 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</w:tcBorders>
          </w:tcPr>
          <w:p w14:paraId="3B9F0B2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Barvy (Farben)</w:t>
            </w:r>
          </w:p>
          <w:p w14:paraId="5F7CD69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Množné číslo podstatných jmen</w:t>
            </w:r>
          </w:p>
          <w:p w14:paraId="5340B0B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Gramatika:</w:t>
            </w:r>
          </w:p>
          <w:p w14:paraId="73C7A10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pád podstatných jmen</w:t>
            </w:r>
          </w:p>
          <w:p w14:paraId="4C7ABB1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Předložky für, in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</w:tcBorders>
          </w:tcPr>
          <w:p w14:paraId="1B67C735" w14:textId="77777777" w:rsidR="00A26406" w:rsidRDefault="00D83F7B" w:rsidP="0075521F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odpovídá na jednoduché otázky týkající se jeho samotného, školy a podobné otázky pokládá</w:t>
            </w:r>
          </w:p>
          <w:p w14:paraId="77520707" w14:textId="77777777" w:rsidR="00A26406" w:rsidRDefault="00D83F7B" w:rsidP="0075521F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reálie – školní systém v Německu</w:t>
            </w:r>
          </w:p>
          <w:p w14:paraId="20E4A26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"/>
                <w:tab w:val="left" w:pos="65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</w:tcPr>
          <w:p w14:paraId="7E3679C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</w:tcPr>
          <w:p w14:paraId="0AEA513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78E0D96" w14:textId="77777777">
        <w:trPr>
          <w:trHeight w:val="277"/>
        </w:trPr>
        <w:tc>
          <w:tcPr>
            <w:tcW w:w="98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3E5D13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8. 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98A8E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Jídlo a pití (Essen und Trinken)</w:t>
            </w:r>
          </w:p>
          <w:p w14:paraId="3594E2B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Měsíce (Monate)</w:t>
            </w:r>
          </w:p>
          <w:p w14:paraId="2BCB3C5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Datum (Datum)</w:t>
            </w:r>
          </w:p>
          <w:p w14:paraId="2ED596C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Gramatika:</w:t>
            </w:r>
          </w:p>
          <w:p w14:paraId="53059E8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Způsobové sloveso – mögen – mít rád</w:t>
            </w:r>
          </w:p>
          <w:p w14:paraId="199FFCF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Nepravidelná slovesa nehmen, essen</w:t>
            </w:r>
          </w:p>
          <w:p w14:paraId="29B8214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0F483" w14:textId="77777777" w:rsidR="00A26406" w:rsidRDefault="00D83F7B" w:rsidP="0075521F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zjistí potřeby žáků ve třídě – co mají rádi ke svačině</w:t>
            </w:r>
          </w:p>
          <w:p w14:paraId="2C111205" w14:textId="77777777" w:rsidR="00A26406" w:rsidRDefault="00D83F7B" w:rsidP="0075521F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vyhledá v textu důležité údaje a přiřadí je k obrázkům připraveným k textu</w:t>
            </w:r>
          </w:p>
          <w:p w14:paraId="25ED07C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2E74B5"/>
                <w:sz w:val="24"/>
                <w:szCs w:val="24"/>
              </w:rPr>
              <w:t>Plněn standard: rozumí</w:t>
            </w:r>
            <w:r>
              <w:rPr>
                <w:color w:val="0070C0"/>
                <w:sz w:val="24"/>
                <w:szCs w:val="24"/>
              </w:rPr>
              <w:t xml:space="preserve"> slovům a jednoduchým větám, které se vztahují k běžným tématům – DCJ-9-3-02)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5065D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Evropa a svět nás zajímá</w:t>
            </w:r>
          </w:p>
          <w:p w14:paraId="545EB47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Vyrobte kvarteta – 4 karty na daná témata: školní pomůcky, předměty, jídlo, nápoje, barvy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3DA27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4FAC1E5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914CA3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Zpracovala:  Mgr. Pavla Markupová</w:t>
      </w:r>
    </w:p>
    <w:p w14:paraId="4D9DAAC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4AE044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2E75CD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50E20C7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B04C89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5190D5E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C6BA2F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8589F1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ADC5E1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3129AA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BC3F3F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7747D1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AEFCB13" w14:textId="77777777" w:rsidR="0083778F" w:rsidRDefault="008377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C4E6B13" w14:textId="77777777" w:rsidR="0083778F" w:rsidRDefault="008377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76E8336" w14:textId="77777777" w:rsidR="0083778F" w:rsidRDefault="008377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5AC50C9" w14:textId="77777777" w:rsidR="0083778F" w:rsidRDefault="0083778F" w:rsidP="00BF15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4"/>
          <w:szCs w:val="24"/>
        </w:rPr>
      </w:pPr>
    </w:p>
    <w:p w14:paraId="2EA40244" w14:textId="77777777" w:rsidR="00A26406" w:rsidRDefault="00D83F7B" w:rsidP="00BF15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64F7BCF9" w14:textId="77777777" w:rsidR="00A26406" w:rsidRDefault="00D83F7B" w:rsidP="008377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36"/>
          <w:szCs w:val="36"/>
        </w:rPr>
        <w:t>Vzdělávací oblast:</w:t>
      </w:r>
      <w:r>
        <w:rPr>
          <w:color w:val="000000"/>
          <w:sz w:val="24"/>
          <w:szCs w:val="24"/>
        </w:rPr>
        <w:t xml:space="preserve">  Jazyk a jazyková komunikace      Vzdělávací obor: </w:t>
      </w:r>
      <w:r>
        <w:rPr>
          <w:b/>
          <w:color w:val="000000"/>
          <w:sz w:val="24"/>
          <w:szCs w:val="24"/>
          <w:u w:val="single"/>
        </w:rPr>
        <w:t xml:space="preserve">NĚMECKÝ JAZYK </w:t>
      </w:r>
      <w:r>
        <w:rPr>
          <w:color w:val="000000"/>
          <w:sz w:val="24"/>
          <w:szCs w:val="24"/>
        </w:rPr>
        <w:t xml:space="preserve"> (druhý cizí jazyk)      ročník  8.  </w:t>
      </w:r>
    </w:p>
    <w:p w14:paraId="0F19873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tbl>
      <w:tblPr>
        <w:tblStyle w:val="af"/>
        <w:tblW w:w="15015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80"/>
        <w:gridCol w:w="3355"/>
        <w:gridCol w:w="5400"/>
        <w:gridCol w:w="3120"/>
        <w:gridCol w:w="2160"/>
      </w:tblGrid>
      <w:tr w:rsidR="00A26406" w14:paraId="033B06F7" w14:textId="77777777">
        <w:trPr>
          <w:trHeight w:val="904"/>
        </w:trPr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165B60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Kapitola</w:t>
            </w:r>
          </w:p>
        </w:tc>
        <w:tc>
          <w:tcPr>
            <w:tcW w:w="33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60605D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Téma (Učivo)</w:t>
            </w:r>
          </w:p>
        </w:tc>
        <w:tc>
          <w:tcPr>
            <w:tcW w:w="54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01AB8E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Znalosti a dovednosti (výstup)</w:t>
            </w:r>
          </w:p>
        </w:tc>
        <w:tc>
          <w:tcPr>
            <w:tcW w:w="31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C34982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8BD5A3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Poznámky</w:t>
            </w:r>
          </w:p>
        </w:tc>
      </w:tr>
      <w:tr w:rsidR="00A26406" w14:paraId="60E392FA" w14:textId="77777777">
        <w:trPr>
          <w:trHeight w:val="1890"/>
        </w:trPr>
        <w:tc>
          <w:tcPr>
            <w:tcW w:w="980" w:type="dxa"/>
            <w:tcBorders>
              <w:top w:val="single" w:sz="18" w:space="0" w:color="000000"/>
              <w:left w:val="nil"/>
              <w:bottom w:val="nil"/>
              <w:right w:val="nil"/>
            </w:tcBorders>
            <w:vAlign w:val="center"/>
          </w:tcPr>
          <w:p w14:paraId="0A86E56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9.</w:t>
            </w:r>
          </w:p>
          <w:p w14:paraId="741C938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single" w:sz="18" w:space="0" w:color="000000"/>
              <w:left w:val="single" w:sz="4" w:space="0" w:color="000000"/>
              <w:bottom w:val="nil"/>
              <w:right w:val="nil"/>
            </w:tcBorders>
          </w:tcPr>
          <w:p w14:paraId="0754F92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Zjišťování úrovně dovedností a vědomostí a opakování</w:t>
            </w:r>
          </w:p>
          <w:p w14:paraId="61E72A9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Modul 3</w:t>
            </w:r>
            <w:r>
              <w:rPr>
                <w:color w:val="000000"/>
                <w:sz w:val="24"/>
                <w:szCs w:val="24"/>
              </w:rPr>
              <w:t xml:space="preserve"> – Meine Familie </w:t>
            </w:r>
          </w:p>
          <w:p w14:paraId="7C5A433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Popsat osoby</w:t>
            </w:r>
          </w:p>
          <w:p w14:paraId="2DD0823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Povolání - Beruf</w:t>
            </w:r>
          </w:p>
          <w:p w14:paraId="331F987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111111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Gramatika:</w:t>
            </w:r>
          </w:p>
          <w:p w14:paraId="5E2836E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111111"/>
                <w:sz w:val="24"/>
                <w:szCs w:val="24"/>
              </w:rPr>
            </w:pPr>
            <w:r>
              <w:rPr>
                <w:color w:val="111111"/>
                <w:sz w:val="24"/>
                <w:szCs w:val="24"/>
              </w:rPr>
              <w:t>Přivlastňovací zájmena – mein,dein</w:t>
            </w:r>
          </w:p>
          <w:p w14:paraId="47CF7F4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111111"/>
                <w:sz w:val="24"/>
                <w:szCs w:val="24"/>
              </w:rPr>
            </w:pPr>
            <w:r>
              <w:rPr>
                <w:color w:val="111111"/>
                <w:sz w:val="24"/>
                <w:szCs w:val="24"/>
              </w:rPr>
              <w:t>Osobní zájmena – 4.p.</w:t>
            </w:r>
          </w:p>
          <w:p w14:paraId="7E51CF0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111111"/>
                <w:sz w:val="24"/>
                <w:szCs w:val="24"/>
              </w:rPr>
              <w:t>Časování neprav. sloves – fahren, schlafen, waschen</w:t>
            </w:r>
          </w:p>
        </w:tc>
        <w:tc>
          <w:tcPr>
            <w:tcW w:w="5400" w:type="dxa"/>
            <w:tcBorders>
              <w:top w:val="single" w:sz="18" w:space="0" w:color="000000"/>
              <w:left w:val="single" w:sz="4" w:space="0" w:color="000000"/>
              <w:bottom w:val="nil"/>
              <w:right w:val="nil"/>
            </w:tcBorders>
          </w:tcPr>
          <w:p w14:paraId="23814240" w14:textId="77777777" w:rsidR="00A26406" w:rsidRDefault="00D83F7B" w:rsidP="0075521F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pojmenuje členy rodiny</w:t>
            </w:r>
          </w:p>
          <w:p w14:paraId="30D755F6" w14:textId="77777777" w:rsidR="00A26406" w:rsidRDefault="00D83F7B" w:rsidP="0075521F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sestaví jednoduché sdělení a popis blízké osoby</w:t>
            </w:r>
          </w:p>
          <w:p w14:paraId="5009877F" w14:textId="77777777" w:rsidR="00A26406" w:rsidRDefault="00D83F7B" w:rsidP="0075521F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reprodukuje ústně i písemně obsah přiměřeně obtížného textu</w:t>
            </w:r>
          </w:p>
          <w:p w14:paraId="189FF7C5" w14:textId="77777777" w:rsidR="00A26406" w:rsidRDefault="00D83F7B" w:rsidP="0075521F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rozumí jednoduchým informačním nápisům a orientačním pokynům </w:t>
            </w:r>
          </w:p>
          <w:p w14:paraId="4BF0F1DE" w14:textId="77777777" w:rsidR="00A26406" w:rsidRDefault="00D83F7B" w:rsidP="0075521F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rozumí slovům a jednoduchým větám, které se vztahují k běžným tématům</w:t>
            </w:r>
          </w:p>
          <w:p w14:paraId="757BBF6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2E74B5"/>
                <w:sz w:val="24"/>
                <w:szCs w:val="24"/>
              </w:rPr>
              <w:t>(Plněn standard:</w:t>
            </w:r>
            <w:r>
              <w:rPr>
                <w:color w:val="0070C0"/>
                <w:sz w:val="24"/>
                <w:szCs w:val="24"/>
              </w:rPr>
              <w:t xml:space="preserve"> napíše jednoduché texty týkající se jeho samotného, rodiny, školy, volného času a dalších osvojovaných témat (DCJ-9-4-02))</w:t>
            </w:r>
          </w:p>
        </w:tc>
        <w:tc>
          <w:tcPr>
            <w:tcW w:w="3120" w:type="dxa"/>
            <w:tcBorders>
              <w:top w:val="single" w:sz="18" w:space="0" w:color="000000"/>
              <w:left w:val="single" w:sz="4" w:space="0" w:color="000000"/>
              <w:bottom w:val="nil"/>
              <w:right w:val="nil"/>
            </w:tcBorders>
          </w:tcPr>
          <w:p w14:paraId="276B49A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Prezentace – na čtvrtku nalep fotky členů rodiny a svoji rodinu představ ve třídě</w:t>
            </w:r>
          </w:p>
        </w:tc>
        <w:tc>
          <w:tcPr>
            <w:tcW w:w="2160" w:type="dxa"/>
            <w:tcBorders>
              <w:top w:val="single" w:sz="18" w:space="0" w:color="000000"/>
              <w:left w:val="single" w:sz="4" w:space="0" w:color="000000"/>
              <w:bottom w:val="nil"/>
              <w:right w:val="nil"/>
            </w:tcBorders>
          </w:tcPr>
          <w:p w14:paraId="59F681E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244EA31" w14:textId="77777777">
        <w:trPr>
          <w:trHeight w:val="1855"/>
        </w:trPr>
        <w:tc>
          <w:tcPr>
            <w:tcW w:w="98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158A62E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10.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90108D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Meine Wohnung</w:t>
            </w:r>
          </w:p>
          <w:p w14:paraId="37BD008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Zimmer – pokoje</w:t>
            </w:r>
          </w:p>
          <w:p w14:paraId="68CA7F4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Hausarbeite – domácí práce</w:t>
            </w:r>
          </w:p>
          <w:p w14:paraId="3B81BC2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Gramatika:</w:t>
            </w:r>
          </w:p>
          <w:p w14:paraId="7B1B290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Přivlastňovací zájmena mn. č.</w:t>
            </w:r>
          </w:p>
          <w:p w14:paraId="5C0313F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Příslovce místa</w:t>
            </w:r>
          </w:p>
          <w:p w14:paraId="7D20E92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Způsobová slovesa – müssen, können</w:t>
            </w:r>
          </w:p>
          <w:p w14:paraId="729E616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Časování putzen, gießen</w:t>
            </w:r>
          </w:p>
          <w:p w14:paraId="410A8DC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Rozkazovací způsob</w:t>
            </w:r>
          </w:p>
          <w:p w14:paraId="4CEE909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Wo? + 3.p.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2CF31F" w14:textId="77777777" w:rsidR="00A26406" w:rsidRDefault="00D83F7B" w:rsidP="0075521F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aplikuje tvorbu otázek a odpovědí, aby mohl pozvat kamarádku domů, na zápas atd.</w:t>
            </w:r>
          </w:p>
          <w:p w14:paraId="1277F469" w14:textId="77777777" w:rsidR="00A26406" w:rsidRDefault="00D83F7B" w:rsidP="0075521F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2E74B5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žáci tvoří otázky a odpovědi na dané téma podle vzoru </w:t>
            </w:r>
            <w:r>
              <w:rPr>
                <w:color w:val="2E74B5"/>
                <w:sz w:val="24"/>
                <w:szCs w:val="24"/>
              </w:rPr>
              <w:t>(Plněn standard: DCJ-9-2-03)</w:t>
            </w:r>
          </w:p>
          <w:p w14:paraId="1EE81545" w14:textId="77777777" w:rsidR="00A26406" w:rsidRDefault="00D83F7B" w:rsidP="0075521F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vyslovuje a čte nahlas plynule a foneticky </w:t>
            </w:r>
          </w:p>
          <w:p w14:paraId="4884C99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správně jednoduché texty složené ze známé </w:t>
            </w:r>
          </w:p>
          <w:p w14:paraId="2936714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slovní zásoby</w:t>
            </w:r>
          </w:p>
          <w:p w14:paraId="28A5BA2B" w14:textId="77777777" w:rsidR="00A26406" w:rsidRDefault="00D83F7B" w:rsidP="0075521F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sdělí jednoduchým způsobem základní informace týkající se jeho bydlení a dalších osvojovaných témat </w:t>
            </w:r>
          </w:p>
          <w:p w14:paraId="78E3CE9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(Plněn standard:rozumí jednoduchým pokynům a otázkám učitele, které jsou pronášeny pomalu a s pečlivou výslovností, reaguje na ně DCJ-9-1-01)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67AA32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OSV – (sociální rozvoj) - </w:t>
            </w:r>
          </w:p>
          <w:p w14:paraId="39D1A62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komunikace </w:t>
            </w:r>
          </w:p>
          <w:p w14:paraId="3AE0B6C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Prezentace – rozhovory ve třídě na zadané téma </w:t>
            </w:r>
          </w:p>
          <w:p w14:paraId="59D002F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(Gruppengespräch)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C0EE3C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43024F39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8D9035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     11. </w:t>
            </w:r>
          </w:p>
          <w:p w14:paraId="2860DFA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71782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Mein Tag</w:t>
            </w:r>
          </w:p>
          <w:p w14:paraId="471BC35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Tagesprogramm</w:t>
            </w:r>
          </w:p>
          <w:p w14:paraId="0F20CF0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Zeit</w:t>
            </w:r>
          </w:p>
          <w:p w14:paraId="78B2CF6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Gramatika:</w:t>
            </w:r>
          </w:p>
          <w:p w14:paraId="7ECC75E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Slovesa s odlučitelnou předponou</w:t>
            </w:r>
          </w:p>
          <w:p w14:paraId="04D492D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Wohin? + 4.p.</w:t>
            </w:r>
          </w:p>
          <w:p w14:paraId="6A10F25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Mit wem? Mit + osobní jména</w:t>
            </w:r>
          </w:p>
          <w:p w14:paraId="272D664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Způsobová slovesa –dürfen, wollen</w:t>
            </w:r>
          </w:p>
          <w:p w14:paraId="13B9322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Časování helfen, sich treffen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C671F0" w14:textId="77777777" w:rsidR="00A26406" w:rsidRDefault="00D83F7B" w:rsidP="0075521F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sestaví jednoduchý rozhovor na určité téma a</w:t>
            </w:r>
          </w:p>
          <w:p w14:paraId="520DE79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odůvodní své pomyslné jednání</w:t>
            </w:r>
          </w:p>
          <w:p w14:paraId="7A7B73A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(Plněn standard: sdělí jednoduchým způsobem základní informace týkající se jeho samotného, rodiny, školy, volného času a dalších osvojených témat DCJ-9-2-02)</w:t>
            </w:r>
          </w:p>
          <w:p w14:paraId="6D10FD5F" w14:textId="77777777" w:rsidR="00A26406" w:rsidRDefault="00D83F7B" w:rsidP="0075521F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odpovídá na jednoduché otázky týkající se jeho rodiny, bydlení, volného času a podobné otázky pokládá</w:t>
            </w:r>
          </w:p>
          <w:p w14:paraId="3FD523C4" w14:textId="77777777" w:rsidR="00A26406" w:rsidRDefault="00D83F7B" w:rsidP="0075521F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rozumí jednoduchým pokynům a otázkám učitele, které jsou pronášeny pomalu a s pečlivou výslovností a reaguje na ně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C9F29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Práce – mein Tagesprogramm</w:t>
            </w:r>
          </w:p>
          <w:p w14:paraId="546C634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Vyprávět podle předložených obrázků</w:t>
            </w:r>
          </w:p>
          <w:p w14:paraId="5D2934C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DB2AB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5B199EA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AA6260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12.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0CEE9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Modul 4 – </w:t>
            </w:r>
            <w:r>
              <w:rPr>
                <w:color w:val="000000"/>
                <w:sz w:val="24"/>
                <w:szCs w:val="24"/>
              </w:rPr>
              <w:t>Wir fahren nach Berlin</w:t>
            </w:r>
          </w:p>
          <w:p w14:paraId="02293AB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Verkehrsmittel – dopravní prostředky</w:t>
            </w:r>
          </w:p>
          <w:p w14:paraId="02BD887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Reisebeschreibung – popis cesty</w:t>
            </w:r>
          </w:p>
          <w:p w14:paraId="3C293A3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Orientace ve městě</w:t>
            </w:r>
          </w:p>
          <w:p w14:paraId="14AB198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Gramatika:</w:t>
            </w:r>
          </w:p>
          <w:p w14:paraId="03003D0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Mit + 3 pád</w:t>
            </w:r>
          </w:p>
          <w:p w14:paraId="3B31B9E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Wohin? zu + 3.p.</w:t>
            </w:r>
          </w:p>
          <w:p w14:paraId="7DB527D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Wohin? in + 4.p.</w:t>
            </w:r>
          </w:p>
          <w:p w14:paraId="29C61C9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Préteritum sloves haben, sein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431988" w14:textId="77777777" w:rsidR="00A26406" w:rsidRDefault="00D83F7B" w:rsidP="0075521F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rozumí jednoduchým pokynům a adekvátně</w:t>
            </w:r>
          </w:p>
          <w:p w14:paraId="19373FF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 ně reaguje</w:t>
            </w:r>
          </w:p>
          <w:p w14:paraId="779E8E9F" w14:textId="77777777" w:rsidR="00A26406" w:rsidRDefault="00D83F7B" w:rsidP="0075521F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napíše jednoduché texty týkající se jeho rodiny, bydlení, volného času, cestování a dalších osvojovaných témat </w:t>
            </w:r>
          </w:p>
          <w:p w14:paraId="18D24F1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73008D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CF9C0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Evropa a svět nás zajímá</w:t>
            </w:r>
          </w:p>
          <w:p w14:paraId="7FA2CCA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Projekt – Unser Schilderquiz</w:t>
            </w:r>
          </w:p>
          <w:p w14:paraId="23912CE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Práce ve skupinách – viz uč.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739F4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8338601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96A984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29608F5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867FB9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82C64F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13.</w:t>
            </w:r>
          </w:p>
          <w:p w14:paraId="6A29404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B94A02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FD05A9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2F768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Ich habe Geburtstag</w:t>
            </w:r>
          </w:p>
          <w:p w14:paraId="12E394B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Einladung – pozvánka</w:t>
            </w:r>
          </w:p>
          <w:p w14:paraId="3FCD826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Gramatika:</w:t>
            </w:r>
          </w:p>
          <w:p w14:paraId="4A118E2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Řadové číslovky</w:t>
            </w:r>
          </w:p>
          <w:p w14:paraId="1E873FF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Sloveso werden</w:t>
            </w:r>
          </w:p>
          <w:p w14:paraId="45AEB43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Tázací zájmena – welcher, welche, welches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454E2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    sestavit a napsat krátké pozvání na oslavu </w:t>
            </w:r>
          </w:p>
          <w:p w14:paraId="2FD3ADF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narozenin</w:t>
            </w:r>
          </w:p>
          <w:p w14:paraId="66C4E1D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-    vyslovuje a čte nahlas plynule a foneticky</w:t>
            </w:r>
          </w:p>
          <w:p w14:paraId="2A191FD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správně jednoduché texty složené ze známé  </w:t>
            </w:r>
          </w:p>
          <w:p w14:paraId="20E85FE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slovní zásoby</w:t>
            </w:r>
          </w:p>
          <w:p w14:paraId="0DB46CC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BEB15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A536C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CED7A95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BA884D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      14.</w:t>
            </w:r>
          </w:p>
          <w:p w14:paraId="5AFD19F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D9640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Kleidung – oblečení</w:t>
            </w:r>
          </w:p>
          <w:p w14:paraId="40E052B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Glückwunsch - blahopřání</w:t>
            </w:r>
          </w:p>
          <w:p w14:paraId="78D10F7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Gramatika:</w:t>
            </w:r>
          </w:p>
          <w:p w14:paraId="074B26C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Slovesa stehen, passen, gefallen,</w:t>
            </w:r>
          </w:p>
          <w:p w14:paraId="691BF63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schenken, wünschen</w:t>
            </w:r>
          </w:p>
          <w:p w14:paraId="70C165D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Deshalb – spojka</w:t>
            </w:r>
          </w:p>
          <w:p w14:paraId="466D868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Für + 4.p.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CDFE1E" w14:textId="77777777" w:rsidR="00A26406" w:rsidRDefault="00D83F7B" w:rsidP="0075521F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vyhledá vhodnou slovní zásobu ve slovníku a sestaví text, kterým někoho povzbudí nebo se ospravedlní </w:t>
            </w:r>
          </w:p>
          <w:p w14:paraId="639ABD62" w14:textId="77777777" w:rsidR="00A26406" w:rsidRDefault="00D83F7B" w:rsidP="0075521F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rozumí základním informacím v krátkých poslechových textech</w:t>
            </w:r>
          </w:p>
          <w:p w14:paraId="4260357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(Plněn standard: rozumí jednoduchým pokynům a adekvátně na ně reaguje(jsou pronášeny pomalu a zřetelně a týkají se osvojených témat DCJ-9-1-02)</w:t>
            </w:r>
          </w:p>
          <w:p w14:paraId="7FEEE58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E9203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Práce – kostka s tázacími zájmeny, otázky a odpovědi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8607F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E4EC9E4" w14:textId="77777777">
        <w:trPr>
          <w:trHeight w:val="1803"/>
        </w:trPr>
        <w:tc>
          <w:tcPr>
            <w:tcW w:w="98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2D8481C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15.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F731BA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Ferien – prázdniny</w:t>
            </w:r>
          </w:p>
          <w:p w14:paraId="0DF90BF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Datum</w:t>
            </w:r>
          </w:p>
          <w:p w14:paraId="264D005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Wetter - počasí</w:t>
            </w:r>
          </w:p>
          <w:p w14:paraId="7311C10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Gramatika:</w:t>
            </w:r>
          </w:p>
          <w:p w14:paraId="0B26D35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Préteritum sloves haben, sein v mn. čísle</w:t>
            </w:r>
          </w:p>
          <w:p w14:paraId="6B870B5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Wann? im/ am/ um/ von -bis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6CA2AA5" w14:textId="77777777" w:rsidR="00A26406" w:rsidRDefault="00D83F7B" w:rsidP="0075521F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napíše krátké vyprávění o plánech na prázdniny</w:t>
            </w:r>
          </w:p>
          <w:p w14:paraId="04D2DE7A" w14:textId="77777777" w:rsidR="00A26406" w:rsidRDefault="00D83F7B" w:rsidP="0075521F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obměňuje krátké texty se zachováním smyslu </w:t>
            </w:r>
          </w:p>
          <w:p w14:paraId="28AD9C5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textu</w:t>
            </w:r>
          </w:p>
          <w:p w14:paraId="27530A39" w14:textId="77777777" w:rsidR="00A26406" w:rsidRDefault="00D83F7B" w:rsidP="0075521F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sdělí jednoduchým způsobem základní informace týkající se cestování a dalších osvojovaných témat </w:t>
            </w:r>
          </w:p>
          <w:p w14:paraId="37BC0007" w14:textId="77777777" w:rsidR="00A26406" w:rsidRDefault="00D83F7B" w:rsidP="0075521F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odpovídá na jednoduché otázky</w:t>
            </w:r>
          </w:p>
          <w:p w14:paraId="4259E5C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2E74B5"/>
                <w:sz w:val="24"/>
                <w:szCs w:val="24"/>
              </w:rPr>
            </w:pPr>
            <w:r>
              <w:rPr>
                <w:color w:val="2E74B5"/>
                <w:sz w:val="24"/>
                <w:szCs w:val="24"/>
              </w:rPr>
              <w:t>(Plněn standard: CDJ – 9-4-03)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DD1105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86B7AB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4430DEE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FA417C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16.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301E7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Jahreszeiten – roční období</w:t>
            </w:r>
          </w:p>
          <w:p w14:paraId="220E26B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Prázdninové nabídky</w:t>
            </w:r>
          </w:p>
          <w:p w14:paraId="13F0A9C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Gramatika:</w:t>
            </w:r>
          </w:p>
          <w:p w14:paraId="12AEFD7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Wann? vor a nach + 3.p.</w:t>
            </w:r>
          </w:p>
          <w:p w14:paraId="5E3E3F2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Wohin? nach + místní názvy</w:t>
            </w:r>
          </w:p>
          <w:p w14:paraId="1508B5B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Opakování časování nepravidelných sloves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3040CB" w14:textId="77777777" w:rsidR="00A26406" w:rsidRDefault="00D83F7B" w:rsidP="0075521F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sdělí ústní formou, jaké má plány na prázdniny</w:t>
            </w:r>
          </w:p>
          <w:p w14:paraId="78326344" w14:textId="77777777" w:rsidR="00A26406" w:rsidRDefault="00D83F7B" w:rsidP="0075521F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rozumí krátkému jednoduchému textu zejména, pokud má k dispozici vizuální oporu, a vyhledá v něm požadovanou informaci</w:t>
            </w:r>
          </w:p>
          <w:p w14:paraId="40171865" w14:textId="77777777" w:rsidR="00A26406" w:rsidRDefault="00D83F7B" w:rsidP="0075521F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vyplní základní údaje o sobě ve formuláři</w:t>
            </w:r>
          </w:p>
          <w:p w14:paraId="510FBBB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2E74B5"/>
                <w:sz w:val="24"/>
                <w:szCs w:val="24"/>
              </w:rPr>
              <w:t>(Plněn standard: CDJ – 9-4-02)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A18AA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Projekt – Meine Bekannte</w:t>
            </w:r>
          </w:p>
          <w:p w14:paraId="4751692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Das große Maximal A1 -Quiz</w:t>
            </w:r>
          </w:p>
          <w:p w14:paraId="193C15B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Viz uč.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1A2D2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2B7A385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AD0CD2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  <w:sectPr w:rsidR="00A26406">
          <w:pgSz w:w="16838" w:h="11906" w:orient="landscape"/>
          <w:pgMar w:top="1417" w:right="1417" w:bottom="1417" w:left="1417" w:header="708" w:footer="708" w:gutter="0"/>
          <w:cols w:space="708"/>
        </w:sectPr>
      </w:pPr>
      <w:r>
        <w:rPr>
          <w:color w:val="000000"/>
          <w:sz w:val="24"/>
          <w:szCs w:val="24"/>
        </w:rPr>
        <w:t>Zpracovala: Mgr. Pavla Markupová</w:t>
      </w:r>
    </w:p>
    <w:p w14:paraId="075C3A8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783EE8B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color w:val="000000"/>
          <w:sz w:val="24"/>
          <w:szCs w:val="24"/>
        </w:rPr>
        <w:t xml:space="preserve">Jazyk a jazyková komunikace      Vzdělávací obor: </w:t>
      </w:r>
      <w:r>
        <w:rPr>
          <w:b/>
          <w:color w:val="000000"/>
          <w:sz w:val="24"/>
          <w:szCs w:val="24"/>
          <w:u w:val="single"/>
        </w:rPr>
        <w:t xml:space="preserve">NĚMECKÝ JAZYK  </w:t>
      </w:r>
      <w:r>
        <w:rPr>
          <w:color w:val="000000"/>
          <w:sz w:val="24"/>
          <w:szCs w:val="24"/>
        </w:rPr>
        <w:t>(druhý cizí jazyk)</w:t>
      </w:r>
      <w:r>
        <w:rPr>
          <w:b/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 xml:space="preserve"> ročník  9.</w:t>
      </w:r>
    </w:p>
    <w:p w14:paraId="2072CF3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tbl>
      <w:tblPr>
        <w:tblStyle w:val="af0"/>
        <w:tblW w:w="15015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80"/>
        <w:gridCol w:w="3355"/>
        <w:gridCol w:w="5400"/>
        <w:gridCol w:w="3120"/>
        <w:gridCol w:w="2160"/>
      </w:tblGrid>
      <w:tr w:rsidR="00A26406" w14:paraId="57D7D6EB" w14:textId="77777777">
        <w:trPr>
          <w:trHeight w:val="904"/>
        </w:trPr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F84018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Kapitola</w:t>
            </w:r>
          </w:p>
        </w:tc>
        <w:tc>
          <w:tcPr>
            <w:tcW w:w="33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63BEA7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Téma (Učivo)</w:t>
            </w:r>
          </w:p>
        </w:tc>
        <w:tc>
          <w:tcPr>
            <w:tcW w:w="54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39DCCB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Znalosti a dovednosti (výstup)</w:t>
            </w:r>
          </w:p>
        </w:tc>
        <w:tc>
          <w:tcPr>
            <w:tcW w:w="31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C25B6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6391B4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Poznámky</w:t>
            </w:r>
          </w:p>
        </w:tc>
      </w:tr>
      <w:tr w:rsidR="00A26406" w14:paraId="58431350" w14:textId="77777777">
        <w:trPr>
          <w:trHeight w:val="1522"/>
        </w:trPr>
        <w:tc>
          <w:tcPr>
            <w:tcW w:w="980" w:type="dxa"/>
            <w:tcBorders>
              <w:top w:val="single" w:sz="18" w:space="0" w:color="000000"/>
              <w:left w:val="nil"/>
              <w:bottom w:val="nil"/>
              <w:right w:val="nil"/>
            </w:tcBorders>
            <w:vAlign w:val="center"/>
          </w:tcPr>
          <w:p w14:paraId="0E5CDFB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</w:t>
            </w:r>
          </w:p>
        </w:tc>
        <w:tc>
          <w:tcPr>
            <w:tcW w:w="3355" w:type="dxa"/>
            <w:tcBorders>
              <w:top w:val="single" w:sz="18" w:space="0" w:color="000000"/>
              <w:left w:val="single" w:sz="4" w:space="0" w:color="000000"/>
              <w:bottom w:val="nil"/>
              <w:right w:val="nil"/>
            </w:tcBorders>
          </w:tcPr>
          <w:p w14:paraId="1BFE7FD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Zjišťování úrovně dovedností a vědomostí a opakování</w:t>
            </w:r>
          </w:p>
          <w:p w14:paraId="0D7B1C3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Modul 5 </w:t>
            </w:r>
            <w:r>
              <w:rPr>
                <w:color w:val="000000"/>
                <w:sz w:val="24"/>
                <w:szCs w:val="24"/>
              </w:rPr>
              <w:t>Ferien (prázdniny)</w:t>
            </w:r>
          </w:p>
          <w:p w14:paraId="46F6644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Ferienlager (letní tábor)</w:t>
            </w:r>
          </w:p>
          <w:p w14:paraId="757148F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Sport</w:t>
            </w:r>
          </w:p>
          <w:p w14:paraId="1608F16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Gramatika:</w:t>
            </w:r>
          </w:p>
          <w:p w14:paraId="702246A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Rozkazovací způsob nepravidelných sloves</w:t>
            </w:r>
          </w:p>
          <w:p w14:paraId="6DFD31A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Přivlastňovací zájmena</w:t>
            </w:r>
          </w:p>
          <w:p w14:paraId="2566F4D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Osobní zájmeno ve 3. pádě</w:t>
            </w:r>
          </w:p>
          <w:p w14:paraId="79CBAAD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Perfektum pravidelných sloves s haben</w:t>
            </w:r>
          </w:p>
        </w:tc>
        <w:tc>
          <w:tcPr>
            <w:tcW w:w="5400" w:type="dxa"/>
            <w:tcBorders>
              <w:top w:val="single" w:sz="18" w:space="0" w:color="000000"/>
              <w:left w:val="single" w:sz="4" w:space="0" w:color="000000"/>
              <w:bottom w:val="nil"/>
              <w:right w:val="nil"/>
            </w:tcBorders>
          </w:tcPr>
          <w:p w14:paraId="156669BB" w14:textId="77777777" w:rsidR="00A26406" w:rsidRDefault="00D83F7B" w:rsidP="00DC7024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rozumí krátkým jednoduchým textům, které se týkají běžných konkrétních témat</w:t>
            </w:r>
          </w:p>
          <w:p w14:paraId="14F2DA37" w14:textId="77777777" w:rsidR="00A26406" w:rsidRDefault="00D83F7B" w:rsidP="00DC7024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reprodukuje ústně i písemně obsah přiměřeně obtížného textu</w:t>
            </w:r>
          </w:p>
          <w:p w14:paraId="43AA3B0F" w14:textId="77777777" w:rsidR="00A26406" w:rsidRDefault="00D83F7B" w:rsidP="00DC7024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dokáže klást otázky týkající se běžných každodenních témat a odpovídat na ně</w:t>
            </w:r>
          </w:p>
          <w:p w14:paraId="74A8886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2E74B5"/>
                <w:sz w:val="24"/>
                <w:szCs w:val="24"/>
              </w:rPr>
              <w:t>(Plněn standard: CDJ – 9-4-02)</w:t>
            </w:r>
          </w:p>
        </w:tc>
        <w:tc>
          <w:tcPr>
            <w:tcW w:w="3120" w:type="dxa"/>
            <w:tcBorders>
              <w:top w:val="single" w:sz="18" w:space="0" w:color="000000"/>
              <w:left w:val="single" w:sz="4" w:space="0" w:color="000000"/>
              <w:bottom w:val="nil"/>
              <w:right w:val="nil"/>
            </w:tcBorders>
          </w:tcPr>
          <w:p w14:paraId="0087104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Vv prezentace – na čtvrtku připraví prezentaci svých oblíbených sportů a představí je ve třídě</w:t>
            </w:r>
          </w:p>
          <w:p w14:paraId="588904C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18" w:space="0" w:color="000000"/>
              <w:left w:val="single" w:sz="4" w:space="0" w:color="000000"/>
              <w:bottom w:val="nil"/>
              <w:right w:val="nil"/>
            </w:tcBorders>
          </w:tcPr>
          <w:p w14:paraId="1B88557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0E39629" w14:textId="77777777">
        <w:trPr>
          <w:trHeight w:val="1595"/>
        </w:trPr>
        <w:tc>
          <w:tcPr>
            <w:tcW w:w="98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2048CB8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3B5410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Ferienerlebnisse (prázdninové zážitky)</w:t>
            </w:r>
          </w:p>
          <w:p w14:paraId="7B8D7A5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Stadt (město)</w:t>
            </w:r>
          </w:p>
          <w:p w14:paraId="7D9B6E0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Wohnung (bydlení)</w:t>
            </w:r>
          </w:p>
          <w:p w14:paraId="4ED8669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Gramatika:</w:t>
            </w:r>
          </w:p>
          <w:p w14:paraId="5EE4B8A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Zvratná slovesa</w:t>
            </w:r>
          </w:p>
          <w:p w14:paraId="078C939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Perfektum nepravidelných sloves</w:t>
            </w:r>
          </w:p>
          <w:p w14:paraId="370604A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stupeň přídavných jmen + als</w:t>
            </w:r>
          </w:p>
          <w:p w14:paraId="7CED78D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Perfektum se sein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D41F22D" w14:textId="77777777" w:rsidR="00A26406" w:rsidRDefault="00D83F7B" w:rsidP="00DC7024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aplikuje tvorbu otázek a odpovědí, aby mohl sdělit informace o svém bydlení a městě</w:t>
            </w:r>
          </w:p>
          <w:p w14:paraId="25F47DFE" w14:textId="77777777" w:rsidR="00A26406" w:rsidRDefault="00D83F7B" w:rsidP="00DC7024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žáci tvoří otázky a odpovědi na dané téma podle vzoru </w:t>
            </w:r>
            <w:r>
              <w:rPr>
                <w:color w:val="2E74B5"/>
                <w:sz w:val="24"/>
                <w:szCs w:val="24"/>
              </w:rPr>
              <w:t>(Plněn standard: CDJ – 9-4-03)</w:t>
            </w:r>
          </w:p>
          <w:p w14:paraId="2F92445A" w14:textId="77777777" w:rsidR="00A26406" w:rsidRDefault="00D83F7B" w:rsidP="00DC7024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sestaví krátký rozhovor; porovná, kdo je lepší </w:t>
            </w:r>
          </w:p>
          <w:p w14:paraId="19550AB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 různých činnostech </w:t>
            </w:r>
            <w:r>
              <w:rPr>
                <w:color w:val="2E74B5"/>
                <w:sz w:val="24"/>
                <w:szCs w:val="24"/>
              </w:rPr>
              <w:t>(Plněn standard: CDJ – 9-4-03)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E87BB2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824CB3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69518C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2E0C1FB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604418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C53302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</w:t>
            </w:r>
          </w:p>
          <w:p w14:paraId="7E6A8E5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8E2D74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16A740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BF1D5D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7A61DE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D7187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 Hobbys (koníčky)</w:t>
            </w:r>
          </w:p>
          <w:p w14:paraId="38D2616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Sport</w:t>
            </w:r>
          </w:p>
          <w:p w14:paraId="79EE790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Athletik</w:t>
            </w:r>
          </w:p>
          <w:p w14:paraId="4CA6545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Telefonieren (telefonování)</w:t>
            </w:r>
          </w:p>
          <w:p w14:paraId="23FD7F9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lastRenderedPageBreak/>
              <w:t>Gramatika:</w:t>
            </w:r>
          </w:p>
          <w:p w14:paraId="4F15A23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Vedlejší věty s dass</w:t>
            </w:r>
          </w:p>
          <w:p w14:paraId="0BFD25A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stupeň přídavných jmen</w:t>
            </w:r>
          </w:p>
          <w:p w14:paraId="099AFD7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Perfektum smíšených sloves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FAB11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-    aplikuje znalosti slovíček a popíše různé druhy </w:t>
            </w:r>
          </w:p>
          <w:p w14:paraId="4168D10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koníčků a sportu     </w:t>
            </w:r>
          </w:p>
          <w:p w14:paraId="6D27647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   vyslovuje a čte nahlas plynule a foneticky </w:t>
            </w:r>
          </w:p>
          <w:p w14:paraId="1B46E7A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správně jednoduché texty složené ze známé </w:t>
            </w:r>
          </w:p>
          <w:p w14:paraId="0A32B0C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        slovní zásoby</w:t>
            </w:r>
          </w:p>
          <w:p w14:paraId="55B50029" w14:textId="77777777" w:rsidR="00A26406" w:rsidRDefault="00D83F7B" w:rsidP="00DC7024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rozumí jednoduchým pokynům a otázkám učitele, které jsou pronášeny pomalu a zřetelně a reaguje na ně </w:t>
            </w:r>
          </w:p>
          <w:p w14:paraId="1BD4096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78719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Gruppengespräch - rozhovory ve třídě na zadané téma</w:t>
            </w:r>
          </w:p>
          <w:p w14:paraId="17AB16F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99C921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Klassenolympiade – projekt</w:t>
            </w:r>
          </w:p>
          <w:p w14:paraId="269C609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Uč. 41</w:t>
            </w:r>
          </w:p>
          <w:p w14:paraId="5831F5C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FAE3E8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AA201E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300FF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C19CAB7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37E98D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</w:t>
            </w:r>
          </w:p>
          <w:p w14:paraId="0AB9739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93AC9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Modul 6</w:t>
            </w:r>
          </w:p>
          <w:p w14:paraId="4750DCB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Oblečení (Kleidung)</w:t>
            </w:r>
          </w:p>
          <w:p w14:paraId="042F693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Cestování (Reisen)</w:t>
            </w:r>
          </w:p>
          <w:p w14:paraId="29E4209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Gramatika:</w:t>
            </w:r>
          </w:p>
          <w:p w14:paraId="2FC266B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Přídavná jména po členu neurčitém v 1. a 4. pádě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EB66FA" w14:textId="77777777" w:rsidR="00A26406" w:rsidRDefault="00D83F7B" w:rsidP="00DC7024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sestaví krátký telefonní rozhovor  </w:t>
            </w:r>
          </w:p>
          <w:p w14:paraId="14DA5F43" w14:textId="77777777" w:rsidR="00A26406" w:rsidRDefault="00D83F7B" w:rsidP="00DC7024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rozumí jednoduchým pokynům a adekvátně</w:t>
            </w:r>
          </w:p>
          <w:p w14:paraId="18854A0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 ně reaguje</w:t>
            </w:r>
          </w:p>
          <w:p w14:paraId="4C75F3B1" w14:textId="77777777" w:rsidR="00A26406" w:rsidRDefault="00D83F7B" w:rsidP="00DC7024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dokáže si s někým vyměňovat názory a informace týkající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se běžných témat (např. rodina, bydlení, volný čas a sport, nakupování, zdraví a nemoci a dalších osvojovaných témat)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129E8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5850A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49D912B5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48297F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310D7FA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</w:t>
            </w:r>
          </w:p>
          <w:p w14:paraId="6DE7131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4D448F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01515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Reisegepäck (cestovní zavazadlo)</w:t>
            </w:r>
          </w:p>
          <w:p w14:paraId="209AC70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Budovy ve městě</w:t>
            </w:r>
          </w:p>
          <w:p w14:paraId="6CD34A8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Gramatika:</w:t>
            </w:r>
          </w:p>
          <w:p w14:paraId="00DE690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Přídavná jména po kein/ keine v 1. a 4. pádě</w:t>
            </w:r>
          </w:p>
          <w:p w14:paraId="6F70A2B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Slovesa stehen, sitzen, liegen, hängen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1FFB09" w14:textId="77777777" w:rsidR="00A26406" w:rsidRDefault="00D83F7B" w:rsidP="00DC7024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sestavit a napsat krátké pozvání</w:t>
            </w:r>
          </w:p>
          <w:p w14:paraId="18EE6D80" w14:textId="77777777" w:rsidR="00A26406" w:rsidRDefault="00D83F7B" w:rsidP="00DC7024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vyhledá vhodnou slovní zásobu ve slovníku a sestaví rozhovor </w:t>
            </w:r>
          </w:p>
          <w:p w14:paraId="0DEB8A3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2E74B5"/>
                <w:sz w:val="24"/>
                <w:szCs w:val="24"/>
              </w:rPr>
            </w:pPr>
            <w:r>
              <w:rPr>
                <w:color w:val="2E74B5"/>
                <w:sz w:val="24"/>
                <w:szCs w:val="24"/>
              </w:rPr>
              <w:t>(Plněn standard – DCJ -9-2-01)</w:t>
            </w:r>
          </w:p>
          <w:p w14:paraId="2021203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(Plněn standard: rozumí základním informacím v krátkých poslechových textech týkajících se každodenních témat – DCJ -9-1-03)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DEA4F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Představ své město nebo vesnici spolužákům formou jednoduché prezentace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6B8BA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0601DA4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7AF747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22. 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138A0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Einkaufen (nakupování)</w:t>
            </w:r>
          </w:p>
          <w:p w14:paraId="35A2894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Množství, balení</w:t>
            </w:r>
          </w:p>
          <w:p w14:paraId="377A449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Gramatika:</w:t>
            </w:r>
          </w:p>
          <w:p w14:paraId="68A6F54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Slovesa stellen, setzen, legen, hängen + předložky</w:t>
            </w:r>
          </w:p>
          <w:p w14:paraId="681B9D9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Předložky místa + 3. a 4.p.</w:t>
            </w:r>
          </w:p>
          <w:p w14:paraId="067AC2E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Přídavná jména po členu určitém v 1. a 4. p.</w:t>
            </w:r>
          </w:p>
          <w:p w14:paraId="2E936E6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Věty s denn, weil</w:t>
            </w:r>
          </w:p>
          <w:p w14:paraId="68FF73D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Násobné číslovky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0C7DDD" w14:textId="77777777" w:rsidR="00A26406" w:rsidRDefault="00D83F7B" w:rsidP="00DC7024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připraví krátké vyprávění o nakupování</w:t>
            </w:r>
          </w:p>
          <w:p w14:paraId="194550F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2E74B5"/>
                <w:sz w:val="24"/>
                <w:szCs w:val="24"/>
              </w:rPr>
            </w:pPr>
            <w:r>
              <w:rPr>
                <w:color w:val="2E74B5"/>
                <w:sz w:val="24"/>
                <w:szCs w:val="24"/>
              </w:rPr>
              <w:t>(Plněn standard – DCJ -9-4-01)</w:t>
            </w:r>
          </w:p>
          <w:p w14:paraId="133EF63C" w14:textId="77777777" w:rsidR="00A26406" w:rsidRDefault="00D83F7B" w:rsidP="00DC7024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jednoduchým způsobem popíše nákupní košík a ceny věcí</w:t>
            </w:r>
          </w:p>
          <w:p w14:paraId="7179169D" w14:textId="77777777" w:rsidR="00A26406" w:rsidRDefault="00D83F7B" w:rsidP="00DC7024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aplikuje slovní zásobu na téma nakupování</w:t>
            </w:r>
          </w:p>
          <w:p w14:paraId="4D65756D" w14:textId="77777777" w:rsidR="00A26406" w:rsidRDefault="00D83F7B" w:rsidP="00DC7024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rozumí frázím a výrazům, které se vztahují k jednoduchým každodenním potřebám (např. nakupování, instrukce pro denní program), pokud jsou pronášeny pomalu a zřetelně</w:t>
            </w:r>
          </w:p>
          <w:p w14:paraId="4856C21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(Plněn standard: rozumí jednoduchým informačním nápisům a organizačním pokynům DCJ-9-3-01)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61EBD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A1630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6FFC2AC" w14:textId="77777777">
        <w:trPr>
          <w:trHeight w:val="1593"/>
        </w:trPr>
        <w:tc>
          <w:tcPr>
            <w:tcW w:w="98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725DF53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23.</w:t>
            </w:r>
          </w:p>
          <w:p w14:paraId="19953A9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CF667C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Körper (lidské tělo)</w:t>
            </w:r>
          </w:p>
          <w:p w14:paraId="63F8602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Unfall (nehoda)</w:t>
            </w:r>
          </w:p>
          <w:p w14:paraId="4A8EE6E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Gramatika:</w:t>
            </w:r>
          </w:p>
          <w:p w14:paraId="673E1BF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Perfektum sloves s odlučitelnou předponou</w:t>
            </w:r>
          </w:p>
          <w:p w14:paraId="54C3B4F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Préteritum können, wollen</w:t>
            </w:r>
          </w:p>
          <w:p w14:paraId="7302203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Příčestí minulé bez ge-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39B294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2E74B5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napíše krátké vyprávění o svém zážitku</w:t>
            </w:r>
          </w:p>
          <w:p w14:paraId="628AC13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2E74B5"/>
                <w:sz w:val="24"/>
                <w:szCs w:val="24"/>
              </w:rPr>
            </w:pPr>
            <w:r>
              <w:rPr>
                <w:color w:val="2E74B5"/>
                <w:sz w:val="24"/>
                <w:szCs w:val="24"/>
              </w:rPr>
              <w:t>(Plněn standard – DCJ -9-4-01)</w:t>
            </w:r>
          </w:p>
          <w:p w14:paraId="00240918" w14:textId="77777777" w:rsidR="00A26406" w:rsidRDefault="00D83F7B" w:rsidP="00DC7024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obměňuje krátké texty se zachováním smyslu </w:t>
            </w:r>
          </w:p>
          <w:p w14:paraId="017D9F9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textu</w:t>
            </w:r>
          </w:p>
          <w:p w14:paraId="4B5FE402" w14:textId="77777777" w:rsidR="00A26406" w:rsidRDefault="00D83F7B" w:rsidP="00DC7024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dokáže vyhledávat informace v jednodušších materiálech, se kterými běžně přichází do styku, např. webová stránka, krátký novinový článek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8BAF08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6A9B13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28AEAA0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CDC35E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</w:t>
            </w:r>
          </w:p>
          <w:p w14:paraId="270C843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39B6F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Beim Arzt (u lékaře)</w:t>
            </w:r>
          </w:p>
          <w:p w14:paraId="0F2CA19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Slovní zásoba - nemoce</w:t>
            </w:r>
          </w:p>
          <w:p w14:paraId="3E3F9D0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Gramatika:</w:t>
            </w:r>
          </w:p>
          <w:p w14:paraId="297815D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Věty s weil</w:t>
            </w:r>
          </w:p>
          <w:p w14:paraId="7EE9F1E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Skloňování 3. stupně přídavných jmen</w:t>
            </w:r>
          </w:p>
          <w:p w14:paraId="6FF30CB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Věty s tun weh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3C30AF" w14:textId="77777777" w:rsidR="00A26406" w:rsidRDefault="00D83F7B" w:rsidP="00DC7024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sdělí písemnou i ústní formou jaké měl potíže při nemoci</w:t>
            </w:r>
          </w:p>
          <w:p w14:paraId="52247FD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-    vyslovuje a čte nahlas plynule a foneticky</w:t>
            </w:r>
          </w:p>
          <w:p w14:paraId="5D48516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správně jednoduché texty složené ze známé  </w:t>
            </w:r>
          </w:p>
          <w:p w14:paraId="3A67225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slovní zásoby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9D92F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Upcykling – recyklujeme staré věci, vytváříme nové dekorace ve výtvarné výchově, viz uč.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1ADC8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0657F63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78C3EC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Zpracovala: Mgr. Pavla Markupová</w:t>
      </w:r>
    </w:p>
    <w:p w14:paraId="5A51C3C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DD118B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29ACFEE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6CBB3A5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65B9AFF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1FA13FF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81FFCB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4E2FAAD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15BAAFB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35F3A14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5E7ED13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5CF40108" w14:textId="495C8B1E" w:rsidR="00EE6217" w:rsidRDefault="00EE6217" w:rsidP="00EE6217">
      <w:pPr>
        <w:ind w:left="2" w:hanging="4"/>
        <w:rPr>
          <w:sz w:val="44"/>
          <w:szCs w:val="44"/>
        </w:rPr>
      </w:pPr>
      <w:r>
        <w:rPr>
          <w:sz w:val="44"/>
          <w:szCs w:val="44"/>
        </w:rPr>
        <w:lastRenderedPageBreak/>
        <w:t>Učební osnovy</w:t>
      </w:r>
    </w:p>
    <w:p w14:paraId="17D86FBE" w14:textId="77777777" w:rsidR="00EE6217" w:rsidRDefault="00EE6217" w:rsidP="00EE6217">
      <w:pPr>
        <w:ind w:left="2" w:hanging="4"/>
      </w:pPr>
      <w:r>
        <w:rPr>
          <w:sz w:val="44"/>
          <w:szCs w:val="44"/>
        </w:rPr>
        <w:t>Vzdělávací oblast</w:t>
      </w:r>
      <w:r>
        <w:rPr>
          <w:sz w:val="24"/>
        </w:rPr>
        <w:t xml:space="preserve">:  Jazyk a jazyková komunikace   Vzdělávací obor:  </w:t>
      </w:r>
      <w:r>
        <w:rPr>
          <w:b/>
          <w:sz w:val="24"/>
          <w:u w:val="single"/>
        </w:rPr>
        <w:t>Španělský jazyk</w:t>
      </w:r>
      <w:r>
        <w:rPr>
          <w:sz w:val="24"/>
        </w:rPr>
        <w:tab/>
        <w:t xml:space="preserve">  ročník  7.ABC (Explora 1)</w:t>
      </w:r>
    </w:p>
    <w:p w14:paraId="65438BB6" w14:textId="0774BEAD" w:rsidR="00EE6217" w:rsidRDefault="00EE6217" w:rsidP="00EE6217">
      <w:pPr>
        <w:ind w:left="0" w:hanging="2"/>
      </w:pPr>
      <w:r>
        <w:rPr>
          <w:sz w:val="24"/>
        </w:rPr>
        <w:t xml:space="preserve">Mgr. L. Kučerová   </w:t>
      </w:r>
    </w:p>
    <w:p w14:paraId="6B53AE17" w14:textId="77777777" w:rsidR="00EE6217" w:rsidRDefault="00EE6217" w:rsidP="00EE6217">
      <w:pPr>
        <w:ind w:left="0" w:hanging="2"/>
      </w:pPr>
    </w:p>
    <w:p w14:paraId="044A948E" w14:textId="77777777" w:rsidR="00EE6217" w:rsidRDefault="00EE6217" w:rsidP="00EE6217">
      <w:pPr>
        <w:ind w:left="0" w:hanging="2"/>
      </w:pPr>
    </w:p>
    <w:tbl>
      <w:tblPr>
        <w:tblW w:w="147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8"/>
        <w:gridCol w:w="2928"/>
        <w:gridCol w:w="4523"/>
        <w:gridCol w:w="3849"/>
        <w:gridCol w:w="2127"/>
      </w:tblGrid>
      <w:tr w:rsidR="00EE6217" w14:paraId="67B844F8" w14:textId="77777777" w:rsidTr="009C4430">
        <w:trPr>
          <w:trHeight w:val="510"/>
        </w:trPr>
        <w:tc>
          <w:tcPr>
            <w:tcW w:w="13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31CA27" w14:textId="77777777" w:rsidR="00EE6217" w:rsidRDefault="00EE6217" w:rsidP="009C4430">
            <w:pPr>
              <w:ind w:left="0" w:hanging="2"/>
            </w:pPr>
            <w:r>
              <w:rPr>
                <w:b/>
                <w:sz w:val="24"/>
              </w:rPr>
              <w:t>Období</w:t>
            </w:r>
          </w:p>
        </w:tc>
        <w:tc>
          <w:tcPr>
            <w:tcW w:w="292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250758" w14:textId="77777777" w:rsidR="00EE6217" w:rsidRDefault="00EE6217" w:rsidP="009C4430">
            <w:pPr>
              <w:ind w:left="0" w:hanging="2"/>
              <w:jc w:val="both"/>
            </w:pPr>
            <w:r>
              <w:rPr>
                <w:b/>
                <w:sz w:val="24"/>
              </w:rPr>
              <w:t>Téma (Učivo)</w:t>
            </w:r>
          </w:p>
        </w:tc>
        <w:tc>
          <w:tcPr>
            <w:tcW w:w="45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979840" w14:textId="77777777" w:rsidR="00EE6217" w:rsidRDefault="00EE6217" w:rsidP="009C4430">
            <w:pPr>
              <w:ind w:left="0" w:hanging="2"/>
            </w:pPr>
            <w:r>
              <w:rPr>
                <w:b/>
                <w:sz w:val="24"/>
              </w:rPr>
              <w:t>Znalosti  a dovednosti (výstup)</w:t>
            </w:r>
          </w:p>
        </w:tc>
        <w:tc>
          <w:tcPr>
            <w:tcW w:w="384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B8D4ED" w14:textId="77777777" w:rsidR="00EE6217" w:rsidRDefault="00EE6217" w:rsidP="009C4430">
            <w:pPr>
              <w:ind w:left="0" w:hanging="2"/>
            </w:pPr>
            <w:r>
              <w:rPr>
                <w:b/>
                <w:sz w:val="24"/>
              </w:rPr>
              <w:t>Průřezová témata, projekty a kurzy, mezipředmětové vazby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CD3D60" w14:textId="77777777" w:rsidR="00EE6217" w:rsidRDefault="00EE6217" w:rsidP="009C4430">
            <w:pPr>
              <w:ind w:left="0" w:hanging="2"/>
            </w:pPr>
          </w:p>
        </w:tc>
      </w:tr>
      <w:tr w:rsidR="00EE6217" w:rsidRPr="000153B9" w14:paraId="6116FEA1" w14:textId="77777777" w:rsidTr="009C4430">
        <w:trPr>
          <w:trHeight w:val="510"/>
        </w:trPr>
        <w:tc>
          <w:tcPr>
            <w:tcW w:w="13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3ADEAA" w14:textId="77777777" w:rsidR="00EE6217" w:rsidRPr="000153B9" w:rsidRDefault="00EE6217" w:rsidP="009C4430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2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7CDEA0" w14:textId="77777777" w:rsidR="00EE6217" w:rsidRDefault="00EE6217" w:rsidP="009C4430">
            <w:pPr>
              <w:ind w:left="0" w:hanging="2"/>
              <w:jc w:val="both"/>
              <w:rPr>
                <w:sz w:val="24"/>
              </w:rPr>
            </w:pPr>
            <w:r>
              <w:rPr>
                <w:sz w:val="24"/>
              </w:rPr>
              <w:t>Unidad 0</w:t>
            </w:r>
          </w:p>
          <w:p w14:paraId="657562CF" w14:textId="77777777" w:rsidR="00EE6217" w:rsidRDefault="00EE6217" w:rsidP="00DC7024">
            <w:pPr>
              <w:widowControl w:val="0"/>
              <w:numPr>
                <w:ilvl w:val="0"/>
                <w:numId w:val="234"/>
              </w:numPr>
              <w:overflowPunct w:val="0"/>
              <w:autoSpaceDE w:val="0"/>
              <w:autoSpaceDN w:val="0"/>
              <w:spacing w:line="240" w:lineRule="auto"/>
              <w:ind w:leftChars="0" w:firstLineChars="0" w:hanging="2"/>
              <w:jc w:val="both"/>
              <w:textDirection w:val="lrTb"/>
              <w:textAlignment w:val="baseline"/>
              <w:outlineLvl w:val="9"/>
              <w:rPr>
                <w:sz w:val="24"/>
              </w:rPr>
            </w:pPr>
            <w:r>
              <w:rPr>
                <w:sz w:val="24"/>
              </w:rPr>
              <w:t>Abeceda</w:t>
            </w:r>
          </w:p>
          <w:p w14:paraId="635C925D" w14:textId="77777777" w:rsidR="00EE6217" w:rsidRPr="000153B9" w:rsidRDefault="00EE6217" w:rsidP="00DC7024">
            <w:pPr>
              <w:widowControl w:val="0"/>
              <w:numPr>
                <w:ilvl w:val="0"/>
                <w:numId w:val="234"/>
              </w:numPr>
              <w:overflowPunct w:val="0"/>
              <w:autoSpaceDE w:val="0"/>
              <w:autoSpaceDN w:val="0"/>
              <w:spacing w:line="240" w:lineRule="auto"/>
              <w:ind w:leftChars="0" w:firstLineChars="0" w:hanging="2"/>
              <w:jc w:val="both"/>
              <w:textDirection w:val="lrTb"/>
              <w:textAlignment w:val="baseline"/>
              <w:outlineLvl w:val="9"/>
              <w:rPr>
                <w:sz w:val="24"/>
              </w:rPr>
            </w:pPr>
            <w:r>
              <w:rPr>
                <w:sz w:val="24"/>
              </w:rPr>
              <w:t>Výslovnost základních španělských slov</w:t>
            </w:r>
          </w:p>
        </w:tc>
        <w:tc>
          <w:tcPr>
            <w:tcW w:w="45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67DA97" w14:textId="77777777" w:rsidR="00EE6217" w:rsidRDefault="00EE6217" w:rsidP="00DC7024">
            <w:pPr>
              <w:widowControl w:val="0"/>
              <w:numPr>
                <w:ilvl w:val="0"/>
                <w:numId w:val="233"/>
              </w:numPr>
              <w:overflowPunct w:val="0"/>
              <w:autoSpaceDE w:val="0"/>
              <w:autoSpaceDN w:val="0"/>
              <w:spacing w:line="240" w:lineRule="auto"/>
              <w:ind w:leftChars="0" w:firstLineChars="0" w:hanging="2"/>
              <w:textDirection w:val="lrTb"/>
              <w:textAlignment w:val="baseline"/>
              <w:outlineLvl w:val="9"/>
              <w:rPr>
                <w:sz w:val="24"/>
              </w:rPr>
            </w:pPr>
            <w:r>
              <w:rPr>
                <w:sz w:val="24"/>
              </w:rPr>
              <w:t>Přečte a správně vyslovuje jednotlivá písmena abecedy</w:t>
            </w:r>
          </w:p>
          <w:p w14:paraId="3839C6C5" w14:textId="77777777" w:rsidR="00EE6217" w:rsidRDefault="00EE6217" w:rsidP="00DC7024">
            <w:pPr>
              <w:widowControl w:val="0"/>
              <w:numPr>
                <w:ilvl w:val="0"/>
                <w:numId w:val="233"/>
              </w:numPr>
              <w:overflowPunct w:val="0"/>
              <w:autoSpaceDE w:val="0"/>
              <w:autoSpaceDN w:val="0"/>
              <w:spacing w:line="240" w:lineRule="auto"/>
              <w:ind w:leftChars="0" w:firstLineChars="0" w:hanging="2"/>
              <w:textDirection w:val="lrTb"/>
              <w:textAlignment w:val="baseline"/>
              <w:outlineLvl w:val="9"/>
              <w:rPr>
                <w:sz w:val="24"/>
              </w:rPr>
            </w:pPr>
            <w:r>
              <w:rPr>
                <w:sz w:val="24"/>
              </w:rPr>
              <w:t>Správně vyslovuje základních španělská slova</w:t>
            </w:r>
          </w:p>
          <w:p w14:paraId="1B8B4D68" w14:textId="77777777" w:rsidR="00EE6217" w:rsidRPr="000153B9" w:rsidRDefault="00EE6217" w:rsidP="00DC7024">
            <w:pPr>
              <w:widowControl w:val="0"/>
              <w:numPr>
                <w:ilvl w:val="0"/>
                <w:numId w:val="233"/>
              </w:numPr>
              <w:overflowPunct w:val="0"/>
              <w:autoSpaceDE w:val="0"/>
              <w:autoSpaceDN w:val="0"/>
              <w:spacing w:line="240" w:lineRule="auto"/>
              <w:ind w:leftChars="0" w:firstLineChars="0" w:hanging="2"/>
              <w:textDirection w:val="lrTb"/>
              <w:textAlignment w:val="baseline"/>
              <w:outlineLvl w:val="9"/>
              <w:rPr>
                <w:sz w:val="24"/>
              </w:rPr>
            </w:pPr>
            <w:r>
              <w:rPr>
                <w:sz w:val="24"/>
              </w:rPr>
              <w:t>Utváří základní konstrukce umožňující vedení výuky ve španělštině</w:t>
            </w:r>
          </w:p>
        </w:tc>
        <w:tc>
          <w:tcPr>
            <w:tcW w:w="384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256074" w14:textId="77777777" w:rsidR="00EE6217" w:rsidRPr="000153B9" w:rsidRDefault="00EE6217" w:rsidP="009C4430">
            <w:pPr>
              <w:ind w:left="0" w:hanging="2"/>
              <w:rPr>
                <w:sz w:val="24"/>
              </w:rPr>
            </w:pP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F21B88" w14:textId="77777777" w:rsidR="00EE6217" w:rsidRPr="000153B9" w:rsidRDefault="00EE6217" w:rsidP="009C4430">
            <w:pPr>
              <w:ind w:left="0" w:hanging="2"/>
            </w:pPr>
          </w:p>
        </w:tc>
      </w:tr>
      <w:tr w:rsidR="00EE6217" w:rsidRPr="000153B9" w14:paraId="088CC698" w14:textId="77777777" w:rsidTr="009C4430">
        <w:trPr>
          <w:trHeight w:val="510"/>
        </w:trPr>
        <w:tc>
          <w:tcPr>
            <w:tcW w:w="13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33589B" w14:textId="77777777" w:rsidR="00EE6217" w:rsidRPr="000153B9" w:rsidRDefault="00EE6217" w:rsidP="009C4430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2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DAFE4A" w14:textId="77777777" w:rsidR="00EE6217" w:rsidRDefault="00EE6217" w:rsidP="009C4430">
            <w:pPr>
              <w:ind w:left="0" w:hanging="2"/>
              <w:jc w:val="both"/>
              <w:rPr>
                <w:sz w:val="24"/>
              </w:rPr>
            </w:pPr>
            <w:r>
              <w:rPr>
                <w:sz w:val="24"/>
              </w:rPr>
              <w:t>Unidad 1</w:t>
            </w:r>
          </w:p>
          <w:p w14:paraId="225A1767" w14:textId="77777777" w:rsidR="00EE6217" w:rsidRPr="00CE1C3D" w:rsidRDefault="00EE6217" w:rsidP="00DC7024">
            <w:pPr>
              <w:numPr>
                <w:ilvl w:val="0"/>
                <w:numId w:val="227"/>
              </w:num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t>přítomný čas</w:t>
            </w:r>
            <w:r w:rsidRPr="00CE1C3D">
              <w:rPr>
                <w:rFonts w:ascii="Azo Sans" w:hAnsi="Azo Sans"/>
                <w:i/>
              </w:rPr>
              <w:t xml:space="preserve"> presente de indicativo</w:t>
            </w:r>
            <w:r w:rsidRPr="00CE1C3D">
              <w:rPr>
                <w:rFonts w:ascii="Azo Sans" w:hAnsi="Azo Sans"/>
              </w:rPr>
              <w:t xml:space="preserve"> (časování sloves </w:t>
            </w:r>
            <w:r w:rsidRPr="00CE1C3D">
              <w:rPr>
                <w:rFonts w:ascii="Azo Sans" w:hAnsi="Azo Sans"/>
                <w:i/>
              </w:rPr>
              <w:t>llamarse</w:t>
            </w:r>
            <w:r w:rsidRPr="00CE1C3D">
              <w:rPr>
                <w:rFonts w:ascii="Azo Sans" w:hAnsi="Azo Sans"/>
              </w:rPr>
              <w:t xml:space="preserve">, </w:t>
            </w:r>
            <w:r w:rsidRPr="00CE1C3D">
              <w:rPr>
                <w:rFonts w:ascii="Azo Sans" w:hAnsi="Azo Sans"/>
                <w:i/>
              </w:rPr>
              <w:t>ser</w:t>
            </w:r>
            <w:r w:rsidRPr="00CE1C3D">
              <w:rPr>
                <w:rFonts w:ascii="Azo Sans" w:hAnsi="Azo Sans"/>
              </w:rPr>
              <w:t xml:space="preserve">, </w:t>
            </w:r>
            <w:r w:rsidRPr="00CE1C3D">
              <w:rPr>
                <w:rFonts w:ascii="Azo Sans" w:hAnsi="Azo Sans"/>
                <w:i/>
              </w:rPr>
              <w:t>tener</w:t>
            </w:r>
            <w:r w:rsidRPr="00CE1C3D">
              <w:rPr>
                <w:rFonts w:ascii="Azo Sans" w:hAnsi="Azo Sans"/>
              </w:rPr>
              <w:t xml:space="preserve"> v jednotném čísle)</w:t>
            </w:r>
          </w:p>
          <w:p w14:paraId="75409EEF" w14:textId="77777777" w:rsidR="00EE6217" w:rsidRDefault="00EE6217" w:rsidP="009C4430">
            <w:pPr>
              <w:ind w:left="0" w:hanging="2"/>
              <w:jc w:val="both"/>
              <w:rPr>
                <w:sz w:val="24"/>
              </w:rPr>
            </w:pPr>
          </w:p>
        </w:tc>
        <w:tc>
          <w:tcPr>
            <w:tcW w:w="45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1E32D5" w14:textId="77777777" w:rsidR="00EE6217" w:rsidRDefault="00EE6217" w:rsidP="00DC7024">
            <w:pPr>
              <w:widowControl w:val="0"/>
              <w:numPr>
                <w:ilvl w:val="0"/>
                <w:numId w:val="233"/>
              </w:numPr>
              <w:overflowPunct w:val="0"/>
              <w:autoSpaceDE w:val="0"/>
              <w:autoSpaceDN w:val="0"/>
              <w:spacing w:line="240" w:lineRule="auto"/>
              <w:ind w:leftChars="0" w:firstLineChars="0" w:hanging="2"/>
              <w:textDirection w:val="lrTb"/>
              <w:textAlignment w:val="baseline"/>
              <w:outlineLvl w:val="9"/>
              <w:rPr>
                <w:sz w:val="24"/>
              </w:rPr>
            </w:pPr>
            <w:r>
              <w:rPr>
                <w:sz w:val="24"/>
              </w:rPr>
              <w:t>Pozdraví při vítání a loučení</w:t>
            </w:r>
          </w:p>
          <w:p w14:paraId="6090E088" w14:textId="77777777" w:rsidR="00EE6217" w:rsidRDefault="00EE6217" w:rsidP="00DC7024">
            <w:pPr>
              <w:widowControl w:val="0"/>
              <w:numPr>
                <w:ilvl w:val="0"/>
                <w:numId w:val="233"/>
              </w:numPr>
              <w:overflowPunct w:val="0"/>
              <w:autoSpaceDE w:val="0"/>
              <w:autoSpaceDN w:val="0"/>
              <w:spacing w:line="240" w:lineRule="auto"/>
              <w:ind w:leftChars="0" w:firstLineChars="0" w:hanging="2"/>
              <w:textDirection w:val="lrTb"/>
              <w:textAlignment w:val="baseline"/>
              <w:outlineLvl w:val="9"/>
              <w:rPr>
                <w:sz w:val="24"/>
              </w:rPr>
            </w:pPr>
            <w:r>
              <w:rPr>
                <w:sz w:val="24"/>
              </w:rPr>
              <w:t>Představí se</w:t>
            </w:r>
          </w:p>
          <w:p w14:paraId="3102A25D" w14:textId="77777777" w:rsidR="00EE6217" w:rsidRDefault="00EE6217" w:rsidP="00DC7024">
            <w:pPr>
              <w:widowControl w:val="0"/>
              <w:numPr>
                <w:ilvl w:val="0"/>
                <w:numId w:val="233"/>
              </w:numPr>
              <w:overflowPunct w:val="0"/>
              <w:autoSpaceDE w:val="0"/>
              <w:autoSpaceDN w:val="0"/>
              <w:spacing w:line="240" w:lineRule="auto"/>
              <w:ind w:leftChars="0" w:firstLineChars="0" w:hanging="2"/>
              <w:textDirection w:val="lrTb"/>
              <w:textAlignment w:val="baseline"/>
              <w:outlineLvl w:val="9"/>
              <w:rPr>
                <w:sz w:val="24"/>
              </w:rPr>
            </w:pPr>
            <w:r>
              <w:rPr>
                <w:sz w:val="24"/>
              </w:rPr>
              <w:t>Dotazuje se na osobní údaje</w:t>
            </w:r>
          </w:p>
          <w:p w14:paraId="4D1BA546" w14:textId="77777777" w:rsidR="00EE6217" w:rsidRDefault="00EE6217" w:rsidP="00DC7024">
            <w:pPr>
              <w:widowControl w:val="0"/>
              <w:numPr>
                <w:ilvl w:val="0"/>
                <w:numId w:val="233"/>
              </w:numPr>
              <w:overflowPunct w:val="0"/>
              <w:autoSpaceDE w:val="0"/>
              <w:autoSpaceDN w:val="0"/>
              <w:spacing w:line="240" w:lineRule="auto"/>
              <w:ind w:leftChars="0" w:firstLineChars="0" w:hanging="2"/>
              <w:textDirection w:val="lrTb"/>
              <w:textAlignment w:val="baseline"/>
              <w:outlineLvl w:val="9"/>
              <w:rPr>
                <w:sz w:val="24"/>
              </w:rPr>
            </w:pPr>
            <w:r>
              <w:rPr>
                <w:sz w:val="24"/>
              </w:rPr>
              <w:t>Počítá 1-20</w:t>
            </w:r>
          </w:p>
          <w:p w14:paraId="38A03FF4" w14:textId="77777777" w:rsidR="00EE6217" w:rsidRDefault="00EE6217" w:rsidP="00DC7024">
            <w:pPr>
              <w:widowControl w:val="0"/>
              <w:numPr>
                <w:ilvl w:val="0"/>
                <w:numId w:val="233"/>
              </w:numPr>
              <w:overflowPunct w:val="0"/>
              <w:autoSpaceDE w:val="0"/>
              <w:autoSpaceDN w:val="0"/>
              <w:spacing w:line="240" w:lineRule="auto"/>
              <w:ind w:leftChars="0" w:firstLineChars="0" w:hanging="2"/>
              <w:textDirection w:val="lrTb"/>
              <w:textAlignment w:val="baseline"/>
              <w:outlineLvl w:val="9"/>
              <w:rPr>
                <w:sz w:val="24"/>
              </w:rPr>
            </w:pPr>
          </w:p>
        </w:tc>
        <w:tc>
          <w:tcPr>
            <w:tcW w:w="384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C23F17" w14:textId="77777777" w:rsidR="00EE6217" w:rsidRPr="000153B9" w:rsidRDefault="00EE6217" w:rsidP="009C4430">
            <w:pPr>
              <w:ind w:left="0" w:hanging="2"/>
              <w:rPr>
                <w:sz w:val="24"/>
              </w:rPr>
            </w:pP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FB5230" w14:textId="77777777" w:rsidR="00EE6217" w:rsidRPr="000153B9" w:rsidRDefault="00EE6217" w:rsidP="009C4430">
            <w:pPr>
              <w:ind w:left="0" w:hanging="2"/>
            </w:pPr>
          </w:p>
        </w:tc>
      </w:tr>
      <w:tr w:rsidR="00EE6217" w14:paraId="090411D4" w14:textId="77777777" w:rsidTr="009C4430">
        <w:trPr>
          <w:trHeight w:val="964"/>
        </w:trPr>
        <w:tc>
          <w:tcPr>
            <w:tcW w:w="131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AB6FD1" w14:textId="77777777" w:rsidR="00EE6217" w:rsidRDefault="00EE6217" w:rsidP="009C4430">
            <w:pPr>
              <w:ind w:left="0" w:hanging="2"/>
            </w:pPr>
            <w:r>
              <w:t>3</w:t>
            </w:r>
          </w:p>
        </w:tc>
        <w:tc>
          <w:tcPr>
            <w:tcW w:w="292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ED5A0D" w14:textId="77777777" w:rsidR="00EE6217" w:rsidRDefault="00EE6217" w:rsidP="00DC7024">
            <w:pPr>
              <w:numPr>
                <w:ilvl w:val="0"/>
                <w:numId w:val="227"/>
              </w:num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>
              <w:rPr>
                <w:rFonts w:ascii="Azo Sans" w:hAnsi="Azo Sans"/>
              </w:rPr>
              <w:t>Unidad 1</w:t>
            </w:r>
          </w:p>
          <w:p w14:paraId="1EA4763F" w14:textId="77777777" w:rsidR="00EE6217" w:rsidRPr="00CE1C3D" w:rsidRDefault="00EE6217" w:rsidP="00DC7024">
            <w:pPr>
              <w:numPr>
                <w:ilvl w:val="0"/>
                <w:numId w:val="227"/>
              </w:num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t>osobní zájmena (jednotné číslo)</w:t>
            </w:r>
          </w:p>
          <w:p w14:paraId="26591A57" w14:textId="77777777" w:rsidR="00EE6217" w:rsidRPr="00CE1C3D" w:rsidRDefault="00EE6217" w:rsidP="00DC7024">
            <w:pPr>
              <w:numPr>
                <w:ilvl w:val="0"/>
                <w:numId w:val="227"/>
              </w:num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t>rod přídavných jmen</w:t>
            </w:r>
          </w:p>
          <w:p w14:paraId="43545213" w14:textId="77777777" w:rsidR="00EE6217" w:rsidRDefault="00EE6217" w:rsidP="009C4430">
            <w:pPr>
              <w:ind w:left="0" w:hanging="2"/>
              <w:jc w:val="both"/>
            </w:pPr>
            <w:r w:rsidRPr="00CE1C3D">
              <w:rPr>
                <w:rFonts w:ascii="Azo Sans" w:hAnsi="Azo Sans"/>
              </w:rPr>
              <w:t xml:space="preserve">tázací zájmena: </w:t>
            </w:r>
            <w:r w:rsidRPr="00CE1C3D">
              <w:rPr>
                <w:rFonts w:ascii="Azo Sans" w:hAnsi="Azo Sans"/>
                <w:i/>
              </w:rPr>
              <w:t>cómo, cuántos, de dónde, de qué</w:t>
            </w:r>
          </w:p>
        </w:tc>
        <w:tc>
          <w:tcPr>
            <w:tcW w:w="452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DD6DE9" w14:textId="77777777" w:rsidR="00EE6217" w:rsidRDefault="00EE6217" w:rsidP="00DC7024">
            <w:pPr>
              <w:pStyle w:val="Odstavecseseznamem"/>
              <w:numPr>
                <w:ilvl w:val="0"/>
                <w:numId w:val="233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firstLineChars="0" w:hanging="2"/>
              <w:textDirection w:val="lrTb"/>
              <w:textAlignment w:val="baseline"/>
              <w:outlineLvl w:val="9"/>
            </w:pPr>
            <w:r>
              <w:t>správně používá osobní zájmena tú/usted</w:t>
            </w:r>
          </w:p>
          <w:p w14:paraId="0DCE304E" w14:textId="77777777" w:rsidR="00EE6217" w:rsidRDefault="00EE6217" w:rsidP="00DC7024">
            <w:pPr>
              <w:pStyle w:val="Odstavecseseznamem"/>
              <w:numPr>
                <w:ilvl w:val="0"/>
                <w:numId w:val="233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firstLineChars="0" w:hanging="2"/>
              <w:textDirection w:val="lrTb"/>
              <w:textAlignment w:val="baseline"/>
              <w:outlineLvl w:val="9"/>
            </w:pPr>
            <w:r>
              <w:t>přečte důležitá telefonní čísla</w:t>
            </w:r>
          </w:p>
          <w:p w14:paraId="3A1FDDB4" w14:textId="77777777" w:rsidR="00EE6217" w:rsidRDefault="00EE6217" w:rsidP="00DC7024">
            <w:pPr>
              <w:pStyle w:val="Odstavecseseznamem"/>
              <w:numPr>
                <w:ilvl w:val="0"/>
                <w:numId w:val="233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firstLineChars="0" w:hanging="2"/>
              <w:textDirection w:val="lrTb"/>
              <w:textAlignment w:val="baseline"/>
              <w:outlineLvl w:val="9"/>
            </w:pPr>
            <w:r>
              <w:t>uvede osobní údaje (věk, povolání, telefonní číslo)</w:t>
            </w:r>
          </w:p>
          <w:p w14:paraId="73891329" w14:textId="77777777" w:rsidR="00EE6217" w:rsidRDefault="00EE6217" w:rsidP="009C4430">
            <w:pPr>
              <w:ind w:left="0" w:hanging="2"/>
            </w:pPr>
          </w:p>
          <w:p w14:paraId="6CB104C0" w14:textId="77777777" w:rsidR="00EE6217" w:rsidRDefault="00EE6217" w:rsidP="009C4430">
            <w:pPr>
              <w:ind w:left="0" w:hanging="2"/>
            </w:pPr>
            <w:r>
              <w:t>Žák rozumí informacím v jednoduchých poslechových textech, jsou-li pronášeny pomalu a zřetelně.</w:t>
            </w:r>
          </w:p>
        </w:tc>
        <w:tc>
          <w:tcPr>
            <w:tcW w:w="3849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103980" w14:textId="77777777" w:rsidR="00EE6217" w:rsidRDefault="00EE6217" w:rsidP="009C4430">
            <w:pPr>
              <w:ind w:left="0" w:right="-1800" w:hanging="2"/>
            </w:pPr>
            <w:r>
              <w:rPr>
                <w:sz w:val="24"/>
              </w:rPr>
              <w:t>Reálie - žák se seznámí s ostatními</w:t>
            </w:r>
          </w:p>
          <w:p w14:paraId="2F7AD82A" w14:textId="77777777" w:rsidR="00EE6217" w:rsidRDefault="00EE6217" w:rsidP="009C4430">
            <w:pPr>
              <w:ind w:left="0" w:right="-1800" w:hanging="2"/>
            </w:pPr>
            <w:r>
              <w:rPr>
                <w:sz w:val="24"/>
              </w:rPr>
              <w:t>španělsky mluvícími zeměmi, zejména</w:t>
            </w:r>
          </w:p>
          <w:p w14:paraId="16C395FB" w14:textId="77777777" w:rsidR="00EE6217" w:rsidRDefault="00EE6217" w:rsidP="009C4430">
            <w:pPr>
              <w:ind w:left="0" w:right="-1800" w:hanging="2"/>
            </w:pPr>
            <w:r>
              <w:rPr>
                <w:sz w:val="24"/>
              </w:rPr>
              <w:t>Španělsko</w:t>
            </w:r>
          </w:p>
          <w:p w14:paraId="685D860A" w14:textId="77777777" w:rsidR="00EE6217" w:rsidRDefault="00EE6217" w:rsidP="009C4430">
            <w:pPr>
              <w:ind w:left="0" w:right="-1800" w:hanging="2"/>
            </w:pPr>
            <w:r>
              <w:rPr>
                <w:sz w:val="24"/>
              </w:rPr>
              <w:t>EGS- Evropa a svět nás zajímá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EC0EE3" w14:textId="77777777" w:rsidR="00EE6217" w:rsidRDefault="00EE6217" w:rsidP="009C4430">
            <w:pPr>
              <w:ind w:left="0" w:hanging="2"/>
            </w:pPr>
          </w:p>
        </w:tc>
      </w:tr>
      <w:tr w:rsidR="00EE6217" w14:paraId="47E0F71A" w14:textId="77777777" w:rsidTr="009C4430">
        <w:trPr>
          <w:trHeight w:val="907"/>
        </w:trPr>
        <w:tc>
          <w:tcPr>
            <w:tcW w:w="13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2CB30D" w14:textId="77777777" w:rsidR="00EE6217" w:rsidRDefault="00EE6217" w:rsidP="009C4430">
            <w:pPr>
              <w:ind w:left="0" w:hanging="2"/>
            </w:pPr>
            <w:r>
              <w:t>4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DDED09" w14:textId="77777777" w:rsidR="00EE6217" w:rsidRDefault="00EE6217" w:rsidP="009C4430">
            <w:pPr>
              <w:ind w:left="0" w:hanging="2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Unidad 2</w:t>
            </w:r>
          </w:p>
          <w:p w14:paraId="31DB6117" w14:textId="77777777" w:rsidR="00EE6217" w:rsidRPr="00CE1C3D" w:rsidRDefault="00EE6217" w:rsidP="00DC7024">
            <w:pPr>
              <w:numPr>
                <w:ilvl w:val="0"/>
                <w:numId w:val="227"/>
              </w:num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t xml:space="preserve">přítomný čas </w:t>
            </w:r>
            <w:r w:rsidRPr="00CE1C3D">
              <w:rPr>
                <w:rFonts w:ascii="Azo Sans" w:hAnsi="Azo Sans"/>
                <w:i/>
              </w:rPr>
              <w:t>presente de indicativo</w:t>
            </w:r>
            <w:r w:rsidRPr="00CE1C3D">
              <w:rPr>
                <w:rFonts w:ascii="Azo Sans" w:hAnsi="Azo Sans"/>
              </w:rPr>
              <w:t xml:space="preserve"> (slovesa </w:t>
            </w:r>
            <w:r w:rsidRPr="00CE1C3D">
              <w:rPr>
                <w:rFonts w:ascii="Azo Sans" w:hAnsi="Azo Sans"/>
                <w:i/>
              </w:rPr>
              <w:t xml:space="preserve">llamarse, ser, tener </w:t>
            </w:r>
            <w:r w:rsidRPr="00CE1C3D">
              <w:rPr>
                <w:rFonts w:ascii="Azo Sans" w:hAnsi="Azo Sans"/>
              </w:rPr>
              <w:t>– časování v jednotném a množném čísle)</w:t>
            </w:r>
          </w:p>
          <w:p w14:paraId="48287BA2" w14:textId="77777777" w:rsidR="00EE6217" w:rsidRPr="00CE1C3D" w:rsidRDefault="00EE6217" w:rsidP="00DC7024">
            <w:pPr>
              <w:numPr>
                <w:ilvl w:val="0"/>
                <w:numId w:val="227"/>
              </w:num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lastRenderedPageBreak/>
              <w:t>osobní zájmena (jednotné a množné číslo)</w:t>
            </w:r>
          </w:p>
          <w:p w14:paraId="541BCC3E" w14:textId="77777777" w:rsidR="00EE6217" w:rsidRDefault="00EE6217" w:rsidP="009C4430">
            <w:pPr>
              <w:ind w:left="0" w:hanging="2"/>
              <w:jc w:val="both"/>
              <w:rPr>
                <w:rFonts w:eastAsia="Calibri" w:cs="Calibri"/>
              </w:rPr>
            </w:pP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7750EC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lastRenderedPageBreak/>
              <w:t>uvede rodinné vztahy</w:t>
            </w:r>
          </w:p>
          <w:p w14:paraId="016844E1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popíše vnější vzhled osob</w:t>
            </w:r>
          </w:p>
          <w:p w14:paraId="182728BC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vyjmenuje barvy</w:t>
            </w:r>
          </w:p>
          <w:p w14:paraId="3152623B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provádí základní matematické úkony</w:t>
            </w:r>
          </w:p>
          <w:p w14:paraId="408F3DAC" w14:textId="77777777" w:rsidR="00EE6217" w:rsidRDefault="00EE6217" w:rsidP="009C4430">
            <w:pPr>
              <w:pStyle w:val="Odstavecseseznamem"/>
              <w:ind w:left="0" w:hanging="2"/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3DD593" w14:textId="77777777" w:rsidR="00EE6217" w:rsidRDefault="00EE6217" w:rsidP="009C4430">
            <w:pPr>
              <w:ind w:left="0" w:hanging="2"/>
              <w:rPr>
                <w:color w:val="000000"/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3741B8" w14:textId="77777777" w:rsidR="00EE6217" w:rsidRDefault="00EE6217" w:rsidP="009C4430">
            <w:pPr>
              <w:ind w:left="0" w:hanging="2"/>
            </w:pPr>
          </w:p>
        </w:tc>
      </w:tr>
      <w:tr w:rsidR="00EE6217" w14:paraId="62C56459" w14:textId="77777777" w:rsidTr="009C4430">
        <w:trPr>
          <w:trHeight w:val="907"/>
        </w:trPr>
        <w:tc>
          <w:tcPr>
            <w:tcW w:w="13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747052" w14:textId="77777777" w:rsidR="00EE6217" w:rsidRDefault="00EE6217" w:rsidP="009C4430">
            <w:pPr>
              <w:ind w:left="0" w:hanging="2"/>
            </w:pPr>
            <w:r>
              <w:t xml:space="preserve"> 5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05C564" w14:textId="77777777" w:rsidR="00EE6217" w:rsidRDefault="00EE6217" w:rsidP="009C4430">
            <w:pPr>
              <w:ind w:left="0" w:hanging="2"/>
              <w:jc w:val="both"/>
            </w:pPr>
            <w:r>
              <w:rPr>
                <w:rFonts w:eastAsia="Calibri" w:cs="Calibri"/>
              </w:rPr>
              <w:t>Unidad 2</w:t>
            </w:r>
          </w:p>
          <w:p w14:paraId="0A7271BC" w14:textId="77777777" w:rsidR="00EE6217" w:rsidRPr="00CE1C3D" w:rsidRDefault="00EE6217" w:rsidP="00DC7024">
            <w:pPr>
              <w:numPr>
                <w:ilvl w:val="0"/>
                <w:numId w:val="227"/>
              </w:num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t>ženský rod názvů povolání</w:t>
            </w:r>
          </w:p>
          <w:p w14:paraId="6381FC0E" w14:textId="77777777" w:rsidR="00EE6217" w:rsidRPr="00CE1C3D" w:rsidRDefault="00EE6217" w:rsidP="00DC7024">
            <w:pPr>
              <w:numPr>
                <w:ilvl w:val="0"/>
                <w:numId w:val="227"/>
              </w:num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t>určování čísla a rodu</w:t>
            </w:r>
          </w:p>
          <w:p w14:paraId="0CAF9F39" w14:textId="77777777" w:rsidR="00EE6217" w:rsidRPr="00CE1C3D" w:rsidRDefault="00EE6217" w:rsidP="00DC7024">
            <w:pPr>
              <w:numPr>
                <w:ilvl w:val="0"/>
                <w:numId w:val="227"/>
              </w:num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t>přivlastňovací zájmena</w:t>
            </w:r>
          </w:p>
          <w:p w14:paraId="487C0408" w14:textId="77777777" w:rsidR="00EE6217" w:rsidRPr="00CE1C3D" w:rsidRDefault="00EE6217" w:rsidP="00DC7024">
            <w:pPr>
              <w:numPr>
                <w:ilvl w:val="0"/>
                <w:numId w:val="227"/>
              </w:num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t>ukazovací zájmena (</w:t>
            </w:r>
            <w:r w:rsidRPr="00CE1C3D">
              <w:rPr>
                <w:rFonts w:ascii="Azo Sans" w:hAnsi="Azo Sans"/>
                <w:i/>
              </w:rPr>
              <w:t>este/a</w:t>
            </w:r>
            <w:r w:rsidRPr="00CE1C3D">
              <w:rPr>
                <w:rFonts w:ascii="Azo Sans" w:hAnsi="Azo Sans"/>
              </w:rPr>
              <w:t>)</w:t>
            </w:r>
          </w:p>
          <w:p w14:paraId="58B374D5" w14:textId="77777777" w:rsidR="00EE6217" w:rsidRPr="00CE1C3D" w:rsidRDefault="00EE6217" w:rsidP="00DC7024">
            <w:pPr>
              <w:numPr>
                <w:ilvl w:val="0"/>
                <w:numId w:val="227"/>
              </w:num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t>člen určitý</w:t>
            </w:r>
          </w:p>
          <w:p w14:paraId="7795E59E" w14:textId="77777777" w:rsidR="00EE6217" w:rsidRDefault="00EE6217" w:rsidP="009C4430">
            <w:pPr>
              <w:ind w:left="0" w:hanging="2"/>
              <w:jc w:val="both"/>
            </w:pPr>
            <w:r w:rsidRPr="00CE1C3D">
              <w:rPr>
                <w:rFonts w:ascii="Azo Sans" w:hAnsi="Azo Sans"/>
              </w:rPr>
              <w:t xml:space="preserve">tázací zájmena: </w:t>
            </w:r>
            <w:r w:rsidRPr="00CE1C3D">
              <w:rPr>
                <w:rFonts w:ascii="Azo Sans" w:hAnsi="Azo Sans"/>
                <w:i/>
              </w:rPr>
              <w:t>cómo, cuántos, de dónde, en qué, a qué, quién, cuál</w:t>
            </w:r>
          </w:p>
          <w:p w14:paraId="4C96E139" w14:textId="77777777" w:rsidR="00EE6217" w:rsidRDefault="00EE6217" w:rsidP="009C4430">
            <w:pPr>
              <w:ind w:left="0" w:hanging="2"/>
              <w:jc w:val="both"/>
            </w:pP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4B273D" w14:textId="77777777" w:rsidR="00EE6217" w:rsidRDefault="00EE6217" w:rsidP="009C4430">
            <w:pPr>
              <w:pStyle w:val="Odstavecseseznamem"/>
              <w:ind w:left="0" w:hanging="2"/>
            </w:pPr>
          </w:p>
          <w:p w14:paraId="052D3FB5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zeptá se na povolání</w:t>
            </w:r>
          </w:p>
          <w:p w14:paraId="33F1AF7D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počítá do 100</w:t>
            </w:r>
          </w:p>
          <w:p w14:paraId="59E612BE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představí jiné osoby</w:t>
            </w:r>
          </w:p>
          <w:p w14:paraId="6A69F609" w14:textId="77777777" w:rsidR="00EE6217" w:rsidRDefault="00EE6217" w:rsidP="009C4430">
            <w:pPr>
              <w:pStyle w:val="Odstavecseseznamem"/>
              <w:ind w:left="0" w:hanging="2"/>
            </w:pPr>
          </w:p>
          <w:p w14:paraId="7E10B080" w14:textId="77777777" w:rsidR="00EE6217" w:rsidRDefault="00EE6217" w:rsidP="009C4430">
            <w:pPr>
              <w:pStyle w:val="Odstavecseseznamem"/>
              <w:ind w:left="0" w:hanging="2"/>
            </w:pPr>
            <w:r>
              <w:t>Žák rozumí informacím v jednoduchých poslechových textech, jsou-li pronášeny pomalu a zřetelně.</w:t>
            </w:r>
          </w:p>
          <w:p w14:paraId="61501AA8" w14:textId="77777777" w:rsidR="00EE6217" w:rsidRDefault="00EE6217" w:rsidP="009C4430">
            <w:pPr>
              <w:ind w:left="0" w:hanging="2"/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1B781F" w14:textId="77777777" w:rsidR="00EE6217" w:rsidRDefault="00EE6217" w:rsidP="009C4430">
            <w:pPr>
              <w:ind w:left="0" w:hanging="2"/>
            </w:pPr>
            <w:r>
              <w:rPr>
                <w:color w:val="000000"/>
                <w:sz w:val="24"/>
              </w:rPr>
              <w:t>Reálie</w:t>
            </w:r>
          </w:p>
          <w:p w14:paraId="0DDC15FB" w14:textId="77777777" w:rsidR="00EE6217" w:rsidRDefault="00EE6217" w:rsidP="009C4430">
            <w:pPr>
              <w:ind w:left="0" w:hanging="2"/>
            </w:pPr>
            <w:r>
              <w:rPr>
                <w:color w:val="000000"/>
                <w:sz w:val="24"/>
              </w:rPr>
              <w:t xml:space="preserve">    </w:t>
            </w:r>
            <w:r w:rsidRPr="00CE1C3D">
              <w:rPr>
                <w:rFonts w:ascii="Azo Sans" w:hAnsi="Azo Sans"/>
              </w:rPr>
              <w:t xml:space="preserve">španělské komiksy </w:t>
            </w:r>
            <w:r w:rsidRPr="00CE1C3D">
              <w:rPr>
                <w:rFonts w:ascii="Azo Sans" w:hAnsi="Azo Sans"/>
              </w:rPr>
              <w:br/>
              <w:t>(</w:t>
            </w:r>
            <w:r w:rsidRPr="00CE1C3D">
              <w:rPr>
                <w:rFonts w:ascii="Azo Sans" w:hAnsi="Azo Sans"/>
                <w:i/>
              </w:rPr>
              <w:t>La familia Cebolleta, Superlópez</w:t>
            </w:r>
            <w:r w:rsidRPr="00CE1C3D">
              <w:rPr>
                <w:rFonts w:ascii="Azo Sans" w:hAnsi="Azo Sans"/>
              </w:rPr>
              <w:t>)</w:t>
            </w:r>
          </w:p>
          <w:p w14:paraId="4F43F40E" w14:textId="77777777" w:rsidR="00EE6217" w:rsidRDefault="00EE6217" w:rsidP="009C4430">
            <w:pPr>
              <w:ind w:left="0" w:hanging="2"/>
            </w:pPr>
            <w:r>
              <w:rPr>
                <w:color w:val="000000"/>
                <w:sz w:val="24"/>
              </w:rPr>
              <w:t xml:space="preserve">   </w:t>
            </w:r>
          </w:p>
          <w:p w14:paraId="7CF6ADED" w14:textId="77777777" w:rsidR="00EE6217" w:rsidRDefault="00EE6217" w:rsidP="009C4430">
            <w:pPr>
              <w:ind w:left="0" w:hanging="2"/>
            </w:pPr>
            <w:r>
              <w:rPr>
                <w:color w:val="000000"/>
                <w:sz w:val="24"/>
              </w:rPr>
              <w:t>OSV – Sociální rozvoj - Komunikace</w:t>
            </w:r>
          </w:p>
          <w:p w14:paraId="1E7B4C12" w14:textId="77777777" w:rsidR="00EE6217" w:rsidRDefault="00EE6217" w:rsidP="009C4430">
            <w:pPr>
              <w:ind w:left="0" w:hanging="2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220276" w14:textId="77777777" w:rsidR="00EE6217" w:rsidRDefault="00EE6217" w:rsidP="009C4430">
            <w:pPr>
              <w:ind w:left="0" w:hanging="2"/>
            </w:pPr>
          </w:p>
        </w:tc>
      </w:tr>
      <w:tr w:rsidR="00EE6217" w14:paraId="5D86C1AF" w14:textId="77777777" w:rsidTr="009C4430">
        <w:trPr>
          <w:trHeight w:val="907"/>
        </w:trPr>
        <w:tc>
          <w:tcPr>
            <w:tcW w:w="13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A7915C" w14:textId="77777777" w:rsidR="00EE6217" w:rsidRDefault="00EE6217" w:rsidP="009C4430">
            <w:pPr>
              <w:ind w:left="0" w:hanging="2"/>
            </w:pPr>
            <w:r>
              <w:t>6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8046E5" w14:textId="77777777" w:rsidR="00EE6217" w:rsidRDefault="00EE6217" w:rsidP="009C4430">
            <w:pPr>
              <w:ind w:left="0" w:hanging="2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Unidad 3</w:t>
            </w:r>
          </w:p>
          <w:p w14:paraId="202C9C2E" w14:textId="77777777" w:rsidR="00EE6217" w:rsidRPr="00CE1C3D" w:rsidRDefault="00EE6217" w:rsidP="00DC7024">
            <w:pPr>
              <w:numPr>
                <w:ilvl w:val="0"/>
                <w:numId w:val="229"/>
              </w:num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t xml:space="preserve">přítomný čas </w:t>
            </w:r>
            <w:r w:rsidRPr="00CE1C3D">
              <w:rPr>
                <w:rFonts w:ascii="Azo Sans" w:hAnsi="Azo Sans"/>
                <w:i/>
              </w:rPr>
              <w:t>presente de indicativo</w:t>
            </w:r>
            <w:r w:rsidRPr="00CE1C3D">
              <w:rPr>
                <w:rFonts w:ascii="Azo Sans" w:hAnsi="Azo Sans"/>
              </w:rPr>
              <w:t xml:space="preserve"> (pravidelná slovesa zakončená na -ar)</w:t>
            </w:r>
          </w:p>
          <w:p w14:paraId="6A705425" w14:textId="77777777" w:rsidR="00EE6217" w:rsidRPr="00880FEF" w:rsidRDefault="00EE6217" w:rsidP="00DC7024">
            <w:pPr>
              <w:numPr>
                <w:ilvl w:val="0"/>
                <w:numId w:val="229"/>
              </w:num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t xml:space="preserve">slovesa </w:t>
            </w:r>
            <w:r w:rsidRPr="00CE1C3D">
              <w:rPr>
                <w:rFonts w:ascii="Azo Sans" w:hAnsi="Azo Sans"/>
                <w:i/>
              </w:rPr>
              <w:t>ser, haber</w:t>
            </w:r>
          </w:p>
          <w:p w14:paraId="7258FB8F" w14:textId="77777777" w:rsidR="00EE6217" w:rsidRPr="00CE1C3D" w:rsidRDefault="00EE6217" w:rsidP="00DC7024">
            <w:pPr>
              <w:numPr>
                <w:ilvl w:val="0"/>
                <w:numId w:val="229"/>
              </w:num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t>určování čísla a rodu</w:t>
            </w:r>
          </w:p>
          <w:p w14:paraId="5AB7A145" w14:textId="77777777" w:rsidR="00EE6217" w:rsidRPr="00CE1C3D" w:rsidRDefault="00EE6217" w:rsidP="009C4430">
            <w:pPr>
              <w:suppressAutoHyphens w:val="0"/>
              <w:ind w:left="0" w:hanging="2"/>
              <w:jc w:val="both"/>
              <w:textAlignment w:val="auto"/>
              <w:rPr>
                <w:rFonts w:ascii="Azo Sans" w:hAnsi="Azo Sans"/>
              </w:rPr>
            </w:pPr>
          </w:p>
          <w:p w14:paraId="51B2CBE0" w14:textId="77777777" w:rsidR="00EE6217" w:rsidRDefault="00EE6217" w:rsidP="009C4430">
            <w:pPr>
              <w:ind w:left="0" w:hanging="2"/>
              <w:jc w:val="both"/>
              <w:rPr>
                <w:rFonts w:eastAsia="Calibri" w:cs="Calibri"/>
              </w:rPr>
            </w:pP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443B39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vyjmenuje názvy učeben a dalších částí školy, školní činnosti</w:t>
            </w:r>
          </w:p>
          <w:p w14:paraId="7BA0D44B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rozumí známkování ve Španělsku</w:t>
            </w:r>
          </w:p>
          <w:p w14:paraId="63FD323C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rozliší mezi českým vzdělávacím systémem a španělskou školou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7D24B5" w14:textId="77777777" w:rsidR="00EE6217" w:rsidRDefault="00EE6217" w:rsidP="009C4430">
            <w:pPr>
              <w:ind w:left="0" w:hanging="2"/>
              <w:rPr>
                <w:color w:val="000000"/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F5DF5C" w14:textId="77777777" w:rsidR="00EE6217" w:rsidRDefault="00EE6217" w:rsidP="009C4430">
            <w:pPr>
              <w:ind w:left="0" w:hanging="2"/>
            </w:pPr>
          </w:p>
        </w:tc>
      </w:tr>
      <w:tr w:rsidR="00EE6217" w14:paraId="6B04655A" w14:textId="77777777" w:rsidTr="009C4430">
        <w:trPr>
          <w:trHeight w:val="277"/>
        </w:trPr>
        <w:tc>
          <w:tcPr>
            <w:tcW w:w="131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C13AC2" w14:textId="77777777" w:rsidR="00EE6217" w:rsidRDefault="00EE6217" w:rsidP="009C4430">
            <w:pPr>
              <w:ind w:left="0" w:hanging="2"/>
            </w:pPr>
            <w:r>
              <w:t xml:space="preserve"> 7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F7D255" w14:textId="77777777" w:rsidR="00EE6217" w:rsidRDefault="00EE6217" w:rsidP="009C4430">
            <w:pPr>
              <w:ind w:left="0" w:hanging="2"/>
              <w:jc w:val="both"/>
            </w:pPr>
            <w:r>
              <w:rPr>
                <w:sz w:val="24"/>
              </w:rPr>
              <w:t>Unidad 3</w:t>
            </w:r>
          </w:p>
          <w:p w14:paraId="2E4CE703" w14:textId="77777777" w:rsidR="00EE6217" w:rsidRPr="00CE1C3D" w:rsidRDefault="00EE6217" w:rsidP="00DC7024">
            <w:pPr>
              <w:numPr>
                <w:ilvl w:val="0"/>
                <w:numId w:val="229"/>
              </w:num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t>nepravidelná slovesa</w:t>
            </w:r>
            <w:r w:rsidRPr="00CE1C3D">
              <w:rPr>
                <w:rFonts w:ascii="Azo Sans" w:hAnsi="Azo Sans"/>
              </w:rPr>
              <w:br/>
              <w:t xml:space="preserve">v přítomném čase </w:t>
            </w:r>
            <w:r w:rsidRPr="00CE1C3D">
              <w:rPr>
                <w:rFonts w:ascii="Azo Sans" w:hAnsi="Azo Sans"/>
                <w:i/>
              </w:rPr>
              <w:t>presente de indicativo: tener, poder</w:t>
            </w:r>
            <w:r w:rsidRPr="00CE1C3D">
              <w:rPr>
                <w:rFonts w:ascii="Azo Sans" w:hAnsi="Azo Sans"/>
              </w:rPr>
              <w:t xml:space="preserve"> (jednotné číslo)</w:t>
            </w:r>
          </w:p>
          <w:p w14:paraId="574739A7" w14:textId="77777777" w:rsidR="00EE6217" w:rsidRDefault="00EE6217" w:rsidP="00DC7024">
            <w:pPr>
              <w:numPr>
                <w:ilvl w:val="0"/>
                <w:numId w:val="229"/>
              </w:num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t>rod podstatných a přídavných jmen</w:t>
            </w:r>
          </w:p>
          <w:p w14:paraId="627B9428" w14:textId="77777777" w:rsidR="00EE6217" w:rsidRPr="00CE1C3D" w:rsidRDefault="00EE6217" w:rsidP="00DC7024">
            <w:pPr>
              <w:numPr>
                <w:ilvl w:val="0"/>
                <w:numId w:val="229"/>
              </w:num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t xml:space="preserve">konstrukce s </w:t>
            </w:r>
            <w:r w:rsidRPr="00CE1C3D">
              <w:rPr>
                <w:rFonts w:ascii="Azo Sans" w:hAnsi="Azo Sans"/>
                <w:i/>
              </w:rPr>
              <w:t>necesito</w:t>
            </w:r>
            <w:r w:rsidRPr="00CE1C3D">
              <w:rPr>
                <w:rFonts w:ascii="Azo Sans" w:hAnsi="Azo Sans"/>
              </w:rPr>
              <w:t xml:space="preserve">, </w:t>
            </w:r>
            <w:r w:rsidRPr="00CE1C3D">
              <w:rPr>
                <w:rFonts w:ascii="Azo Sans" w:hAnsi="Azo Sans"/>
                <w:i/>
              </w:rPr>
              <w:t>me dejas</w:t>
            </w:r>
            <w:r w:rsidRPr="00CE1C3D">
              <w:rPr>
                <w:rFonts w:ascii="Azo Sans" w:hAnsi="Azo Sans"/>
              </w:rPr>
              <w:t xml:space="preserve">, </w:t>
            </w:r>
            <w:r w:rsidRPr="00CE1C3D">
              <w:rPr>
                <w:rFonts w:ascii="Azo Sans" w:hAnsi="Azo Sans"/>
                <w:i/>
              </w:rPr>
              <w:t>poder</w:t>
            </w:r>
            <w:r w:rsidRPr="00CE1C3D">
              <w:rPr>
                <w:rFonts w:ascii="Azo Sans" w:hAnsi="Azo Sans"/>
              </w:rPr>
              <w:t xml:space="preserve"> + infinitiv</w:t>
            </w:r>
          </w:p>
          <w:p w14:paraId="39EFB03A" w14:textId="77777777" w:rsidR="00EE6217" w:rsidRPr="00CE1C3D" w:rsidRDefault="00EE6217" w:rsidP="00DC7024">
            <w:pPr>
              <w:numPr>
                <w:ilvl w:val="0"/>
                <w:numId w:val="229"/>
              </w:num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t xml:space="preserve">neurčité zájmeno: </w:t>
            </w:r>
            <w:r w:rsidRPr="00CE1C3D">
              <w:rPr>
                <w:rFonts w:ascii="Azo Sans" w:hAnsi="Azo Sans"/>
                <w:i/>
              </w:rPr>
              <w:t>muchos/as</w:t>
            </w:r>
          </w:p>
          <w:p w14:paraId="3B4877EA" w14:textId="77777777" w:rsidR="00EE6217" w:rsidRDefault="00EE6217" w:rsidP="009C4430">
            <w:pPr>
              <w:ind w:left="0" w:hanging="2"/>
              <w:jc w:val="both"/>
            </w:pPr>
            <w:r w:rsidRPr="00CE1C3D">
              <w:rPr>
                <w:rFonts w:ascii="Azo Sans" w:hAnsi="Azo Sans"/>
              </w:rPr>
              <w:t xml:space="preserve">předložky: </w:t>
            </w:r>
            <w:r w:rsidRPr="00CE1C3D">
              <w:rPr>
                <w:rFonts w:ascii="Azo Sans" w:hAnsi="Azo Sans"/>
                <w:i/>
              </w:rPr>
              <w:t>a, en, por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2D137D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popíše předměty ve třídě a barvy</w:t>
            </w:r>
          </w:p>
          <w:p w14:paraId="6A518730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zeptá se na množství</w:t>
            </w:r>
          </w:p>
          <w:p w14:paraId="54BC220A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přednese nabídku a odpoví na ní</w:t>
            </w:r>
          </w:p>
          <w:p w14:paraId="5072BF29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vyjmenuje dny v týdnu a rozvrh hodin</w:t>
            </w:r>
          </w:p>
          <w:p w14:paraId="5D1C6674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zeptá se na předměty</w:t>
            </w:r>
          </w:p>
          <w:p w14:paraId="259352D3" w14:textId="77777777" w:rsidR="00EE6217" w:rsidRDefault="00EE6217" w:rsidP="009C4430">
            <w:pPr>
              <w:ind w:left="0" w:hanging="2"/>
            </w:pPr>
          </w:p>
          <w:p w14:paraId="1FDD2499" w14:textId="77777777" w:rsidR="00EE6217" w:rsidRDefault="00EE6217" w:rsidP="009C4430">
            <w:pPr>
              <w:ind w:left="0" w:hanging="2"/>
            </w:pPr>
            <w:r>
              <w:rPr>
                <w:sz w:val="24"/>
              </w:rPr>
              <w:t>Žák napíše jednoduché texty týkající se jeho samotného, rodiny, školy, volného času.</w:t>
            </w:r>
          </w:p>
          <w:p w14:paraId="01D1C10D" w14:textId="77777777" w:rsidR="00EE6217" w:rsidRDefault="00EE6217" w:rsidP="009C4430">
            <w:pPr>
              <w:ind w:left="0" w:hanging="2"/>
            </w:pPr>
          </w:p>
          <w:p w14:paraId="66E7BD6D" w14:textId="77777777" w:rsidR="00EE6217" w:rsidRDefault="00EE6217" w:rsidP="009C4430">
            <w:pPr>
              <w:ind w:left="0" w:hanging="2"/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5AF728" w14:textId="77777777" w:rsidR="00EE6217" w:rsidRPr="00CE1C3D" w:rsidRDefault="00EE6217" w:rsidP="00DC7024">
            <w:pPr>
              <w:numPr>
                <w:ilvl w:val="0"/>
                <w:numId w:val="232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t>španělská škola</w:t>
            </w:r>
          </w:p>
          <w:p w14:paraId="33C8B457" w14:textId="77777777" w:rsidR="00EE6217" w:rsidRDefault="00EE6217" w:rsidP="009C4430">
            <w:pPr>
              <w:ind w:left="0" w:hanging="2"/>
            </w:pPr>
            <w:r>
              <w:rPr>
                <w:sz w:val="24"/>
              </w:rPr>
              <w:t>EGS- Evropa a svět nás zajímá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BB3C48" w14:textId="77777777" w:rsidR="00EE6217" w:rsidRDefault="00EE6217" w:rsidP="009C4430">
            <w:pPr>
              <w:ind w:left="0" w:hanging="2"/>
            </w:pPr>
          </w:p>
        </w:tc>
      </w:tr>
      <w:tr w:rsidR="00EE6217" w14:paraId="48DA32F4" w14:textId="77777777" w:rsidTr="009C4430">
        <w:trPr>
          <w:trHeight w:val="964"/>
        </w:trPr>
        <w:tc>
          <w:tcPr>
            <w:tcW w:w="131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B12DAD" w14:textId="77777777" w:rsidR="00EE6217" w:rsidRDefault="00EE6217" w:rsidP="009C4430">
            <w:pPr>
              <w:ind w:left="0" w:hanging="2"/>
            </w:pPr>
            <w:r>
              <w:lastRenderedPageBreak/>
              <w:t>8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32029E" w14:textId="77777777" w:rsidR="00EE6217" w:rsidRDefault="00EE6217" w:rsidP="009C4430">
            <w:pPr>
              <w:ind w:left="0" w:hanging="2"/>
              <w:jc w:val="both"/>
              <w:rPr>
                <w:sz w:val="24"/>
              </w:rPr>
            </w:pPr>
            <w:r>
              <w:rPr>
                <w:sz w:val="24"/>
              </w:rPr>
              <w:t>Unidad 4</w:t>
            </w:r>
          </w:p>
          <w:p w14:paraId="539B26C9" w14:textId="77777777" w:rsidR="00EE6217" w:rsidRPr="00CE1C3D" w:rsidRDefault="00EE6217" w:rsidP="00DC7024">
            <w:pPr>
              <w:numPr>
                <w:ilvl w:val="0"/>
                <w:numId w:val="229"/>
              </w:num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t xml:space="preserve">přítomný čas </w:t>
            </w:r>
            <w:r w:rsidRPr="00CE1C3D">
              <w:rPr>
                <w:rFonts w:ascii="Azo Sans" w:hAnsi="Azo Sans"/>
                <w:i/>
              </w:rPr>
              <w:t>presente de indicativo</w:t>
            </w:r>
            <w:r w:rsidRPr="00CE1C3D">
              <w:rPr>
                <w:rFonts w:ascii="Azo Sans" w:hAnsi="Azo Sans"/>
              </w:rPr>
              <w:t xml:space="preserve"> (pravidelná slovesa zakončená na -er)</w:t>
            </w:r>
          </w:p>
          <w:p w14:paraId="022BE07E" w14:textId="77777777" w:rsidR="00EE6217" w:rsidRDefault="00EE6217" w:rsidP="009C4430">
            <w:pPr>
              <w:ind w:left="0" w:hanging="2"/>
              <w:jc w:val="both"/>
              <w:rPr>
                <w:sz w:val="24"/>
              </w:rPr>
            </w:pPr>
            <w:r w:rsidRPr="00CE1C3D">
              <w:rPr>
                <w:rFonts w:ascii="Azo Sans" w:hAnsi="Azo Sans"/>
              </w:rPr>
              <w:t xml:space="preserve">sloveso </w:t>
            </w:r>
            <w:r w:rsidRPr="00CE1C3D">
              <w:rPr>
                <w:rFonts w:ascii="Azo Sans" w:hAnsi="Azo Sans"/>
                <w:i/>
              </w:rPr>
              <w:t>gustar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4FE25D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žák aplikuje v rozhovorech slovní zásobu spojenou s jídlem a nápoji</w:t>
            </w:r>
          </w:p>
          <w:p w14:paraId="5BAC0A83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vyjmenuje pokrmy španělsky mluvících zemí</w:t>
            </w:r>
          </w:p>
          <w:p w14:paraId="721C36AD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vyjádří své preference v jídle a své záliby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6A8B0D" w14:textId="77777777" w:rsidR="00EE6217" w:rsidRPr="00CE1C3D" w:rsidRDefault="00EE6217" w:rsidP="009C4430">
            <w:pPr>
              <w:suppressAutoHyphens w:val="0"/>
              <w:ind w:left="0" w:hanging="2"/>
              <w:textAlignment w:val="auto"/>
              <w:rPr>
                <w:rFonts w:ascii="Azo Sans" w:hAnsi="Azo Sans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654377" w14:textId="77777777" w:rsidR="00EE6217" w:rsidRDefault="00EE6217" w:rsidP="009C4430">
            <w:pPr>
              <w:ind w:left="0" w:hanging="2"/>
            </w:pPr>
          </w:p>
        </w:tc>
      </w:tr>
      <w:tr w:rsidR="00EE6217" w14:paraId="1E510AF3" w14:textId="77777777" w:rsidTr="009C4430">
        <w:trPr>
          <w:trHeight w:val="964"/>
        </w:trPr>
        <w:tc>
          <w:tcPr>
            <w:tcW w:w="131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E184E4" w14:textId="77777777" w:rsidR="00EE6217" w:rsidRDefault="00EE6217" w:rsidP="009C4430">
            <w:pPr>
              <w:ind w:left="0" w:hanging="2"/>
            </w:pPr>
            <w:r>
              <w:t>9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B41F41" w14:textId="77777777" w:rsidR="00EE6217" w:rsidRPr="00770486" w:rsidRDefault="00EE6217" w:rsidP="009C4430">
            <w:pPr>
              <w:ind w:left="0" w:hanging="2"/>
              <w:jc w:val="both"/>
            </w:pPr>
            <w:r>
              <w:rPr>
                <w:sz w:val="24"/>
              </w:rPr>
              <w:t>Unidad 4</w:t>
            </w:r>
          </w:p>
          <w:p w14:paraId="041FE758" w14:textId="77777777" w:rsidR="00EE6217" w:rsidRPr="00CE1C3D" w:rsidRDefault="00EE6217" w:rsidP="00DC7024">
            <w:pPr>
              <w:numPr>
                <w:ilvl w:val="0"/>
                <w:numId w:val="229"/>
              </w:num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t xml:space="preserve">nepravidelná slovesa v čase </w:t>
            </w:r>
            <w:r w:rsidRPr="00CE1C3D">
              <w:rPr>
                <w:rFonts w:ascii="Azo Sans" w:hAnsi="Azo Sans"/>
                <w:i/>
              </w:rPr>
              <w:t>presente de indicativo</w:t>
            </w:r>
            <w:r w:rsidRPr="00CE1C3D">
              <w:rPr>
                <w:rFonts w:ascii="Azo Sans" w:hAnsi="Azo Sans"/>
              </w:rPr>
              <w:t xml:space="preserve">: </w:t>
            </w:r>
            <w:r w:rsidRPr="00CE1C3D">
              <w:rPr>
                <w:rFonts w:ascii="Azo Sans" w:hAnsi="Azo Sans"/>
                <w:i/>
              </w:rPr>
              <w:t>tener, querer</w:t>
            </w:r>
          </w:p>
          <w:p w14:paraId="56FACF91" w14:textId="77777777" w:rsidR="00EE6217" w:rsidRPr="00CE1C3D" w:rsidRDefault="00EE6217" w:rsidP="00DC7024">
            <w:pPr>
              <w:numPr>
                <w:ilvl w:val="0"/>
                <w:numId w:val="229"/>
              </w:num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t>osobní zájmena nepřímého předmětu (jednotné číslo)</w:t>
            </w:r>
          </w:p>
          <w:p w14:paraId="6EF9DB25" w14:textId="77777777" w:rsidR="00EE6217" w:rsidRPr="00CE1C3D" w:rsidRDefault="00EE6217" w:rsidP="00DC7024">
            <w:pPr>
              <w:numPr>
                <w:ilvl w:val="0"/>
                <w:numId w:val="229"/>
              </w:num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t xml:space="preserve">neurčitá zájmena: </w:t>
            </w:r>
            <w:r w:rsidRPr="00CE1C3D">
              <w:rPr>
                <w:rFonts w:ascii="Azo Sans" w:hAnsi="Azo Sans"/>
                <w:i/>
              </w:rPr>
              <w:t>mucho, nada</w:t>
            </w:r>
          </w:p>
          <w:p w14:paraId="025902BF" w14:textId="77777777" w:rsidR="00EE6217" w:rsidRDefault="00EE6217" w:rsidP="009C4430">
            <w:pPr>
              <w:ind w:left="0" w:hanging="2"/>
              <w:jc w:val="both"/>
            </w:pPr>
            <w:r w:rsidRPr="00CE1C3D">
              <w:rPr>
                <w:rFonts w:ascii="Azo Sans" w:hAnsi="Azo Sans"/>
              </w:rPr>
              <w:t xml:space="preserve">příslovce míry: </w:t>
            </w:r>
            <w:r w:rsidRPr="00CE1C3D">
              <w:rPr>
                <w:rFonts w:ascii="Azo Sans" w:hAnsi="Azo Sans"/>
                <w:i/>
              </w:rPr>
              <w:t>algo, nada</w:t>
            </w:r>
          </w:p>
          <w:p w14:paraId="2BCB06DF" w14:textId="77777777" w:rsidR="00EE6217" w:rsidRDefault="00EE6217" w:rsidP="009C4430">
            <w:pPr>
              <w:ind w:left="0" w:hanging="2"/>
              <w:jc w:val="both"/>
            </w:pP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D3564F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objedná si jídlo v restauraci</w:t>
            </w:r>
          </w:p>
          <w:p w14:paraId="14A2CF25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dotáže se na ingredience pokrmů</w:t>
            </w:r>
          </w:p>
          <w:p w14:paraId="44F18BFE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hovoří o svých pocitech</w:t>
            </w:r>
          </w:p>
          <w:p w14:paraId="0194690B" w14:textId="77777777" w:rsidR="00EE6217" w:rsidRDefault="00EE6217" w:rsidP="009C4430">
            <w:pPr>
              <w:pStyle w:val="Odstavecseseznamem"/>
              <w:ind w:left="0" w:hanging="2"/>
            </w:pPr>
            <w:r>
              <w:t>Ve spolupráci se spolužáky klade otázky na zadaná témata a umí na ně odpovědět.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8E6F56" w14:textId="77777777" w:rsidR="00EE6217" w:rsidRDefault="00EE6217" w:rsidP="00DC7024">
            <w:pPr>
              <w:numPr>
                <w:ilvl w:val="0"/>
                <w:numId w:val="228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t>typické pokrmy španělsky mluvících zemí</w:t>
            </w:r>
          </w:p>
          <w:p w14:paraId="345213C1" w14:textId="77777777" w:rsidR="00EE6217" w:rsidRPr="00CE1C3D" w:rsidRDefault="00EE6217" w:rsidP="009C4430">
            <w:pPr>
              <w:suppressAutoHyphens w:val="0"/>
              <w:ind w:left="0" w:hanging="2"/>
              <w:textAlignment w:val="auto"/>
              <w:rPr>
                <w:rFonts w:ascii="Azo Sans" w:hAnsi="Azo Sans"/>
              </w:rPr>
            </w:pPr>
            <w:r>
              <w:rPr>
                <w:sz w:val="24"/>
              </w:rPr>
              <w:t>EGS- Evropa a svět nás zajímá</w:t>
            </w:r>
          </w:p>
          <w:p w14:paraId="4BCCAC6D" w14:textId="77777777" w:rsidR="00EE6217" w:rsidRDefault="00EE6217" w:rsidP="009C4430">
            <w:pPr>
              <w:ind w:left="0" w:hanging="2"/>
            </w:pPr>
          </w:p>
          <w:p w14:paraId="05FFBF39" w14:textId="77777777" w:rsidR="00EE6217" w:rsidRDefault="00EE6217" w:rsidP="009C4430">
            <w:pPr>
              <w:ind w:left="0" w:hanging="2"/>
            </w:pPr>
            <w:r>
              <w:rPr>
                <w:color w:val="000000"/>
                <w:sz w:val="24"/>
              </w:rPr>
              <w:t xml:space="preserve">  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579738" w14:textId="77777777" w:rsidR="00EE6217" w:rsidRDefault="00EE6217" w:rsidP="009C4430">
            <w:pPr>
              <w:ind w:left="0" w:hanging="2"/>
            </w:pPr>
          </w:p>
        </w:tc>
      </w:tr>
      <w:tr w:rsidR="00EE6217" w14:paraId="49AFB565" w14:textId="77777777" w:rsidTr="009C4430">
        <w:trPr>
          <w:trHeight w:val="277"/>
        </w:trPr>
        <w:tc>
          <w:tcPr>
            <w:tcW w:w="131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1DCA52" w14:textId="77777777" w:rsidR="00EE6217" w:rsidRDefault="00EE6217" w:rsidP="009C4430">
            <w:pPr>
              <w:ind w:left="0" w:hanging="2"/>
            </w:pPr>
            <w:r>
              <w:t>10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E76E8C" w14:textId="77777777" w:rsidR="00EE6217" w:rsidRDefault="00EE6217" w:rsidP="009C4430">
            <w:pPr>
              <w:ind w:left="0" w:hanging="2"/>
              <w:jc w:val="both"/>
            </w:pPr>
            <w:r>
              <w:rPr>
                <w:sz w:val="24"/>
              </w:rPr>
              <w:t>Repaso y autoevaluación</w:t>
            </w:r>
          </w:p>
          <w:p w14:paraId="4C88EAFE" w14:textId="77777777" w:rsidR="00EE6217" w:rsidRDefault="00EE6217" w:rsidP="009C4430">
            <w:pPr>
              <w:ind w:left="0" w:hanging="2"/>
              <w:jc w:val="both"/>
            </w:pP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ABEEF6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provede sebehodnocení svých vědomostí a dovedností při práci na projektu.</w:t>
            </w:r>
          </w:p>
          <w:p w14:paraId="4DFB214B" w14:textId="77777777" w:rsidR="00EE6217" w:rsidRDefault="00EE6217" w:rsidP="009C4430">
            <w:pPr>
              <w:pStyle w:val="Odstavecseseznamem"/>
              <w:ind w:left="0" w:hanging="2"/>
            </w:pPr>
            <w:r>
              <w:t>Žák rozumí probraným tématům a dokáže je aplikovat v praxi. S pomocí učitele zhodnotí svůj vlastní pokrok ve studiu.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39107D" w14:textId="77777777" w:rsidR="00EE6217" w:rsidRDefault="00EE6217" w:rsidP="009C4430">
            <w:pPr>
              <w:ind w:left="0" w:hanging="2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3A67DF" w14:textId="77777777" w:rsidR="00EE6217" w:rsidRDefault="00EE6217" w:rsidP="009C4430">
            <w:pPr>
              <w:ind w:left="0" w:hanging="2"/>
            </w:pPr>
          </w:p>
        </w:tc>
      </w:tr>
    </w:tbl>
    <w:p w14:paraId="74CEC64B" w14:textId="77777777" w:rsidR="00EE6217" w:rsidRDefault="00EE6217" w:rsidP="00EE6217">
      <w:pPr>
        <w:tabs>
          <w:tab w:val="left" w:pos="-360"/>
        </w:tabs>
        <w:ind w:left="0" w:hanging="2"/>
      </w:pPr>
    </w:p>
    <w:p w14:paraId="3B9A2CF3" w14:textId="77777777" w:rsidR="00EE6217" w:rsidRDefault="00EE6217" w:rsidP="00DC7024">
      <w:pPr>
        <w:widowControl w:val="0"/>
        <w:numPr>
          <w:ilvl w:val="0"/>
          <w:numId w:val="226"/>
        </w:numPr>
        <w:tabs>
          <w:tab w:val="left" w:pos="-720"/>
        </w:tabs>
        <w:overflowPunct w:val="0"/>
        <w:autoSpaceDE w:val="0"/>
        <w:autoSpaceDN w:val="0"/>
        <w:spacing w:line="240" w:lineRule="auto"/>
        <w:ind w:leftChars="0" w:left="0" w:firstLineChars="0" w:hanging="2"/>
        <w:textDirection w:val="lrTb"/>
        <w:textAlignment w:val="baseline"/>
        <w:outlineLvl w:val="9"/>
      </w:pPr>
      <w:r>
        <w:rPr>
          <w:sz w:val="24"/>
        </w:rPr>
        <w:t>rozliší slovní a větný přízvuk a orientuje se v četbě fonetických symbolů</w:t>
      </w:r>
    </w:p>
    <w:p w14:paraId="24BB29F1" w14:textId="77777777" w:rsidR="00EE6217" w:rsidRDefault="00EE6217" w:rsidP="00DC7024">
      <w:pPr>
        <w:widowControl w:val="0"/>
        <w:numPr>
          <w:ilvl w:val="0"/>
          <w:numId w:val="226"/>
        </w:numPr>
        <w:tabs>
          <w:tab w:val="left" w:pos="-720"/>
        </w:tabs>
        <w:overflowPunct w:val="0"/>
        <w:autoSpaceDE w:val="0"/>
        <w:autoSpaceDN w:val="0"/>
        <w:spacing w:line="240" w:lineRule="auto"/>
        <w:ind w:leftChars="0" w:left="0" w:firstLineChars="0" w:hanging="2"/>
        <w:textDirection w:val="lrTb"/>
        <w:textAlignment w:val="baseline"/>
        <w:outlineLvl w:val="9"/>
      </w:pPr>
      <w:r>
        <w:rPr>
          <w:sz w:val="24"/>
        </w:rPr>
        <w:t>reprodukuje vyslechnutý nebo přečtený text</w:t>
      </w:r>
    </w:p>
    <w:p w14:paraId="3B44B6DA" w14:textId="77777777" w:rsidR="00EE6217" w:rsidRDefault="00EE6217" w:rsidP="00DC7024">
      <w:pPr>
        <w:widowControl w:val="0"/>
        <w:numPr>
          <w:ilvl w:val="0"/>
          <w:numId w:val="226"/>
        </w:numPr>
        <w:tabs>
          <w:tab w:val="left" w:pos="-720"/>
        </w:tabs>
        <w:overflowPunct w:val="0"/>
        <w:autoSpaceDE w:val="0"/>
        <w:autoSpaceDN w:val="0"/>
        <w:spacing w:line="240" w:lineRule="auto"/>
        <w:ind w:leftChars="0" w:left="0" w:firstLineChars="0" w:hanging="2"/>
        <w:textDirection w:val="lrTb"/>
        <w:textAlignment w:val="baseline"/>
        <w:outlineLvl w:val="9"/>
      </w:pPr>
      <w:r>
        <w:rPr>
          <w:sz w:val="24"/>
        </w:rPr>
        <w:t>používá slovníky a jazykové příručky</w:t>
      </w:r>
    </w:p>
    <w:p w14:paraId="56279ACB" w14:textId="77777777" w:rsidR="00EE6217" w:rsidRDefault="00EE6217" w:rsidP="00DC7024">
      <w:pPr>
        <w:widowControl w:val="0"/>
        <w:numPr>
          <w:ilvl w:val="0"/>
          <w:numId w:val="226"/>
        </w:numPr>
        <w:tabs>
          <w:tab w:val="left" w:pos="-720"/>
        </w:tabs>
        <w:overflowPunct w:val="0"/>
        <w:autoSpaceDE w:val="0"/>
        <w:autoSpaceDN w:val="0"/>
        <w:spacing w:line="240" w:lineRule="auto"/>
        <w:ind w:leftChars="0" w:left="0" w:firstLineChars="0" w:hanging="2"/>
        <w:textDirection w:val="lrTb"/>
        <w:textAlignment w:val="baseline"/>
        <w:outlineLvl w:val="9"/>
      </w:pPr>
      <w:r>
        <w:rPr>
          <w:sz w:val="24"/>
        </w:rPr>
        <w:t>pracuje s autentickými texty (časopisy, knihy, prospekty)</w:t>
      </w:r>
    </w:p>
    <w:p w14:paraId="486A302B" w14:textId="77777777" w:rsidR="00EE6217" w:rsidRDefault="00EE6217" w:rsidP="00DC7024">
      <w:pPr>
        <w:widowControl w:val="0"/>
        <w:numPr>
          <w:ilvl w:val="0"/>
          <w:numId w:val="226"/>
        </w:numPr>
        <w:tabs>
          <w:tab w:val="left" w:pos="-720"/>
        </w:tabs>
        <w:overflowPunct w:val="0"/>
        <w:autoSpaceDE w:val="0"/>
        <w:autoSpaceDN w:val="0"/>
        <w:spacing w:line="240" w:lineRule="auto"/>
        <w:ind w:leftChars="0" w:left="0" w:firstLineChars="0" w:hanging="2"/>
        <w:textDirection w:val="lrTb"/>
        <w:textAlignment w:val="baseline"/>
        <w:outlineLvl w:val="9"/>
      </w:pPr>
      <w:r w:rsidRPr="005D6AEB">
        <w:rPr>
          <w:sz w:val="24"/>
        </w:rPr>
        <w:t>orientuje se v základních zeměpisných, hospodářských, kulturních a historických reáliích</w:t>
      </w:r>
    </w:p>
    <w:p w14:paraId="558583B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7E1A236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4BCDC55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3017A19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59F370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42AB37D" w14:textId="77777777" w:rsidR="00EE6217" w:rsidRDefault="00EE6217" w:rsidP="00EE6217">
      <w:pPr>
        <w:ind w:leftChars="0" w:left="0" w:firstLineChars="0" w:firstLine="0"/>
        <w:rPr>
          <w:color w:val="000000"/>
          <w:sz w:val="24"/>
          <w:szCs w:val="24"/>
        </w:rPr>
      </w:pPr>
    </w:p>
    <w:p w14:paraId="1CB532A7" w14:textId="39DF1F06" w:rsidR="00EE6217" w:rsidRDefault="00EE6217" w:rsidP="00EE6217">
      <w:pPr>
        <w:ind w:left="2" w:hanging="4"/>
        <w:rPr>
          <w:sz w:val="44"/>
          <w:szCs w:val="44"/>
        </w:rPr>
      </w:pPr>
      <w:r>
        <w:rPr>
          <w:sz w:val="44"/>
          <w:szCs w:val="44"/>
        </w:rPr>
        <w:lastRenderedPageBreak/>
        <w:t>Učební osnovy</w:t>
      </w:r>
    </w:p>
    <w:p w14:paraId="6E64FE71" w14:textId="77777777" w:rsidR="00EE6217" w:rsidRDefault="00EE6217" w:rsidP="00EE6217">
      <w:pPr>
        <w:ind w:left="2" w:hanging="4"/>
      </w:pPr>
      <w:r>
        <w:rPr>
          <w:sz w:val="44"/>
          <w:szCs w:val="44"/>
        </w:rPr>
        <w:t>Vzdělávací oblast</w:t>
      </w:r>
      <w:r>
        <w:rPr>
          <w:sz w:val="24"/>
        </w:rPr>
        <w:t xml:space="preserve">:  Jazyk a jazyková komunikace   Vzdělávací obor:  </w:t>
      </w:r>
      <w:r>
        <w:rPr>
          <w:b/>
          <w:sz w:val="24"/>
          <w:u w:val="single"/>
        </w:rPr>
        <w:t>Španělský jazyk</w:t>
      </w:r>
      <w:r>
        <w:rPr>
          <w:sz w:val="24"/>
        </w:rPr>
        <w:tab/>
        <w:t xml:space="preserve">  ročník  8.ABC (Explora 1)</w:t>
      </w:r>
    </w:p>
    <w:p w14:paraId="338223B9" w14:textId="3AA53AC1" w:rsidR="00EE6217" w:rsidRDefault="00EE6217" w:rsidP="00EE6217">
      <w:pPr>
        <w:ind w:left="0" w:hanging="2"/>
      </w:pPr>
      <w:r>
        <w:rPr>
          <w:sz w:val="24"/>
        </w:rPr>
        <w:t xml:space="preserve">Mgr. L. Kučerová   </w:t>
      </w:r>
    </w:p>
    <w:p w14:paraId="22A12EA0" w14:textId="77777777" w:rsidR="00EE6217" w:rsidRDefault="00EE6217" w:rsidP="00EE6217">
      <w:pPr>
        <w:ind w:left="0" w:hanging="2"/>
      </w:pPr>
    </w:p>
    <w:p w14:paraId="1C866F5E" w14:textId="77777777" w:rsidR="00EE6217" w:rsidRDefault="00EE6217" w:rsidP="00EE6217">
      <w:pPr>
        <w:ind w:left="0" w:hanging="2"/>
      </w:pPr>
    </w:p>
    <w:tbl>
      <w:tblPr>
        <w:tblW w:w="147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8"/>
        <w:gridCol w:w="2928"/>
        <w:gridCol w:w="4523"/>
        <w:gridCol w:w="3849"/>
        <w:gridCol w:w="2127"/>
      </w:tblGrid>
      <w:tr w:rsidR="00EE6217" w14:paraId="1F345AF1" w14:textId="77777777" w:rsidTr="009C4430">
        <w:trPr>
          <w:trHeight w:val="510"/>
        </w:trPr>
        <w:tc>
          <w:tcPr>
            <w:tcW w:w="13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6B2850" w14:textId="77777777" w:rsidR="00EE6217" w:rsidRDefault="00EE6217" w:rsidP="009C4430">
            <w:pPr>
              <w:ind w:left="0" w:hanging="2"/>
            </w:pPr>
            <w:r>
              <w:rPr>
                <w:b/>
                <w:sz w:val="24"/>
              </w:rPr>
              <w:t>Období</w:t>
            </w:r>
          </w:p>
        </w:tc>
        <w:tc>
          <w:tcPr>
            <w:tcW w:w="292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F6639F" w14:textId="77777777" w:rsidR="00EE6217" w:rsidRDefault="00EE6217" w:rsidP="009C4430">
            <w:pPr>
              <w:ind w:left="0" w:hanging="2"/>
              <w:jc w:val="both"/>
            </w:pPr>
            <w:r>
              <w:rPr>
                <w:b/>
                <w:sz w:val="24"/>
              </w:rPr>
              <w:t>Téma (Učivo)</w:t>
            </w:r>
          </w:p>
        </w:tc>
        <w:tc>
          <w:tcPr>
            <w:tcW w:w="45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58AD98" w14:textId="77777777" w:rsidR="00EE6217" w:rsidRDefault="00EE6217" w:rsidP="009C4430">
            <w:pPr>
              <w:ind w:left="0" w:hanging="2"/>
            </w:pPr>
            <w:r>
              <w:rPr>
                <w:b/>
                <w:sz w:val="24"/>
              </w:rPr>
              <w:t>Znalosti  a dovednosti (výstup)</w:t>
            </w:r>
          </w:p>
        </w:tc>
        <w:tc>
          <w:tcPr>
            <w:tcW w:w="384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086A19" w14:textId="77777777" w:rsidR="00EE6217" w:rsidRDefault="00EE6217" w:rsidP="009C4430">
            <w:pPr>
              <w:ind w:left="0" w:hanging="2"/>
            </w:pPr>
            <w:r>
              <w:rPr>
                <w:b/>
                <w:sz w:val="24"/>
              </w:rPr>
              <w:t>Průřezová témata, projekty a kurzy, mezipředmětové vazby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DB1EAC" w14:textId="77777777" w:rsidR="00EE6217" w:rsidRDefault="00EE6217" w:rsidP="009C4430">
            <w:pPr>
              <w:ind w:left="0" w:hanging="2"/>
            </w:pPr>
          </w:p>
        </w:tc>
      </w:tr>
      <w:tr w:rsidR="00EE6217" w14:paraId="6094B5F1" w14:textId="77777777" w:rsidTr="009C4430">
        <w:trPr>
          <w:trHeight w:val="964"/>
        </w:trPr>
        <w:tc>
          <w:tcPr>
            <w:tcW w:w="131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919AB4" w14:textId="77777777" w:rsidR="00EE6217" w:rsidRDefault="00EE6217" w:rsidP="009C4430">
            <w:pPr>
              <w:ind w:left="0" w:hanging="2"/>
            </w:pPr>
            <w:r>
              <w:t>1</w:t>
            </w:r>
          </w:p>
        </w:tc>
        <w:tc>
          <w:tcPr>
            <w:tcW w:w="292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E8CC5A" w14:textId="77777777" w:rsidR="00EE6217" w:rsidRDefault="00EE6217" w:rsidP="009C4430">
            <w:pPr>
              <w:ind w:left="0" w:hanging="2"/>
              <w:jc w:val="both"/>
            </w:pPr>
            <w:r>
              <w:t>Opakování učiva 1-4 lekce</w:t>
            </w:r>
          </w:p>
          <w:p w14:paraId="1FF44DD2" w14:textId="77777777" w:rsidR="00EE6217" w:rsidRDefault="00EE6217" w:rsidP="009C4430">
            <w:pPr>
              <w:ind w:left="0" w:hanging="2"/>
              <w:jc w:val="both"/>
            </w:pPr>
            <w:r>
              <w:t>Základní konstrukce umožňující vedení jednoduchého dialogu</w:t>
            </w:r>
          </w:p>
          <w:p w14:paraId="7A5A42CF" w14:textId="77777777" w:rsidR="00EE6217" w:rsidRDefault="00EE6217" w:rsidP="009C4430">
            <w:pPr>
              <w:ind w:left="0" w:hanging="2"/>
              <w:jc w:val="both"/>
            </w:pPr>
            <w:r>
              <w:t>Opakování výslovnosti a výslovnostních pravidel</w:t>
            </w:r>
          </w:p>
        </w:tc>
        <w:tc>
          <w:tcPr>
            <w:tcW w:w="452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C1F103" w14:textId="77777777" w:rsidR="00EE6217" w:rsidRDefault="00EE6217" w:rsidP="00DC7024">
            <w:pPr>
              <w:widowControl w:val="0"/>
              <w:numPr>
                <w:ilvl w:val="0"/>
                <w:numId w:val="235"/>
              </w:numPr>
              <w:overflowPunct w:val="0"/>
              <w:autoSpaceDE w:val="0"/>
              <w:autoSpaceDN w:val="0"/>
              <w:spacing w:line="240" w:lineRule="auto"/>
              <w:ind w:leftChars="0" w:firstLineChars="0" w:hanging="2"/>
              <w:textDirection w:val="lrTb"/>
              <w:textAlignment w:val="baseline"/>
              <w:outlineLvl w:val="9"/>
            </w:pPr>
            <w:r>
              <w:t>Ptá se na osobní údaje a na otázky odpovídá</w:t>
            </w:r>
          </w:p>
          <w:p w14:paraId="7247FCFE" w14:textId="77777777" w:rsidR="00EE6217" w:rsidRDefault="00EE6217" w:rsidP="00DC7024">
            <w:pPr>
              <w:widowControl w:val="0"/>
              <w:numPr>
                <w:ilvl w:val="0"/>
                <w:numId w:val="235"/>
              </w:numPr>
              <w:overflowPunct w:val="0"/>
              <w:autoSpaceDE w:val="0"/>
              <w:autoSpaceDN w:val="0"/>
              <w:spacing w:line="240" w:lineRule="auto"/>
              <w:ind w:leftChars="0" w:firstLineChars="0" w:hanging="2"/>
              <w:textDirection w:val="lrTb"/>
              <w:textAlignment w:val="baseline"/>
              <w:outlineLvl w:val="9"/>
            </w:pPr>
            <w:r>
              <w:t>Vyjmenuje rodinné příslušníky a hovoří o své rodině</w:t>
            </w:r>
          </w:p>
          <w:p w14:paraId="4EC194AF" w14:textId="77777777" w:rsidR="00EE6217" w:rsidRDefault="00EE6217" w:rsidP="00DC7024">
            <w:pPr>
              <w:widowControl w:val="0"/>
              <w:numPr>
                <w:ilvl w:val="0"/>
                <w:numId w:val="235"/>
              </w:numPr>
              <w:overflowPunct w:val="0"/>
              <w:autoSpaceDE w:val="0"/>
              <w:autoSpaceDN w:val="0"/>
              <w:spacing w:line="240" w:lineRule="auto"/>
              <w:ind w:leftChars="0" w:firstLineChars="0" w:hanging="2"/>
              <w:textDirection w:val="lrTb"/>
              <w:textAlignment w:val="baseline"/>
              <w:outlineLvl w:val="9"/>
            </w:pPr>
            <w:r>
              <w:t xml:space="preserve">Představuje jiné osoby </w:t>
            </w:r>
          </w:p>
          <w:p w14:paraId="7371D384" w14:textId="77777777" w:rsidR="00EE6217" w:rsidRDefault="00EE6217" w:rsidP="00DC7024">
            <w:pPr>
              <w:widowControl w:val="0"/>
              <w:numPr>
                <w:ilvl w:val="0"/>
                <w:numId w:val="235"/>
              </w:numPr>
              <w:overflowPunct w:val="0"/>
              <w:autoSpaceDE w:val="0"/>
              <w:autoSpaceDN w:val="0"/>
              <w:spacing w:line="240" w:lineRule="auto"/>
              <w:ind w:leftChars="0" w:firstLineChars="0" w:hanging="2"/>
              <w:textDirection w:val="lrTb"/>
              <w:textAlignment w:val="baseline"/>
              <w:outlineLvl w:val="9"/>
            </w:pPr>
            <w:r>
              <w:t>Mluví o své vlastnictví</w:t>
            </w:r>
          </w:p>
        </w:tc>
        <w:tc>
          <w:tcPr>
            <w:tcW w:w="3849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CC55E7" w14:textId="77777777" w:rsidR="00EE6217" w:rsidRDefault="00EE6217" w:rsidP="009C4430">
            <w:pPr>
              <w:ind w:left="0" w:right="-1800" w:hanging="2"/>
            </w:pPr>
          </w:p>
        </w:tc>
        <w:tc>
          <w:tcPr>
            <w:tcW w:w="212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086EEF" w14:textId="77777777" w:rsidR="00EE6217" w:rsidRDefault="00EE6217" w:rsidP="009C4430">
            <w:pPr>
              <w:ind w:left="0" w:hanging="2"/>
            </w:pPr>
          </w:p>
        </w:tc>
      </w:tr>
      <w:tr w:rsidR="00EE6217" w14:paraId="29EC2FBB" w14:textId="77777777" w:rsidTr="009C4430">
        <w:trPr>
          <w:trHeight w:val="907"/>
        </w:trPr>
        <w:tc>
          <w:tcPr>
            <w:tcW w:w="13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14C6B4" w14:textId="77777777" w:rsidR="00EE6217" w:rsidRDefault="00EE6217" w:rsidP="009C4430">
            <w:pPr>
              <w:ind w:left="0" w:hanging="2"/>
            </w:pPr>
            <w:r>
              <w:t>2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17AD4C" w14:textId="77777777" w:rsidR="00EE6217" w:rsidRDefault="00EE6217" w:rsidP="009C4430">
            <w:pPr>
              <w:ind w:left="0" w:hanging="2"/>
              <w:jc w:val="both"/>
            </w:pPr>
            <w:r>
              <w:t>Unidad 5</w:t>
            </w:r>
          </w:p>
          <w:p w14:paraId="63602881" w14:textId="77777777" w:rsidR="00EE6217" w:rsidRPr="00CE1C3D" w:rsidRDefault="00EE6217" w:rsidP="00DC7024">
            <w:pPr>
              <w:numPr>
                <w:ilvl w:val="0"/>
                <w:numId w:val="230"/>
              </w:num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t xml:space="preserve">přítomný čas </w:t>
            </w:r>
            <w:r w:rsidRPr="00CE1C3D">
              <w:rPr>
                <w:rFonts w:ascii="Azo Sans" w:hAnsi="Azo Sans"/>
                <w:i/>
              </w:rPr>
              <w:t>presente de indicativo</w:t>
            </w:r>
            <w:r w:rsidRPr="00CE1C3D">
              <w:rPr>
                <w:rFonts w:ascii="Azo Sans" w:hAnsi="Azo Sans"/>
              </w:rPr>
              <w:t xml:space="preserve"> (pravidelná slovesa zakončená na -ar, -er, -ir)</w:t>
            </w:r>
          </w:p>
          <w:p w14:paraId="7AFECC47" w14:textId="77777777" w:rsidR="00EE6217" w:rsidRPr="00CE1C3D" w:rsidRDefault="00EE6217" w:rsidP="00DC7024">
            <w:pPr>
              <w:numPr>
                <w:ilvl w:val="0"/>
                <w:numId w:val="230"/>
              </w:num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t xml:space="preserve">nepravidelná slovesa </w:t>
            </w:r>
            <w:r w:rsidRPr="00CE1C3D">
              <w:rPr>
                <w:rFonts w:ascii="Azo Sans" w:hAnsi="Azo Sans"/>
              </w:rPr>
              <w:br/>
              <w:t xml:space="preserve">v čase </w:t>
            </w:r>
            <w:r w:rsidRPr="00CE1C3D">
              <w:rPr>
                <w:rFonts w:ascii="Azo Sans" w:hAnsi="Azo Sans"/>
                <w:i/>
              </w:rPr>
              <w:t>presente de indicativo</w:t>
            </w:r>
            <w:r w:rsidRPr="00CE1C3D">
              <w:rPr>
                <w:rFonts w:ascii="Azo Sans" w:hAnsi="Azo Sans"/>
              </w:rPr>
              <w:t xml:space="preserve"> (</w:t>
            </w:r>
            <w:r w:rsidRPr="00CE1C3D">
              <w:rPr>
                <w:rFonts w:ascii="Azo Sans" w:hAnsi="Azo Sans"/>
                <w:i/>
              </w:rPr>
              <w:t>estar, ir</w:t>
            </w:r>
            <w:r w:rsidRPr="00CE1C3D">
              <w:rPr>
                <w:rFonts w:ascii="Azo Sans" w:hAnsi="Azo Sans"/>
              </w:rPr>
              <w:t>)</w:t>
            </w:r>
          </w:p>
          <w:p w14:paraId="1BEFC3D2" w14:textId="77777777" w:rsidR="00EE6217" w:rsidRDefault="00EE6217" w:rsidP="009C4430">
            <w:pPr>
              <w:ind w:left="0" w:hanging="2"/>
              <w:jc w:val="both"/>
            </w:pP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3804DD" w14:textId="77777777" w:rsidR="00EE6217" w:rsidRDefault="00EE6217" w:rsidP="00DC7024">
            <w:pPr>
              <w:widowControl w:val="0"/>
              <w:numPr>
                <w:ilvl w:val="0"/>
                <w:numId w:val="235"/>
              </w:numPr>
              <w:overflowPunct w:val="0"/>
              <w:autoSpaceDE w:val="0"/>
              <w:autoSpaceDN w:val="0"/>
              <w:spacing w:line="240" w:lineRule="auto"/>
              <w:ind w:leftChars="0" w:firstLineChars="0" w:hanging="2"/>
              <w:textDirection w:val="lrTb"/>
              <w:textAlignment w:val="baseline"/>
              <w:outlineLvl w:val="9"/>
            </w:pPr>
            <w:r>
              <w:t>vyjmenuje místnosti a nábytek v domě</w:t>
            </w:r>
          </w:p>
          <w:p w14:paraId="781F6740" w14:textId="77777777" w:rsidR="00EE6217" w:rsidRDefault="00EE6217" w:rsidP="00DC7024">
            <w:pPr>
              <w:widowControl w:val="0"/>
              <w:numPr>
                <w:ilvl w:val="0"/>
                <w:numId w:val="235"/>
              </w:numPr>
              <w:overflowPunct w:val="0"/>
              <w:autoSpaceDE w:val="0"/>
              <w:autoSpaceDN w:val="0"/>
              <w:spacing w:line="240" w:lineRule="auto"/>
              <w:ind w:leftChars="0" w:firstLineChars="0" w:hanging="2"/>
              <w:textDirection w:val="lrTb"/>
              <w:textAlignment w:val="baseline"/>
              <w:outlineLvl w:val="9"/>
            </w:pPr>
            <w:r>
              <w:t>vyjadřuje existenci pomocí vazby: Hay</w:t>
            </w:r>
          </w:p>
          <w:p w14:paraId="67C901B3" w14:textId="77777777" w:rsidR="00EE6217" w:rsidRDefault="00EE6217" w:rsidP="00DC7024">
            <w:pPr>
              <w:widowControl w:val="0"/>
              <w:numPr>
                <w:ilvl w:val="0"/>
                <w:numId w:val="235"/>
              </w:numPr>
              <w:overflowPunct w:val="0"/>
              <w:autoSpaceDE w:val="0"/>
              <w:autoSpaceDN w:val="0"/>
              <w:spacing w:line="240" w:lineRule="auto"/>
              <w:ind w:leftChars="0" w:firstLineChars="0" w:hanging="2"/>
              <w:textDirection w:val="lrTb"/>
              <w:textAlignment w:val="baseline"/>
              <w:outlineLvl w:val="9"/>
            </w:pPr>
            <w:r>
              <w:t>používá řadové číslovky 1 - 5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532F2F" w14:textId="77777777" w:rsidR="00EE6217" w:rsidRDefault="00EE6217" w:rsidP="009C4430">
            <w:pPr>
              <w:ind w:left="0" w:hanging="2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45DAEC" w14:textId="77777777" w:rsidR="00EE6217" w:rsidRDefault="00EE6217" w:rsidP="009C4430">
            <w:pPr>
              <w:ind w:left="0" w:hanging="2"/>
            </w:pPr>
          </w:p>
        </w:tc>
      </w:tr>
      <w:tr w:rsidR="00EE6217" w14:paraId="46301285" w14:textId="77777777" w:rsidTr="009C4430">
        <w:trPr>
          <w:trHeight w:val="277"/>
        </w:trPr>
        <w:tc>
          <w:tcPr>
            <w:tcW w:w="131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EFE1EA" w14:textId="77777777" w:rsidR="00EE6217" w:rsidRDefault="00EE6217" w:rsidP="009C4430">
            <w:pPr>
              <w:ind w:left="0" w:hanging="2"/>
            </w:pPr>
            <w:r>
              <w:t>3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BABBB3" w14:textId="77777777" w:rsidR="00EE6217" w:rsidRDefault="00EE6217" w:rsidP="009C4430">
            <w:pPr>
              <w:ind w:left="0" w:hanging="2"/>
              <w:jc w:val="both"/>
              <w:rPr>
                <w:sz w:val="24"/>
              </w:rPr>
            </w:pPr>
            <w:r>
              <w:rPr>
                <w:sz w:val="24"/>
              </w:rPr>
              <w:t>Unidad 5</w:t>
            </w:r>
          </w:p>
          <w:p w14:paraId="53BFBF3B" w14:textId="77777777" w:rsidR="00EE6217" w:rsidRPr="00CE1C3D" w:rsidRDefault="00EE6217" w:rsidP="00DC7024">
            <w:pPr>
              <w:numPr>
                <w:ilvl w:val="0"/>
                <w:numId w:val="230"/>
              </w:num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t xml:space="preserve">porovnání sloves </w:t>
            </w:r>
            <w:r w:rsidRPr="00CE1C3D">
              <w:rPr>
                <w:rFonts w:ascii="Azo Sans" w:hAnsi="Azo Sans"/>
                <w:i/>
              </w:rPr>
              <w:t>estar</w:t>
            </w:r>
            <w:r w:rsidRPr="00CE1C3D">
              <w:rPr>
                <w:rFonts w:ascii="Azo Sans" w:hAnsi="Azo Sans"/>
              </w:rPr>
              <w:t xml:space="preserve"> a </w:t>
            </w:r>
            <w:r w:rsidRPr="00CE1C3D">
              <w:rPr>
                <w:rFonts w:ascii="Azo Sans" w:hAnsi="Azo Sans"/>
                <w:i/>
              </w:rPr>
              <w:t>haber</w:t>
            </w:r>
          </w:p>
          <w:p w14:paraId="7E182846" w14:textId="77777777" w:rsidR="00EE6217" w:rsidRPr="00CE1C3D" w:rsidRDefault="00EE6217" w:rsidP="00DC7024">
            <w:pPr>
              <w:numPr>
                <w:ilvl w:val="0"/>
                <w:numId w:val="230"/>
              </w:num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t xml:space="preserve">porovnání členu </w:t>
            </w:r>
            <w:r w:rsidRPr="00CE1C3D">
              <w:rPr>
                <w:rFonts w:ascii="Azo Sans" w:hAnsi="Azo Sans"/>
                <w:i/>
              </w:rPr>
              <w:t>el</w:t>
            </w:r>
            <w:r w:rsidRPr="00CE1C3D">
              <w:rPr>
                <w:rFonts w:ascii="Azo Sans" w:hAnsi="Azo Sans"/>
              </w:rPr>
              <w:t xml:space="preserve"> a </w:t>
            </w:r>
            <w:r w:rsidRPr="00CE1C3D">
              <w:rPr>
                <w:rFonts w:ascii="Azo Sans" w:hAnsi="Azo Sans"/>
                <w:i/>
              </w:rPr>
              <w:t>un</w:t>
            </w:r>
          </w:p>
          <w:p w14:paraId="7FCE1091" w14:textId="77777777" w:rsidR="00EE6217" w:rsidRPr="00CE1C3D" w:rsidRDefault="00EE6217" w:rsidP="00DC7024">
            <w:pPr>
              <w:numPr>
                <w:ilvl w:val="0"/>
                <w:numId w:val="230"/>
              </w:num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t xml:space="preserve">stažený člen: </w:t>
            </w:r>
            <w:r w:rsidRPr="00CE1C3D">
              <w:rPr>
                <w:rFonts w:ascii="Azo Sans" w:hAnsi="Azo Sans"/>
                <w:i/>
              </w:rPr>
              <w:t>al, del</w:t>
            </w:r>
          </w:p>
          <w:p w14:paraId="1F5E96B8" w14:textId="77777777" w:rsidR="00EE6217" w:rsidRPr="00CE1C3D" w:rsidRDefault="00EE6217" w:rsidP="00DC7024">
            <w:pPr>
              <w:numPr>
                <w:ilvl w:val="0"/>
                <w:numId w:val="230"/>
              </w:num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t>předložky místa a předložkové výrazy místa</w:t>
            </w:r>
          </w:p>
          <w:p w14:paraId="0AC8D70E" w14:textId="77777777" w:rsidR="00EE6217" w:rsidRDefault="00EE6217" w:rsidP="009C4430">
            <w:pPr>
              <w:ind w:left="0" w:hanging="2"/>
              <w:jc w:val="both"/>
              <w:rPr>
                <w:sz w:val="24"/>
              </w:rPr>
            </w:pPr>
            <w:r w:rsidRPr="00CE1C3D">
              <w:rPr>
                <w:rFonts w:ascii="Azo Sans" w:hAnsi="Azo Sans"/>
              </w:rPr>
              <w:t xml:space="preserve">příslovce míry a neurčitá zájmena: </w:t>
            </w:r>
            <w:r w:rsidRPr="00CE1C3D">
              <w:rPr>
                <w:rFonts w:ascii="Azo Sans" w:hAnsi="Azo Sans"/>
                <w:i/>
              </w:rPr>
              <w:t>muy, poco, un poco, muchos/as, pocos/as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EEEF21" w14:textId="77777777" w:rsidR="00EE6217" w:rsidRDefault="00EE6217" w:rsidP="009C4430">
            <w:pPr>
              <w:pStyle w:val="Odstavecseseznamem"/>
              <w:ind w:left="0" w:hanging="2"/>
            </w:pPr>
          </w:p>
          <w:p w14:paraId="4A58A3EC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zeptá se na cestu</w:t>
            </w:r>
          </w:p>
          <w:p w14:paraId="459573E5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vysvětlí cestu</w:t>
            </w:r>
          </w:p>
          <w:p w14:paraId="118BE5E5" w14:textId="77777777" w:rsidR="00EE6217" w:rsidRDefault="00EE6217" w:rsidP="009C4430">
            <w:pPr>
              <w:pStyle w:val="Odstavecseseznamem"/>
              <w:ind w:left="0" w:hanging="2"/>
            </w:pPr>
            <w:r>
              <w:t>Zapojí se do krátkého strukturovaného rozhovoru.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FF4387" w14:textId="77777777" w:rsidR="00EE6217" w:rsidRPr="00CE1C3D" w:rsidRDefault="00EE6217" w:rsidP="00DC7024">
            <w:pPr>
              <w:numPr>
                <w:ilvl w:val="0"/>
                <w:numId w:val="228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t>města ve španělsky mluvících zemích</w:t>
            </w:r>
          </w:p>
          <w:p w14:paraId="61CE7ADE" w14:textId="77777777" w:rsidR="00EE6217" w:rsidRPr="00CE1C3D" w:rsidRDefault="00EE6217" w:rsidP="009C4430">
            <w:pPr>
              <w:ind w:left="0" w:hanging="2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t>(Bogotá, Ciudad de México)</w:t>
            </w:r>
          </w:p>
          <w:p w14:paraId="494C74E8" w14:textId="77777777" w:rsidR="00EE6217" w:rsidRDefault="00EE6217" w:rsidP="00DC7024">
            <w:pPr>
              <w:numPr>
                <w:ilvl w:val="0"/>
                <w:numId w:val="228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t>psaní adres ve Španělsku</w:t>
            </w:r>
          </w:p>
          <w:p w14:paraId="152DD574" w14:textId="77777777" w:rsidR="00EE6217" w:rsidRPr="00CE1C3D" w:rsidRDefault="00EE6217" w:rsidP="009C4430">
            <w:pPr>
              <w:suppressAutoHyphens w:val="0"/>
              <w:ind w:left="0" w:hanging="2"/>
              <w:textAlignment w:val="auto"/>
              <w:rPr>
                <w:rFonts w:ascii="Azo Sans" w:hAnsi="Azo Sans"/>
              </w:rPr>
            </w:pPr>
            <w:r>
              <w:rPr>
                <w:sz w:val="24"/>
              </w:rPr>
              <w:t>EGS- Evropa a svět nás zajímá</w:t>
            </w:r>
          </w:p>
          <w:p w14:paraId="1A628F92" w14:textId="77777777" w:rsidR="00EE6217" w:rsidRDefault="00EE6217" w:rsidP="009C4430">
            <w:pPr>
              <w:ind w:left="0" w:hanging="2"/>
              <w:rPr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2A9201" w14:textId="77777777" w:rsidR="00EE6217" w:rsidRDefault="00EE6217" w:rsidP="009C4430">
            <w:pPr>
              <w:ind w:left="0" w:hanging="2"/>
            </w:pPr>
          </w:p>
        </w:tc>
      </w:tr>
      <w:tr w:rsidR="00EE6217" w14:paraId="543646D1" w14:textId="77777777" w:rsidTr="009C4430">
        <w:trPr>
          <w:trHeight w:val="277"/>
        </w:trPr>
        <w:tc>
          <w:tcPr>
            <w:tcW w:w="131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435035" w14:textId="77777777" w:rsidR="00EE6217" w:rsidRDefault="00EE6217" w:rsidP="009C4430">
            <w:pPr>
              <w:ind w:left="0" w:hanging="2"/>
            </w:pPr>
            <w:r>
              <w:t>4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68DD90" w14:textId="77777777" w:rsidR="00EE6217" w:rsidRDefault="00EE6217" w:rsidP="009C4430">
            <w:pPr>
              <w:ind w:left="0" w:hanging="2"/>
              <w:jc w:val="both"/>
              <w:rPr>
                <w:sz w:val="24"/>
              </w:rPr>
            </w:pPr>
            <w:r>
              <w:rPr>
                <w:sz w:val="24"/>
              </w:rPr>
              <w:t>Unidad 6</w:t>
            </w:r>
          </w:p>
          <w:p w14:paraId="0408D520" w14:textId="77777777" w:rsidR="00EE6217" w:rsidRPr="00CE1C3D" w:rsidRDefault="00EE6217" w:rsidP="00DC7024">
            <w:pPr>
              <w:numPr>
                <w:ilvl w:val="0"/>
                <w:numId w:val="230"/>
              </w:num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t>nepravidelná slovesa</w:t>
            </w:r>
            <w:r w:rsidRPr="00CE1C3D">
              <w:rPr>
                <w:rFonts w:ascii="Azo Sans" w:hAnsi="Azo Sans"/>
              </w:rPr>
              <w:br/>
              <w:t xml:space="preserve">v přítomném čase </w:t>
            </w:r>
            <w:r w:rsidRPr="00CE1C3D">
              <w:rPr>
                <w:rFonts w:ascii="Azo Sans" w:hAnsi="Azo Sans"/>
                <w:i/>
              </w:rPr>
              <w:t xml:space="preserve">presente de </w:t>
            </w:r>
            <w:r w:rsidRPr="00CE1C3D">
              <w:rPr>
                <w:rFonts w:ascii="Azo Sans" w:hAnsi="Azo Sans"/>
                <w:i/>
              </w:rPr>
              <w:lastRenderedPageBreak/>
              <w:t>indicativo</w:t>
            </w:r>
            <w:r w:rsidRPr="00CE1C3D">
              <w:rPr>
                <w:rFonts w:ascii="Azo Sans" w:hAnsi="Azo Sans"/>
              </w:rPr>
              <w:t xml:space="preserve"> (</w:t>
            </w:r>
            <w:r w:rsidRPr="00CE1C3D">
              <w:rPr>
                <w:rFonts w:ascii="Azo Sans" w:hAnsi="Azo Sans"/>
                <w:i/>
              </w:rPr>
              <w:t>estar, tener, doler, encontrarse</w:t>
            </w:r>
            <w:r w:rsidRPr="00CE1C3D">
              <w:rPr>
                <w:rFonts w:ascii="Azo Sans" w:hAnsi="Azo Sans"/>
              </w:rPr>
              <w:t>)</w:t>
            </w:r>
          </w:p>
          <w:p w14:paraId="61E4F11C" w14:textId="77777777" w:rsidR="00EE6217" w:rsidRPr="00CE1C3D" w:rsidRDefault="00EE6217" w:rsidP="00DC7024">
            <w:pPr>
              <w:numPr>
                <w:ilvl w:val="0"/>
                <w:numId w:val="230"/>
              </w:num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t xml:space="preserve">konstrukce </w:t>
            </w:r>
            <w:r w:rsidRPr="00CE1C3D">
              <w:rPr>
                <w:rFonts w:ascii="Azo Sans" w:hAnsi="Azo Sans"/>
                <w:i/>
              </w:rPr>
              <w:t>estar+bien/mal</w:t>
            </w:r>
          </w:p>
          <w:p w14:paraId="270299C3" w14:textId="77777777" w:rsidR="00EE6217" w:rsidRPr="00CE1C3D" w:rsidRDefault="00EE6217" w:rsidP="00DC7024">
            <w:pPr>
              <w:numPr>
                <w:ilvl w:val="0"/>
                <w:numId w:val="230"/>
              </w:num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t>osobní zájmena nepřímého předmětu (jednotné číslo)</w:t>
            </w:r>
          </w:p>
          <w:p w14:paraId="29D19878" w14:textId="77777777" w:rsidR="00EE6217" w:rsidRDefault="00EE6217" w:rsidP="009C4430">
            <w:pPr>
              <w:ind w:left="0" w:hanging="2"/>
              <w:jc w:val="both"/>
              <w:rPr>
                <w:sz w:val="24"/>
              </w:rPr>
            </w:pPr>
          </w:p>
          <w:p w14:paraId="68D30A22" w14:textId="77777777" w:rsidR="00EE6217" w:rsidRDefault="00EE6217" w:rsidP="009C4430">
            <w:pPr>
              <w:ind w:left="0" w:hanging="2"/>
              <w:jc w:val="both"/>
              <w:rPr>
                <w:sz w:val="24"/>
              </w:rPr>
            </w:pP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38B2B1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lastRenderedPageBreak/>
              <w:t>popíše lidské tělo</w:t>
            </w:r>
          </w:p>
          <w:p w14:paraId="312BD8D7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zvířata</w:t>
            </w:r>
          </w:p>
          <w:p w14:paraId="7A2A6DD8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 xml:space="preserve">klade otázky týkající se zdraví a </w:t>
            </w:r>
            <w:r>
              <w:lastRenderedPageBreak/>
              <w:t>nemocí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C50216" w14:textId="77777777" w:rsidR="00EE6217" w:rsidRDefault="00EE6217" w:rsidP="00DC7024">
            <w:pPr>
              <w:numPr>
                <w:ilvl w:val="0"/>
                <w:numId w:val="228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lastRenderedPageBreak/>
              <w:t>zdraví a zdravý životní styl</w:t>
            </w:r>
          </w:p>
          <w:p w14:paraId="48EDE154" w14:textId="77777777" w:rsidR="00EE6217" w:rsidRPr="00CE1C3D" w:rsidRDefault="00EE6217" w:rsidP="009C4430">
            <w:pPr>
              <w:suppressAutoHyphens w:val="0"/>
              <w:ind w:left="0" w:hanging="2"/>
              <w:textAlignment w:val="auto"/>
              <w:rPr>
                <w:rFonts w:ascii="Azo Sans" w:hAnsi="Azo Sans"/>
              </w:rPr>
            </w:pPr>
            <w:r>
              <w:rPr>
                <w:rFonts w:ascii="Azo Sans" w:hAnsi="Azo Sans"/>
              </w:rPr>
              <w:t>OSV – sociální rozvoj</w:t>
            </w:r>
          </w:p>
          <w:p w14:paraId="68EA3D76" w14:textId="77777777" w:rsidR="00EE6217" w:rsidRPr="00CE1C3D" w:rsidRDefault="00EE6217" w:rsidP="009C4430">
            <w:pPr>
              <w:suppressAutoHyphens w:val="0"/>
              <w:ind w:left="0" w:hanging="2"/>
              <w:textAlignment w:val="auto"/>
              <w:rPr>
                <w:rFonts w:ascii="Azo Sans" w:hAnsi="Azo Sans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44D1EC" w14:textId="77777777" w:rsidR="00EE6217" w:rsidRDefault="00EE6217" w:rsidP="009C4430">
            <w:pPr>
              <w:ind w:left="0" w:hanging="2"/>
            </w:pPr>
          </w:p>
        </w:tc>
      </w:tr>
      <w:tr w:rsidR="00EE6217" w14:paraId="61C1026D" w14:textId="77777777" w:rsidTr="009C4430">
        <w:trPr>
          <w:trHeight w:val="277"/>
        </w:trPr>
        <w:tc>
          <w:tcPr>
            <w:tcW w:w="131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4791F9" w14:textId="77777777" w:rsidR="00EE6217" w:rsidRDefault="00EE6217" w:rsidP="009C4430">
            <w:pPr>
              <w:ind w:left="0" w:hanging="2"/>
            </w:pPr>
            <w:r>
              <w:t>5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B7D352" w14:textId="77777777" w:rsidR="00EE6217" w:rsidRDefault="00EE6217" w:rsidP="009C4430">
            <w:pPr>
              <w:ind w:left="0" w:hanging="2"/>
              <w:jc w:val="both"/>
              <w:rPr>
                <w:sz w:val="24"/>
              </w:rPr>
            </w:pPr>
            <w:r>
              <w:rPr>
                <w:sz w:val="24"/>
              </w:rPr>
              <w:t>Unidad 6</w:t>
            </w:r>
          </w:p>
          <w:p w14:paraId="3432F723" w14:textId="77777777" w:rsidR="00EE6217" w:rsidRPr="00CE1C3D" w:rsidRDefault="00EE6217" w:rsidP="00DC7024">
            <w:pPr>
              <w:numPr>
                <w:ilvl w:val="0"/>
                <w:numId w:val="230"/>
              </w:num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t xml:space="preserve">slovesné konstrukce: </w:t>
            </w:r>
            <w:r w:rsidRPr="00CE1C3D">
              <w:rPr>
                <w:rFonts w:ascii="Azo Sans" w:hAnsi="Azo Sans"/>
                <w:i/>
              </w:rPr>
              <w:t>deber, tener+que</w:t>
            </w:r>
            <w:r w:rsidRPr="00CE1C3D">
              <w:rPr>
                <w:rFonts w:ascii="Azo Sans" w:hAnsi="Azo Sans"/>
              </w:rPr>
              <w:t>+infinitiv</w:t>
            </w:r>
          </w:p>
          <w:p w14:paraId="223FC76B" w14:textId="77777777" w:rsidR="00EE6217" w:rsidRPr="00CE1C3D" w:rsidRDefault="00EE6217" w:rsidP="00DC7024">
            <w:pPr>
              <w:numPr>
                <w:ilvl w:val="0"/>
                <w:numId w:val="230"/>
              </w:num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t xml:space="preserve">předložka </w:t>
            </w:r>
            <w:r w:rsidRPr="00CE1C3D">
              <w:rPr>
                <w:rFonts w:ascii="Azo Sans" w:hAnsi="Azo Sans"/>
                <w:i/>
              </w:rPr>
              <w:t>para</w:t>
            </w:r>
          </w:p>
          <w:p w14:paraId="03D21536" w14:textId="77777777" w:rsidR="00EE6217" w:rsidRPr="00CE1C3D" w:rsidRDefault="00EE6217" w:rsidP="00DC7024">
            <w:pPr>
              <w:numPr>
                <w:ilvl w:val="0"/>
                <w:numId w:val="230"/>
              </w:num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t xml:space="preserve">porovnávací struktury s přídavnými jmény: </w:t>
            </w:r>
            <w:r w:rsidRPr="00CE1C3D">
              <w:rPr>
                <w:rFonts w:ascii="Azo Sans" w:hAnsi="Azo Sans"/>
                <w:i/>
              </w:rPr>
              <w:t>más...que, menos...que, tan...como</w:t>
            </w:r>
          </w:p>
          <w:p w14:paraId="2D847B14" w14:textId="77777777" w:rsidR="00EE6217" w:rsidRPr="00CE1C3D" w:rsidRDefault="00EE6217" w:rsidP="00DC7024">
            <w:pPr>
              <w:numPr>
                <w:ilvl w:val="0"/>
                <w:numId w:val="230"/>
              </w:num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zo Sans" w:hAnsi="Azo Sans"/>
                <w:i/>
              </w:rPr>
            </w:pPr>
            <w:r w:rsidRPr="00CE1C3D">
              <w:rPr>
                <w:rFonts w:ascii="Azo Sans" w:hAnsi="Azo Sans"/>
              </w:rPr>
              <w:t xml:space="preserve">přídavná jména, která se stupňují nepravidelně: </w:t>
            </w:r>
            <w:r w:rsidRPr="00CE1C3D">
              <w:rPr>
                <w:rFonts w:ascii="Azo Sans" w:hAnsi="Azo Sans"/>
                <w:i/>
              </w:rPr>
              <w:t>mayor, menor</w:t>
            </w:r>
          </w:p>
          <w:p w14:paraId="4E728C86" w14:textId="77777777" w:rsidR="00EE6217" w:rsidRDefault="00EE6217" w:rsidP="009C4430">
            <w:pPr>
              <w:ind w:left="0" w:hanging="2"/>
              <w:jc w:val="both"/>
              <w:rPr>
                <w:sz w:val="24"/>
              </w:rPr>
            </w:pPr>
            <w:r w:rsidRPr="00CE1C3D">
              <w:rPr>
                <w:rFonts w:ascii="Azo Sans" w:hAnsi="Azo Sans"/>
              </w:rPr>
              <w:t xml:space="preserve">struktury vyjadřující skutečnou podmínku </w:t>
            </w:r>
            <w:r w:rsidRPr="00CE1C3D">
              <w:rPr>
                <w:rFonts w:ascii="Azo Sans" w:hAnsi="Azo Sans"/>
              </w:rPr>
              <w:br/>
              <w:t>(s přítomným časem)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5DDDA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popíše vzhled a povahu</w:t>
            </w:r>
          </w:p>
          <w:p w14:paraId="799CC09E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používá porovnávací konstrukce</w:t>
            </w:r>
          </w:p>
          <w:p w14:paraId="0D967818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zeptá se a popíše zdravotní stav</w:t>
            </w:r>
          </w:p>
          <w:p w14:paraId="6089EC96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dává pokyny a rady</w:t>
            </w:r>
          </w:p>
          <w:p w14:paraId="2646155A" w14:textId="77777777" w:rsidR="00EE6217" w:rsidRDefault="00EE6217" w:rsidP="009C4430">
            <w:pPr>
              <w:pStyle w:val="Odstavecseseznamem"/>
              <w:ind w:left="0" w:hanging="2"/>
            </w:pPr>
            <w:r>
              <w:t>Napíše jednoduché věty týkající se výše uvedených témat a také na zadaná témata hovoří.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ADF5E2" w14:textId="77777777" w:rsidR="00EE6217" w:rsidRDefault="00EE6217" w:rsidP="00DC7024">
            <w:pPr>
              <w:numPr>
                <w:ilvl w:val="0"/>
                <w:numId w:val="228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t>zdraví a zdravý životní styl</w:t>
            </w:r>
          </w:p>
          <w:p w14:paraId="51BED749" w14:textId="77777777" w:rsidR="00EE6217" w:rsidRPr="00CE1C3D" w:rsidRDefault="00EE6217" w:rsidP="009C4430">
            <w:pPr>
              <w:suppressAutoHyphens w:val="0"/>
              <w:ind w:left="0" w:hanging="2"/>
              <w:textAlignment w:val="auto"/>
              <w:rPr>
                <w:rFonts w:ascii="Azo Sans" w:hAnsi="Azo Sans"/>
              </w:rPr>
            </w:pPr>
            <w:r>
              <w:rPr>
                <w:rFonts w:ascii="Azo Sans" w:hAnsi="Azo Sans"/>
              </w:rPr>
              <w:t>OSV – sociální rozvoj</w:t>
            </w:r>
          </w:p>
          <w:p w14:paraId="2155F2D9" w14:textId="77777777" w:rsidR="00EE6217" w:rsidRDefault="00EE6217" w:rsidP="009C4430">
            <w:pPr>
              <w:ind w:left="0" w:hanging="2"/>
              <w:rPr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5234D0" w14:textId="77777777" w:rsidR="00EE6217" w:rsidRDefault="00EE6217" w:rsidP="009C4430">
            <w:pPr>
              <w:ind w:left="0" w:hanging="2"/>
            </w:pPr>
          </w:p>
        </w:tc>
      </w:tr>
      <w:tr w:rsidR="00EE6217" w14:paraId="5F5EF399" w14:textId="77777777" w:rsidTr="009C4430">
        <w:trPr>
          <w:trHeight w:val="277"/>
        </w:trPr>
        <w:tc>
          <w:tcPr>
            <w:tcW w:w="131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86FAF8" w14:textId="77777777" w:rsidR="00EE6217" w:rsidRDefault="00EE6217" w:rsidP="009C4430">
            <w:pPr>
              <w:ind w:left="0" w:hanging="2"/>
            </w:pPr>
            <w:r>
              <w:t>6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56E11A" w14:textId="77777777" w:rsidR="00EE6217" w:rsidRDefault="00EE6217" w:rsidP="009C4430">
            <w:pPr>
              <w:ind w:left="0" w:hanging="2"/>
              <w:jc w:val="both"/>
            </w:pPr>
            <w:r>
              <w:rPr>
                <w:sz w:val="24"/>
              </w:rPr>
              <w:t>Repaso y autoevaluación</w:t>
            </w:r>
          </w:p>
          <w:p w14:paraId="65065039" w14:textId="77777777" w:rsidR="00EE6217" w:rsidRDefault="00EE6217" w:rsidP="009C4430">
            <w:pPr>
              <w:ind w:left="0" w:hanging="2"/>
              <w:jc w:val="both"/>
              <w:rPr>
                <w:sz w:val="24"/>
              </w:rPr>
            </w:pP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409A3C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provede sebehodnocení svých vědomostí a dovedností při práci na projektu: Mi semana</w:t>
            </w:r>
          </w:p>
          <w:p w14:paraId="4F69CF7B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Žák rozumí probraným tématům a dokáže je aplikovat v praxi. S pomocí učitele zhodnotí svůj vlastní pokrok ve studiu.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4979CD" w14:textId="77777777" w:rsidR="00EE6217" w:rsidRDefault="00EE6217" w:rsidP="009C4430">
            <w:pPr>
              <w:ind w:left="0" w:hanging="2"/>
              <w:rPr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D27855" w14:textId="77777777" w:rsidR="00EE6217" w:rsidRDefault="00EE6217" w:rsidP="009C4430">
            <w:pPr>
              <w:ind w:left="0" w:hanging="2"/>
            </w:pPr>
          </w:p>
        </w:tc>
      </w:tr>
      <w:tr w:rsidR="00EE6217" w14:paraId="7B6E1291" w14:textId="77777777" w:rsidTr="009C4430">
        <w:trPr>
          <w:trHeight w:val="277"/>
        </w:trPr>
        <w:tc>
          <w:tcPr>
            <w:tcW w:w="131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B4208E" w14:textId="77777777" w:rsidR="00EE6217" w:rsidRDefault="00EE6217" w:rsidP="009C4430">
            <w:pPr>
              <w:ind w:left="0" w:hanging="2"/>
            </w:pPr>
            <w:r>
              <w:t>7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51CE9E" w14:textId="77777777" w:rsidR="00EE6217" w:rsidRDefault="00EE6217" w:rsidP="009C4430">
            <w:pPr>
              <w:ind w:left="0" w:hanging="2"/>
              <w:jc w:val="both"/>
              <w:rPr>
                <w:sz w:val="24"/>
              </w:rPr>
            </w:pPr>
            <w:r>
              <w:rPr>
                <w:sz w:val="24"/>
              </w:rPr>
              <w:t>Unidad 7</w:t>
            </w:r>
          </w:p>
          <w:p w14:paraId="0A702D83" w14:textId="77777777" w:rsidR="00EE6217" w:rsidRPr="00CE1C3D" w:rsidRDefault="00EE6217" w:rsidP="00DC7024">
            <w:pPr>
              <w:numPr>
                <w:ilvl w:val="0"/>
                <w:numId w:val="231"/>
              </w:numPr>
              <w:tabs>
                <w:tab w:val="clear" w:pos="720"/>
              </w:tabs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t>nepravidelná slovesa</w:t>
            </w:r>
            <w:r w:rsidRPr="00CE1C3D">
              <w:rPr>
                <w:rFonts w:ascii="Azo Sans" w:hAnsi="Azo Sans"/>
              </w:rPr>
              <w:br/>
              <w:t xml:space="preserve">se změnou kmenové samohlásky v přítomném čase </w:t>
            </w:r>
            <w:r w:rsidRPr="00CE1C3D">
              <w:rPr>
                <w:rFonts w:ascii="Azo Sans" w:hAnsi="Azo Sans"/>
                <w:i/>
              </w:rPr>
              <w:t>presente de indicativo</w:t>
            </w:r>
            <w:r w:rsidRPr="00CE1C3D">
              <w:rPr>
                <w:rFonts w:ascii="Azo Sans" w:hAnsi="Azo Sans"/>
              </w:rPr>
              <w:t xml:space="preserve"> (e&gt;ie, o&gt;ue, u&gt;ue, e&gt;i)</w:t>
            </w:r>
          </w:p>
          <w:p w14:paraId="0C8EB137" w14:textId="77777777" w:rsidR="00EE6217" w:rsidRDefault="00EE6217" w:rsidP="009C4430">
            <w:pPr>
              <w:ind w:left="0" w:hanging="2"/>
              <w:jc w:val="both"/>
              <w:rPr>
                <w:sz w:val="24"/>
              </w:rPr>
            </w:pP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314E6A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hovoří o každodenních činnostech</w:t>
            </w:r>
          </w:p>
          <w:p w14:paraId="539A24A1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vyjádří slovně i písemně kolik je hodin</w:t>
            </w:r>
          </w:p>
          <w:p w14:paraId="5B7C1272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ptá se na čas</w:t>
            </w:r>
          </w:p>
          <w:p w14:paraId="41DC9713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chronologicky uspořádá činnosti dne a hovoří o nich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9C90D0" w14:textId="77777777" w:rsidR="00EE6217" w:rsidRDefault="00EE6217" w:rsidP="009C4430">
            <w:pPr>
              <w:ind w:left="0" w:hanging="2"/>
              <w:rPr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6C5E64" w14:textId="77777777" w:rsidR="00EE6217" w:rsidRDefault="00EE6217" w:rsidP="009C4430">
            <w:pPr>
              <w:ind w:left="0" w:hanging="2"/>
            </w:pPr>
          </w:p>
        </w:tc>
      </w:tr>
      <w:tr w:rsidR="00EE6217" w14:paraId="4A5274E4" w14:textId="77777777" w:rsidTr="009C4430">
        <w:trPr>
          <w:trHeight w:val="277"/>
        </w:trPr>
        <w:tc>
          <w:tcPr>
            <w:tcW w:w="131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CB48C6" w14:textId="77777777" w:rsidR="00EE6217" w:rsidRDefault="00EE6217" w:rsidP="009C4430">
            <w:pPr>
              <w:ind w:left="0" w:hanging="2"/>
            </w:pPr>
            <w:r>
              <w:lastRenderedPageBreak/>
              <w:t>8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B3B6C3" w14:textId="77777777" w:rsidR="00EE6217" w:rsidRDefault="00EE6217" w:rsidP="009C4430">
            <w:pPr>
              <w:ind w:left="0" w:hanging="2"/>
              <w:jc w:val="both"/>
              <w:rPr>
                <w:sz w:val="24"/>
              </w:rPr>
            </w:pPr>
            <w:r>
              <w:rPr>
                <w:sz w:val="24"/>
              </w:rPr>
              <w:t>Unidad 7</w:t>
            </w:r>
          </w:p>
          <w:p w14:paraId="3E7720B8" w14:textId="77777777" w:rsidR="00EE6217" w:rsidRPr="00CE1C3D" w:rsidRDefault="00EE6217" w:rsidP="00DC7024">
            <w:pPr>
              <w:numPr>
                <w:ilvl w:val="0"/>
                <w:numId w:val="231"/>
              </w:numPr>
              <w:tabs>
                <w:tab w:val="clear" w:pos="720"/>
              </w:tabs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t>nepravidelná slovesa</w:t>
            </w:r>
            <w:r w:rsidRPr="00CE1C3D">
              <w:rPr>
                <w:rFonts w:ascii="Azo Sans" w:hAnsi="Azo Sans"/>
              </w:rPr>
              <w:br/>
              <w:t xml:space="preserve">v přítomném čase </w:t>
            </w:r>
            <w:r w:rsidRPr="00CE1C3D">
              <w:rPr>
                <w:rFonts w:ascii="Azo Sans" w:hAnsi="Azo Sans"/>
                <w:i/>
              </w:rPr>
              <w:t>presente de indicativo</w:t>
            </w:r>
            <w:r w:rsidRPr="00CE1C3D">
              <w:rPr>
                <w:rFonts w:ascii="Azo Sans" w:hAnsi="Azo Sans"/>
              </w:rPr>
              <w:t xml:space="preserve"> (</w:t>
            </w:r>
            <w:r w:rsidRPr="00CE1C3D">
              <w:rPr>
                <w:rFonts w:ascii="Azo Sans" w:hAnsi="Azo Sans"/>
                <w:i/>
              </w:rPr>
              <w:t>hacer, salir</w:t>
            </w:r>
            <w:r w:rsidRPr="00CE1C3D">
              <w:rPr>
                <w:rFonts w:ascii="Azo Sans" w:hAnsi="Azo Sans"/>
              </w:rPr>
              <w:t>)</w:t>
            </w:r>
          </w:p>
          <w:p w14:paraId="7B2F106D" w14:textId="77777777" w:rsidR="00EE6217" w:rsidRPr="00CE1C3D" w:rsidRDefault="00EE6217" w:rsidP="00DC7024">
            <w:pPr>
              <w:numPr>
                <w:ilvl w:val="0"/>
                <w:numId w:val="231"/>
              </w:numPr>
              <w:tabs>
                <w:tab w:val="clear" w:pos="720"/>
              </w:tabs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t>zvratná slovesa</w:t>
            </w:r>
          </w:p>
          <w:p w14:paraId="579620C7" w14:textId="77777777" w:rsidR="00EE6217" w:rsidRDefault="00EE6217" w:rsidP="009C4430">
            <w:pPr>
              <w:ind w:left="0" w:hanging="2"/>
              <w:jc w:val="both"/>
              <w:rPr>
                <w:sz w:val="24"/>
              </w:rPr>
            </w:pPr>
            <w:r w:rsidRPr="00CE1C3D">
              <w:rPr>
                <w:rFonts w:ascii="Azo Sans" w:hAnsi="Azo Sans"/>
              </w:rPr>
              <w:t>příslovce a výrazy vyjadřující čas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7463CF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zeptá se na čas a sdělí, kolik je hodin</w:t>
            </w:r>
          </w:p>
          <w:p w14:paraId="4D25DD28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chronologicky uspořádá činnosti</w:t>
            </w:r>
          </w:p>
          <w:p w14:paraId="40A22305" w14:textId="77777777" w:rsidR="00EE6217" w:rsidRDefault="00EE6217" w:rsidP="009C4430">
            <w:pPr>
              <w:ind w:left="0" w:hanging="2"/>
            </w:pPr>
            <w:r>
              <w:t>Podle předem připravených poznámek hovoří na zadaná témata se správnou výslovností.  Rozumí jednoduchým poslechům i jednoduchým textům.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264857" w14:textId="77777777" w:rsidR="00EE6217" w:rsidRPr="00461000" w:rsidRDefault="00EE6217" w:rsidP="00DC7024">
            <w:pPr>
              <w:pStyle w:val="Odstavecseseznamem"/>
              <w:widowControl/>
              <w:numPr>
                <w:ilvl w:val="0"/>
                <w:numId w:val="228"/>
              </w:numPr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461000">
              <w:rPr>
                <w:rFonts w:ascii="Azo Sans" w:hAnsi="Azo Sans"/>
              </w:rPr>
              <w:t>denní doby ve Španělsku a jiných španělsky mluvících zemích</w:t>
            </w:r>
          </w:p>
          <w:p w14:paraId="02B1FD10" w14:textId="77777777" w:rsidR="00EE6217" w:rsidRDefault="00EE6217" w:rsidP="00DC7024">
            <w:pPr>
              <w:pStyle w:val="Odstavecseseznamem"/>
              <w:widowControl/>
              <w:numPr>
                <w:ilvl w:val="0"/>
                <w:numId w:val="228"/>
              </w:numPr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461000">
              <w:rPr>
                <w:rFonts w:ascii="Azo Sans" w:hAnsi="Azo Sans"/>
              </w:rPr>
              <w:t>časová písma v některých španělsky mluvících zemích</w:t>
            </w:r>
          </w:p>
          <w:p w14:paraId="0145FEEC" w14:textId="77777777" w:rsidR="00EE6217" w:rsidRPr="00B43756" w:rsidRDefault="00EE6217" w:rsidP="009C4430">
            <w:pPr>
              <w:pStyle w:val="Odstavecseseznamem"/>
              <w:widowControl/>
              <w:ind w:left="0" w:hanging="2"/>
              <w:textAlignment w:val="auto"/>
              <w:rPr>
                <w:rFonts w:ascii="Azo Sans" w:hAnsi="Azo Sans"/>
              </w:rPr>
            </w:pPr>
            <w:r>
              <w:t>EGS- Evropa a svět nás zajímá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514860" w14:textId="77777777" w:rsidR="00EE6217" w:rsidRDefault="00EE6217" w:rsidP="009C4430">
            <w:pPr>
              <w:ind w:left="0" w:hanging="2"/>
            </w:pPr>
          </w:p>
        </w:tc>
      </w:tr>
      <w:tr w:rsidR="00EE6217" w14:paraId="1136C7D3" w14:textId="77777777" w:rsidTr="009C4430">
        <w:trPr>
          <w:trHeight w:val="277"/>
        </w:trPr>
        <w:tc>
          <w:tcPr>
            <w:tcW w:w="131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5B3CBF" w14:textId="77777777" w:rsidR="00EE6217" w:rsidRDefault="00EE6217" w:rsidP="009C4430">
            <w:pPr>
              <w:ind w:left="0" w:hanging="2"/>
            </w:pPr>
            <w:r>
              <w:t>9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365722" w14:textId="77777777" w:rsidR="00EE6217" w:rsidRDefault="00EE6217" w:rsidP="009C4430">
            <w:pPr>
              <w:ind w:left="0" w:hanging="2"/>
              <w:jc w:val="both"/>
              <w:rPr>
                <w:sz w:val="24"/>
              </w:rPr>
            </w:pPr>
            <w:r>
              <w:rPr>
                <w:sz w:val="24"/>
              </w:rPr>
              <w:t>Unidad 8</w:t>
            </w:r>
          </w:p>
          <w:p w14:paraId="22B994D6" w14:textId="77777777" w:rsidR="00EE6217" w:rsidRPr="00CE1C3D" w:rsidRDefault="00EE6217" w:rsidP="00DC7024">
            <w:pPr>
              <w:numPr>
                <w:ilvl w:val="0"/>
                <w:numId w:val="231"/>
              </w:numPr>
              <w:tabs>
                <w:tab w:val="clear" w:pos="720"/>
              </w:tabs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t xml:space="preserve">sloveso </w:t>
            </w:r>
            <w:r w:rsidRPr="00CE1C3D">
              <w:rPr>
                <w:rFonts w:ascii="Azo Sans" w:hAnsi="Azo Sans"/>
                <w:i/>
              </w:rPr>
              <w:t>gustar</w:t>
            </w:r>
          </w:p>
          <w:p w14:paraId="448F9548" w14:textId="77777777" w:rsidR="00EE6217" w:rsidRPr="00CE1C3D" w:rsidRDefault="00EE6217" w:rsidP="00DC7024">
            <w:pPr>
              <w:numPr>
                <w:ilvl w:val="0"/>
                <w:numId w:val="231"/>
              </w:numPr>
              <w:tabs>
                <w:tab w:val="clear" w:pos="720"/>
              </w:tabs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t>nepravidelná slovesa</w:t>
            </w:r>
            <w:r w:rsidRPr="00CE1C3D">
              <w:rPr>
                <w:rFonts w:ascii="Azo Sans" w:hAnsi="Azo Sans"/>
              </w:rPr>
              <w:br/>
              <w:t xml:space="preserve">v přítomném čase </w:t>
            </w:r>
            <w:r w:rsidRPr="00CE1C3D">
              <w:rPr>
                <w:rFonts w:ascii="Azo Sans" w:hAnsi="Azo Sans"/>
                <w:i/>
              </w:rPr>
              <w:t xml:space="preserve">presente de indicativo </w:t>
            </w:r>
            <w:r w:rsidRPr="00CE1C3D">
              <w:rPr>
                <w:rFonts w:ascii="Azo Sans" w:hAnsi="Azo Sans"/>
              </w:rPr>
              <w:t>(</w:t>
            </w:r>
            <w:r w:rsidRPr="00CE1C3D">
              <w:rPr>
                <w:rFonts w:ascii="Azo Sans" w:hAnsi="Azo Sans"/>
                <w:i/>
              </w:rPr>
              <w:t>ver, saber, preferir, querer</w:t>
            </w:r>
            <w:r w:rsidRPr="00CE1C3D">
              <w:rPr>
                <w:rFonts w:ascii="Azo Sans" w:hAnsi="Azo Sans"/>
              </w:rPr>
              <w:t>)</w:t>
            </w:r>
          </w:p>
          <w:p w14:paraId="535EC631" w14:textId="77777777" w:rsidR="00EE6217" w:rsidRDefault="00EE6217" w:rsidP="009C4430">
            <w:pPr>
              <w:ind w:left="0" w:hanging="2"/>
              <w:jc w:val="both"/>
              <w:rPr>
                <w:sz w:val="24"/>
              </w:rPr>
            </w:pP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E63A3D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vyjádří své záliby a preference</w:t>
            </w:r>
          </w:p>
          <w:p w14:paraId="1C551A57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ptá se na preference</w:t>
            </w:r>
          </w:p>
          <w:p w14:paraId="07E04FE7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hovoří o svých zájmech a dovednostech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6611A8" w14:textId="77777777" w:rsidR="00EE6217" w:rsidRPr="00461000" w:rsidRDefault="00EE6217" w:rsidP="009C4430">
            <w:pPr>
              <w:pStyle w:val="Odstavecseseznamem"/>
              <w:widowControl/>
              <w:ind w:left="0" w:hanging="2"/>
              <w:textAlignment w:val="auto"/>
              <w:rPr>
                <w:rFonts w:ascii="Azo Sans" w:hAnsi="Azo Sans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C03179" w14:textId="77777777" w:rsidR="00EE6217" w:rsidRDefault="00EE6217" w:rsidP="009C4430">
            <w:pPr>
              <w:ind w:left="0" w:hanging="2"/>
            </w:pPr>
          </w:p>
        </w:tc>
      </w:tr>
      <w:tr w:rsidR="00EE6217" w14:paraId="2C52A92B" w14:textId="77777777" w:rsidTr="009C4430">
        <w:trPr>
          <w:trHeight w:val="277"/>
        </w:trPr>
        <w:tc>
          <w:tcPr>
            <w:tcW w:w="131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9CAD76" w14:textId="77777777" w:rsidR="00EE6217" w:rsidRDefault="00EE6217" w:rsidP="009C4430">
            <w:pPr>
              <w:ind w:left="0" w:hanging="2"/>
            </w:pPr>
            <w:r>
              <w:t>10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B77077" w14:textId="77777777" w:rsidR="00EE6217" w:rsidRDefault="00EE6217" w:rsidP="009C4430">
            <w:pPr>
              <w:ind w:left="0" w:hanging="2"/>
              <w:jc w:val="both"/>
              <w:rPr>
                <w:sz w:val="24"/>
              </w:rPr>
            </w:pPr>
            <w:r>
              <w:rPr>
                <w:sz w:val="24"/>
              </w:rPr>
              <w:t>Unidad 8</w:t>
            </w:r>
          </w:p>
          <w:p w14:paraId="5E6274F2" w14:textId="77777777" w:rsidR="00EE6217" w:rsidRPr="00CE1C3D" w:rsidRDefault="00EE6217" w:rsidP="00DC7024">
            <w:pPr>
              <w:numPr>
                <w:ilvl w:val="0"/>
                <w:numId w:val="231"/>
              </w:numPr>
              <w:tabs>
                <w:tab w:val="clear" w:pos="720"/>
              </w:tabs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t>osobní zájmena nepřímého předmětu (jednotné a množné číslo)</w:t>
            </w:r>
          </w:p>
          <w:p w14:paraId="022D6187" w14:textId="77777777" w:rsidR="00EE6217" w:rsidRPr="00CE1C3D" w:rsidRDefault="00EE6217" w:rsidP="00DC7024">
            <w:pPr>
              <w:numPr>
                <w:ilvl w:val="0"/>
                <w:numId w:val="231"/>
              </w:numPr>
              <w:tabs>
                <w:tab w:val="clear" w:pos="720"/>
              </w:tabs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t xml:space="preserve">konstrukce se </w:t>
            </w:r>
            <w:r w:rsidRPr="00CE1C3D">
              <w:rPr>
                <w:rFonts w:ascii="Azo Sans" w:hAnsi="Azo Sans"/>
                <w:i/>
              </w:rPr>
              <w:t>sí, no, también, tampoco</w:t>
            </w:r>
          </w:p>
          <w:p w14:paraId="220323F4" w14:textId="77777777" w:rsidR="00EE6217" w:rsidRDefault="00EE6217" w:rsidP="009C4430">
            <w:pPr>
              <w:ind w:left="0" w:hanging="2"/>
              <w:jc w:val="both"/>
              <w:rPr>
                <w:sz w:val="24"/>
              </w:rPr>
            </w:pPr>
            <w:r w:rsidRPr="00CE1C3D">
              <w:rPr>
                <w:rFonts w:ascii="Azo Sans" w:hAnsi="Azo Sans"/>
              </w:rPr>
              <w:t>příslovce a výrazy vyjadřující frekvenci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870C0D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podá návrh</w:t>
            </w:r>
          </w:p>
          <w:p w14:paraId="70E63958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reaguje na návrh</w:t>
            </w:r>
          </w:p>
          <w:p w14:paraId="4B32D117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ptá se na frekvenci</w:t>
            </w:r>
          </w:p>
          <w:p w14:paraId="778C3D63" w14:textId="77777777" w:rsidR="00EE6217" w:rsidRDefault="00EE6217" w:rsidP="009C4430">
            <w:pPr>
              <w:pStyle w:val="Odstavecseseznamem"/>
              <w:ind w:left="0" w:hanging="2"/>
            </w:pPr>
            <w:r>
              <w:t>Žák rozumí probraným tématům a dokáže je aplikovat v praxi. S pomocí učitele zhodnotí svůj vlastní pokrok ve studiu.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1BFD98" w14:textId="77777777" w:rsidR="00EE6217" w:rsidRPr="00CE1C3D" w:rsidRDefault="00EE6217" w:rsidP="00DC7024">
            <w:pPr>
              <w:numPr>
                <w:ilvl w:val="0"/>
                <w:numId w:val="228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t>sporty oblíbené ve španělsky mluvícím světě</w:t>
            </w:r>
          </w:p>
          <w:p w14:paraId="7EDC8928" w14:textId="77777777" w:rsidR="00EE6217" w:rsidRDefault="00EE6217" w:rsidP="00DC7024">
            <w:pPr>
              <w:numPr>
                <w:ilvl w:val="0"/>
                <w:numId w:val="228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 w:rsidRPr="00CE1C3D">
              <w:rPr>
                <w:rFonts w:ascii="Azo Sans" w:hAnsi="Azo Sans"/>
              </w:rPr>
              <w:t>zdravé způsoby trávení volného času</w:t>
            </w:r>
          </w:p>
          <w:p w14:paraId="6D86B4AC" w14:textId="77777777" w:rsidR="00EE6217" w:rsidRPr="00CE1C3D" w:rsidRDefault="00EE6217" w:rsidP="009C4430">
            <w:pPr>
              <w:suppressAutoHyphens w:val="0"/>
              <w:ind w:left="0" w:hanging="2"/>
              <w:textAlignment w:val="auto"/>
              <w:rPr>
                <w:rFonts w:ascii="Azo Sans" w:hAnsi="Azo Sans"/>
              </w:rPr>
            </w:pPr>
            <w:r>
              <w:rPr>
                <w:rFonts w:ascii="Azo Sans" w:hAnsi="Azo Sans"/>
              </w:rPr>
              <w:t>Člověk a zdraví – výchova ke zdraví</w:t>
            </w:r>
          </w:p>
          <w:p w14:paraId="63CE0F1C" w14:textId="77777777" w:rsidR="00EE6217" w:rsidRDefault="00EE6217" w:rsidP="009C4430">
            <w:pPr>
              <w:ind w:left="0" w:hanging="2"/>
              <w:rPr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26A346" w14:textId="77777777" w:rsidR="00EE6217" w:rsidRDefault="00EE6217" w:rsidP="009C4430">
            <w:pPr>
              <w:ind w:left="0" w:hanging="2"/>
            </w:pPr>
          </w:p>
        </w:tc>
      </w:tr>
    </w:tbl>
    <w:p w14:paraId="7A30B075" w14:textId="77777777" w:rsidR="00EE6217" w:rsidRDefault="00EE6217" w:rsidP="00EE6217">
      <w:pPr>
        <w:tabs>
          <w:tab w:val="left" w:pos="-360"/>
        </w:tabs>
        <w:ind w:left="0" w:hanging="2"/>
      </w:pPr>
    </w:p>
    <w:p w14:paraId="38EE708A" w14:textId="77777777" w:rsidR="00EE6217" w:rsidRDefault="00EE6217" w:rsidP="00DC7024">
      <w:pPr>
        <w:widowControl w:val="0"/>
        <w:numPr>
          <w:ilvl w:val="0"/>
          <w:numId w:val="226"/>
        </w:numPr>
        <w:tabs>
          <w:tab w:val="left" w:pos="-720"/>
        </w:tabs>
        <w:overflowPunct w:val="0"/>
        <w:autoSpaceDE w:val="0"/>
        <w:autoSpaceDN w:val="0"/>
        <w:spacing w:line="240" w:lineRule="auto"/>
        <w:ind w:leftChars="0" w:left="0" w:firstLineChars="0" w:hanging="2"/>
        <w:textDirection w:val="lrTb"/>
        <w:textAlignment w:val="baseline"/>
        <w:outlineLvl w:val="9"/>
      </w:pPr>
      <w:r>
        <w:rPr>
          <w:sz w:val="24"/>
        </w:rPr>
        <w:t>rozliší slovní a větný přízvuk a orientuje se v četbě fonetických symbolů</w:t>
      </w:r>
    </w:p>
    <w:p w14:paraId="2E6037AC" w14:textId="77777777" w:rsidR="00EE6217" w:rsidRDefault="00EE6217" w:rsidP="00DC7024">
      <w:pPr>
        <w:widowControl w:val="0"/>
        <w:numPr>
          <w:ilvl w:val="0"/>
          <w:numId w:val="226"/>
        </w:numPr>
        <w:tabs>
          <w:tab w:val="left" w:pos="-720"/>
        </w:tabs>
        <w:overflowPunct w:val="0"/>
        <w:autoSpaceDE w:val="0"/>
        <w:autoSpaceDN w:val="0"/>
        <w:spacing w:line="240" w:lineRule="auto"/>
        <w:ind w:leftChars="0" w:left="0" w:firstLineChars="0" w:hanging="2"/>
        <w:textDirection w:val="lrTb"/>
        <w:textAlignment w:val="baseline"/>
        <w:outlineLvl w:val="9"/>
      </w:pPr>
      <w:r>
        <w:rPr>
          <w:sz w:val="24"/>
        </w:rPr>
        <w:t>reprodukuje vyslechnutý nebo přečtený text</w:t>
      </w:r>
    </w:p>
    <w:p w14:paraId="3C449DA6" w14:textId="77777777" w:rsidR="00EE6217" w:rsidRDefault="00EE6217" w:rsidP="00DC7024">
      <w:pPr>
        <w:widowControl w:val="0"/>
        <w:numPr>
          <w:ilvl w:val="0"/>
          <w:numId w:val="226"/>
        </w:numPr>
        <w:tabs>
          <w:tab w:val="left" w:pos="-720"/>
        </w:tabs>
        <w:overflowPunct w:val="0"/>
        <w:autoSpaceDE w:val="0"/>
        <w:autoSpaceDN w:val="0"/>
        <w:spacing w:line="240" w:lineRule="auto"/>
        <w:ind w:leftChars="0" w:left="0" w:firstLineChars="0" w:hanging="2"/>
        <w:textDirection w:val="lrTb"/>
        <w:textAlignment w:val="baseline"/>
        <w:outlineLvl w:val="9"/>
      </w:pPr>
      <w:r>
        <w:rPr>
          <w:sz w:val="24"/>
        </w:rPr>
        <w:t>používá slovníky a jazykové příručky</w:t>
      </w:r>
    </w:p>
    <w:p w14:paraId="2F60ACD1" w14:textId="77777777" w:rsidR="00EE6217" w:rsidRDefault="00EE6217" w:rsidP="00DC7024">
      <w:pPr>
        <w:widowControl w:val="0"/>
        <w:numPr>
          <w:ilvl w:val="0"/>
          <w:numId w:val="226"/>
        </w:numPr>
        <w:tabs>
          <w:tab w:val="left" w:pos="-720"/>
        </w:tabs>
        <w:overflowPunct w:val="0"/>
        <w:autoSpaceDE w:val="0"/>
        <w:autoSpaceDN w:val="0"/>
        <w:spacing w:line="240" w:lineRule="auto"/>
        <w:ind w:leftChars="0" w:left="0" w:firstLineChars="0" w:hanging="2"/>
        <w:textDirection w:val="lrTb"/>
        <w:textAlignment w:val="baseline"/>
        <w:outlineLvl w:val="9"/>
      </w:pPr>
      <w:r>
        <w:rPr>
          <w:sz w:val="24"/>
        </w:rPr>
        <w:t>pracuje s autentickými texty (časopisy, knihy, prospekty)</w:t>
      </w:r>
    </w:p>
    <w:p w14:paraId="21DF6C3D" w14:textId="2AD29AA7" w:rsidR="00F42E98" w:rsidRDefault="00EE6217" w:rsidP="00EE6217">
      <w:pPr>
        <w:ind w:left="0" w:hanging="2"/>
      </w:pPr>
      <w:r w:rsidRPr="005420BA">
        <w:rPr>
          <w:sz w:val="24"/>
        </w:rPr>
        <w:t>orientuje se v základních zeměpisných, hospodářských, kulturních a historických reáliích</w:t>
      </w:r>
    </w:p>
    <w:p w14:paraId="134831FC" w14:textId="77777777" w:rsidR="00F42E98" w:rsidRDefault="00F42E98" w:rsidP="00F42E98">
      <w:pPr>
        <w:ind w:left="0" w:hanging="2"/>
      </w:pPr>
    </w:p>
    <w:p w14:paraId="53B25182" w14:textId="77777777" w:rsidR="00F42E98" w:rsidRDefault="00F42E98" w:rsidP="00F42E98">
      <w:pPr>
        <w:ind w:left="0" w:hanging="2"/>
      </w:pPr>
    </w:p>
    <w:p w14:paraId="2936BDEF" w14:textId="77777777" w:rsidR="00EE6217" w:rsidRDefault="00EE6217" w:rsidP="00EE6217">
      <w:pPr>
        <w:ind w:left="2" w:hanging="4"/>
        <w:rPr>
          <w:sz w:val="44"/>
          <w:szCs w:val="44"/>
        </w:rPr>
      </w:pPr>
    </w:p>
    <w:p w14:paraId="1768DAFB" w14:textId="77777777" w:rsidR="00EE6217" w:rsidRDefault="00EE6217" w:rsidP="00EE6217">
      <w:pPr>
        <w:ind w:left="2" w:hanging="4"/>
        <w:rPr>
          <w:sz w:val="44"/>
          <w:szCs w:val="44"/>
        </w:rPr>
      </w:pPr>
    </w:p>
    <w:p w14:paraId="266CB97B" w14:textId="77777777" w:rsidR="00EE6217" w:rsidRDefault="00EE6217" w:rsidP="00EE6217">
      <w:pPr>
        <w:ind w:left="2" w:hanging="4"/>
        <w:rPr>
          <w:sz w:val="44"/>
          <w:szCs w:val="44"/>
        </w:rPr>
      </w:pPr>
    </w:p>
    <w:p w14:paraId="7055B21B" w14:textId="6F83FB9D" w:rsidR="00EE6217" w:rsidRDefault="00EE6217" w:rsidP="00EE6217">
      <w:pPr>
        <w:ind w:left="2" w:hanging="4"/>
        <w:rPr>
          <w:sz w:val="44"/>
          <w:szCs w:val="44"/>
        </w:rPr>
      </w:pPr>
      <w:r>
        <w:rPr>
          <w:sz w:val="44"/>
          <w:szCs w:val="44"/>
        </w:rPr>
        <w:lastRenderedPageBreak/>
        <w:t>Učební osnovy</w:t>
      </w:r>
    </w:p>
    <w:p w14:paraId="229EBBDC" w14:textId="77777777" w:rsidR="00EE6217" w:rsidRDefault="00EE6217" w:rsidP="00EE6217">
      <w:pPr>
        <w:ind w:left="2" w:hanging="4"/>
      </w:pPr>
      <w:r>
        <w:rPr>
          <w:sz w:val="44"/>
          <w:szCs w:val="44"/>
        </w:rPr>
        <w:t>Vzdělávací oblast</w:t>
      </w:r>
      <w:r>
        <w:rPr>
          <w:sz w:val="24"/>
        </w:rPr>
        <w:t xml:space="preserve">:  Jazyk a jazyková komunikace   Vzdělávací obor:  </w:t>
      </w:r>
      <w:r>
        <w:rPr>
          <w:b/>
          <w:sz w:val="24"/>
          <w:u w:val="single"/>
        </w:rPr>
        <w:t>Španělský jazyk</w:t>
      </w:r>
      <w:r>
        <w:rPr>
          <w:sz w:val="24"/>
        </w:rPr>
        <w:tab/>
        <w:t xml:space="preserve">  ročník  9.ABC (Explora 2)</w:t>
      </w:r>
    </w:p>
    <w:p w14:paraId="3E9998C0" w14:textId="1B2CC0C4" w:rsidR="00EE6217" w:rsidRDefault="00EE6217" w:rsidP="00EE6217">
      <w:pPr>
        <w:ind w:left="0" w:hanging="2"/>
      </w:pPr>
      <w:r>
        <w:rPr>
          <w:sz w:val="24"/>
        </w:rPr>
        <w:t xml:space="preserve">Mgr. L. Kučerová   </w:t>
      </w:r>
    </w:p>
    <w:p w14:paraId="2585CF93" w14:textId="77777777" w:rsidR="00EE6217" w:rsidRDefault="00EE6217" w:rsidP="00EE6217">
      <w:pPr>
        <w:ind w:left="0" w:hanging="2"/>
      </w:pPr>
    </w:p>
    <w:p w14:paraId="1978FB5E" w14:textId="77777777" w:rsidR="00EE6217" w:rsidRDefault="00EE6217" w:rsidP="00EE6217">
      <w:pPr>
        <w:ind w:left="0" w:hanging="2"/>
      </w:pPr>
    </w:p>
    <w:tbl>
      <w:tblPr>
        <w:tblW w:w="147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8"/>
        <w:gridCol w:w="2928"/>
        <w:gridCol w:w="4523"/>
        <w:gridCol w:w="3849"/>
        <w:gridCol w:w="2127"/>
      </w:tblGrid>
      <w:tr w:rsidR="00EE6217" w14:paraId="56652F05" w14:textId="77777777" w:rsidTr="009C4430">
        <w:trPr>
          <w:trHeight w:val="510"/>
        </w:trPr>
        <w:tc>
          <w:tcPr>
            <w:tcW w:w="13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500B21" w14:textId="77777777" w:rsidR="00EE6217" w:rsidRDefault="00EE6217" w:rsidP="009C4430">
            <w:pPr>
              <w:ind w:left="0" w:hanging="2"/>
            </w:pPr>
            <w:r>
              <w:rPr>
                <w:b/>
                <w:sz w:val="24"/>
              </w:rPr>
              <w:t>Období</w:t>
            </w:r>
          </w:p>
        </w:tc>
        <w:tc>
          <w:tcPr>
            <w:tcW w:w="292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C7E3DB" w14:textId="77777777" w:rsidR="00EE6217" w:rsidRDefault="00EE6217" w:rsidP="009C4430">
            <w:pPr>
              <w:ind w:left="0" w:hanging="2"/>
              <w:jc w:val="both"/>
            </w:pPr>
            <w:r>
              <w:rPr>
                <w:b/>
                <w:sz w:val="24"/>
              </w:rPr>
              <w:t>Téma (Učivo)</w:t>
            </w:r>
          </w:p>
        </w:tc>
        <w:tc>
          <w:tcPr>
            <w:tcW w:w="45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7D0D7E" w14:textId="77777777" w:rsidR="00EE6217" w:rsidRDefault="00EE6217" w:rsidP="009C4430">
            <w:pPr>
              <w:ind w:left="0" w:hanging="2"/>
            </w:pPr>
            <w:r>
              <w:rPr>
                <w:b/>
                <w:sz w:val="24"/>
              </w:rPr>
              <w:t>Znalosti  a dovednosti (výstup)</w:t>
            </w:r>
          </w:p>
        </w:tc>
        <w:tc>
          <w:tcPr>
            <w:tcW w:w="384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7B78D0" w14:textId="77777777" w:rsidR="00EE6217" w:rsidRDefault="00EE6217" w:rsidP="009C4430">
            <w:pPr>
              <w:ind w:left="0" w:hanging="2"/>
            </w:pPr>
            <w:r>
              <w:rPr>
                <w:b/>
                <w:sz w:val="24"/>
              </w:rPr>
              <w:t>Průřezová témata, projekty a kurzy, mezipředmětové vazby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D67576" w14:textId="77777777" w:rsidR="00EE6217" w:rsidRDefault="00EE6217" w:rsidP="009C4430">
            <w:pPr>
              <w:ind w:left="0" w:hanging="2"/>
            </w:pPr>
          </w:p>
        </w:tc>
      </w:tr>
      <w:tr w:rsidR="00EE6217" w14:paraId="5E331134" w14:textId="77777777" w:rsidTr="009C4430">
        <w:trPr>
          <w:trHeight w:val="964"/>
        </w:trPr>
        <w:tc>
          <w:tcPr>
            <w:tcW w:w="131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C9C1A4" w14:textId="77777777" w:rsidR="00EE6217" w:rsidRDefault="00EE6217" w:rsidP="009C4430">
            <w:pPr>
              <w:ind w:left="0" w:hanging="2"/>
            </w:pPr>
            <w:r>
              <w:t>1</w:t>
            </w:r>
          </w:p>
        </w:tc>
        <w:tc>
          <w:tcPr>
            <w:tcW w:w="292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16567F" w14:textId="77777777" w:rsidR="00EE6217" w:rsidRDefault="00EE6217" w:rsidP="009C4430">
            <w:pPr>
              <w:ind w:left="0" w:hanging="2"/>
              <w:jc w:val="both"/>
            </w:pPr>
            <w:r>
              <w:t>Repaso: Unidad 1 – 4</w:t>
            </w:r>
          </w:p>
          <w:p w14:paraId="2100F62C" w14:textId="77777777" w:rsidR="00EE6217" w:rsidRDefault="00EE6217" w:rsidP="009C4430">
            <w:pPr>
              <w:ind w:left="0" w:hanging="2"/>
              <w:jc w:val="both"/>
            </w:pPr>
            <w:r>
              <w:t>Přítomný čas prostý presente de indicativo vs. minulý čas pretérito perfecto de indicativo</w:t>
            </w:r>
          </w:p>
          <w:p w14:paraId="3CF0AAA9" w14:textId="77777777" w:rsidR="00EE6217" w:rsidRDefault="00EE6217" w:rsidP="009C4430">
            <w:pPr>
              <w:ind w:left="0" w:hanging="2"/>
              <w:jc w:val="both"/>
            </w:pPr>
          </w:p>
        </w:tc>
        <w:tc>
          <w:tcPr>
            <w:tcW w:w="452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CFE377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Hovoří o každodenních činnostech vs. hovoří o činnostech ukončených v nedávné minulosti (vacaciones de verano)</w:t>
            </w:r>
          </w:p>
          <w:p w14:paraId="7D5656C5" w14:textId="77777777" w:rsidR="00EE6217" w:rsidRDefault="00EE6217" w:rsidP="009C4430">
            <w:pPr>
              <w:pStyle w:val="Odstavecseseznamem"/>
              <w:ind w:left="0" w:hanging="2"/>
            </w:pPr>
          </w:p>
          <w:p w14:paraId="744BBE39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Hovoří o plánech a záměrech do budoucna</w:t>
            </w:r>
          </w:p>
        </w:tc>
        <w:tc>
          <w:tcPr>
            <w:tcW w:w="3849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CD77E3" w14:textId="77777777" w:rsidR="00EE6217" w:rsidRDefault="00EE6217" w:rsidP="009C4430">
            <w:pPr>
              <w:ind w:left="0" w:right="-1800" w:hanging="2"/>
            </w:pPr>
            <w:r>
              <w:t>EGS – Evropa a Svět nás zajímá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7CF797" w14:textId="77777777" w:rsidR="00EE6217" w:rsidRDefault="00EE6217" w:rsidP="009C4430">
            <w:pPr>
              <w:ind w:left="0" w:hanging="2"/>
            </w:pPr>
          </w:p>
        </w:tc>
      </w:tr>
      <w:tr w:rsidR="00EE6217" w14:paraId="1B831B02" w14:textId="77777777" w:rsidTr="009C4430">
        <w:trPr>
          <w:trHeight w:val="907"/>
        </w:trPr>
        <w:tc>
          <w:tcPr>
            <w:tcW w:w="13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27DE51" w14:textId="77777777" w:rsidR="00EE6217" w:rsidRDefault="00EE6217" w:rsidP="009C4430">
            <w:pPr>
              <w:ind w:left="0" w:hanging="2"/>
            </w:pPr>
            <w:r>
              <w:t>2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88AEE1" w14:textId="77777777" w:rsidR="00EE6217" w:rsidRDefault="00EE6217" w:rsidP="009C4430">
            <w:pPr>
              <w:ind w:left="0" w:hanging="2"/>
              <w:jc w:val="both"/>
            </w:pPr>
            <w:r>
              <w:t>Unidad 5</w:t>
            </w:r>
          </w:p>
          <w:p w14:paraId="02A9C555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Italic" w:eastAsia="SymbolMT" w:hAnsi="PalatinoLinotype-Italic" w:cs="PalatinoLinotype-Italic"/>
                <w:i/>
                <w:iCs/>
              </w:rPr>
            </w:pPr>
            <w:r>
              <w:rPr>
                <w:rFonts w:ascii="SymbolMT" w:eastAsia="SymbolMT" w:cs="SymbolMT" w:hint="eastAsia"/>
              </w:rPr>
              <w:t></w:t>
            </w:r>
            <w:r>
              <w:rPr>
                <w:rFonts w:ascii="SymbolMT" w:eastAsia="SymbolMT" w:cs="SymbolMT"/>
              </w:rPr>
              <w:t xml:space="preserve"> </w:t>
            </w:r>
            <w:r>
              <w:rPr>
                <w:rFonts w:ascii="PalatinoLinotype-Roman" w:eastAsia="SymbolMT" w:hAnsi="PalatinoLinotype-Roman" w:cs="PalatinoLinotype-Roman"/>
              </w:rPr>
              <w:t xml:space="preserve">porovnání sloves </w:t>
            </w:r>
            <w:r>
              <w:rPr>
                <w:rFonts w:ascii="PalatinoLinotype-Italic" w:eastAsia="SymbolMT" w:hAnsi="PalatinoLinotype-Italic" w:cs="PalatinoLinotype-Italic"/>
                <w:i/>
                <w:iCs/>
              </w:rPr>
              <w:t>estar</w:t>
            </w:r>
            <w:r>
              <w:rPr>
                <w:rFonts w:ascii="PalatinoLinotype-Roman" w:eastAsia="SymbolMT" w:hAnsi="PalatinoLinotype-Roman" w:cs="PalatinoLinotype-Roman"/>
              </w:rPr>
              <w:t xml:space="preserve">, </w:t>
            </w:r>
            <w:r>
              <w:rPr>
                <w:rFonts w:ascii="PalatinoLinotype-Italic" w:eastAsia="SymbolMT" w:hAnsi="PalatinoLinotype-Italic" w:cs="PalatinoLinotype-Italic"/>
                <w:i/>
                <w:iCs/>
              </w:rPr>
              <w:t>ser</w:t>
            </w:r>
          </w:p>
          <w:p w14:paraId="46040E51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Italic" w:eastAsia="SymbolMT" w:hAnsi="PalatinoLinotype-Italic" w:cs="PalatinoLinotype-Italic"/>
                <w:i/>
                <w:iCs/>
              </w:rPr>
            </w:pPr>
            <w:r>
              <w:rPr>
                <w:rFonts w:ascii="PalatinoLinotype-Roman" w:eastAsia="SymbolMT" w:hAnsi="PalatinoLinotype-Roman" w:cs="PalatinoLinotype-Roman"/>
              </w:rPr>
              <w:t xml:space="preserve">a </w:t>
            </w:r>
            <w:r>
              <w:rPr>
                <w:rFonts w:ascii="PalatinoLinotype-Italic" w:eastAsia="SymbolMT" w:hAnsi="PalatinoLinotype-Italic" w:cs="PalatinoLinotype-Italic"/>
                <w:i/>
                <w:iCs/>
              </w:rPr>
              <w:t>haber</w:t>
            </w:r>
          </w:p>
          <w:p w14:paraId="24A61B5D" w14:textId="77777777" w:rsidR="00EE6217" w:rsidRDefault="00EE6217" w:rsidP="009C4430">
            <w:pPr>
              <w:ind w:left="0" w:hanging="2"/>
              <w:jc w:val="both"/>
            </w:pP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74726A" w14:textId="77777777" w:rsidR="00EE6217" w:rsidRDefault="00EE6217" w:rsidP="00DC7024">
            <w:pPr>
              <w:widowControl w:val="0"/>
              <w:numPr>
                <w:ilvl w:val="0"/>
                <w:numId w:val="228"/>
              </w:numPr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 xml:space="preserve">Hovoří o plánech do budoucna </w:t>
            </w:r>
          </w:p>
          <w:p w14:paraId="755605C0" w14:textId="77777777" w:rsidR="00EE6217" w:rsidRDefault="00EE6217" w:rsidP="00DC7024">
            <w:pPr>
              <w:widowControl w:val="0"/>
              <w:numPr>
                <w:ilvl w:val="0"/>
                <w:numId w:val="228"/>
              </w:numPr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Popíše krajinu, zvířata, přírodu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278E44" w14:textId="77777777" w:rsidR="00EE6217" w:rsidRDefault="00EE6217" w:rsidP="00DC7024">
            <w:pPr>
              <w:widowControl w:val="0"/>
              <w:numPr>
                <w:ilvl w:val="0"/>
                <w:numId w:val="228"/>
              </w:numPr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Zajímavá místa v Latinské Americe, kultura Jižní Ameriky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896F65" w14:textId="77777777" w:rsidR="00EE6217" w:rsidRDefault="00EE6217" w:rsidP="009C4430">
            <w:pPr>
              <w:ind w:left="0" w:hanging="2"/>
            </w:pPr>
          </w:p>
        </w:tc>
      </w:tr>
      <w:tr w:rsidR="00EE6217" w14:paraId="7AA2A1D7" w14:textId="77777777" w:rsidTr="009C4430">
        <w:trPr>
          <w:trHeight w:val="277"/>
        </w:trPr>
        <w:tc>
          <w:tcPr>
            <w:tcW w:w="131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AFEF1E" w14:textId="77777777" w:rsidR="00EE6217" w:rsidRDefault="00EE6217" w:rsidP="009C4430">
            <w:pPr>
              <w:ind w:left="0" w:hanging="2"/>
            </w:pPr>
            <w:r>
              <w:t>3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74FC7E" w14:textId="77777777" w:rsidR="00EE6217" w:rsidRPr="007A0E32" w:rsidRDefault="00EE6217" w:rsidP="009C4430">
            <w:pPr>
              <w:ind w:left="0" w:hanging="2"/>
              <w:jc w:val="both"/>
              <w:rPr>
                <w:sz w:val="24"/>
              </w:rPr>
            </w:pPr>
            <w:r>
              <w:rPr>
                <w:sz w:val="24"/>
              </w:rPr>
              <w:t>Unidad 5</w:t>
            </w:r>
          </w:p>
          <w:p w14:paraId="020764E0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Roman" w:eastAsia="SymbolMT" w:hAnsi="PalatinoLinotype-Roman" w:cs="PalatinoLinotype-Roman"/>
              </w:rPr>
            </w:pPr>
            <w:r>
              <w:rPr>
                <w:rFonts w:ascii="SymbolMT" w:eastAsia="SymbolMT" w:cs="SymbolMT" w:hint="eastAsia"/>
              </w:rPr>
              <w:t></w:t>
            </w:r>
            <w:r>
              <w:rPr>
                <w:rFonts w:ascii="SymbolMT" w:eastAsia="SymbolMT" w:cs="SymbolMT"/>
              </w:rPr>
              <w:t xml:space="preserve"> </w:t>
            </w:r>
            <w:r>
              <w:rPr>
                <w:rFonts w:ascii="PalatinoLinotype-Roman" w:eastAsia="SymbolMT" w:hAnsi="PalatinoLinotype-Roman" w:cs="PalatinoLinotype-Roman"/>
              </w:rPr>
              <w:t>neosobní tvary sloves</w:t>
            </w:r>
          </w:p>
          <w:p w14:paraId="70B5A13D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Roman" w:eastAsia="SymbolMT" w:hAnsi="PalatinoLinotype-Roman" w:cs="PalatinoLinotype-Roman"/>
              </w:rPr>
            </w:pPr>
            <w:r>
              <w:rPr>
                <w:rFonts w:ascii="SymbolMT" w:eastAsia="SymbolMT" w:cs="SymbolMT" w:hint="eastAsia"/>
              </w:rPr>
              <w:t></w:t>
            </w:r>
            <w:r>
              <w:rPr>
                <w:rFonts w:ascii="SymbolMT" w:eastAsia="SymbolMT" w:cs="SymbolMT"/>
              </w:rPr>
              <w:t xml:space="preserve"> </w:t>
            </w:r>
            <w:r>
              <w:rPr>
                <w:rFonts w:ascii="PalatinoLinotype-Roman" w:eastAsia="SymbolMT" w:hAnsi="PalatinoLinotype-Roman" w:cs="PalatinoLinotype-Roman"/>
              </w:rPr>
              <w:t>neosobní konstrukce se</w:t>
            </w:r>
          </w:p>
          <w:p w14:paraId="02F7A664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Italic" w:eastAsia="SymbolMT" w:hAnsi="PalatinoLinotype-Italic" w:cs="PalatinoLinotype-Italic"/>
                <w:i/>
                <w:iCs/>
              </w:rPr>
            </w:pPr>
            <w:r>
              <w:rPr>
                <w:rFonts w:ascii="PalatinoLinotype-Roman" w:eastAsia="SymbolMT" w:hAnsi="PalatinoLinotype-Roman" w:cs="PalatinoLinotype-Roman"/>
              </w:rPr>
              <w:t xml:space="preserve">zájmenem </w:t>
            </w:r>
            <w:r>
              <w:rPr>
                <w:rFonts w:ascii="PalatinoLinotype-Italic" w:eastAsia="SymbolMT" w:hAnsi="PalatinoLinotype-Italic" w:cs="PalatinoLinotype-Italic"/>
                <w:i/>
                <w:iCs/>
              </w:rPr>
              <w:t>se</w:t>
            </w:r>
          </w:p>
          <w:p w14:paraId="71B6ECDE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Roman" w:eastAsia="SymbolMT" w:hAnsi="PalatinoLinotype-Roman" w:cs="PalatinoLinotype-Roman"/>
              </w:rPr>
            </w:pPr>
            <w:r>
              <w:rPr>
                <w:rFonts w:ascii="SymbolMT" w:eastAsia="SymbolMT" w:cs="SymbolMT" w:hint="eastAsia"/>
              </w:rPr>
              <w:t></w:t>
            </w:r>
            <w:r>
              <w:rPr>
                <w:rFonts w:ascii="SymbolMT" w:eastAsia="SymbolMT" w:cs="SymbolMT"/>
              </w:rPr>
              <w:t xml:space="preserve"> </w:t>
            </w:r>
            <w:r>
              <w:rPr>
                <w:rFonts w:ascii="PalatinoLinotype-Roman" w:eastAsia="SymbolMT" w:hAnsi="PalatinoLinotype-Roman" w:cs="PalatinoLinotype-Roman"/>
              </w:rPr>
              <w:t xml:space="preserve">konstrukce </w:t>
            </w:r>
            <w:r>
              <w:rPr>
                <w:rFonts w:ascii="PalatinoLinotype-Italic" w:eastAsia="SymbolMT" w:hAnsi="PalatinoLinotype-Italic" w:cs="PalatinoLinotype-Italic"/>
                <w:i/>
                <w:iCs/>
              </w:rPr>
              <w:t xml:space="preserve">ir a </w:t>
            </w:r>
            <w:r>
              <w:rPr>
                <w:rFonts w:ascii="PalatinoLinotype-Roman" w:eastAsia="SymbolMT" w:hAnsi="PalatinoLinotype-Roman" w:cs="PalatinoLinotype-Roman"/>
              </w:rPr>
              <w:t>+ infinitiv</w:t>
            </w:r>
          </w:p>
          <w:p w14:paraId="11A9F6BE" w14:textId="77777777" w:rsidR="00EE6217" w:rsidRDefault="00EE6217" w:rsidP="009C4430">
            <w:pPr>
              <w:ind w:left="0" w:hanging="2"/>
              <w:jc w:val="both"/>
              <w:rPr>
                <w:sz w:val="24"/>
              </w:rPr>
            </w:pPr>
            <w:r>
              <w:rPr>
                <w:rFonts w:ascii="SymbolMT" w:eastAsia="SymbolMT" w:cs="SymbolMT" w:hint="eastAsia"/>
              </w:rPr>
              <w:t></w:t>
            </w:r>
            <w:r>
              <w:rPr>
                <w:rFonts w:ascii="SymbolMT" w:eastAsia="SymbolMT" w:cs="SymbolMT"/>
              </w:rPr>
              <w:t xml:space="preserve"> </w:t>
            </w:r>
            <w:r>
              <w:rPr>
                <w:rFonts w:ascii="PalatinoLinotype-Roman" w:eastAsia="SymbolMT" w:hAnsi="PalatinoLinotype-Roman" w:cs="PalatinoLinotype-Roman"/>
              </w:rPr>
              <w:t>třetí stupeň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6B8568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hovoří o počasí</w:t>
            </w:r>
          </w:p>
          <w:p w14:paraId="77E9AAF7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popíše volnočasové činnosti</w:t>
            </w:r>
          </w:p>
          <w:p w14:paraId="5A50AACF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hovoří o plánech do budoucna</w:t>
            </w:r>
          </w:p>
          <w:p w14:paraId="63B5A263" w14:textId="77777777" w:rsidR="00EE6217" w:rsidRDefault="00EE6217" w:rsidP="009C4430">
            <w:pPr>
              <w:pStyle w:val="Odstavecseseznamem"/>
              <w:ind w:left="0" w:hanging="2"/>
            </w:pPr>
          </w:p>
          <w:p w14:paraId="4A238BFA" w14:textId="77777777" w:rsidR="00EE6217" w:rsidRDefault="00EE6217" w:rsidP="009C4430">
            <w:pPr>
              <w:pStyle w:val="Odstavecseseznamem"/>
              <w:ind w:left="0" w:hanging="2"/>
            </w:pPr>
            <w:r>
              <w:t>Zapojí se do krátkého strukturovaného rozhovoru.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BDD1C2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Italic" w:hAnsi="PalatinoLinotype-Italic" w:cs="PalatinoLinotype-Italic"/>
                <w:i/>
                <w:iCs/>
              </w:rPr>
            </w:pPr>
            <w:r>
              <w:rPr>
                <w:rFonts w:ascii="PalatinoLinotype-Italic" w:hAnsi="PalatinoLinotype-Italic" w:cs="PalatinoLinotype-Italic"/>
                <w:i/>
                <w:iCs/>
              </w:rPr>
              <w:t>los Sanfermines</w:t>
            </w:r>
          </w:p>
          <w:p w14:paraId="1D24D473" w14:textId="77777777" w:rsidR="00EE6217" w:rsidRPr="009376EC" w:rsidRDefault="00EE6217" w:rsidP="009C4430">
            <w:pPr>
              <w:suppressAutoHyphens w:val="0"/>
              <w:ind w:left="0" w:hanging="2"/>
              <w:textAlignment w:val="auto"/>
              <w:rPr>
                <w:rFonts w:ascii="Azo Sans" w:hAnsi="Azo Sans"/>
              </w:rPr>
            </w:pPr>
            <w:r>
              <w:rPr>
                <w:rFonts w:ascii="SymbolMT" w:eastAsia="SymbolMT" w:hAnsi="PalatinoLinotype-Italic" w:cs="SymbolMT" w:hint="eastAsia"/>
              </w:rPr>
              <w:t></w:t>
            </w:r>
            <w:r>
              <w:rPr>
                <w:rFonts w:ascii="SymbolMT" w:eastAsia="SymbolMT" w:hAnsi="PalatinoLinotype-Italic" w:cs="SymbolMT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písnička „</w:t>
            </w:r>
            <w:r>
              <w:rPr>
                <w:rFonts w:ascii="PalatinoLinotype-Italic" w:hAnsi="PalatinoLinotype-Italic" w:cs="PalatinoLinotype-Italic"/>
                <w:i/>
                <w:iCs/>
              </w:rPr>
              <w:t>Canción de San Fermín</w:t>
            </w:r>
            <w:r>
              <w:rPr>
                <w:rFonts w:ascii="PalatinoLinotype-Roman" w:hAnsi="PalatinoLinotype-Roman" w:cs="PalatinoLinotype-Roman"/>
              </w:rPr>
              <w:t>“</w:t>
            </w:r>
          </w:p>
          <w:p w14:paraId="28F6F281" w14:textId="77777777" w:rsidR="00EE6217" w:rsidRPr="00CE1C3D" w:rsidRDefault="00EE6217" w:rsidP="009C4430">
            <w:pPr>
              <w:suppressAutoHyphens w:val="0"/>
              <w:ind w:left="0" w:hanging="2"/>
              <w:textAlignment w:val="auto"/>
              <w:rPr>
                <w:rFonts w:ascii="Azo Sans" w:hAnsi="Azo Sans"/>
              </w:rPr>
            </w:pPr>
            <w:r>
              <w:rPr>
                <w:sz w:val="24"/>
              </w:rPr>
              <w:t>EGS- Evropa a svět nás zajímá</w:t>
            </w:r>
          </w:p>
          <w:p w14:paraId="24C21795" w14:textId="77777777" w:rsidR="00EE6217" w:rsidRDefault="00EE6217" w:rsidP="009C4430">
            <w:pPr>
              <w:ind w:left="0" w:hanging="2"/>
              <w:rPr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0F6501" w14:textId="77777777" w:rsidR="00EE6217" w:rsidRDefault="00EE6217" w:rsidP="009C4430">
            <w:pPr>
              <w:ind w:left="0" w:hanging="2"/>
            </w:pPr>
          </w:p>
        </w:tc>
      </w:tr>
      <w:tr w:rsidR="00EE6217" w14:paraId="70E2C435" w14:textId="77777777" w:rsidTr="009C4430">
        <w:trPr>
          <w:trHeight w:val="277"/>
        </w:trPr>
        <w:tc>
          <w:tcPr>
            <w:tcW w:w="131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27A413" w14:textId="77777777" w:rsidR="00EE6217" w:rsidRDefault="00EE6217" w:rsidP="009C4430">
            <w:pPr>
              <w:ind w:left="0" w:hanging="2"/>
            </w:pPr>
            <w:r>
              <w:t>4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CE4731" w14:textId="77777777" w:rsidR="00EE6217" w:rsidRDefault="00EE6217" w:rsidP="009C4430">
            <w:pPr>
              <w:ind w:left="0" w:hanging="2"/>
              <w:jc w:val="both"/>
              <w:rPr>
                <w:sz w:val="24"/>
              </w:rPr>
            </w:pPr>
            <w:r>
              <w:rPr>
                <w:sz w:val="24"/>
              </w:rPr>
              <w:t>Unidad 6</w:t>
            </w:r>
          </w:p>
          <w:p w14:paraId="2F8DF7EC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Italic" w:hAnsi="PalatinoLinotype-Italic" w:cs="PalatinoLinotype-Italic"/>
                <w:i/>
                <w:iCs/>
              </w:rPr>
            </w:pPr>
            <w:r>
              <w:rPr>
                <w:rFonts w:ascii="PalatinoLinotype-Roman" w:hAnsi="PalatinoLinotype-Roman" w:cs="PalatinoLinotype-Roman"/>
              </w:rPr>
              <w:t xml:space="preserve">slovesa </w:t>
            </w:r>
            <w:r>
              <w:rPr>
                <w:rFonts w:ascii="PalatinoLinotype-Italic" w:hAnsi="PalatinoLinotype-Italic" w:cs="PalatinoLinotype-Italic"/>
                <w:i/>
                <w:iCs/>
              </w:rPr>
              <w:t>gustar, encantar,</w:t>
            </w:r>
          </w:p>
          <w:p w14:paraId="746CD965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Italic" w:hAnsi="PalatinoLinotype-Italic" w:cs="PalatinoLinotype-Italic"/>
                <w:i/>
                <w:iCs/>
              </w:rPr>
            </w:pPr>
            <w:r>
              <w:rPr>
                <w:rFonts w:ascii="PalatinoLinotype-Italic" w:hAnsi="PalatinoLinotype-Italic" w:cs="PalatinoLinotype-Italic"/>
                <w:i/>
                <w:iCs/>
              </w:rPr>
              <w:t>preferir</w:t>
            </w:r>
          </w:p>
          <w:p w14:paraId="0EDCEE88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Italic" w:hAnsi="PalatinoLinotype-Italic" w:cs="PalatinoLinotype-Italic"/>
                <w:i/>
                <w:iCs/>
              </w:rPr>
            </w:pPr>
            <w:r>
              <w:rPr>
                <w:rFonts w:ascii="SymbolMT" w:eastAsia="SymbolMT" w:hAnsi="PalatinoLinotype-Roman" w:cs="SymbolMT" w:hint="eastAsia"/>
              </w:rPr>
              <w:t></w:t>
            </w:r>
            <w:r>
              <w:rPr>
                <w:rFonts w:ascii="SymbolMT" w:eastAsia="SymbolMT" w:hAnsi="PalatinoLinotype-Roman" w:cs="SymbolMT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předložky </w:t>
            </w:r>
            <w:r>
              <w:rPr>
                <w:rFonts w:ascii="PalatinoLinotype-Italic" w:hAnsi="PalatinoLinotype-Italic" w:cs="PalatinoLinotype-Italic"/>
                <w:i/>
                <w:iCs/>
              </w:rPr>
              <w:t>por a para</w:t>
            </w:r>
          </w:p>
          <w:p w14:paraId="4CB78E2E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Roman" w:hAnsi="PalatinoLinotype-Roman" w:cs="PalatinoLinotype-Roman"/>
              </w:rPr>
            </w:pPr>
            <w:r>
              <w:rPr>
                <w:rFonts w:ascii="SymbolMT" w:eastAsia="SymbolMT" w:hAnsi="PalatinoLinotype-Roman" w:cs="SymbolMT" w:hint="eastAsia"/>
              </w:rPr>
              <w:t></w:t>
            </w:r>
            <w:r>
              <w:rPr>
                <w:rFonts w:ascii="SymbolMT" w:eastAsia="SymbolMT" w:hAnsi="PalatinoLinotype-Roman" w:cs="SymbolMT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vedlejší věty příčinné</w:t>
            </w:r>
          </w:p>
          <w:p w14:paraId="38D64C15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Italic" w:hAnsi="PalatinoLinotype-Italic" w:cs="PalatinoLinotype-Italic"/>
                <w:i/>
                <w:iCs/>
              </w:rPr>
            </w:pPr>
            <w:r>
              <w:rPr>
                <w:rFonts w:ascii="PalatinoLinotype-Roman" w:hAnsi="PalatinoLinotype-Roman" w:cs="PalatinoLinotype-Roman"/>
              </w:rPr>
              <w:t xml:space="preserve">a důvodové: </w:t>
            </w:r>
            <w:r>
              <w:rPr>
                <w:rFonts w:ascii="PalatinoLinotype-Italic" w:hAnsi="PalatinoLinotype-Italic" w:cs="PalatinoLinotype-Italic"/>
                <w:i/>
                <w:iCs/>
              </w:rPr>
              <w:t>porque</w:t>
            </w:r>
          </w:p>
          <w:p w14:paraId="1031A583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Roman" w:hAnsi="PalatinoLinotype-Roman" w:cs="PalatinoLinotype-Roman"/>
              </w:rPr>
            </w:pPr>
            <w:r>
              <w:rPr>
                <w:rFonts w:ascii="SymbolMT" w:eastAsia="SymbolMT" w:hAnsi="PalatinoLinotype-Roman" w:cs="SymbolMT" w:hint="eastAsia"/>
              </w:rPr>
              <w:lastRenderedPageBreak/>
              <w:t></w:t>
            </w:r>
            <w:r>
              <w:rPr>
                <w:rFonts w:ascii="SymbolMT" w:eastAsia="SymbolMT" w:hAnsi="PalatinoLinotype-Roman" w:cs="SymbolMT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věty důsledkové: </w:t>
            </w:r>
            <w:r>
              <w:rPr>
                <w:rFonts w:ascii="PalatinoLinotype-Italic" w:hAnsi="PalatinoLinotype-Italic" w:cs="PalatinoLinotype-Italic"/>
                <w:i/>
                <w:iCs/>
              </w:rPr>
              <w:t xml:space="preserve">para </w:t>
            </w:r>
            <w:r>
              <w:rPr>
                <w:rFonts w:ascii="PalatinoLinotype-Roman" w:hAnsi="PalatinoLinotype-Roman" w:cs="PalatinoLinotype-Roman"/>
              </w:rPr>
              <w:t>+</w:t>
            </w:r>
          </w:p>
          <w:p w14:paraId="5BA74AEF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Roman" w:hAnsi="PalatinoLinotype-Roman" w:cs="PalatinoLinotype-Roman"/>
              </w:rPr>
            </w:pPr>
            <w:r>
              <w:rPr>
                <w:rFonts w:ascii="PalatinoLinotype-Roman" w:hAnsi="PalatinoLinotype-Roman" w:cs="PalatinoLinotype-Roman"/>
              </w:rPr>
              <w:t>infinitiv</w:t>
            </w:r>
          </w:p>
          <w:p w14:paraId="3BF2A371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Italic" w:hAnsi="PalatinoLinotype-Italic" w:cs="PalatinoLinotype-Italic"/>
                <w:i/>
                <w:iCs/>
              </w:rPr>
            </w:pPr>
          </w:p>
          <w:p w14:paraId="6675001D" w14:textId="77777777" w:rsidR="00EE6217" w:rsidRDefault="00EE6217" w:rsidP="009C4430">
            <w:pPr>
              <w:ind w:left="0" w:hanging="2"/>
              <w:jc w:val="both"/>
              <w:rPr>
                <w:sz w:val="24"/>
              </w:rPr>
            </w:pP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923F1D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lastRenderedPageBreak/>
              <w:t>hovoří o zvycích v přítomném čase</w:t>
            </w:r>
          </w:p>
          <w:p w14:paraId="528C0890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popíše televizní program</w:t>
            </w:r>
          </w:p>
          <w:p w14:paraId="61314BA9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popíše výhody a nevýhody kina a internetu</w:t>
            </w:r>
          </w:p>
          <w:p w14:paraId="3B3079F2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používá přídavná jména k vyjádření názoru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C313CD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Italic" w:hAnsi="PalatinoLinotype-Italic" w:cs="PalatinoLinotype-Italic"/>
                <w:i/>
                <w:iCs/>
              </w:rPr>
            </w:pPr>
            <w:r>
              <w:rPr>
                <w:rFonts w:ascii="PalatinoLinotype-Italic" w:hAnsi="PalatinoLinotype-Italic" w:cs="PalatinoLinotype-Italic"/>
                <w:i/>
                <w:iCs/>
              </w:rPr>
              <w:t>Způsoby přijímání telefonního hovoru ve Španělsku a v Americe</w:t>
            </w:r>
          </w:p>
          <w:p w14:paraId="4FDB85F9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Italic" w:hAnsi="PalatinoLinotype-Italic" w:cs="PalatinoLinotype-Italic"/>
                <w:i/>
                <w:iCs/>
              </w:rPr>
            </w:pPr>
            <w:r>
              <w:rPr>
                <w:rFonts w:ascii="PalatinoLinotype-Italic" w:hAnsi="PalatinoLinotype-Italic" w:cs="PalatinoLinotype-Italic"/>
                <w:i/>
                <w:iCs/>
              </w:rPr>
              <w:t>Nové technologie a komunikační prostředky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AF8DE1" w14:textId="77777777" w:rsidR="00EE6217" w:rsidRDefault="00EE6217" w:rsidP="009C4430">
            <w:pPr>
              <w:ind w:left="0" w:hanging="2"/>
            </w:pPr>
          </w:p>
        </w:tc>
      </w:tr>
      <w:tr w:rsidR="00EE6217" w14:paraId="71BD8375" w14:textId="77777777" w:rsidTr="009C4430">
        <w:trPr>
          <w:trHeight w:val="277"/>
        </w:trPr>
        <w:tc>
          <w:tcPr>
            <w:tcW w:w="131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8E0C6E" w14:textId="77777777" w:rsidR="00EE6217" w:rsidRDefault="00EE6217" w:rsidP="009C4430">
            <w:pPr>
              <w:ind w:left="0" w:hanging="2"/>
            </w:pPr>
            <w:r>
              <w:t>5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7FB672" w14:textId="77777777" w:rsidR="00EE6217" w:rsidRPr="00F76813" w:rsidRDefault="00EE6217" w:rsidP="009C4430">
            <w:pPr>
              <w:ind w:left="0" w:hanging="2"/>
              <w:jc w:val="both"/>
              <w:rPr>
                <w:sz w:val="24"/>
              </w:rPr>
            </w:pPr>
            <w:r>
              <w:rPr>
                <w:sz w:val="24"/>
              </w:rPr>
              <w:t>Unidad 6</w:t>
            </w:r>
          </w:p>
          <w:p w14:paraId="08870F21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Roman" w:hAnsi="PalatinoLinotype-Roman" w:cs="PalatinoLinotype-Roman"/>
              </w:rPr>
            </w:pPr>
            <w:r>
              <w:rPr>
                <w:rFonts w:ascii="SymbolMT" w:eastAsia="SymbolMT" w:hAnsi="PalatinoLinotype-Roman" w:cs="SymbolMT" w:hint="eastAsia"/>
              </w:rPr>
              <w:t></w:t>
            </w:r>
            <w:r>
              <w:rPr>
                <w:rFonts w:ascii="SymbolMT" w:eastAsia="SymbolMT" w:hAnsi="PalatinoLinotype-Roman" w:cs="SymbolMT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porovnávací konstrukce se</w:t>
            </w:r>
          </w:p>
          <w:p w14:paraId="405C250D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Roman" w:hAnsi="PalatinoLinotype-Roman" w:cs="PalatinoLinotype-Roman"/>
              </w:rPr>
            </w:pPr>
            <w:r>
              <w:rPr>
                <w:rFonts w:ascii="PalatinoLinotype-Roman" w:hAnsi="PalatinoLinotype-Roman" w:cs="PalatinoLinotype-Roman"/>
              </w:rPr>
              <w:t>slovesy a podstatnými jmény</w:t>
            </w:r>
          </w:p>
          <w:p w14:paraId="2A06492D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Roman" w:hAnsi="PalatinoLinotype-Roman" w:cs="PalatinoLinotype-Roman"/>
              </w:rPr>
            </w:pPr>
            <w:r>
              <w:rPr>
                <w:rFonts w:ascii="SymbolMT" w:eastAsia="SymbolMT" w:hAnsi="PalatinoLinotype-Roman" w:cs="SymbolMT" w:hint="eastAsia"/>
              </w:rPr>
              <w:t></w:t>
            </w:r>
            <w:r>
              <w:rPr>
                <w:rFonts w:ascii="SymbolMT" w:eastAsia="SymbolMT" w:hAnsi="PalatinoLinotype-Roman" w:cs="SymbolMT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slovesa sloužící k vyjádření</w:t>
            </w:r>
          </w:p>
          <w:p w14:paraId="4E321AF0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Italic" w:hAnsi="PalatinoLinotype-Italic" w:cs="PalatinoLinotype-Italic"/>
                <w:i/>
                <w:iCs/>
              </w:rPr>
            </w:pPr>
            <w:r>
              <w:rPr>
                <w:rFonts w:ascii="PalatinoLinotype-Roman" w:hAnsi="PalatinoLinotype-Roman" w:cs="PalatinoLinotype-Roman"/>
              </w:rPr>
              <w:t xml:space="preserve">názoru: </w:t>
            </w:r>
            <w:r>
              <w:rPr>
                <w:rFonts w:ascii="PalatinoLinotype-Italic" w:hAnsi="PalatinoLinotype-Italic" w:cs="PalatinoLinotype-Italic"/>
                <w:i/>
                <w:iCs/>
              </w:rPr>
              <w:t>creo que</w:t>
            </w:r>
            <w:r>
              <w:rPr>
                <w:rFonts w:ascii="PalatinoLinotype-Roman" w:hAnsi="PalatinoLinotype-Roman" w:cs="PalatinoLinotype-Roman"/>
              </w:rPr>
              <w:t xml:space="preserve">, </w:t>
            </w:r>
            <w:r>
              <w:rPr>
                <w:rFonts w:ascii="PalatinoLinotype-Italic" w:hAnsi="PalatinoLinotype-Italic" w:cs="PalatinoLinotype-Italic"/>
                <w:i/>
                <w:iCs/>
              </w:rPr>
              <w:t>pienso que</w:t>
            </w:r>
            <w:r>
              <w:rPr>
                <w:rFonts w:ascii="PalatinoLinotype-Roman" w:hAnsi="PalatinoLinotype-Roman" w:cs="PalatinoLinotype-Roman"/>
              </w:rPr>
              <w:t xml:space="preserve">, </w:t>
            </w:r>
            <w:r>
              <w:rPr>
                <w:rFonts w:ascii="PalatinoLinotype-Italic" w:hAnsi="PalatinoLinotype-Italic" w:cs="PalatinoLinotype-Italic"/>
                <w:i/>
                <w:iCs/>
              </w:rPr>
              <w:t>me</w:t>
            </w:r>
          </w:p>
          <w:p w14:paraId="73404FFC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Roman" w:hAnsi="PalatinoLinotype-Roman" w:cs="PalatinoLinotype-Roman"/>
              </w:rPr>
            </w:pPr>
            <w:r>
              <w:rPr>
                <w:rFonts w:ascii="PalatinoLinotype-Italic" w:hAnsi="PalatinoLinotype-Italic" w:cs="PalatinoLinotype-Italic"/>
                <w:i/>
                <w:iCs/>
              </w:rPr>
              <w:t xml:space="preserve">parece que </w:t>
            </w:r>
            <w:r>
              <w:rPr>
                <w:rFonts w:ascii="PalatinoLinotype-Roman" w:hAnsi="PalatinoLinotype-Roman" w:cs="PalatinoLinotype-Roman"/>
              </w:rPr>
              <w:t>+ sloveso</w:t>
            </w:r>
          </w:p>
          <w:p w14:paraId="05497ED8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Roman" w:hAnsi="PalatinoLinotype-Roman" w:cs="PalatinoLinotype-Roman"/>
              </w:rPr>
            </w:pPr>
            <w:r>
              <w:rPr>
                <w:rFonts w:ascii="PalatinoLinotype-Roman" w:hAnsi="PalatinoLinotype-Roman" w:cs="PalatinoLinotype-Roman"/>
              </w:rPr>
              <w:t>v oznamovacím způsobu</w:t>
            </w:r>
          </w:p>
          <w:p w14:paraId="6F93E787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Roman" w:hAnsi="PalatinoLinotype-Roman" w:cs="PalatinoLinotype-Roman"/>
              </w:rPr>
            </w:pPr>
            <w:r>
              <w:rPr>
                <w:rFonts w:ascii="SymbolMT" w:eastAsia="SymbolMT" w:hAnsi="PalatinoLinotype-Roman" w:cs="SymbolMT" w:hint="eastAsia"/>
              </w:rPr>
              <w:t></w:t>
            </w:r>
            <w:r>
              <w:rPr>
                <w:rFonts w:ascii="SymbolMT" w:eastAsia="SymbolMT" w:hAnsi="PalatinoLinotype-Roman" w:cs="SymbolMT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tázací zájmena</w:t>
            </w:r>
          </w:p>
          <w:p w14:paraId="182615B0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Italic" w:hAnsi="PalatinoLinotype-Italic" w:cs="PalatinoLinotype-Italic"/>
                <w:i/>
                <w:iCs/>
              </w:rPr>
            </w:pPr>
            <w:r>
              <w:rPr>
                <w:rFonts w:ascii="SymbolMT" w:eastAsia="SymbolMT" w:hAnsi="PalatinoLinotype-Roman" w:cs="SymbolMT" w:hint="eastAsia"/>
              </w:rPr>
              <w:t></w:t>
            </w:r>
            <w:r>
              <w:rPr>
                <w:rFonts w:ascii="SymbolMT" w:eastAsia="SymbolMT" w:hAnsi="PalatinoLinotype-Roman" w:cs="SymbolMT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vztažná zájmena: </w:t>
            </w:r>
            <w:r>
              <w:rPr>
                <w:rFonts w:ascii="PalatinoLinotype-Italic" w:hAnsi="PalatinoLinotype-Italic" w:cs="PalatinoLinotype-Italic"/>
                <w:i/>
                <w:iCs/>
              </w:rPr>
              <w:t>que, donde</w:t>
            </w:r>
          </w:p>
          <w:p w14:paraId="081ACD4B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Roman" w:hAnsi="PalatinoLinotype-Roman" w:cs="PalatinoLinotype-Roman"/>
              </w:rPr>
            </w:pPr>
            <w:r>
              <w:rPr>
                <w:rFonts w:ascii="SymbolMT" w:eastAsia="SymbolMT" w:hAnsi="PalatinoLinotype-Roman" w:cs="SymbolMT" w:hint="eastAsia"/>
              </w:rPr>
              <w:t></w:t>
            </w:r>
            <w:r>
              <w:rPr>
                <w:rFonts w:ascii="SymbolMT" w:eastAsia="SymbolMT" w:hAnsi="PalatinoLinotype-Roman" w:cs="SymbolMT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konstrukce </w:t>
            </w:r>
            <w:r>
              <w:rPr>
                <w:rFonts w:ascii="PalatinoLinotype-Italic" w:hAnsi="PalatinoLinotype-Italic" w:cs="PalatinoLinotype-Italic"/>
                <w:i/>
                <w:iCs/>
              </w:rPr>
              <w:t>tener que</w:t>
            </w:r>
            <w:r>
              <w:rPr>
                <w:rFonts w:ascii="PalatinoLinotype-Roman" w:hAnsi="PalatinoLinotype-Roman" w:cs="PalatinoLinotype-Roman"/>
              </w:rPr>
              <w:t xml:space="preserve">, </w:t>
            </w:r>
            <w:r>
              <w:rPr>
                <w:rFonts w:ascii="PalatinoLinotype-Italic" w:hAnsi="PalatinoLinotype-Italic" w:cs="PalatinoLinotype-Italic"/>
                <w:i/>
                <w:iCs/>
              </w:rPr>
              <w:t>deber</w:t>
            </w:r>
            <w:r>
              <w:rPr>
                <w:rFonts w:ascii="PalatinoLinotype-Roman" w:hAnsi="PalatinoLinotype-Roman" w:cs="PalatinoLinotype-Roman"/>
              </w:rPr>
              <w:t>,</w:t>
            </w:r>
          </w:p>
          <w:p w14:paraId="07426D3F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Roman" w:hAnsi="PalatinoLinotype-Roman" w:cs="PalatinoLinotype-Roman"/>
              </w:rPr>
            </w:pPr>
            <w:r>
              <w:rPr>
                <w:rFonts w:ascii="PalatinoLinotype-Italic" w:hAnsi="PalatinoLinotype-Italic" w:cs="PalatinoLinotype-Italic"/>
                <w:i/>
                <w:iCs/>
              </w:rPr>
              <w:t xml:space="preserve">hay que </w:t>
            </w:r>
            <w:r>
              <w:rPr>
                <w:rFonts w:ascii="PalatinoLinotype-Roman" w:hAnsi="PalatinoLinotype-Roman" w:cs="PalatinoLinotype-Roman"/>
              </w:rPr>
              <w:t>+ infinitiv</w:t>
            </w:r>
          </w:p>
          <w:p w14:paraId="1A65C9CE" w14:textId="77777777" w:rsidR="00EE6217" w:rsidRDefault="00EE6217" w:rsidP="009C4430">
            <w:pPr>
              <w:ind w:left="0" w:hanging="2"/>
              <w:jc w:val="both"/>
              <w:rPr>
                <w:sz w:val="24"/>
              </w:rPr>
            </w:pPr>
            <w:r>
              <w:rPr>
                <w:rFonts w:ascii="SymbolMT" w:eastAsia="SymbolMT" w:hAnsi="PalatinoLinotype-Roman" w:cs="SymbolMT" w:hint="eastAsia"/>
              </w:rPr>
              <w:t></w:t>
            </w:r>
            <w:r>
              <w:rPr>
                <w:rFonts w:ascii="SymbolMT" w:eastAsia="SymbolMT" w:hAnsi="PalatinoLinotype-Roman" w:cs="SymbolMT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výslovnost </w:t>
            </w:r>
            <w:r>
              <w:rPr>
                <w:rFonts w:ascii="PalatinoLinotype-Italic" w:hAnsi="PalatinoLinotype-Italic" w:cs="PalatinoLinotype-Italic"/>
                <w:i/>
                <w:iCs/>
              </w:rPr>
              <w:t>i, í, y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FB94FD" w14:textId="77777777" w:rsidR="00EE6217" w:rsidRDefault="00EE6217" w:rsidP="009C4430">
            <w:pPr>
              <w:pStyle w:val="Odstavecseseznamem"/>
              <w:ind w:left="0" w:hanging="2"/>
            </w:pPr>
          </w:p>
          <w:p w14:paraId="478F8DBE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telefonuje</w:t>
            </w:r>
          </w:p>
          <w:p w14:paraId="693D9813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vyjádří zákaz</w:t>
            </w:r>
          </w:p>
          <w:p w14:paraId="7AFFF9E0" w14:textId="77777777" w:rsidR="00EE6217" w:rsidRDefault="00EE6217" w:rsidP="009C4430">
            <w:pPr>
              <w:pStyle w:val="Odstavecseseznamem"/>
              <w:ind w:left="0" w:hanging="2"/>
            </w:pPr>
            <w:r>
              <w:t>Napíše jednoduché věty týkající se výše uvedených témat a také na zadaná témata hovoří.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21F292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Roman" w:hAnsi="PalatinoLinotype-Roman" w:cs="PalatinoLinotype-Roman"/>
              </w:rPr>
            </w:pPr>
            <w:r>
              <w:rPr>
                <w:rFonts w:ascii="PalatinoLinotype-Roman" w:hAnsi="PalatinoLinotype-Roman" w:cs="PalatinoLinotype-Roman"/>
              </w:rPr>
              <w:t>nové technologie a nové zvyky s nimi spojené</w:t>
            </w:r>
          </w:p>
          <w:p w14:paraId="3663AFF8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Roman" w:hAnsi="PalatinoLinotype-Roman" w:cs="PalatinoLinotype-Roman"/>
              </w:rPr>
            </w:pPr>
            <w:r>
              <w:rPr>
                <w:rFonts w:ascii="SymbolMT" w:eastAsia="SymbolMT" w:hAnsi="PalatinoLinotype-Roman" w:cs="SymbolMT" w:hint="eastAsia"/>
              </w:rPr>
              <w:t></w:t>
            </w:r>
            <w:r>
              <w:rPr>
                <w:rFonts w:ascii="SymbolMT" w:eastAsia="SymbolMT" w:hAnsi="PalatinoLinotype-Roman" w:cs="SymbolMT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komunikační prostředky</w:t>
            </w:r>
          </w:p>
          <w:p w14:paraId="29628A46" w14:textId="77777777" w:rsidR="00EE6217" w:rsidRDefault="00EE6217" w:rsidP="00DC7024">
            <w:pPr>
              <w:numPr>
                <w:ilvl w:val="0"/>
                <w:numId w:val="228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ascii="Azo Sans" w:hAnsi="Azo Sans"/>
              </w:rPr>
            </w:pPr>
            <w:r>
              <w:rPr>
                <w:rFonts w:ascii="SymbolMT" w:eastAsia="SymbolMT" w:hAnsi="PalatinoLinotype-Roman" w:cs="SymbolMT" w:hint="eastAsia"/>
              </w:rPr>
              <w:t></w:t>
            </w:r>
            <w:r>
              <w:rPr>
                <w:rFonts w:ascii="SymbolMT" w:eastAsia="SymbolMT" w:hAnsi="PalatinoLinotype-Roman" w:cs="SymbolMT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latinskoamerické telenovely</w:t>
            </w:r>
          </w:p>
          <w:p w14:paraId="445F565A" w14:textId="77777777" w:rsidR="00EE6217" w:rsidRPr="00CE1C3D" w:rsidRDefault="00EE6217" w:rsidP="009C4430">
            <w:pPr>
              <w:suppressAutoHyphens w:val="0"/>
              <w:ind w:left="0" w:hanging="2"/>
              <w:textAlignment w:val="auto"/>
              <w:rPr>
                <w:rFonts w:ascii="Azo Sans" w:hAnsi="Azo Sans"/>
              </w:rPr>
            </w:pPr>
          </w:p>
          <w:p w14:paraId="18809A02" w14:textId="77777777" w:rsidR="00EE6217" w:rsidRDefault="00EE6217" w:rsidP="009C4430">
            <w:pPr>
              <w:ind w:left="0" w:hanging="2"/>
              <w:rPr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A0F401" w14:textId="77777777" w:rsidR="00EE6217" w:rsidRDefault="00EE6217" w:rsidP="009C4430">
            <w:pPr>
              <w:ind w:left="0" w:hanging="2"/>
            </w:pPr>
          </w:p>
        </w:tc>
      </w:tr>
      <w:tr w:rsidR="00EE6217" w14:paraId="7A7335C9" w14:textId="77777777" w:rsidTr="009C4430">
        <w:trPr>
          <w:trHeight w:val="277"/>
        </w:trPr>
        <w:tc>
          <w:tcPr>
            <w:tcW w:w="131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690915" w14:textId="77777777" w:rsidR="00EE6217" w:rsidRDefault="00EE6217" w:rsidP="009C4430">
            <w:pPr>
              <w:ind w:left="0" w:hanging="2"/>
            </w:pPr>
            <w:r>
              <w:t>6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8E1B8E" w14:textId="77777777" w:rsidR="00EE6217" w:rsidRDefault="00EE6217" w:rsidP="009C4430">
            <w:pPr>
              <w:ind w:left="0" w:hanging="2"/>
              <w:jc w:val="both"/>
              <w:rPr>
                <w:sz w:val="24"/>
              </w:rPr>
            </w:pPr>
            <w:r>
              <w:rPr>
                <w:sz w:val="24"/>
              </w:rPr>
              <w:t>Unidad 7</w:t>
            </w:r>
          </w:p>
          <w:p w14:paraId="5CC407E0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Italic" w:hAnsi="PalatinoLinotype-Italic" w:cs="PalatinoLinotype-Italic"/>
                <w:i/>
                <w:iCs/>
              </w:rPr>
            </w:pPr>
            <w:r>
              <w:rPr>
                <w:rFonts w:ascii="PalatinoLinotype-Roman" w:hAnsi="PalatinoLinotype-Roman" w:cs="PalatinoLinotype-Roman"/>
              </w:rPr>
              <w:t xml:space="preserve">přítomný čas </w:t>
            </w:r>
            <w:r>
              <w:rPr>
                <w:rFonts w:ascii="PalatinoLinotype-Italic" w:hAnsi="PalatinoLinotype-Italic" w:cs="PalatinoLinotype-Italic"/>
                <w:i/>
                <w:iCs/>
              </w:rPr>
              <w:t>presente de</w:t>
            </w:r>
          </w:p>
          <w:p w14:paraId="676F0ECA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Italic" w:hAnsi="PalatinoLinotype-Italic" w:cs="PalatinoLinotype-Italic"/>
                <w:i/>
                <w:iCs/>
              </w:rPr>
            </w:pPr>
            <w:r>
              <w:rPr>
                <w:rFonts w:ascii="PalatinoLinotype-Italic" w:hAnsi="PalatinoLinotype-Italic" w:cs="PalatinoLinotype-Italic"/>
                <w:i/>
                <w:iCs/>
              </w:rPr>
              <w:t>indicativo</w:t>
            </w:r>
          </w:p>
          <w:p w14:paraId="2A97433C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Italic" w:hAnsi="PalatinoLinotype-Italic" w:cs="PalatinoLinotype-Italic"/>
                <w:i/>
                <w:iCs/>
              </w:rPr>
            </w:pPr>
            <w:r>
              <w:rPr>
                <w:rFonts w:ascii="SymbolMT" w:eastAsia="SymbolMT" w:hAnsi="PalatinoLinotype-Roman" w:cs="SymbolMT" w:hint="eastAsia"/>
              </w:rPr>
              <w:t></w:t>
            </w:r>
            <w:r>
              <w:rPr>
                <w:rFonts w:ascii="SymbolMT" w:eastAsia="SymbolMT" w:hAnsi="PalatinoLinotype-Roman" w:cs="SymbolMT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sloveso </w:t>
            </w:r>
            <w:r>
              <w:rPr>
                <w:rFonts w:ascii="PalatinoLinotype-Italic" w:hAnsi="PalatinoLinotype-Italic" w:cs="PalatinoLinotype-Italic"/>
                <w:i/>
                <w:iCs/>
              </w:rPr>
              <w:t>soler</w:t>
            </w:r>
          </w:p>
          <w:p w14:paraId="07FB2533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Roman" w:hAnsi="PalatinoLinotype-Roman" w:cs="PalatinoLinotype-Roman"/>
              </w:rPr>
            </w:pPr>
            <w:r>
              <w:rPr>
                <w:rFonts w:ascii="SymbolMT" w:eastAsia="SymbolMT" w:hAnsi="PalatinoLinotype-Roman" w:cs="SymbolMT" w:hint="eastAsia"/>
              </w:rPr>
              <w:t></w:t>
            </w:r>
            <w:r>
              <w:rPr>
                <w:rFonts w:ascii="SymbolMT" w:eastAsia="SymbolMT" w:hAnsi="PalatinoLinotype-Roman" w:cs="SymbolMT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neosobní konstrukce se</w:t>
            </w:r>
          </w:p>
          <w:p w14:paraId="48CEC52E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Italic" w:hAnsi="PalatinoLinotype-Italic" w:cs="PalatinoLinotype-Italic"/>
                <w:i/>
                <w:iCs/>
              </w:rPr>
            </w:pPr>
            <w:r>
              <w:rPr>
                <w:rFonts w:ascii="PalatinoLinotype-Roman" w:hAnsi="PalatinoLinotype-Roman" w:cs="PalatinoLinotype-Roman"/>
              </w:rPr>
              <w:t xml:space="preserve">zájmenem </w:t>
            </w:r>
            <w:r>
              <w:rPr>
                <w:rFonts w:ascii="PalatinoLinotype-Italic" w:hAnsi="PalatinoLinotype-Italic" w:cs="PalatinoLinotype-Italic"/>
                <w:i/>
                <w:iCs/>
              </w:rPr>
              <w:t>se</w:t>
            </w:r>
          </w:p>
          <w:p w14:paraId="3F6F63A2" w14:textId="77777777" w:rsidR="00EE6217" w:rsidRDefault="00EE6217" w:rsidP="009C4430">
            <w:pPr>
              <w:ind w:left="0" w:hanging="2"/>
              <w:jc w:val="both"/>
              <w:rPr>
                <w:sz w:val="24"/>
              </w:rPr>
            </w:pP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4E033D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Hovoří o zvycích v přítomném čase</w:t>
            </w:r>
          </w:p>
          <w:p w14:paraId="5EDEF647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Popíše události</w:t>
            </w:r>
          </w:p>
          <w:p w14:paraId="2A9AE7B2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Vyjadřuje své záliby, preference a názory</w:t>
            </w:r>
          </w:p>
          <w:p w14:paraId="13B772B4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Píše recept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B83176" w14:textId="77777777" w:rsidR="00EE6217" w:rsidRDefault="00EE6217" w:rsidP="009C4430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Otevírací hodiny obchodů a restaurací</w:t>
            </w:r>
          </w:p>
          <w:p w14:paraId="584E8669" w14:textId="77777777" w:rsidR="00EE6217" w:rsidRDefault="00EE6217" w:rsidP="009C4430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Siesta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873E70" w14:textId="77777777" w:rsidR="00EE6217" w:rsidRDefault="00EE6217" w:rsidP="009C4430">
            <w:pPr>
              <w:ind w:left="0" w:hanging="2"/>
            </w:pPr>
          </w:p>
        </w:tc>
      </w:tr>
      <w:tr w:rsidR="00EE6217" w14:paraId="5649F11F" w14:textId="77777777" w:rsidTr="009C4430">
        <w:trPr>
          <w:trHeight w:val="277"/>
        </w:trPr>
        <w:tc>
          <w:tcPr>
            <w:tcW w:w="131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E35DD3" w14:textId="77777777" w:rsidR="00EE6217" w:rsidRDefault="00EE6217" w:rsidP="009C4430">
            <w:pPr>
              <w:ind w:left="0" w:hanging="2"/>
            </w:pPr>
            <w:r>
              <w:t>7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934098" w14:textId="77777777" w:rsidR="00EE6217" w:rsidRDefault="00EE6217" w:rsidP="009C4430">
            <w:pPr>
              <w:ind w:left="0" w:hanging="2"/>
              <w:jc w:val="both"/>
              <w:rPr>
                <w:sz w:val="24"/>
              </w:rPr>
            </w:pPr>
            <w:r>
              <w:rPr>
                <w:sz w:val="24"/>
              </w:rPr>
              <w:t>Unidad 7</w:t>
            </w:r>
          </w:p>
          <w:p w14:paraId="3521D200" w14:textId="77777777" w:rsidR="00EE6217" w:rsidRPr="008F49CB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Italic" w:hAnsi="PalatinoLinotype-Italic" w:cs="PalatinoLinotype-Italic"/>
                <w:i/>
                <w:iCs/>
              </w:rPr>
            </w:pPr>
          </w:p>
          <w:p w14:paraId="6D82081D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Roman" w:hAnsi="PalatinoLinotype-Roman" w:cs="PalatinoLinotype-Roman"/>
              </w:rPr>
            </w:pPr>
            <w:r>
              <w:rPr>
                <w:rFonts w:ascii="SymbolMT" w:eastAsia="SymbolMT" w:hAnsi="PalatinoLinotype-Roman" w:cs="SymbolMT" w:hint="eastAsia"/>
              </w:rPr>
              <w:t></w:t>
            </w:r>
            <w:r>
              <w:rPr>
                <w:rFonts w:ascii="SymbolMT" w:eastAsia="SymbolMT" w:hAnsi="PalatinoLinotype-Roman" w:cs="SymbolMT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rozkazovací způsob v 2. osobě</w:t>
            </w:r>
          </w:p>
          <w:p w14:paraId="307E30A1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Roman" w:hAnsi="PalatinoLinotype-Roman" w:cs="PalatinoLinotype-Roman"/>
              </w:rPr>
            </w:pPr>
            <w:r>
              <w:rPr>
                <w:rFonts w:ascii="PalatinoLinotype-Roman" w:hAnsi="PalatinoLinotype-Roman" w:cs="PalatinoLinotype-Roman"/>
              </w:rPr>
              <w:t>jednotného čísla (</w:t>
            </w:r>
            <w:r>
              <w:rPr>
                <w:rFonts w:ascii="PalatinoLinotype-Italic" w:hAnsi="PalatinoLinotype-Italic" w:cs="PalatinoLinotype-Italic"/>
                <w:i/>
                <w:iCs/>
              </w:rPr>
              <w:t>tú</w:t>
            </w:r>
            <w:r>
              <w:rPr>
                <w:rFonts w:ascii="PalatinoLinotype-Roman" w:hAnsi="PalatinoLinotype-Roman" w:cs="PalatinoLinotype-Roman"/>
              </w:rPr>
              <w:t>)</w:t>
            </w:r>
          </w:p>
          <w:p w14:paraId="741C6022" w14:textId="77777777" w:rsidR="00EE6217" w:rsidRDefault="00EE6217" w:rsidP="009C4430">
            <w:pPr>
              <w:ind w:left="0" w:hanging="2"/>
              <w:jc w:val="both"/>
              <w:rPr>
                <w:sz w:val="24"/>
              </w:rPr>
            </w:pPr>
            <w:r>
              <w:rPr>
                <w:rFonts w:ascii="SymbolMT" w:eastAsia="SymbolMT" w:hAnsi="PalatinoLinotype-Roman" w:cs="SymbolMT" w:hint="eastAsia"/>
              </w:rPr>
              <w:t></w:t>
            </w:r>
            <w:r>
              <w:rPr>
                <w:rFonts w:ascii="SymbolMT" w:eastAsia="SymbolMT" w:hAnsi="PalatinoLinotype-Roman" w:cs="SymbolMT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zájmena přímého předmětu</w:t>
            </w:r>
          </w:p>
          <w:p w14:paraId="7FA0FBC6" w14:textId="77777777" w:rsidR="00EE6217" w:rsidRDefault="00EE6217" w:rsidP="009C4430">
            <w:pPr>
              <w:ind w:left="0" w:hanging="2"/>
              <w:jc w:val="both"/>
              <w:rPr>
                <w:sz w:val="24"/>
              </w:rPr>
            </w:pP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E7CBD8" w14:textId="77777777" w:rsidR="00EE6217" w:rsidRDefault="00EE6217" w:rsidP="00DC7024">
            <w:pPr>
              <w:widowControl w:val="0"/>
              <w:numPr>
                <w:ilvl w:val="0"/>
                <w:numId w:val="228"/>
              </w:numPr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Hovoří o zvycích ve španělsky mluvících zemích</w:t>
            </w:r>
          </w:p>
          <w:p w14:paraId="2084137C" w14:textId="77777777" w:rsidR="00EE6217" w:rsidRDefault="00EE6217" w:rsidP="00DC7024">
            <w:pPr>
              <w:widowControl w:val="0"/>
              <w:numPr>
                <w:ilvl w:val="0"/>
                <w:numId w:val="228"/>
              </w:numPr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Uděluje pokyny</w:t>
            </w:r>
          </w:p>
          <w:p w14:paraId="05EC32C0" w14:textId="77777777" w:rsidR="00EE6217" w:rsidRDefault="00EE6217" w:rsidP="00DC7024">
            <w:pPr>
              <w:widowControl w:val="0"/>
              <w:numPr>
                <w:ilvl w:val="0"/>
                <w:numId w:val="228"/>
              </w:numPr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Žádá o dovolení</w:t>
            </w:r>
          </w:p>
          <w:p w14:paraId="516393CA" w14:textId="77777777" w:rsidR="00EE6217" w:rsidRDefault="00EE6217" w:rsidP="00DC7024">
            <w:pPr>
              <w:widowControl w:val="0"/>
              <w:numPr>
                <w:ilvl w:val="0"/>
                <w:numId w:val="228"/>
              </w:numPr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Souhlasí i odmítá návrhy</w:t>
            </w:r>
          </w:p>
          <w:p w14:paraId="74299461" w14:textId="77777777" w:rsidR="00EE6217" w:rsidRDefault="00EE6217" w:rsidP="009C4430">
            <w:pPr>
              <w:ind w:left="0" w:hanging="2"/>
            </w:pPr>
          </w:p>
          <w:p w14:paraId="7A2E51EF" w14:textId="77777777" w:rsidR="00EE6217" w:rsidRDefault="00EE6217" w:rsidP="009C4430">
            <w:pPr>
              <w:ind w:left="0" w:hanging="2"/>
            </w:pPr>
            <w:r>
              <w:t>Podle předem připravených poznámek hovoří na zadaná témata se správnou výslovností.  Rozumí jednoduchým poslechům i jednoduchým textům.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0A3209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Roman" w:hAnsi="PalatinoLinotype-Roman" w:cs="PalatinoLinotype-Roman"/>
              </w:rPr>
            </w:pPr>
            <w:r>
              <w:rPr>
                <w:rFonts w:ascii="PalatinoLinotype-Roman" w:hAnsi="PalatinoLinotype-Roman" w:cs="PalatinoLinotype-Roman"/>
              </w:rPr>
              <w:t>španělská kuchyně</w:t>
            </w:r>
          </w:p>
          <w:p w14:paraId="482E78FB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Roman" w:hAnsi="PalatinoLinotype-Roman" w:cs="PalatinoLinotype-Roman"/>
              </w:rPr>
            </w:pPr>
            <w:r>
              <w:rPr>
                <w:rFonts w:ascii="SymbolMT" w:eastAsia="SymbolMT" w:hAnsi="PalatinoLinotype-Roman" w:cs="SymbolMT" w:hint="eastAsia"/>
              </w:rPr>
              <w:t></w:t>
            </w:r>
            <w:r>
              <w:rPr>
                <w:rFonts w:ascii="SymbolMT" w:eastAsia="SymbolMT" w:hAnsi="PalatinoLinotype-Roman" w:cs="SymbolMT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svátky: Den mrtvých, Vánoce, Silvestr, Velikonoční</w:t>
            </w:r>
          </w:p>
          <w:p w14:paraId="39E41CBC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Roman" w:hAnsi="PalatinoLinotype-Roman" w:cs="PalatinoLinotype-Roman"/>
              </w:rPr>
            </w:pPr>
            <w:r>
              <w:rPr>
                <w:rFonts w:ascii="PalatinoLinotype-Roman" w:hAnsi="PalatinoLinotype-Roman" w:cs="PalatinoLinotype-Roman"/>
              </w:rPr>
              <w:t>týden</w:t>
            </w:r>
          </w:p>
          <w:p w14:paraId="7F2F332E" w14:textId="77777777" w:rsidR="00EE6217" w:rsidRPr="009376EC" w:rsidRDefault="00EE6217" w:rsidP="009C4430">
            <w:pPr>
              <w:pStyle w:val="Odstavecseseznamem"/>
              <w:widowControl/>
              <w:ind w:left="0" w:hanging="2"/>
              <w:textAlignment w:val="auto"/>
              <w:rPr>
                <w:rFonts w:ascii="Azo Sans" w:hAnsi="Azo Sans"/>
              </w:rPr>
            </w:pPr>
          </w:p>
          <w:p w14:paraId="50CB7893" w14:textId="77777777" w:rsidR="00EE6217" w:rsidRPr="00B43756" w:rsidRDefault="00EE6217" w:rsidP="009C4430">
            <w:pPr>
              <w:pStyle w:val="Odstavecseseznamem"/>
              <w:widowControl/>
              <w:ind w:left="0" w:hanging="2"/>
              <w:textAlignment w:val="auto"/>
              <w:rPr>
                <w:rFonts w:ascii="Azo Sans" w:hAnsi="Azo Sans"/>
              </w:rPr>
            </w:pPr>
            <w:r>
              <w:t>EGS- Evropa a svět nás zajímá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DD8BD3" w14:textId="77777777" w:rsidR="00EE6217" w:rsidRDefault="00EE6217" w:rsidP="009C4430">
            <w:pPr>
              <w:ind w:left="0" w:hanging="2"/>
            </w:pPr>
          </w:p>
        </w:tc>
      </w:tr>
      <w:tr w:rsidR="00EE6217" w14:paraId="743B4F1C" w14:textId="77777777" w:rsidTr="009C4430">
        <w:trPr>
          <w:trHeight w:val="277"/>
        </w:trPr>
        <w:tc>
          <w:tcPr>
            <w:tcW w:w="131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B4196F" w14:textId="77777777" w:rsidR="00EE6217" w:rsidRDefault="00EE6217" w:rsidP="009C4430">
            <w:pPr>
              <w:ind w:left="0" w:hanging="2"/>
            </w:pPr>
            <w:r>
              <w:lastRenderedPageBreak/>
              <w:t>8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40BC19" w14:textId="77777777" w:rsidR="00EE6217" w:rsidRDefault="00EE6217" w:rsidP="009C4430">
            <w:pPr>
              <w:ind w:left="0" w:hanging="2"/>
              <w:jc w:val="both"/>
              <w:rPr>
                <w:rFonts w:ascii="SymbolMT" w:eastAsia="SymbolMT" w:cs="SymbolMT"/>
              </w:rPr>
            </w:pPr>
            <w:r>
              <w:rPr>
                <w:rFonts w:ascii="SymbolMT" w:eastAsia="SymbolMT" w:cs="SymbolMT" w:hint="eastAsia"/>
              </w:rPr>
              <w:t></w:t>
            </w:r>
            <w:r>
              <w:rPr>
                <w:rFonts w:ascii="SymbolMT" w:eastAsia="SymbolMT" w:cs="SymbolMT"/>
              </w:rPr>
              <w:t xml:space="preserve"> </w:t>
            </w:r>
            <w:r w:rsidRPr="008F49CB">
              <w:rPr>
                <w:rFonts w:ascii="SymbolMT" w:eastAsia="SymbolMT" w:cs="SymbolMT"/>
                <w:b/>
              </w:rPr>
              <w:t>Unidad 8</w:t>
            </w:r>
          </w:p>
          <w:p w14:paraId="1B7CDFD4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Italic" w:eastAsia="SymbolMT" w:hAnsi="PalatinoLinotype-Italic" w:cs="PalatinoLinotype-Italic"/>
                <w:i/>
                <w:iCs/>
              </w:rPr>
            </w:pPr>
            <w:r>
              <w:rPr>
                <w:rFonts w:ascii="PalatinoLinotype-Italic" w:eastAsia="SymbolMT" w:hAnsi="PalatinoLinotype-Italic" w:cs="PalatinoLinotype-Italic"/>
                <w:i/>
                <w:iCs/>
              </w:rPr>
              <w:t>pretérito perfecto</w:t>
            </w:r>
          </w:p>
          <w:p w14:paraId="20A38C34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Italic" w:eastAsia="SymbolMT" w:hAnsi="PalatinoLinotype-Italic" w:cs="PalatinoLinotype-Italic"/>
                <w:i/>
                <w:iCs/>
              </w:rPr>
            </w:pPr>
          </w:p>
          <w:p w14:paraId="3D46659B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Roman" w:eastAsia="SymbolMT" w:hAnsi="PalatinoLinotype-Roman" w:cs="PalatinoLinotype-Roman"/>
              </w:rPr>
            </w:pPr>
            <w:r>
              <w:rPr>
                <w:rFonts w:ascii="SymbolMT" w:eastAsia="SymbolMT" w:cs="SymbolMT" w:hint="eastAsia"/>
              </w:rPr>
              <w:t></w:t>
            </w:r>
            <w:r>
              <w:rPr>
                <w:rFonts w:ascii="SymbolMT" w:eastAsia="SymbolMT" w:cs="SymbolMT"/>
              </w:rPr>
              <w:t xml:space="preserve"> </w:t>
            </w:r>
            <w:r>
              <w:rPr>
                <w:rFonts w:ascii="PalatinoLinotype-Roman" w:eastAsia="SymbolMT" w:hAnsi="PalatinoLinotype-Roman" w:cs="PalatinoLinotype-Roman"/>
              </w:rPr>
              <w:t>pravidelné a nepravidelné</w:t>
            </w:r>
          </w:p>
          <w:p w14:paraId="50B4C66C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Roman" w:eastAsia="SymbolMT" w:hAnsi="PalatinoLinotype-Roman" w:cs="PalatinoLinotype-Roman"/>
              </w:rPr>
            </w:pPr>
            <w:r>
              <w:rPr>
                <w:rFonts w:ascii="PalatinoLinotype-Roman" w:eastAsia="SymbolMT" w:hAnsi="PalatinoLinotype-Roman" w:cs="PalatinoLinotype-Roman"/>
              </w:rPr>
              <w:t>tvary příčestí</w:t>
            </w:r>
          </w:p>
          <w:p w14:paraId="422CF247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Roman" w:eastAsia="SymbolMT" w:hAnsi="PalatinoLinotype-Roman" w:cs="PalatinoLinotype-Roman"/>
              </w:rPr>
            </w:pPr>
            <w:r>
              <w:rPr>
                <w:rFonts w:ascii="SymbolMT" w:eastAsia="SymbolMT" w:cs="SymbolMT" w:hint="eastAsia"/>
              </w:rPr>
              <w:t></w:t>
            </w:r>
            <w:r>
              <w:rPr>
                <w:rFonts w:ascii="SymbolMT" w:eastAsia="SymbolMT" w:cs="SymbolMT"/>
              </w:rPr>
              <w:t xml:space="preserve"> </w:t>
            </w:r>
            <w:r>
              <w:rPr>
                <w:rFonts w:ascii="PalatinoLinotype-Roman" w:eastAsia="SymbolMT" w:hAnsi="PalatinoLinotype-Roman" w:cs="PalatinoLinotype-Roman"/>
              </w:rPr>
              <w:t>zájmena přímého předmětu</w:t>
            </w:r>
          </w:p>
          <w:p w14:paraId="51576DDA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Roman" w:eastAsia="SymbolMT" w:hAnsi="PalatinoLinotype-Roman" w:cs="PalatinoLinotype-Roman"/>
              </w:rPr>
            </w:pPr>
            <w:r>
              <w:rPr>
                <w:rFonts w:ascii="SymbolMT" w:eastAsia="SymbolMT" w:cs="SymbolMT" w:hint="eastAsia"/>
              </w:rPr>
              <w:t></w:t>
            </w:r>
            <w:r>
              <w:rPr>
                <w:rFonts w:ascii="SymbolMT" w:eastAsia="SymbolMT" w:cs="SymbolMT"/>
              </w:rPr>
              <w:t xml:space="preserve"> </w:t>
            </w:r>
            <w:r>
              <w:rPr>
                <w:rFonts w:ascii="PalatinoLinotype-Roman" w:eastAsia="SymbolMT" w:hAnsi="PalatinoLinotype-Roman" w:cs="PalatinoLinotype-Roman"/>
              </w:rPr>
              <w:t>spojení zájmen přímého</w:t>
            </w:r>
          </w:p>
          <w:p w14:paraId="221E18CB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Roman" w:eastAsia="SymbolMT" w:hAnsi="PalatinoLinotype-Roman" w:cs="PalatinoLinotype-Roman"/>
              </w:rPr>
            </w:pPr>
            <w:r>
              <w:rPr>
                <w:rFonts w:ascii="PalatinoLinotype-Roman" w:eastAsia="SymbolMT" w:hAnsi="PalatinoLinotype-Roman" w:cs="PalatinoLinotype-Roman"/>
              </w:rPr>
              <w:t>předmětu se zájmeny</w:t>
            </w:r>
          </w:p>
          <w:p w14:paraId="77A9D9FE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Roman" w:eastAsia="SymbolMT" w:hAnsi="PalatinoLinotype-Roman" w:cs="PalatinoLinotype-Roman"/>
              </w:rPr>
            </w:pPr>
            <w:r>
              <w:rPr>
                <w:rFonts w:ascii="PalatinoLinotype-Roman" w:eastAsia="SymbolMT" w:hAnsi="PalatinoLinotype-Roman" w:cs="PalatinoLinotype-Roman"/>
              </w:rPr>
              <w:t>nepřímého předmětu</w:t>
            </w:r>
          </w:p>
          <w:p w14:paraId="4A1CD298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Italic" w:eastAsia="SymbolMT" w:hAnsi="PalatinoLinotype-Italic" w:cs="PalatinoLinotype-Italic"/>
                <w:i/>
                <w:iCs/>
              </w:rPr>
            </w:pPr>
            <w:r>
              <w:rPr>
                <w:rFonts w:ascii="SymbolMT" w:eastAsia="SymbolMT" w:cs="SymbolMT" w:hint="eastAsia"/>
              </w:rPr>
              <w:t></w:t>
            </w:r>
            <w:r>
              <w:rPr>
                <w:rFonts w:ascii="SymbolMT" w:eastAsia="SymbolMT" w:cs="SymbolMT"/>
              </w:rPr>
              <w:t xml:space="preserve"> </w:t>
            </w:r>
            <w:r>
              <w:rPr>
                <w:rFonts w:ascii="PalatinoLinotype-Roman" w:eastAsia="SymbolMT" w:hAnsi="PalatinoLinotype-Roman" w:cs="PalatinoLinotype-Roman"/>
              </w:rPr>
              <w:t xml:space="preserve">konstrukce </w:t>
            </w:r>
            <w:r>
              <w:rPr>
                <w:rFonts w:ascii="PalatinoLinotype-Italic" w:eastAsia="SymbolMT" w:hAnsi="PalatinoLinotype-Italic" w:cs="PalatinoLinotype-Italic"/>
                <w:i/>
                <w:iCs/>
              </w:rPr>
              <w:t>ir a, tener que, deber</w:t>
            </w:r>
          </w:p>
          <w:p w14:paraId="4EC7EBA8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Roman" w:eastAsia="SymbolMT" w:hAnsi="PalatinoLinotype-Roman" w:cs="PalatinoLinotype-Roman"/>
              </w:rPr>
            </w:pPr>
            <w:r>
              <w:rPr>
                <w:rFonts w:ascii="PalatinoLinotype-Italic" w:eastAsia="SymbolMT" w:hAnsi="PalatinoLinotype-Italic" w:cs="PalatinoLinotype-Italic"/>
                <w:i/>
                <w:iCs/>
              </w:rPr>
              <w:t xml:space="preserve">+ </w:t>
            </w:r>
            <w:r>
              <w:rPr>
                <w:rFonts w:ascii="PalatinoLinotype-Roman" w:eastAsia="SymbolMT" w:hAnsi="PalatinoLinotype-Roman" w:cs="PalatinoLinotype-Roman"/>
              </w:rPr>
              <w:t>infinitiv</w:t>
            </w:r>
          </w:p>
          <w:p w14:paraId="66A86F16" w14:textId="77777777" w:rsidR="00EE6217" w:rsidRDefault="00EE6217" w:rsidP="009C4430">
            <w:pPr>
              <w:ind w:left="0" w:hanging="2"/>
              <w:jc w:val="both"/>
              <w:rPr>
                <w:rFonts w:ascii="PalatinoLinotype-Roman" w:eastAsia="SymbolMT" w:hAnsi="PalatinoLinotype-Roman" w:cs="PalatinoLinotype-Roman"/>
              </w:rPr>
            </w:pPr>
          </w:p>
          <w:p w14:paraId="66BA7DC6" w14:textId="77777777" w:rsidR="00EE6217" w:rsidRDefault="00EE6217" w:rsidP="009C4430">
            <w:pPr>
              <w:ind w:left="0" w:hanging="2"/>
              <w:jc w:val="both"/>
              <w:rPr>
                <w:sz w:val="24"/>
              </w:rPr>
            </w:pP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780C85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Hovoří o činnostech ukončených v nedávné době</w:t>
            </w:r>
          </w:p>
          <w:p w14:paraId="6784F9E5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 xml:space="preserve">Hovoří o životních zkušenostech </w:t>
            </w:r>
          </w:p>
          <w:p w14:paraId="7373AD24" w14:textId="77777777" w:rsidR="00EE6217" w:rsidRDefault="00EE6217" w:rsidP="009C4430">
            <w:pPr>
              <w:pStyle w:val="Odstavecseseznamem"/>
              <w:ind w:left="0" w:hanging="2"/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C62DF2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Roman" w:hAnsi="PalatinoLinotype-Roman" w:cs="PalatinoLinotype-Roman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DD7E19" w14:textId="77777777" w:rsidR="00EE6217" w:rsidRDefault="00EE6217" w:rsidP="009C4430">
            <w:pPr>
              <w:ind w:left="0" w:hanging="2"/>
            </w:pPr>
          </w:p>
        </w:tc>
      </w:tr>
      <w:tr w:rsidR="00EE6217" w14:paraId="2D1F8883" w14:textId="77777777" w:rsidTr="009C4430">
        <w:trPr>
          <w:trHeight w:val="277"/>
        </w:trPr>
        <w:tc>
          <w:tcPr>
            <w:tcW w:w="131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56D0B2" w14:textId="77777777" w:rsidR="00EE6217" w:rsidRDefault="00EE6217" w:rsidP="009C4430">
            <w:pPr>
              <w:ind w:left="0" w:hanging="2"/>
            </w:pPr>
            <w:r>
              <w:t>9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910950" w14:textId="77777777" w:rsidR="00EE6217" w:rsidRDefault="00EE6217" w:rsidP="009C4430">
            <w:pPr>
              <w:ind w:left="0" w:hanging="2"/>
              <w:jc w:val="both"/>
              <w:rPr>
                <w:sz w:val="24"/>
              </w:rPr>
            </w:pPr>
            <w:r>
              <w:rPr>
                <w:sz w:val="24"/>
              </w:rPr>
              <w:t>Unidad 8</w:t>
            </w:r>
          </w:p>
          <w:p w14:paraId="121F3B4D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Italic" w:eastAsia="SymbolMT" w:hAnsi="PalatinoLinotype-Italic" w:cs="PalatinoLinotype-Italic"/>
                <w:i/>
                <w:iCs/>
              </w:rPr>
            </w:pPr>
            <w:r>
              <w:rPr>
                <w:rFonts w:ascii="SymbolMT" w:eastAsia="SymbolMT" w:cs="SymbolMT" w:hint="eastAsia"/>
              </w:rPr>
              <w:t></w:t>
            </w:r>
            <w:r>
              <w:rPr>
                <w:rFonts w:ascii="SymbolMT" w:eastAsia="SymbolMT" w:cs="SymbolMT"/>
              </w:rPr>
              <w:t xml:space="preserve"> </w:t>
            </w:r>
            <w:r>
              <w:rPr>
                <w:rFonts w:ascii="PalatinoLinotype-Italic" w:eastAsia="SymbolMT" w:hAnsi="PalatinoLinotype-Italic" w:cs="PalatinoLinotype-Italic"/>
                <w:i/>
                <w:iCs/>
              </w:rPr>
              <w:t>pretérito perfecto</w:t>
            </w:r>
          </w:p>
          <w:p w14:paraId="5332A88D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Roman" w:eastAsia="SymbolMT" w:hAnsi="PalatinoLinotype-Roman" w:cs="PalatinoLinotype-Roman"/>
              </w:rPr>
            </w:pPr>
            <w:r>
              <w:rPr>
                <w:rFonts w:ascii="SymbolMT" w:eastAsia="SymbolMT" w:cs="SymbolMT" w:hint="eastAsia"/>
              </w:rPr>
              <w:t></w:t>
            </w:r>
            <w:r>
              <w:rPr>
                <w:rFonts w:ascii="SymbolMT" w:eastAsia="SymbolMT" w:cs="SymbolMT"/>
              </w:rPr>
              <w:t xml:space="preserve"> </w:t>
            </w:r>
            <w:r>
              <w:rPr>
                <w:rFonts w:ascii="PalatinoLinotype-Roman" w:eastAsia="SymbolMT" w:hAnsi="PalatinoLinotype-Roman" w:cs="PalatinoLinotype-Roman"/>
              </w:rPr>
              <w:t>pravidelné a nepravidelné</w:t>
            </w:r>
          </w:p>
          <w:p w14:paraId="5979102C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Roman" w:eastAsia="SymbolMT" w:hAnsi="PalatinoLinotype-Roman" w:cs="PalatinoLinotype-Roman"/>
              </w:rPr>
            </w:pPr>
            <w:r>
              <w:rPr>
                <w:rFonts w:ascii="PalatinoLinotype-Roman" w:eastAsia="SymbolMT" w:hAnsi="PalatinoLinotype-Roman" w:cs="PalatinoLinotype-Roman"/>
              </w:rPr>
              <w:t>tvary příčestí</w:t>
            </w:r>
          </w:p>
          <w:p w14:paraId="146E57DB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Roman" w:eastAsia="SymbolMT" w:hAnsi="PalatinoLinotype-Roman" w:cs="PalatinoLinotype-Roman"/>
              </w:rPr>
            </w:pPr>
          </w:p>
          <w:p w14:paraId="682D274D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Roman" w:eastAsia="SymbolMT" w:hAnsi="PalatinoLinotype-Roman" w:cs="PalatinoLinotype-Roman"/>
              </w:rPr>
            </w:pPr>
          </w:p>
          <w:p w14:paraId="27499E66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Roman" w:eastAsia="SymbolMT" w:hAnsi="PalatinoLinotype-Roman" w:cs="PalatinoLinotype-Roman"/>
              </w:rPr>
            </w:pPr>
            <w:r>
              <w:rPr>
                <w:rFonts w:ascii="SymbolMT" w:eastAsia="SymbolMT" w:cs="SymbolMT" w:hint="eastAsia"/>
              </w:rPr>
              <w:t></w:t>
            </w:r>
            <w:r>
              <w:rPr>
                <w:rFonts w:ascii="SymbolMT" w:eastAsia="SymbolMT" w:cs="SymbolMT"/>
              </w:rPr>
              <w:t xml:space="preserve"> </w:t>
            </w:r>
            <w:r>
              <w:rPr>
                <w:rFonts w:ascii="PalatinoLinotype-Roman" w:eastAsia="SymbolMT" w:hAnsi="PalatinoLinotype-Roman" w:cs="PalatinoLinotype-Roman"/>
              </w:rPr>
              <w:t>vyjádření frekvence</w:t>
            </w:r>
          </w:p>
          <w:p w14:paraId="4E4E7856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Italic" w:eastAsia="SymbolMT" w:hAnsi="PalatinoLinotype-Italic" w:cs="PalatinoLinotype-Italic"/>
                <w:i/>
                <w:iCs/>
              </w:rPr>
            </w:pPr>
            <w:r>
              <w:rPr>
                <w:rFonts w:ascii="SymbolMT" w:eastAsia="SymbolMT" w:cs="SymbolMT" w:hint="eastAsia"/>
              </w:rPr>
              <w:t></w:t>
            </w:r>
            <w:r>
              <w:rPr>
                <w:rFonts w:ascii="SymbolMT" w:eastAsia="SymbolMT" w:cs="SymbolMT"/>
              </w:rPr>
              <w:t xml:space="preserve"> </w:t>
            </w:r>
            <w:r>
              <w:rPr>
                <w:rFonts w:ascii="PalatinoLinotype-Roman" w:eastAsia="SymbolMT" w:hAnsi="PalatinoLinotype-Roman" w:cs="PalatinoLinotype-Roman"/>
              </w:rPr>
              <w:t xml:space="preserve">neurčitá příslovce </w:t>
            </w:r>
            <w:r>
              <w:rPr>
                <w:rFonts w:ascii="PalatinoLinotype-Italic" w:eastAsia="SymbolMT" w:hAnsi="PalatinoLinotype-Italic" w:cs="PalatinoLinotype-Italic"/>
                <w:i/>
                <w:iCs/>
              </w:rPr>
              <w:t>mucho/a/s,</w:t>
            </w:r>
          </w:p>
          <w:p w14:paraId="336B4772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Italic" w:eastAsia="SymbolMT" w:hAnsi="PalatinoLinotype-Italic" w:cs="PalatinoLinotype-Italic"/>
                <w:i/>
                <w:iCs/>
              </w:rPr>
            </w:pPr>
            <w:r>
              <w:rPr>
                <w:rFonts w:ascii="PalatinoLinotype-Italic" w:eastAsia="SymbolMT" w:hAnsi="PalatinoLinotype-Italic" w:cs="PalatinoLinotype-Italic"/>
                <w:i/>
                <w:iCs/>
              </w:rPr>
              <w:t>poco/a/s, bastante/s,</w:t>
            </w:r>
          </w:p>
          <w:p w14:paraId="35A0AFD7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Italic" w:eastAsia="SymbolMT" w:hAnsi="PalatinoLinotype-Italic" w:cs="PalatinoLinotype-Italic"/>
                <w:i/>
                <w:iCs/>
              </w:rPr>
            </w:pPr>
            <w:r>
              <w:rPr>
                <w:rFonts w:ascii="PalatinoLinotype-Italic" w:eastAsia="SymbolMT" w:hAnsi="PalatinoLinotype-Italic" w:cs="PalatinoLinotype-Italic"/>
                <w:i/>
                <w:iCs/>
              </w:rPr>
              <w:t>algún/alguna</w:t>
            </w:r>
          </w:p>
          <w:p w14:paraId="70869342" w14:textId="77777777" w:rsidR="00EE6217" w:rsidRDefault="00EE6217" w:rsidP="009C4430">
            <w:pPr>
              <w:ind w:left="0" w:hanging="2"/>
              <w:jc w:val="both"/>
              <w:rPr>
                <w:sz w:val="24"/>
              </w:rPr>
            </w:pPr>
            <w:r>
              <w:rPr>
                <w:rFonts w:ascii="SymbolMT" w:eastAsia="SymbolMT" w:cs="SymbolMT" w:hint="eastAsia"/>
              </w:rPr>
              <w:t></w:t>
            </w:r>
            <w:r>
              <w:rPr>
                <w:rFonts w:ascii="SymbolMT" w:eastAsia="SymbolMT" w:cs="SymbolMT"/>
              </w:rPr>
              <w:t xml:space="preserve"> </w:t>
            </w:r>
            <w:r>
              <w:rPr>
                <w:rFonts w:ascii="PalatinoLinotype-Roman" w:eastAsia="SymbolMT" w:hAnsi="PalatinoLinotype-Roman" w:cs="PalatinoLinotype-Roman"/>
              </w:rPr>
              <w:t xml:space="preserve">výslovnost </w:t>
            </w:r>
            <w:r>
              <w:rPr>
                <w:rFonts w:ascii="PalatinoLinotype-Italic" w:eastAsia="SymbolMT" w:hAnsi="PalatinoLinotype-Italic" w:cs="PalatinoLinotype-Italic"/>
                <w:i/>
                <w:iCs/>
              </w:rPr>
              <w:t>x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CC481B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hovoří o činnostech ukončených v nedávné době</w:t>
            </w:r>
          </w:p>
          <w:p w14:paraId="38F71AD6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hovoří o životních zkušenostech</w:t>
            </w:r>
          </w:p>
          <w:p w14:paraId="7ACD5449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uděluje rady</w:t>
            </w:r>
          </w:p>
          <w:p w14:paraId="32277ED7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>žádá o pomoc či službu, souhlasí i odmítá</w:t>
            </w:r>
          </w:p>
          <w:p w14:paraId="3039BD92" w14:textId="77777777" w:rsidR="00EE6217" w:rsidRDefault="00EE6217" w:rsidP="009C4430">
            <w:pPr>
              <w:pStyle w:val="Odstavecseseznamem"/>
              <w:ind w:left="0" w:hanging="2"/>
            </w:pPr>
          </w:p>
          <w:p w14:paraId="322A5E1C" w14:textId="77777777" w:rsidR="00EE6217" w:rsidRDefault="00EE6217" w:rsidP="009C4430">
            <w:pPr>
              <w:pStyle w:val="Odstavecseseznamem"/>
              <w:ind w:left="0" w:hanging="2"/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692A5F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Roman" w:hAnsi="PalatinoLinotype-Roman" w:cs="PalatinoLinotype-Roman"/>
              </w:rPr>
            </w:pPr>
            <w:r>
              <w:rPr>
                <w:rFonts w:ascii="PalatinoLinotype-Roman" w:hAnsi="PalatinoLinotype-Roman" w:cs="PalatinoLinotype-Roman"/>
              </w:rPr>
              <w:t>Cestování po České republice a po světě</w:t>
            </w:r>
          </w:p>
          <w:p w14:paraId="438B3BF4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Roman" w:hAnsi="PalatinoLinotype-Roman" w:cs="PalatinoLinotype-Roman"/>
              </w:rPr>
            </w:pPr>
            <w:r>
              <w:rPr>
                <w:rFonts w:ascii="SymbolMT" w:eastAsia="SymbolMT" w:hAnsi="PalatinoLinotype-Roman" w:cs="SymbolMT" w:hint="eastAsia"/>
              </w:rPr>
              <w:t></w:t>
            </w:r>
            <w:r>
              <w:rPr>
                <w:rFonts w:ascii="SymbolMT" w:eastAsia="SymbolMT" w:hAnsi="PalatinoLinotype-Roman" w:cs="SymbolMT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známé osobnosti španělsky mluvícího světa: Rafael</w:t>
            </w:r>
          </w:p>
          <w:p w14:paraId="4F87D762" w14:textId="77777777" w:rsidR="00EE6217" w:rsidRDefault="00EE6217" w:rsidP="009C4430">
            <w:pPr>
              <w:ind w:left="0" w:hanging="2"/>
              <w:rPr>
                <w:sz w:val="24"/>
              </w:rPr>
            </w:pPr>
            <w:r>
              <w:rPr>
                <w:rFonts w:ascii="PalatinoLinotype-Roman" w:hAnsi="PalatinoLinotype-Roman" w:cs="PalatinoLinotype-Roman"/>
              </w:rPr>
              <w:t>Nadal, Álvaro Soler, Pau Gasol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5E98FA" w14:textId="77777777" w:rsidR="00EE6217" w:rsidRDefault="00EE6217" w:rsidP="009C4430">
            <w:pPr>
              <w:ind w:left="0" w:hanging="2"/>
            </w:pPr>
          </w:p>
        </w:tc>
      </w:tr>
      <w:tr w:rsidR="00EE6217" w14:paraId="37C0540F" w14:textId="77777777" w:rsidTr="009C4430">
        <w:trPr>
          <w:trHeight w:val="277"/>
        </w:trPr>
        <w:tc>
          <w:tcPr>
            <w:tcW w:w="131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C4CD54" w14:textId="77777777" w:rsidR="00EE6217" w:rsidRDefault="00EE6217" w:rsidP="009C4430">
            <w:pPr>
              <w:ind w:left="0" w:hanging="2"/>
            </w:pPr>
            <w:r>
              <w:t>10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05CAC8" w14:textId="77777777" w:rsidR="00EE6217" w:rsidRDefault="00EE6217" w:rsidP="009C4430">
            <w:pPr>
              <w:ind w:left="0" w:hanging="2"/>
              <w:jc w:val="both"/>
              <w:rPr>
                <w:sz w:val="24"/>
              </w:rPr>
            </w:pPr>
            <w:r>
              <w:rPr>
                <w:sz w:val="24"/>
              </w:rPr>
              <w:t>Repaso y autoevaluación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414E7E" w14:textId="77777777" w:rsidR="00EE6217" w:rsidRDefault="00EE6217" w:rsidP="009C4430">
            <w:pPr>
              <w:pStyle w:val="Odstavecseseznamem"/>
              <w:ind w:left="0" w:hanging="2"/>
            </w:pPr>
            <w:r>
              <w:t>Žák rozumí probraným tématům a dokáže je aplikovat v praxi. S pomocí učitele zhodnotí svůj vlastní pokrok ve studiu.</w:t>
            </w:r>
          </w:p>
          <w:p w14:paraId="5B6D3115" w14:textId="77777777" w:rsidR="00EE6217" w:rsidRDefault="00EE6217" w:rsidP="009C4430">
            <w:pPr>
              <w:pStyle w:val="Odstavecseseznamem"/>
              <w:ind w:left="0" w:hanging="2"/>
            </w:pPr>
          </w:p>
          <w:p w14:paraId="0700CF65" w14:textId="77777777" w:rsidR="00EE6217" w:rsidRDefault="00EE6217" w:rsidP="00DC7024">
            <w:pPr>
              <w:pStyle w:val="Odstavecseseznamem"/>
              <w:numPr>
                <w:ilvl w:val="0"/>
                <w:numId w:val="228"/>
              </w:numPr>
              <w:suppressAutoHyphens/>
              <w:overflowPunct w:val="0"/>
              <w:autoSpaceDE w:val="0"/>
              <w:autoSpaceDN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</w:pPr>
            <w:r>
              <w:t xml:space="preserve">provede sebehodnocení svých </w:t>
            </w:r>
            <w:r>
              <w:lastRenderedPageBreak/>
              <w:t>vědomostí a dovedností při práci na projektu.</w:t>
            </w:r>
          </w:p>
          <w:p w14:paraId="45210439" w14:textId="77777777" w:rsidR="00EE6217" w:rsidRDefault="00EE6217" w:rsidP="009C4430">
            <w:pPr>
              <w:pStyle w:val="Odstavecseseznamem"/>
              <w:ind w:left="0" w:hanging="2"/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ABD0D5" w14:textId="77777777" w:rsidR="00EE6217" w:rsidRDefault="00EE6217" w:rsidP="009C4430">
            <w:pPr>
              <w:suppressAutoHyphens w:val="0"/>
              <w:adjustRightInd w:val="0"/>
              <w:ind w:left="0" w:hanging="2"/>
              <w:textAlignment w:val="auto"/>
              <w:rPr>
                <w:rFonts w:ascii="PalatinoLinotype-Roman" w:hAnsi="PalatinoLinotype-Roman" w:cs="PalatinoLinotype-Roman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7731DA" w14:textId="77777777" w:rsidR="00EE6217" w:rsidRDefault="00EE6217" w:rsidP="009C4430">
            <w:pPr>
              <w:ind w:left="0" w:hanging="2"/>
            </w:pPr>
          </w:p>
        </w:tc>
      </w:tr>
    </w:tbl>
    <w:p w14:paraId="68659173" w14:textId="77777777" w:rsidR="00EE6217" w:rsidRDefault="00EE6217" w:rsidP="00EE6217">
      <w:pPr>
        <w:tabs>
          <w:tab w:val="left" w:pos="-360"/>
        </w:tabs>
        <w:ind w:left="0" w:hanging="2"/>
      </w:pPr>
    </w:p>
    <w:p w14:paraId="1B89C5FE" w14:textId="77777777" w:rsidR="00EE6217" w:rsidRDefault="00EE6217" w:rsidP="00DC7024">
      <w:pPr>
        <w:widowControl w:val="0"/>
        <w:numPr>
          <w:ilvl w:val="0"/>
          <w:numId w:val="226"/>
        </w:numPr>
        <w:tabs>
          <w:tab w:val="left" w:pos="-720"/>
        </w:tabs>
        <w:overflowPunct w:val="0"/>
        <w:autoSpaceDE w:val="0"/>
        <w:autoSpaceDN w:val="0"/>
        <w:spacing w:line="240" w:lineRule="auto"/>
        <w:ind w:leftChars="0" w:left="0" w:firstLineChars="0" w:hanging="2"/>
        <w:textDirection w:val="lrTb"/>
        <w:textAlignment w:val="baseline"/>
        <w:outlineLvl w:val="9"/>
      </w:pPr>
      <w:r>
        <w:rPr>
          <w:sz w:val="24"/>
        </w:rPr>
        <w:t>rozliší slovní a větný přízvuk a orientuje se v četbě fonetických symbolů</w:t>
      </w:r>
    </w:p>
    <w:p w14:paraId="0F7D5341" w14:textId="77777777" w:rsidR="00EE6217" w:rsidRDefault="00EE6217" w:rsidP="00DC7024">
      <w:pPr>
        <w:widowControl w:val="0"/>
        <w:numPr>
          <w:ilvl w:val="0"/>
          <w:numId w:val="226"/>
        </w:numPr>
        <w:tabs>
          <w:tab w:val="left" w:pos="-720"/>
        </w:tabs>
        <w:overflowPunct w:val="0"/>
        <w:autoSpaceDE w:val="0"/>
        <w:autoSpaceDN w:val="0"/>
        <w:spacing w:line="240" w:lineRule="auto"/>
        <w:ind w:leftChars="0" w:left="0" w:firstLineChars="0" w:hanging="2"/>
        <w:textDirection w:val="lrTb"/>
        <w:textAlignment w:val="baseline"/>
        <w:outlineLvl w:val="9"/>
      </w:pPr>
      <w:r>
        <w:rPr>
          <w:sz w:val="24"/>
        </w:rPr>
        <w:t>reprodukuje vyslechnutý nebo přečtený text</w:t>
      </w:r>
    </w:p>
    <w:p w14:paraId="55EF9E02" w14:textId="77777777" w:rsidR="00EE6217" w:rsidRDefault="00EE6217" w:rsidP="00DC7024">
      <w:pPr>
        <w:widowControl w:val="0"/>
        <w:numPr>
          <w:ilvl w:val="0"/>
          <w:numId w:val="226"/>
        </w:numPr>
        <w:tabs>
          <w:tab w:val="left" w:pos="-720"/>
        </w:tabs>
        <w:overflowPunct w:val="0"/>
        <w:autoSpaceDE w:val="0"/>
        <w:autoSpaceDN w:val="0"/>
        <w:spacing w:line="240" w:lineRule="auto"/>
        <w:ind w:leftChars="0" w:left="0" w:firstLineChars="0" w:hanging="2"/>
        <w:textDirection w:val="lrTb"/>
        <w:textAlignment w:val="baseline"/>
        <w:outlineLvl w:val="9"/>
      </w:pPr>
      <w:r>
        <w:rPr>
          <w:sz w:val="24"/>
        </w:rPr>
        <w:t>používá slovníky a jazykové příručky</w:t>
      </w:r>
    </w:p>
    <w:p w14:paraId="648D91CF" w14:textId="77777777" w:rsidR="00EE6217" w:rsidRDefault="00EE6217" w:rsidP="00DC7024">
      <w:pPr>
        <w:widowControl w:val="0"/>
        <w:numPr>
          <w:ilvl w:val="0"/>
          <w:numId w:val="226"/>
        </w:numPr>
        <w:tabs>
          <w:tab w:val="left" w:pos="-720"/>
        </w:tabs>
        <w:overflowPunct w:val="0"/>
        <w:autoSpaceDE w:val="0"/>
        <w:autoSpaceDN w:val="0"/>
        <w:spacing w:line="240" w:lineRule="auto"/>
        <w:ind w:leftChars="0" w:left="0" w:firstLineChars="0" w:hanging="2"/>
        <w:textDirection w:val="lrTb"/>
        <w:textAlignment w:val="baseline"/>
        <w:outlineLvl w:val="9"/>
      </w:pPr>
      <w:r>
        <w:rPr>
          <w:sz w:val="24"/>
        </w:rPr>
        <w:t>pracuje s autentickými texty (časopisy, knihy, prospekty)</w:t>
      </w:r>
    </w:p>
    <w:p w14:paraId="261F9F4C" w14:textId="77777777" w:rsidR="00EE6217" w:rsidRDefault="00EE6217" w:rsidP="00DC7024">
      <w:pPr>
        <w:widowControl w:val="0"/>
        <w:numPr>
          <w:ilvl w:val="0"/>
          <w:numId w:val="226"/>
        </w:numPr>
        <w:tabs>
          <w:tab w:val="left" w:pos="-720"/>
        </w:tabs>
        <w:overflowPunct w:val="0"/>
        <w:autoSpaceDE w:val="0"/>
        <w:autoSpaceDN w:val="0"/>
        <w:spacing w:after="200" w:line="276" w:lineRule="auto"/>
        <w:ind w:leftChars="0" w:left="0" w:firstLineChars="0" w:hanging="2"/>
        <w:textDirection w:val="lrTb"/>
        <w:textAlignment w:val="baseline"/>
        <w:outlineLvl w:val="9"/>
      </w:pPr>
      <w:r w:rsidRPr="00052BDA">
        <w:rPr>
          <w:sz w:val="24"/>
        </w:rPr>
        <w:t>orientuje se v základních zeměpisných, hospodářských, kulturních a historických reáliích</w:t>
      </w:r>
    </w:p>
    <w:p w14:paraId="262EEC12" w14:textId="77777777" w:rsidR="00EE6217" w:rsidRDefault="00EE6217" w:rsidP="00EE6217">
      <w:pPr>
        <w:spacing w:after="200" w:line="276" w:lineRule="auto"/>
        <w:ind w:left="0" w:hanging="2"/>
      </w:pPr>
    </w:p>
    <w:p w14:paraId="712330A0" w14:textId="77777777" w:rsidR="00EE6217" w:rsidRDefault="00EE6217" w:rsidP="00EE6217">
      <w:pPr>
        <w:spacing w:after="200" w:line="276" w:lineRule="auto"/>
        <w:ind w:left="0" w:hanging="2"/>
      </w:pPr>
    </w:p>
    <w:p w14:paraId="6E0D4BE7" w14:textId="77777777" w:rsidR="00EE6217" w:rsidRDefault="00EE6217" w:rsidP="00EE6217">
      <w:pPr>
        <w:spacing w:after="200" w:line="276" w:lineRule="auto"/>
        <w:ind w:left="0" w:hanging="2"/>
      </w:pPr>
    </w:p>
    <w:p w14:paraId="0F25DEC6" w14:textId="77777777" w:rsidR="00EE6217" w:rsidRDefault="00EE6217" w:rsidP="00EE6217">
      <w:pPr>
        <w:ind w:left="0" w:hanging="2"/>
      </w:pPr>
    </w:p>
    <w:p w14:paraId="3ADFFD2A" w14:textId="77777777" w:rsidR="00EE6217" w:rsidRDefault="00EE6217" w:rsidP="00EE6217">
      <w:pPr>
        <w:ind w:left="0" w:hanging="2"/>
      </w:pPr>
    </w:p>
    <w:p w14:paraId="7AEDD492" w14:textId="77777777" w:rsidR="00F42E98" w:rsidRDefault="00F42E98" w:rsidP="00F42E98">
      <w:pPr>
        <w:ind w:left="0" w:hanging="2"/>
      </w:pPr>
    </w:p>
    <w:p w14:paraId="1100D7E8" w14:textId="77777777" w:rsidR="00F42E98" w:rsidRDefault="00F42E98" w:rsidP="00F42E98">
      <w:pPr>
        <w:ind w:left="0" w:hanging="2"/>
      </w:pPr>
    </w:p>
    <w:p w14:paraId="6867A44A" w14:textId="77777777" w:rsidR="00F42E98" w:rsidRDefault="00F42E98" w:rsidP="00F42E98">
      <w:pPr>
        <w:ind w:left="0" w:hanging="2"/>
      </w:pPr>
    </w:p>
    <w:p w14:paraId="6B168FE2" w14:textId="77777777" w:rsidR="00F42E98" w:rsidRDefault="00F42E98" w:rsidP="00F42E98">
      <w:pPr>
        <w:ind w:left="0" w:hanging="2"/>
      </w:pPr>
    </w:p>
    <w:p w14:paraId="5B9ACB9C" w14:textId="77777777" w:rsidR="00F42E98" w:rsidRDefault="00F42E98" w:rsidP="00F42E98">
      <w:pPr>
        <w:ind w:left="0" w:hanging="2"/>
      </w:pPr>
    </w:p>
    <w:p w14:paraId="5C81F8E9" w14:textId="77777777" w:rsidR="00F42E98" w:rsidRDefault="00F42E98" w:rsidP="00F42E98">
      <w:pPr>
        <w:ind w:left="0" w:hanging="2"/>
      </w:pPr>
    </w:p>
    <w:p w14:paraId="0136E94D" w14:textId="243EB1FC" w:rsidR="00F42E98" w:rsidRDefault="00F42E98" w:rsidP="00F42E98">
      <w:pPr>
        <w:ind w:left="0" w:hanging="2"/>
      </w:pPr>
    </w:p>
    <w:p w14:paraId="143ED615" w14:textId="1F57373A" w:rsidR="00EE6217" w:rsidRDefault="00EE6217" w:rsidP="00F42E98">
      <w:pPr>
        <w:ind w:left="0" w:hanging="2"/>
      </w:pPr>
    </w:p>
    <w:p w14:paraId="6FEE6098" w14:textId="328DB495" w:rsidR="00EE6217" w:rsidRDefault="00EE6217" w:rsidP="00F42E98">
      <w:pPr>
        <w:ind w:left="0" w:hanging="2"/>
      </w:pPr>
    </w:p>
    <w:p w14:paraId="01558DA0" w14:textId="0AD45ED5" w:rsidR="00EE6217" w:rsidRDefault="00EE6217" w:rsidP="00F42E98">
      <w:pPr>
        <w:ind w:left="0" w:hanging="2"/>
      </w:pPr>
    </w:p>
    <w:p w14:paraId="1046C083" w14:textId="4616EB9A" w:rsidR="00EE6217" w:rsidRDefault="00EE6217" w:rsidP="00F42E98">
      <w:pPr>
        <w:ind w:left="0" w:hanging="2"/>
      </w:pPr>
    </w:p>
    <w:p w14:paraId="78594BBB" w14:textId="3D1B5959" w:rsidR="00EE6217" w:rsidRDefault="00EE6217" w:rsidP="00F42E98">
      <w:pPr>
        <w:ind w:left="0" w:hanging="2"/>
      </w:pPr>
    </w:p>
    <w:p w14:paraId="5D3F7968" w14:textId="2027866E" w:rsidR="00EE6217" w:rsidRDefault="00EE6217" w:rsidP="00F42E98">
      <w:pPr>
        <w:ind w:left="0" w:hanging="2"/>
      </w:pPr>
    </w:p>
    <w:p w14:paraId="275CF14B" w14:textId="44A347B4" w:rsidR="00EE6217" w:rsidRDefault="00EE6217" w:rsidP="00F42E98">
      <w:pPr>
        <w:ind w:left="0" w:hanging="2"/>
      </w:pPr>
    </w:p>
    <w:p w14:paraId="4702A127" w14:textId="29851D9F" w:rsidR="00EE6217" w:rsidRDefault="00EE6217" w:rsidP="00F42E98">
      <w:pPr>
        <w:ind w:left="0" w:hanging="2"/>
      </w:pPr>
    </w:p>
    <w:p w14:paraId="72CE2DFB" w14:textId="73B6A734" w:rsidR="00EE6217" w:rsidRDefault="00EE6217" w:rsidP="00F42E98">
      <w:pPr>
        <w:ind w:left="0" w:hanging="2"/>
      </w:pPr>
    </w:p>
    <w:p w14:paraId="41397AAA" w14:textId="77777777" w:rsidR="00EE6217" w:rsidRDefault="00EE6217" w:rsidP="00F42E98">
      <w:pPr>
        <w:ind w:left="0" w:hanging="2"/>
      </w:pPr>
    </w:p>
    <w:p w14:paraId="32A0DC9B" w14:textId="77777777" w:rsidR="00F42E98" w:rsidRDefault="00F42E98" w:rsidP="00F42E98">
      <w:pPr>
        <w:ind w:left="0" w:hanging="2"/>
      </w:pPr>
    </w:p>
    <w:p w14:paraId="603BF189" w14:textId="77777777" w:rsidR="00F42E98" w:rsidRDefault="00F42E98" w:rsidP="00F42E98">
      <w:pPr>
        <w:ind w:left="0" w:hanging="2"/>
      </w:pPr>
    </w:p>
    <w:p w14:paraId="76AE0832" w14:textId="77777777" w:rsidR="00A26406" w:rsidRDefault="00D83F7B" w:rsidP="00F42E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0D7D4C3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Jazyk a jazyková komunikace      Vzdělávací obor: - </w:t>
      </w:r>
      <w:r>
        <w:rPr>
          <w:rFonts w:ascii="Arial" w:eastAsia="Arial" w:hAnsi="Arial" w:cs="Arial"/>
          <w:b/>
          <w:color w:val="000000"/>
        </w:rPr>
        <w:t>Ruský jazyk</w:t>
      </w:r>
      <w:r>
        <w:rPr>
          <w:rFonts w:ascii="Arial" w:eastAsia="Arial" w:hAnsi="Arial" w:cs="Arial"/>
          <w:color w:val="000000"/>
        </w:rPr>
        <w:t>, ročník    7. (druhý cizí jazyk) Klassnyje druzja</w:t>
      </w:r>
    </w:p>
    <w:p w14:paraId="1AE1C31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4"/>
        <w:tblW w:w="15015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80"/>
        <w:gridCol w:w="3355"/>
        <w:gridCol w:w="5400"/>
        <w:gridCol w:w="3120"/>
        <w:gridCol w:w="2160"/>
      </w:tblGrid>
      <w:tr w:rsidR="00A26406" w14:paraId="069B5744" w14:textId="77777777">
        <w:trPr>
          <w:trHeight w:val="904"/>
        </w:trPr>
        <w:tc>
          <w:tcPr>
            <w:tcW w:w="980" w:type="dxa"/>
            <w:tcBorders>
              <w:bottom w:val="single" w:sz="6" w:space="0" w:color="000000"/>
            </w:tcBorders>
          </w:tcPr>
          <w:p w14:paraId="6206B69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Kapitola</w:t>
            </w:r>
          </w:p>
        </w:tc>
        <w:tc>
          <w:tcPr>
            <w:tcW w:w="3355" w:type="dxa"/>
            <w:tcBorders>
              <w:left w:val="single" w:sz="6" w:space="0" w:color="000000"/>
              <w:bottom w:val="single" w:sz="6" w:space="0" w:color="000000"/>
            </w:tcBorders>
          </w:tcPr>
          <w:p w14:paraId="3697287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Téma (Učivo)</w:t>
            </w:r>
          </w:p>
        </w:tc>
        <w:tc>
          <w:tcPr>
            <w:tcW w:w="5400" w:type="dxa"/>
            <w:tcBorders>
              <w:left w:val="single" w:sz="6" w:space="0" w:color="000000"/>
              <w:bottom w:val="single" w:sz="6" w:space="0" w:color="000000"/>
            </w:tcBorders>
          </w:tcPr>
          <w:p w14:paraId="5FF7B81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Znalosti a dovednosti (výstup)</w:t>
            </w:r>
          </w:p>
        </w:tc>
        <w:tc>
          <w:tcPr>
            <w:tcW w:w="3120" w:type="dxa"/>
            <w:tcBorders>
              <w:left w:val="single" w:sz="6" w:space="0" w:color="000000"/>
              <w:bottom w:val="single" w:sz="6" w:space="0" w:color="000000"/>
            </w:tcBorders>
          </w:tcPr>
          <w:p w14:paraId="3D5D3A6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</w:tcBorders>
          </w:tcPr>
          <w:p w14:paraId="3C96F75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Poznámky</w:t>
            </w:r>
          </w:p>
        </w:tc>
      </w:tr>
      <w:tr w:rsidR="00A26406" w14:paraId="2053C0C0" w14:textId="77777777">
        <w:trPr>
          <w:trHeight w:val="1890"/>
        </w:trPr>
        <w:tc>
          <w:tcPr>
            <w:tcW w:w="980" w:type="dxa"/>
            <w:tcBorders>
              <w:top w:val="single" w:sz="6" w:space="0" w:color="000000"/>
            </w:tcBorders>
          </w:tcPr>
          <w:p w14:paraId="106F87F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</w:tcBorders>
          </w:tcPr>
          <w:p w14:paraId="21BF2A4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Začínáme s ruštinou</w:t>
            </w:r>
          </w:p>
          <w:p w14:paraId="3DC4C33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Zvuková podoba jazyka</w:t>
            </w:r>
          </w:p>
          <w:p w14:paraId="40814F3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Azbuka – seznámení , písmena</w:t>
            </w:r>
          </w:p>
          <w:p w14:paraId="3BC9136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BFB0EA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Pozdravy, zdvořilostní fráze</w:t>
            </w:r>
          </w:p>
          <w:p w14:paraId="596DA5C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Představení – Jak se představíte? Jak se kdo jmenuje? Kdo je to? Jak se ozdravíte při setkání a při loučení? </w:t>
            </w:r>
          </w:p>
          <w:p w14:paraId="5E7ED62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</w:tcBorders>
          </w:tcPr>
          <w:p w14:paraId="42EB96B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poslouchá  ruský jazyk, srovnává s češtinou</w:t>
            </w:r>
          </w:p>
          <w:p w14:paraId="630131C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nacvičuje správnou výslovnost poslechem</w:t>
            </w:r>
          </w:p>
          <w:p w14:paraId="3FDECC6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využívá učebnici a pracovní sešit na e-learningové   platformě m-courser</w:t>
            </w:r>
          </w:p>
          <w:p w14:paraId="6155291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umí pozdravit a představit se – opakuje a vyslovuje foneticky správně v přiměřeném rozsahu</w:t>
            </w:r>
          </w:p>
          <w:p w14:paraId="1B17549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řeší základní seznamovací situace</w:t>
            </w:r>
          </w:p>
          <w:p w14:paraId="691505E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umí oslovit dospělé v ruském jazyce</w:t>
            </w:r>
          </w:p>
          <w:p w14:paraId="668FB7E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představí členy rodiny a kamarády</w:t>
            </w:r>
          </w:p>
          <w:p w14:paraId="328FA62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ovládá fráze při představování</w:t>
            </w:r>
          </w:p>
          <w:p w14:paraId="4BE5588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sestaví jednoduché sdělení, používáme oslovení – oficiální i neoficiální</w:t>
            </w:r>
          </w:p>
          <w:p w14:paraId="38829F7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umí oslovit dospělé v ruském jazyce</w:t>
            </w:r>
          </w:p>
          <w:p w14:paraId="062B8ED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sděluje o sobě základní informace</w:t>
            </w:r>
          </w:p>
          <w:p w14:paraId="5012967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70C0"/>
                <w:sz w:val="24"/>
                <w:szCs w:val="24"/>
              </w:rPr>
              <w:t>porozumí jednoduchým pokynům a otázkám učitele, které jsou pronášeny pomalu a s pečlivou výslovností, reaguje na ně (DCJ-9-1-01)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</w:tcBorders>
          </w:tcPr>
          <w:p w14:paraId="7422D89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 – kulturní a historické vazby mezi ČR a R</w:t>
            </w:r>
          </w:p>
          <w:p w14:paraId="77DD4EF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02B0F4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 – orientace na mapě R</w:t>
            </w:r>
          </w:p>
          <w:p w14:paraId="0EF6F86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3A3814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Čj – Rj – porovnávání psané  a tiskové formy, shody a rozdíly ve zvukové stránce jazyků (práce se slovníkem,  zvukovou nahrávkou)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</w:tcPr>
          <w:p w14:paraId="22A4239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- navázat na znalosti D, Z, Čj a obohatit o zajímavosti s cílem probudit zájem o studium jazyka</w:t>
            </w:r>
          </w:p>
          <w:p w14:paraId="0DF577B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CFECC5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Forma: video, dokument, referát, kvíz dle časových dispozic</w:t>
            </w:r>
          </w:p>
          <w:p w14:paraId="75F1570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6A3ACC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Registrace na e-learningovou platformu m-courser</w:t>
            </w:r>
          </w:p>
          <w:p w14:paraId="10296D5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7428B301" w14:textId="77777777">
        <w:trPr>
          <w:trHeight w:val="1855"/>
        </w:trPr>
        <w:tc>
          <w:tcPr>
            <w:tcW w:w="980" w:type="dxa"/>
            <w:tcBorders>
              <w:top w:val="single" w:sz="6" w:space="0" w:color="000000"/>
            </w:tcBorders>
          </w:tcPr>
          <w:p w14:paraId="4816570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</w:tcBorders>
          </w:tcPr>
          <w:p w14:paraId="1C16444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Procvičování azbuky</w:t>
            </w:r>
          </w:p>
          <w:p w14:paraId="1D45EDE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Základní výslovnostní návyky, vztah mezi zvukovou a grafickou podobou slov</w:t>
            </w:r>
          </w:p>
          <w:p w14:paraId="1EC45A7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Volnočasové aktivity</w:t>
            </w:r>
          </w:p>
          <w:p w14:paraId="6DCE31E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Vyjádření záporu</w:t>
            </w:r>
          </w:p>
          <w:p w14:paraId="1A5D8C7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Vazby na sloveso igrat‘, ljubit´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</w:tcBorders>
          </w:tcPr>
          <w:p w14:paraId="11E27C6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nacvičuje intonace otázek</w:t>
            </w:r>
          </w:p>
          <w:p w14:paraId="38CA9C8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kontroluje si dané slovíčka poslechem</w:t>
            </w:r>
          </w:p>
          <w:p w14:paraId="4FE4F57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zkoumá odlišnosti výslovnosti číslovek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</w:tcBorders>
          </w:tcPr>
          <w:p w14:paraId="1DA89B3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OSV-sociální komunikace, morálka všedního dne, spolupráce a soutěž,poznávání  a rozvoj vlastní osobnosti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</w:tcPr>
          <w:p w14:paraId="6857321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47B9107F" w14:textId="77777777">
        <w:trPr>
          <w:trHeight w:val="277"/>
        </w:trPr>
        <w:tc>
          <w:tcPr>
            <w:tcW w:w="980" w:type="dxa"/>
            <w:tcBorders>
              <w:top w:val="single" w:sz="6" w:space="0" w:color="000000"/>
              <w:bottom w:val="single" w:sz="6" w:space="0" w:color="000000"/>
            </w:tcBorders>
          </w:tcPr>
          <w:p w14:paraId="58681EB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6FBF0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Procvičování azbuky</w:t>
            </w:r>
          </w:p>
          <w:p w14:paraId="33005A3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Minulý čas vybraných sloves</w:t>
            </w:r>
          </w:p>
          <w:p w14:paraId="2F92C92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Slovní zásoba  „Škola“</w:t>
            </w:r>
          </w:p>
          <w:p w14:paraId="2D3C963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85BB82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Přízvučné a nepřízvučné slabiky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B3EFBB" w14:textId="77777777" w:rsidR="00A26406" w:rsidRDefault="00D83F7B" w:rsidP="0075521F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 Procvičuje psaní jednotlivých písmen azbuky, </w:t>
            </w:r>
            <w:r>
              <w:rPr>
                <w:color w:val="000000"/>
                <w:sz w:val="24"/>
                <w:szCs w:val="24"/>
              </w:rPr>
              <w:lastRenderedPageBreak/>
              <w:t>návaznost ve skupině písmen, přepis tištěného textu</w:t>
            </w:r>
          </w:p>
          <w:p w14:paraId="2F00AAAF" w14:textId="77777777" w:rsidR="00A26406" w:rsidRDefault="00D83F7B" w:rsidP="0075521F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čte jednoduchý text </w:t>
            </w:r>
          </w:p>
          <w:p w14:paraId="47A0B592" w14:textId="77777777" w:rsidR="00A26406" w:rsidRDefault="00D83F7B" w:rsidP="0075521F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nacvičuje správnou výslovnost poslechem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B626C2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9DB939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AFF3E47" w14:textId="77777777">
        <w:trPr>
          <w:trHeight w:val="277"/>
        </w:trPr>
        <w:tc>
          <w:tcPr>
            <w:tcW w:w="980" w:type="dxa"/>
            <w:tcBorders>
              <w:bottom w:val="single" w:sz="6" w:space="0" w:color="000000"/>
            </w:tcBorders>
          </w:tcPr>
          <w:p w14:paraId="21BAA46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left w:val="single" w:sz="6" w:space="0" w:color="000000"/>
              <w:bottom w:val="single" w:sz="6" w:space="0" w:color="000000"/>
            </w:tcBorders>
          </w:tcPr>
          <w:p w14:paraId="10424CE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Reálie – Vánoce</w:t>
            </w:r>
          </w:p>
          <w:p w14:paraId="5A8CFDF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Opakování výslovnosti jednotlivých hlásek a intonačních konstrukcí</w:t>
            </w:r>
          </w:p>
          <w:p w14:paraId="6DF750C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Klasická ruská literatura - pohádky</w:t>
            </w:r>
          </w:p>
        </w:tc>
        <w:tc>
          <w:tcPr>
            <w:tcW w:w="5400" w:type="dxa"/>
            <w:tcBorders>
              <w:left w:val="single" w:sz="6" w:space="0" w:color="000000"/>
              <w:bottom w:val="single" w:sz="6" w:space="0" w:color="000000"/>
            </w:tcBorders>
          </w:tcPr>
          <w:p w14:paraId="43E2EC03" w14:textId="77777777" w:rsidR="00A26406" w:rsidRDefault="00D83F7B" w:rsidP="0075521F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srovnává oslavy vánočních svátků</w:t>
            </w:r>
          </w:p>
          <w:p w14:paraId="73850388" w14:textId="77777777" w:rsidR="00A26406" w:rsidRDefault="00D83F7B" w:rsidP="0075521F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porovnává intonace oznamovacích a tázacích vět</w:t>
            </w:r>
          </w:p>
        </w:tc>
        <w:tc>
          <w:tcPr>
            <w:tcW w:w="3120" w:type="dxa"/>
            <w:tcBorders>
              <w:left w:val="single" w:sz="6" w:space="0" w:color="000000"/>
              <w:bottom w:val="single" w:sz="6" w:space="0" w:color="000000"/>
            </w:tcBorders>
          </w:tcPr>
          <w:p w14:paraId="50E56D7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Evropa a svět nás zajímá</w:t>
            </w:r>
          </w:p>
          <w:p w14:paraId="0CA47DC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vánoční tradice EU </w:t>
            </w:r>
          </w:p>
          <w:p w14:paraId="1D79896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A989C3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BADD07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</w:tcBorders>
          </w:tcPr>
          <w:p w14:paraId="4623EB1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77CA2665" w14:textId="77777777">
        <w:trPr>
          <w:trHeight w:val="277"/>
        </w:trPr>
        <w:tc>
          <w:tcPr>
            <w:tcW w:w="980" w:type="dxa"/>
            <w:tcBorders>
              <w:bottom w:val="single" w:sz="6" w:space="0" w:color="000000"/>
            </w:tcBorders>
          </w:tcPr>
          <w:p w14:paraId="5D0510F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2668D89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1F49817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left w:val="single" w:sz="6" w:space="0" w:color="000000"/>
              <w:bottom w:val="single" w:sz="6" w:space="0" w:color="000000"/>
            </w:tcBorders>
          </w:tcPr>
          <w:p w14:paraId="61F90BB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Procvičování azbuky</w:t>
            </w:r>
          </w:p>
          <w:p w14:paraId="2A4483D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 škole – slovní zásoba, dialogy</w:t>
            </w:r>
          </w:p>
          <w:p w14:paraId="2182A6B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C41E17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Číslovky 1- 12</w:t>
            </w:r>
          </w:p>
          <w:p w14:paraId="7673742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Skloňování vybraných podstatných jmen</w:t>
            </w:r>
          </w:p>
        </w:tc>
        <w:tc>
          <w:tcPr>
            <w:tcW w:w="5400" w:type="dxa"/>
            <w:tcBorders>
              <w:left w:val="single" w:sz="6" w:space="0" w:color="000000"/>
              <w:bottom w:val="single" w:sz="6" w:space="0" w:color="000000"/>
            </w:tcBorders>
          </w:tcPr>
          <w:p w14:paraId="463C323E" w14:textId="77777777" w:rsidR="00A26406" w:rsidRDefault="00D83F7B" w:rsidP="0075521F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procvičuje  dialogy na téma třída a její kolektiv, co se učíme, jakou máme hodinu</w:t>
            </w:r>
          </w:p>
          <w:p w14:paraId="0E605D5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1E9FD98" w14:textId="77777777" w:rsidR="00A26406" w:rsidRDefault="00D83F7B" w:rsidP="0075521F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abecední slovník</w:t>
            </w:r>
          </w:p>
          <w:p w14:paraId="28B27707" w14:textId="77777777" w:rsidR="00A26406" w:rsidRDefault="00D83F7B" w:rsidP="0075521F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sděluje o sobě základní informace</w:t>
            </w:r>
          </w:p>
          <w:p w14:paraId="618D13F8" w14:textId="77777777" w:rsidR="00A26406" w:rsidRDefault="00D83F7B" w:rsidP="0075521F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zapojí se do jednoduché konverzace se spolužáky</w:t>
            </w:r>
          </w:p>
          <w:p w14:paraId="7C43F56B" w14:textId="77777777" w:rsidR="00A26406" w:rsidRDefault="00D83F7B" w:rsidP="0075521F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poskytne požadovanou informaci</w:t>
            </w:r>
          </w:p>
        </w:tc>
        <w:tc>
          <w:tcPr>
            <w:tcW w:w="3120" w:type="dxa"/>
            <w:tcBorders>
              <w:left w:val="single" w:sz="6" w:space="0" w:color="000000"/>
              <w:bottom w:val="single" w:sz="6" w:space="0" w:color="000000"/>
            </w:tcBorders>
          </w:tcPr>
          <w:p w14:paraId="562B126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</w:tcBorders>
          </w:tcPr>
          <w:p w14:paraId="4D6D5E5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4FF048E" w14:textId="77777777">
        <w:trPr>
          <w:trHeight w:val="277"/>
        </w:trPr>
        <w:tc>
          <w:tcPr>
            <w:tcW w:w="980" w:type="dxa"/>
            <w:tcBorders>
              <w:bottom w:val="single" w:sz="6" w:space="0" w:color="000000"/>
            </w:tcBorders>
          </w:tcPr>
          <w:p w14:paraId="212FE04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left w:val="single" w:sz="6" w:space="0" w:color="000000"/>
              <w:bottom w:val="single" w:sz="6" w:space="0" w:color="000000"/>
            </w:tcBorders>
          </w:tcPr>
          <w:p w14:paraId="44BB2FA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Moje rodina, zaměstnání  </w:t>
            </w:r>
          </w:p>
        </w:tc>
        <w:tc>
          <w:tcPr>
            <w:tcW w:w="5400" w:type="dxa"/>
            <w:tcBorders>
              <w:left w:val="single" w:sz="6" w:space="0" w:color="000000"/>
              <w:bottom w:val="single" w:sz="6" w:space="0" w:color="000000"/>
            </w:tcBorders>
          </w:tcPr>
          <w:p w14:paraId="5C1FCDD1" w14:textId="77777777" w:rsidR="00A26406" w:rsidRDefault="00D83F7B" w:rsidP="0075521F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rozšiřuje si slovní zásobu o rodině</w:t>
            </w:r>
          </w:p>
          <w:p w14:paraId="4B27B4F3" w14:textId="77777777" w:rsidR="00A26406" w:rsidRDefault="00D83F7B" w:rsidP="0075521F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představí členy rodiny a kamarády,pojmenuje různá povolání, mluví o domácích mazlíčcích </w:t>
            </w:r>
          </w:p>
          <w:p w14:paraId="4D55A8F1" w14:textId="77777777" w:rsidR="00A26406" w:rsidRDefault="00D83F7B" w:rsidP="0075521F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užívá přuvlastňovací zájmena</w:t>
            </w:r>
          </w:p>
          <w:p w14:paraId="6A3EF72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-     aktivně pracujeme s projektem „Moje rodina“          pokus o jednoduchou reprodukci textu</w:t>
            </w:r>
          </w:p>
        </w:tc>
        <w:tc>
          <w:tcPr>
            <w:tcW w:w="3120" w:type="dxa"/>
            <w:tcBorders>
              <w:left w:val="single" w:sz="6" w:space="0" w:color="000000"/>
              <w:bottom w:val="single" w:sz="6" w:space="0" w:color="000000"/>
            </w:tcBorders>
          </w:tcPr>
          <w:p w14:paraId="0C9C3F3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Projekt „Moje rodina“ – PPT prezentace </w:t>
            </w:r>
          </w:p>
          <w:p w14:paraId="6132666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58FE23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Píseň  „Milenkij ty moj“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</w:tcBorders>
          </w:tcPr>
          <w:p w14:paraId="5BE780B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PPT prezentace</w:t>
            </w:r>
          </w:p>
          <w:p w14:paraId="5B4314D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784A80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72EAF1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Virtuální klávesnice</w:t>
            </w:r>
          </w:p>
        </w:tc>
      </w:tr>
      <w:tr w:rsidR="00A26406" w14:paraId="05D6A9BC" w14:textId="77777777">
        <w:trPr>
          <w:trHeight w:val="1814"/>
        </w:trPr>
        <w:tc>
          <w:tcPr>
            <w:tcW w:w="980" w:type="dxa"/>
          </w:tcPr>
          <w:p w14:paraId="565E8C4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left w:val="single" w:sz="6" w:space="0" w:color="000000"/>
            </w:tcBorders>
          </w:tcPr>
          <w:p w14:paraId="0438980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Rozšíření slovní zásoby</w:t>
            </w:r>
            <w:r>
              <w:rPr>
                <w:b/>
                <w:color w:val="000000"/>
                <w:sz w:val="24"/>
                <w:szCs w:val="24"/>
              </w:rPr>
              <w:t xml:space="preserve"> - </w:t>
            </w:r>
            <w:r>
              <w:rPr>
                <w:color w:val="000000"/>
                <w:sz w:val="24"/>
                <w:szCs w:val="24"/>
              </w:rPr>
              <w:t>dům, zvířata</w:t>
            </w:r>
          </w:p>
          <w:p w14:paraId="0A2DE1C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left w:val="single" w:sz="6" w:space="0" w:color="000000"/>
            </w:tcBorders>
          </w:tcPr>
          <w:p w14:paraId="1D3C15F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2E74B5"/>
                <w:sz w:val="24"/>
                <w:szCs w:val="24"/>
              </w:rPr>
              <w:t>(</w:t>
            </w:r>
            <w:r>
              <w:rPr>
                <w:color w:val="0070C0"/>
                <w:sz w:val="24"/>
                <w:szCs w:val="24"/>
              </w:rPr>
              <w:t>Plněn standard:porozumí jednoduchým pokynům a otázkám učitele, které jsou pronášeny pomalu a s pečlivou výslovností, reaguje na ně (DCJ-9-1-01))</w:t>
            </w:r>
          </w:p>
          <w:p w14:paraId="252484AC" w14:textId="77777777" w:rsidR="00A26406" w:rsidRDefault="00D83F7B" w:rsidP="0075521F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procvičuje získané znalosti a jazykové dovednosti</w:t>
            </w:r>
          </w:p>
        </w:tc>
        <w:tc>
          <w:tcPr>
            <w:tcW w:w="3120" w:type="dxa"/>
            <w:tcBorders>
              <w:left w:val="single" w:sz="6" w:space="0" w:color="000000"/>
            </w:tcBorders>
          </w:tcPr>
          <w:p w14:paraId="0502745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single" w:sz="6" w:space="0" w:color="000000"/>
            </w:tcBorders>
          </w:tcPr>
          <w:p w14:paraId="4A359D0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EBBDA07" w14:textId="77777777">
        <w:trPr>
          <w:trHeight w:val="277"/>
        </w:trPr>
        <w:tc>
          <w:tcPr>
            <w:tcW w:w="980" w:type="dxa"/>
            <w:tcBorders>
              <w:top w:val="single" w:sz="6" w:space="0" w:color="000000"/>
              <w:bottom w:val="single" w:sz="6" w:space="0" w:color="000000"/>
            </w:tcBorders>
          </w:tcPr>
          <w:p w14:paraId="173A32A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EB590E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Sloveso jest‘, vazba u menja jest‘</w:t>
            </w:r>
          </w:p>
          <w:p w14:paraId="0684A0C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919726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046870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-    používá  naučená slovesa jesť“ ve významu  -- „mít“, „je“, „nachází se“      </w:t>
            </w:r>
          </w:p>
          <w:p w14:paraId="3CB7C8F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-    popíše dům, byt.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1A4FA3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11F744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Práce se slovníkem</w:t>
            </w:r>
          </w:p>
        </w:tc>
      </w:tr>
      <w:tr w:rsidR="00A26406" w14:paraId="794733EB" w14:textId="77777777">
        <w:trPr>
          <w:trHeight w:val="3015"/>
        </w:trPr>
        <w:tc>
          <w:tcPr>
            <w:tcW w:w="980" w:type="dxa"/>
            <w:tcBorders>
              <w:bottom w:val="single" w:sz="6" w:space="0" w:color="000000"/>
            </w:tcBorders>
          </w:tcPr>
          <w:p w14:paraId="57A7EE0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left w:val="single" w:sz="6" w:space="0" w:color="000000"/>
              <w:bottom w:val="single" w:sz="6" w:space="0" w:color="000000"/>
            </w:tcBorders>
          </w:tcPr>
          <w:p w14:paraId="6064225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Opakování – závěrečné shrnutí</w:t>
            </w:r>
          </w:p>
        </w:tc>
        <w:tc>
          <w:tcPr>
            <w:tcW w:w="5400" w:type="dxa"/>
            <w:tcBorders>
              <w:left w:val="single" w:sz="6" w:space="0" w:color="000000"/>
              <w:bottom w:val="single" w:sz="6" w:space="0" w:color="000000"/>
            </w:tcBorders>
          </w:tcPr>
          <w:p w14:paraId="7C865797" w14:textId="77777777" w:rsidR="00A26406" w:rsidRDefault="00D83F7B" w:rsidP="0075521F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aplikuje dosavadní vědomosti s nově probíraným učivem</w:t>
            </w:r>
          </w:p>
          <w:p w14:paraId="48DB42F3" w14:textId="77777777" w:rsidR="00A26406" w:rsidRDefault="00D83F7B" w:rsidP="0075521F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využívá znalostí k vyplnění osobního dotazníku a tp i v digitálním prostředí</w:t>
            </w:r>
          </w:p>
          <w:p w14:paraId="1EA4514D" w14:textId="77777777" w:rsidR="00A26406" w:rsidRDefault="00D83F7B" w:rsidP="0075521F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vyplní základní údaje o sobě ve formuláři (DCJ-9-4-01)</w:t>
            </w:r>
          </w:p>
          <w:p w14:paraId="20CFB577" w14:textId="77777777" w:rsidR="00A26406" w:rsidRDefault="00D83F7B" w:rsidP="0075521F">
            <w:pPr>
              <w:widowControl w:val="0"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rozumí jednoduchému souvislému sdělení i konverzaci dvou a více osob v rozsahu osvojené slovní zásoby</w:t>
            </w:r>
          </w:p>
          <w:p w14:paraId="5B715C70" w14:textId="77777777" w:rsidR="00A26406" w:rsidRDefault="00D83F7B" w:rsidP="0075521F">
            <w:pPr>
              <w:widowControl w:val="0"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čte a přepíše ruský text</w:t>
            </w:r>
          </w:p>
          <w:p w14:paraId="26F41619" w14:textId="77777777" w:rsidR="00A26406" w:rsidRDefault="00D83F7B" w:rsidP="0075521F">
            <w:pPr>
              <w:widowControl w:val="0"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vyhledá základní informace a hlavní myšlenky</w:t>
            </w:r>
          </w:p>
          <w:p w14:paraId="7D0075A6" w14:textId="77777777" w:rsidR="00A26406" w:rsidRDefault="00D83F7B" w:rsidP="0075521F">
            <w:pPr>
              <w:widowControl w:val="0"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dokáže česky vyjádřit hlavní smysl sdělení</w:t>
            </w:r>
          </w:p>
        </w:tc>
        <w:tc>
          <w:tcPr>
            <w:tcW w:w="3120" w:type="dxa"/>
            <w:tcBorders>
              <w:left w:val="single" w:sz="6" w:space="0" w:color="000000"/>
              <w:bottom w:val="single" w:sz="6" w:space="0" w:color="000000"/>
            </w:tcBorders>
          </w:tcPr>
          <w:p w14:paraId="15AE66D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</w:tcBorders>
          </w:tcPr>
          <w:p w14:paraId="5EABA0D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3B9FC55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Zpracovala: Mgr. Vyšínová Václava</w:t>
      </w:r>
    </w:p>
    <w:p w14:paraId="7B61938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6964CF5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5B72689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4F24111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35B1B40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7D54E56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3CF1B7B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20211DA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317C52E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9857F0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6167D75C" w14:textId="77777777" w:rsidR="0083778F" w:rsidRDefault="008377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67BDC2C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75E55A4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Jazyk a jazyková komunikace      Vzdělávací obor: - </w:t>
      </w:r>
      <w:r>
        <w:rPr>
          <w:rFonts w:ascii="Arial" w:eastAsia="Arial" w:hAnsi="Arial" w:cs="Arial"/>
          <w:b/>
          <w:color w:val="000000"/>
        </w:rPr>
        <w:t>Ruský jazyk</w:t>
      </w:r>
      <w:r>
        <w:rPr>
          <w:rFonts w:ascii="Arial" w:eastAsia="Arial" w:hAnsi="Arial" w:cs="Arial"/>
          <w:color w:val="000000"/>
        </w:rPr>
        <w:t>, ročník  8. (druhý cizí jazyk)</w:t>
      </w:r>
      <w:r w:rsidR="009D2AF1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Klassnyje  druzja  </w:t>
      </w:r>
    </w:p>
    <w:p w14:paraId="7AC437E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54A2172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f5"/>
        <w:tblW w:w="14985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1050"/>
        <w:gridCol w:w="3233"/>
        <w:gridCol w:w="5417"/>
        <w:gridCol w:w="3117"/>
        <w:gridCol w:w="2168"/>
      </w:tblGrid>
      <w:tr w:rsidR="00A26406" w14:paraId="62253CBC" w14:textId="77777777">
        <w:trPr>
          <w:trHeight w:val="904"/>
        </w:trPr>
        <w:tc>
          <w:tcPr>
            <w:tcW w:w="1050" w:type="dxa"/>
            <w:tcBorders>
              <w:bottom w:val="single" w:sz="4" w:space="0" w:color="000000"/>
            </w:tcBorders>
          </w:tcPr>
          <w:p w14:paraId="695EF27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Kapitola</w:t>
            </w:r>
          </w:p>
        </w:tc>
        <w:tc>
          <w:tcPr>
            <w:tcW w:w="3233" w:type="dxa"/>
            <w:tcBorders>
              <w:left w:val="single" w:sz="4" w:space="0" w:color="000000"/>
              <w:bottom w:val="single" w:sz="4" w:space="0" w:color="000000"/>
            </w:tcBorders>
          </w:tcPr>
          <w:p w14:paraId="7A89452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Téma (Učivo)</w:t>
            </w:r>
          </w:p>
        </w:tc>
        <w:tc>
          <w:tcPr>
            <w:tcW w:w="5417" w:type="dxa"/>
            <w:tcBorders>
              <w:left w:val="single" w:sz="4" w:space="0" w:color="000000"/>
              <w:bottom w:val="single" w:sz="4" w:space="0" w:color="000000"/>
            </w:tcBorders>
          </w:tcPr>
          <w:p w14:paraId="7F2FD02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Znalosti a dovednosti (výstup)</w:t>
            </w:r>
          </w:p>
        </w:tc>
        <w:tc>
          <w:tcPr>
            <w:tcW w:w="3117" w:type="dxa"/>
            <w:tcBorders>
              <w:left w:val="single" w:sz="4" w:space="0" w:color="000000"/>
              <w:bottom w:val="single" w:sz="4" w:space="0" w:color="000000"/>
            </w:tcBorders>
          </w:tcPr>
          <w:p w14:paraId="685124E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Průřezová témata, projekty a kurzy, mezipředmětové vazby</w:t>
            </w:r>
          </w:p>
        </w:tc>
        <w:tc>
          <w:tcPr>
            <w:tcW w:w="2168" w:type="dxa"/>
            <w:tcBorders>
              <w:left w:val="single" w:sz="4" w:space="0" w:color="000000"/>
              <w:bottom w:val="single" w:sz="4" w:space="0" w:color="000000"/>
            </w:tcBorders>
          </w:tcPr>
          <w:p w14:paraId="0C02CAA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Poznámky</w:t>
            </w:r>
          </w:p>
        </w:tc>
      </w:tr>
      <w:tr w:rsidR="00A26406" w14:paraId="6B1E7D6B" w14:textId="77777777">
        <w:trPr>
          <w:trHeight w:val="1531"/>
        </w:trPr>
        <w:tc>
          <w:tcPr>
            <w:tcW w:w="1050" w:type="dxa"/>
            <w:tcBorders>
              <w:top w:val="single" w:sz="4" w:space="0" w:color="000000"/>
            </w:tcBorders>
          </w:tcPr>
          <w:p w14:paraId="4997F0D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</w:tcBorders>
          </w:tcPr>
          <w:p w14:paraId="64FFE55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Opakování  tematických celků 7.ročníku</w:t>
            </w:r>
          </w:p>
          <w:p w14:paraId="480EF88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Názvy dnů, měsíců, ročních období</w:t>
            </w:r>
          </w:p>
          <w:p w14:paraId="0161216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</w:tcBorders>
          </w:tcPr>
          <w:p w14:paraId="064BDF9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aktivně používá  azbuku v psané i tištěné podobě, vyhledává ve slovníku </w:t>
            </w:r>
          </w:p>
          <w:p w14:paraId="27CC5B0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Aktivně využívé učebnice a pracovní sešit na e-learningové platformě m-courser</w:t>
            </w:r>
          </w:p>
          <w:p w14:paraId="65CDC87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-čte s porozuměním jednoduchý ruský text</w:t>
            </w:r>
          </w:p>
          <w:p w14:paraId="229137E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nacvičuje správnou výslovnost poslechem</w:t>
            </w:r>
          </w:p>
          <w:p w14:paraId="381A0B2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-rozumí jednoduchému souvislému sdělení i konverzaci dvou a více osob</w:t>
            </w:r>
          </w:p>
          <w:p w14:paraId="5A29E10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-sestaví jednoduché vypravování o sobě, představí se.</w:t>
            </w:r>
          </w:p>
          <w:p w14:paraId="13A9D26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-pojmenuje dny, měsíce, roční období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</w:tcBorders>
          </w:tcPr>
          <w:p w14:paraId="74F9C0F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Evropa nás zajímá</w:t>
            </w:r>
          </w:p>
          <w:p w14:paraId="2C6C8DC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-organizace školního roku v Rusku</w:t>
            </w:r>
          </w:p>
          <w:p w14:paraId="5B8736F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 – kulturní a historické vazby mezi ČR a R</w:t>
            </w:r>
          </w:p>
          <w:p w14:paraId="6D55C79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ED644A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 – orientace na mapě R</w:t>
            </w:r>
          </w:p>
          <w:p w14:paraId="4D152E1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096C7C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Čj – Rj – porovnávání psané  a tiskové formy, shody a rozdíly ve zvukové stránce jazyků (práce se slovníkem,  zvukovou nahrávkou)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</w:tcBorders>
          </w:tcPr>
          <w:p w14:paraId="737B14C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Používání  sigitální učebnice a pracovního sešitu</w:t>
            </w:r>
          </w:p>
          <w:p w14:paraId="53D9F1C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Práce se slovníkem</w:t>
            </w:r>
          </w:p>
        </w:tc>
      </w:tr>
      <w:tr w:rsidR="00A26406" w14:paraId="3329DE2A" w14:textId="77777777">
        <w:trPr>
          <w:trHeight w:val="1418"/>
        </w:trPr>
        <w:tc>
          <w:tcPr>
            <w:tcW w:w="1050" w:type="dxa"/>
            <w:tcBorders>
              <w:top w:val="single" w:sz="4" w:space="0" w:color="000000"/>
            </w:tcBorders>
          </w:tcPr>
          <w:p w14:paraId="0BBE6F4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</w:tcBorders>
          </w:tcPr>
          <w:p w14:paraId="23C0B98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Slovní zásoba“Nenudit se“</w:t>
            </w:r>
          </w:p>
          <w:p w14:paraId="3399969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Číslovky 1 – 999</w:t>
            </w:r>
          </w:p>
          <w:p w14:paraId="26328A4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Podstatná jména po číslovkách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</w:tcBorders>
          </w:tcPr>
          <w:p w14:paraId="7BEE94F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užívá číslovky ve větách</w:t>
            </w:r>
          </w:p>
          <w:p w14:paraId="0AD587CC" w14:textId="77777777" w:rsidR="00A26406" w:rsidRDefault="00D83F7B" w:rsidP="0075521F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-seznamuje se s používáním podstatných jmen po číslovkách 2,3,4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</w:tcBorders>
          </w:tcPr>
          <w:p w14:paraId="3CC75C4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OSV-sociální komunikace, morálka všedního dne, spolupráce a soutěž, poznávání  a rozvoj vlastní osobnosti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</w:tcBorders>
          </w:tcPr>
          <w:p w14:paraId="472BC7F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5A4179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F79339A" w14:textId="77777777">
        <w:trPr>
          <w:trHeight w:val="277"/>
        </w:trPr>
        <w:tc>
          <w:tcPr>
            <w:tcW w:w="1050" w:type="dxa"/>
            <w:tcBorders>
              <w:top w:val="single" w:sz="4" w:space="0" w:color="000000"/>
              <w:bottom w:val="single" w:sz="4" w:space="0" w:color="000000"/>
            </w:tcBorders>
          </w:tcPr>
          <w:p w14:paraId="683CB0B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547D4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356DEF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časování sloves 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B573C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-používá slovesa v rámci dané slovní zásoby</w:t>
            </w:r>
          </w:p>
          <w:p w14:paraId="5A27EB2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-procvičuje časování sloves</w:t>
            </w:r>
          </w:p>
          <w:p w14:paraId="4875A1D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70C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-vypráví o sobě a svých volnočasových aktivitách</w:t>
            </w:r>
          </w:p>
          <w:p w14:paraId="63CEB16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70C0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78F01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9FB89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78E07EF3" w14:textId="77777777">
        <w:trPr>
          <w:trHeight w:val="3175"/>
        </w:trPr>
        <w:tc>
          <w:tcPr>
            <w:tcW w:w="1050" w:type="dxa"/>
            <w:tcBorders>
              <w:bottom w:val="single" w:sz="4" w:space="0" w:color="000000"/>
            </w:tcBorders>
          </w:tcPr>
          <w:p w14:paraId="27BD5E0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4.</w:t>
            </w:r>
          </w:p>
        </w:tc>
        <w:tc>
          <w:tcPr>
            <w:tcW w:w="3233" w:type="dxa"/>
            <w:tcBorders>
              <w:left w:val="single" w:sz="4" w:space="0" w:color="000000"/>
              <w:bottom w:val="single" w:sz="4" w:space="0" w:color="000000"/>
            </w:tcBorders>
          </w:tcPr>
          <w:p w14:paraId="26CC3C0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Slovní zásoba„Den za dnem“</w:t>
            </w:r>
          </w:p>
          <w:p w14:paraId="0426E4E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časování sloves </w:t>
            </w:r>
          </w:p>
        </w:tc>
        <w:tc>
          <w:tcPr>
            <w:tcW w:w="5417" w:type="dxa"/>
            <w:tcBorders>
              <w:left w:val="single" w:sz="4" w:space="0" w:color="000000"/>
              <w:bottom w:val="single" w:sz="4" w:space="0" w:color="000000"/>
            </w:tcBorders>
          </w:tcPr>
          <w:p w14:paraId="63294DE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-označí denní dobu, řekne, kolik je hodin.</w:t>
            </w:r>
          </w:p>
          <w:p w14:paraId="429DC59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-používá slovesa pohybu</w:t>
            </w:r>
          </w:p>
          <w:p w14:paraId="39B33B8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-popisuje svůj den</w:t>
            </w:r>
          </w:p>
          <w:p w14:paraId="2BFF90E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-popisuje den jiné osoby</w:t>
            </w:r>
          </w:p>
          <w:p w14:paraId="06677046" w14:textId="77777777" w:rsidR="00A26406" w:rsidRDefault="00D83F7B" w:rsidP="0075521F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color w:val="0070C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-vede konverzaci na téma volnočasové aktivity a režim dne</w:t>
            </w:r>
          </w:p>
          <w:p w14:paraId="494AEC4B" w14:textId="77777777" w:rsidR="00A26406" w:rsidRDefault="00D83F7B" w:rsidP="009D2A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Chars="0" w:left="0" w:firstLineChars="0" w:firstLine="0"/>
              <w:rPr>
                <w:color w:val="0070C0"/>
                <w:sz w:val="24"/>
                <w:szCs w:val="24"/>
                <w:highlight w:val="yellow"/>
              </w:rPr>
            </w:pPr>
            <w:r w:rsidRPr="009D2AF1">
              <w:rPr>
                <w:color w:val="0070C0"/>
                <w:sz w:val="24"/>
                <w:szCs w:val="24"/>
              </w:rPr>
              <w:t>(Plněn standard:sdělí jednoduchým způsobem základí informace týkající se jeho samotného, rodiny, školy, volného času a dalších osv. (DCJ-9-2-02))</w:t>
            </w:r>
          </w:p>
        </w:tc>
        <w:tc>
          <w:tcPr>
            <w:tcW w:w="3117" w:type="dxa"/>
            <w:tcBorders>
              <w:left w:val="single" w:sz="4" w:space="0" w:color="000000"/>
              <w:bottom w:val="single" w:sz="4" w:space="0" w:color="000000"/>
            </w:tcBorders>
          </w:tcPr>
          <w:p w14:paraId="5A57E24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Projekt „Můj den“-komiks</w:t>
            </w:r>
          </w:p>
        </w:tc>
        <w:tc>
          <w:tcPr>
            <w:tcW w:w="2168" w:type="dxa"/>
            <w:tcBorders>
              <w:left w:val="single" w:sz="4" w:space="0" w:color="000000"/>
              <w:bottom w:val="single" w:sz="4" w:space="0" w:color="000000"/>
            </w:tcBorders>
          </w:tcPr>
          <w:p w14:paraId="78914A6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D007022" w14:textId="77777777">
        <w:trPr>
          <w:trHeight w:val="277"/>
        </w:trPr>
        <w:tc>
          <w:tcPr>
            <w:tcW w:w="1050" w:type="dxa"/>
            <w:tcBorders>
              <w:bottom w:val="single" w:sz="4" w:space="0" w:color="000000"/>
            </w:tcBorders>
          </w:tcPr>
          <w:p w14:paraId="5773243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774045A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  <w:p w14:paraId="77BC763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233" w:type="dxa"/>
            <w:tcBorders>
              <w:left w:val="single" w:sz="4" w:space="0" w:color="000000"/>
              <w:bottom w:val="single" w:sz="4" w:space="0" w:color="000000"/>
            </w:tcBorders>
          </w:tcPr>
          <w:p w14:paraId="14114EC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slovní zásoba“Jídlo“</w:t>
            </w:r>
          </w:p>
          <w:p w14:paraId="7708779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časování sloves jíst a pít</w:t>
            </w:r>
          </w:p>
          <w:p w14:paraId="1AE1D93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Realie-typická ruská jídla</w:t>
            </w:r>
          </w:p>
        </w:tc>
        <w:tc>
          <w:tcPr>
            <w:tcW w:w="5417" w:type="dxa"/>
            <w:tcBorders>
              <w:left w:val="single" w:sz="4" w:space="0" w:color="000000"/>
              <w:bottom w:val="single" w:sz="4" w:space="0" w:color="000000"/>
            </w:tcBorders>
          </w:tcPr>
          <w:p w14:paraId="6557E84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-rozšiřuje si slovní zásobu o jídle</w:t>
            </w:r>
          </w:p>
          <w:p w14:paraId="7876D3F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-vyjádří, co rád pije a jí</w:t>
            </w:r>
          </w:p>
          <w:p w14:paraId="01ADB0D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-aktivně užívá slovesa jíst a pít</w:t>
            </w:r>
          </w:p>
          <w:p w14:paraId="7F65544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-seznamuje se s ruskými specialitami</w:t>
            </w:r>
          </w:p>
          <w:p w14:paraId="6D5E5E5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-orientuje se v jídelním lístku</w:t>
            </w:r>
          </w:p>
        </w:tc>
        <w:tc>
          <w:tcPr>
            <w:tcW w:w="3117" w:type="dxa"/>
            <w:tcBorders>
              <w:left w:val="single" w:sz="4" w:space="0" w:color="000000"/>
              <w:bottom w:val="single" w:sz="4" w:space="0" w:color="000000"/>
            </w:tcBorders>
          </w:tcPr>
          <w:p w14:paraId="5857066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Projekt „Jídelní lístek“</w:t>
            </w:r>
          </w:p>
        </w:tc>
        <w:tc>
          <w:tcPr>
            <w:tcW w:w="2168" w:type="dxa"/>
            <w:tcBorders>
              <w:left w:val="single" w:sz="4" w:space="0" w:color="000000"/>
              <w:bottom w:val="single" w:sz="4" w:space="0" w:color="000000"/>
            </w:tcBorders>
          </w:tcPr>
          <w:p w14:paraId="1D9D778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52A1ABA" w14:textId="77777777">
        <w:trPr>
          <w:trHeight w:val="277"/>
        </w:trPr>
        <w:tc>
          <w:tcPr>
            <w:tcW w:w="1050" w:type="dxa"/>
            <w:tcBorders>
              <w:bottom w:val="single" w:sz="4" w:space="0" w:color="000000"/>
            </w:tcBorders>
          </w:tcPr>
          <w:p w14:paraId="54DA914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3233" w:type="dxa"/>
            <w:tcBorders>
              <w:left w:val="single" w:sz="4" w:space="0" w:color="000000"/>
              <w:bottom w:val="single" w:sz="4" w:space="0" w:color="000000"/>
            </w:tcBorders>
          </w:tcPr>
          <w:p w14:paraId="600360B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Slovní zásoba „Nákupy“</w:t>
            </w:r>
          </w:p>
          <w:p w14:paraId="7CA1970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přídavná jména</w:t>
            </w:r>
          </w:p>
          <w:p w14:paraId="5E2CE0B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barvy</w:t>
            </w:r>
          </w:p>
          <w:p w14:paraId="7AB64E7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zájmena</w:t>
            </w:r>
          </w:p>
        </w:tc>
        <w:tc>
          <w:tcPr>
            <w:tcW w:w="5417" w:type="dxa"/>
            <w:tcBorders>
              <w:left w:val="single" w:sz="4" w:space="0" w:color="000000"/>
              <w:bottom w:val="single" w:sz="4" w:space="0" w:color="000000"/>
            </w:tcBorders>
          </w:tcPr>
          <w:p w14:paraId="3EECC741" w14:textId="77777777" w:rsidR="00A26406" w:rsidRDefault="009D2AF1" w:rsidP="009D2A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Chars="0" w:left="0" w:firstLineChars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D83F7B">
              <w:rPr>
                <w:color w:val="000000"/>
                <w:sz w:val="24"/>
                <w:szCs w:val="24"/>
              </w:rPr>
              <w:t>používá přídavná jména ve správném tvaru</w:t>
            </w:r>
          </w:p>
          <w:p w14:paraId="1CA4E00F" w14:textId="77777777" w:rsidR="00A26406" w:rsidRDefault="00D83F7B" w:rsidP="009D2A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-užívá ukazovací zájmena v 1.p.č.mn. a osobní zájmena ve 3. p.č.j.</w:t>
            </w:r>
          </w:p>
          <w:p w14:paraId="7C3451F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-popíše své oblečení</w:t>
            </w:r>
          </w:p>
          <w:p w14:paraId="7E38C17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70C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-požádá v obchodě o zboží</w:t>
            </w:r>
          </w:p>
          <w:p w14:paraId="6262417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(Plněn  standard:rozumí krátkému jedn.textu, zejména pokud má k dispozici vizuální oporu vyhledá v něm požadovanou informaci (DCJ-9-3-03))</w:t>
            </w:r>
          </w:p>
        </w:tc>
        <w:tc>
          <w:tcPr>
            <w:tcW w:w="3117" w:type="dxa"/>
            <w:tcBorders>
              <w:left w:val="single" w:sz="4" w:space="0" w:color="000000"/>
              <w:bottom w:val="single" w:sz="4" w:space="0" w:color="000000"/>
            </w:tcBorders>
          </w:tcPr>
          <w:p w14:paraId="6E75CF8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8" w:type="dxa"/>
            <w:tcBorders>
              <w:left w:val="single" w:sz="4" w:space="0" w:color="000000"/>
              <w:bottom w:val="single" w:sz="4" w:space="0" w:color="000000"/>
            </w:tcBorders>
          </w:tcPr>
          <w:p w14:paraId="38A7B72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C8AE4E5" w14:textId="77777777">
        <w:trPr>
          <w:trHeight w:val="1418"/>
        </w:trPr>
        <w:tc>
          <w:tcPr>
            <w:tcW w:w="1050" w:type="dxa"/>
          </w:tcPr>
          <w:p w14:paraId="0B5016F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3233" w:type="dxa"/>
            <w:tcBorders>
              <w:left w:val="single" w:sz="4" w:space="0" w:color="000000"/>
            </w:tcBorders>
          </w:tcPr>
          <w:p w14:paraId="1A8D702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Slovní zásoba „Čím jsme si podobní“</w:t>
            </w:r>
          </w:p>
          <w:p w14:paraId="3F133B2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vazba „podoben komu“</w:t>
            </w:r>
          </w:p>
          <w:p w14:paraId="5FD1954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pádové otázky</w:t>
            </w:r>
          </w:p>
        </w:tc>
        <w:tc>
          <w:tcPr>
            <w:tcW w:w="5417" w:type="dxa"/>
            <w:tcBorders>
              <w:left w:val="single" w:sz="4" w:space="0" w:color="000000"/>
            </w:tcBorders>
          </w:tcPr>
          <w:p w14:paraId="065952B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-popisuje povahové vlastnosti a vnějšek člověka</w:t>
            </w:r>
          </w:p>
          <w:p w14:paraId="2BC5E7C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-aktivně si rozšiřuje slovní zásobu</w:t>
            </w:r>
          </w:p>
          <w:p w14:paraId="6258AB5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-vyjadřuje, že se někdo někomu podobá</w:t>
            </w:r>
          </w:p>
          <w:p w14:paraId="7EB1BC0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-používá pádové otázky ke skloňování podstatných jmen, porovnává s českým jazykem</w:t>
            </w:r>
          </w:p>
          <w:p w14:paraId="03869AA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DE7D14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17" w:type="dxa"/>
            <w:tcBorders>
              <w:left w:val="single" w:sz="4" w:space="0" w:color="000000"/>
            </w:tcBorders>
          </w:tcPr>
          <w:p w14:paraId="215598F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8" w:type="dxa"/>
            <w:tcBorders>
              <w:left w:val="single" w:sz="4" w:space="0" w:color="000000"/>
            </w:tcBorders>
          </w:tcPr>
          <w:p w14:paraId="6BDA30B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47210DC3" w14:textId="77777777">
        <w:trPr>
          <w:trHeight w:val="277"/>
        </w:trPr>
        <w:tc>
          <w:tcPr>
            <w:tcW w:w="1050" w:type="dxa"/>
            <w:tcBorders>
              <w:top w:val="single" w:sz="4" w:space="0" w:color="000000"/>
              <w:bottom w:val="single" w:sz="4" w:space="0" w:color="000000"/>
            </w:tcBorders>
          </w:tcPr>
          <w:p w14:paraId="677C02E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8.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8920D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70C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Opakování 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BE347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(Plněn standard:Vyplní základní údaje o sobě ve formuláři (DCJ-9-4-01))</w:t>
            </w:r>
          </w:p>
          <w:p w14:paraId="79EFC14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 xml:space="preserve"> -</w:t>
            </w:r>
            <w:r>
              <w:rPr>
                <w:color w:val="000000"/>
                <w:sz w:val="24"/>
                <w:szCs w:val="24"/>
              </w:rPr>
              <w:t>procvičí si a opakuje učivo z předcházejících lekcí</w:t>
            </w:r>
          </w:p>
          <w:p w14:paraId="7DD77B6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-vyjádří, co rád dělá</w:t>
            </w:r>
          </w:p>
          <w:p w14:paraId="4EA6869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-popíše své denní činnosti</w:t>
            </w:r>
          </w:p>
          <w:p w14:paraId="6587580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-vyjádří, co rád jí</w:t>
            </w:r>
          </w:p>
          <w:p w14:paraId="1447FAD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-popíše sebe i jiné osoby</w:t>
            </w:r>
          </w:p>
          <w:p w14:paraId="286E500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70C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-pojmenuje obchody a zboží</w:t>
            </w:r>
          </w:p>
          <w:p w14:paraId="2B014BE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-vede dialog na dané téma, orientuje se v psaném i  mluveném textu v rozsahu dané slovní zásoby</w:t>
            </w:r>
          </w:p>
          <w:p w14:paraId="6BC8ABB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70C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-vyhledá základní informace</w:t>
            </w:r>
          </w:p>
          <w:p w14:paraId="0C704F1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96130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648A7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DEAEFFC" w14:textId="77777777">
        <w:trPr>
          <w:trHeight w:val="277"/>
        </w:trPr>
        <w:tc>
          <w:tcPr>
            <w:tcW w:w="1050" w:type="dxa"/>
          </w:tcPr>
          <w:p w14:paraId="5A19C87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233" w:type="dxa"/>
            <w:tcBorders>
              <w:left w:val="single" w:sz="4" w:space="0" w:color="000000"/>
            </w:tcBorders>
          </w:tcPr>
          <w:p w14:paraId="2A2C097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17" w:type="dxa"/>
            <w:tcBorders>
              <w:left w:val="single" w:sz="4" w:space="0" w:color="000000"/>
            </w:tcBorders>
          </w:tcPr>
          <w:p w14:paraId="7673253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17" w:type="dxa"/>
            <w:tcBorders>
              <w:left w:val="single" w:sz="4" w:space="0" w:color="000000"/>
            </w:tcBorders>
          </w:tcPr>
          <w:p w14:paraId="3A66AD4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8" w:type="dxa"/>
            <w:tcBorders>
              <w:left w:val="single" w:sz="4" w:space="0" w:color="000000"/>
            </w:tcBorders>
          </w:tcPr>
          <w:p w14:paraId="10126CF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29056F7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5092D93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Zpracovala:  Mgr. Vyšínová Václava</w:t>
      </w:r>
    </w:p>
    <w:p w14:paraId="2CA2EAE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11B031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452CC1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776C91C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1B217B8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6E8DE5B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54B2128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4E7E248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584D2F0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2413134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AD6CFC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6DECCD7E" w14:textId="77777777" w:rsidR="009D2AF1" w:rsidRDefault="009D2AF1" w:rsidP="009D2A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color w:val="000000"/>
          <w:sz w:val="36"/>
          <w:szCs w:val="36"/>
        </w:rPr>
      </w:pPr>
    </w:p>
    <w:p w14:paraId="30944553" w14:textId="77777777" w:rsidR="00A26406" w:rsidRDefault="00D83F7B" w:rsidP="009D2A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4334400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color w:val="000000"/>
          <w:sz w:val="24"/>
          <w:szCs w:val="24"/>
        </w:rPr>
        <w:t xml:space="preserve">Jazyk a jazyková komunikace      Vzdělávací obor: - </w:t>
      </w:r>
      <w:r>
        <w:rPr>
          <w:b/>
          <w:color w:val="000000"/>
          <w:sz w:val="24"/>
          <w:szCs w:val="24"/>
          <w:u w:val="single"/>
        </w:rPr>
        <w:t>Ruský jazyk</w:t>
      </w:r>
      <w:r>
        <w:rPr>
          <w:color w:val="000000"/>
          <w:sz w:val="24"/>
          <w:szCs w:val="24"/>
        </w:rPr>
        <w:t>, ročník    9. (druhý cizí jazyk)</w:t>
      </w:r>
      <w:r>
        <w:rPr>
          <w:rFonts w:ascii="Arial" w:eastAsia="Arial" w:hAnsi="Arial" w:cs="Arial"/>
          <w:color w:val="000000"/>
          <w:sz w:val="24"/>
          <w:szCs w:val="24"/>
        </w:rPr>
        <w:t>Klassnyje druzja</w:t>
      </w:r>
    </w:p>
    <w:p w14:paraId="4688C28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079A9BA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152A99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6"/>
        <w:tblW w:w="15015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80"/>
        <w:gridCol w:w="3355"/>
        <w:gridCol w:w="5400"/>
        <w:gridCol w:w="3120"/>
        <w:gridCol w:w="2160"/>
      </w:tblGrid>
      <w:tr w:rsidR="00A26406" w14:paraId="63A0A7F5" w14:textId="77777777">
        <w:trPr>
          <w:trHeight w:val="904"/>
        </w:trPr>
        <w:tc>
          <w:tcPr>
            <w:tcW w:w="980" w:type="dxa"/>
            <w:tcBorders>
              <w:bottom w:val="single" w:sz="4" w:space="0" w:color="000000"/>
            </w:tcBorders>
          </w:tcPr>
          <w:p w14:paraId="6B3FED3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Kapitola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0E7CA3D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Téma (Učivo)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5EA6139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Znalosti a dovednosti (výstup)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244A99A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5CF5FAB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Poznámky</w:t>
            </w:r>
          </w:p>
        </w:tc>
      </w:tr>
      <w:tr w:rsidR="00A26406" w14:paraId="2B5D3432" w14:textId="77777777">
        <w:trPr>
          <w:trHeight w:val="1890"/>
        </w:trPr>
        <w:tc>
          <w:tcPr>
            <w:tcW w:w="980" w:type="dxa"/>
            <w:tcBorders>
              <w:top w:val="single" w:sz="4" w:space="0" w:color="000000"/>
            </w:tcBorders>
          </w:tcPr>
          <w:p w14:paraId="25583B8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</w:tcBorders>
          </w:tcPr>
          <w:p w14:paraId="44F11FA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Opakování  tematických celků 7.a 8.ročníku</w:t>
            </w:r>
          </w:p>
          <w:p w14:paraId="715859E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57DE60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9EDB49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</w:tcPr>
          <w:p w14:paraId="1F34F05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-aktivně užívají slovní zásobu 7. a 8.ročníku</w:t>
            </w:r>
          </w:p>
          <w:p w14:paraId="4CF55FB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-poslouchá ruský jazyk, srovnává s češtinou</w:t>
            </w:r>
          </w:p>
          <w:p w14:paraId="7C660A6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-používá psanou azbuku k písemnému vyjádření</w:t>
            </w:r>
          </w:p>
          <w:p w14:paraId="71AB101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-používá virtuání klávesnici s azbukou pro písemnou komunikaci v ruskm jazyce v digitálním prostředí</w:t>
            </w:r>
          </w:p>
          <w:p w14:paraId="4A949B5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-čte psanou a tiskovou formu azbuky</w:t>
            </w:r>
          </w:p>
          <w:p w14:paraId="42175A5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-řeší základní seznamovací situace</w:t>
            </w:r>
          </w:p>
          <w:p w14:paraId="14F2061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-sděluje o sobě informace</w:t>
            </w:r>
          </w:p>
          <w:p w14:paraId="23DF65B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-vyhledá a porozumí základním informacím v mluveném i psaném textu</w:t>
            </w:r>
          </w:p>
          <w:p w14:paraId="4C4DBF0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nacvičuje správnou výslovnost poslechem</w:t>
            </w:r>
          </w:p>
          <w:p w14:paraId="5DA7179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</w:tcPr>
          <w:p w14:paraId="6E40A25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 – kulturní a historické vazby mezi ČR a R</w:t>
            </w:r>
          </w:p>
          <w:p w14:paraId="40A1D7E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BE5689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 – orientace na mapě Evropy a Ruska</w:t>
            </w:r>
          </w:p>
          <w:p w14:paraId="4AEABD0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A63852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Čj – Rj – porovnávání psané  a tiskové formy, shody a rozdíly ve zvukové stránce jazyků (práce se slovníkem,  zvukovou nahrávkou)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</w:tcPr>
          <w:p w14:paraId="46F7CC1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digitální učebnice a pracovní sešit v platformě m-courses</w:t>
            </w:r>
          </w:p>
        </w:tc>
      </w:tr>
      <w:tr w:rsidR="00A26406" w14:paraId="09C9ACC8" w14:textId="77777777">
        <w:trPr>
          <w:trHeight w:val="1587"/>
        </w:trPr>
        <w:tc>
          <w:tcPr>
            <w:tcW w:w="980" w:type="dxa"/>
            <w:tcBorders>
              <w:top w:val="single" w:sz="4" w:space="0" w:color="000000"/>
            </w:tcBorders>
          </w:tcPr>
          <w:p w14:paraId="31A8319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</w:tcBorders>
          </w:tcPr>
          <w:p w14:paraId="1C83360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slovní zásoba „Jak jsem strávil léto“</w:t>
            </w:r>
          </w:p>
          <w:p w14:paraId="70BBE7D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názvy zemí, měst, jazyků</w:t>
            </w:r>
          </w:p>
          <w:p w14:paraId="73BAA36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minulý čas</w:t>
            </w:r>
          </w:p>
          <w:p w14:paraId="5A1CC24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skloňování podstatných jmen</w:t>
            </w:r>
          </w:p>
          <w:p w14:paraId="1C56C9E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</w:tcPr>
          <w:p w14:paraId="488BA8A3" w14:textId="77777777" w:rsidR="00A26406" w:rsidRDefault="00D83F7B" w:rsidP="00DC7024">
            <w:pPr>
              <w:numPr>
                <w:ilvl w:val="0"/>
                <w:numId w:val="9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pojmenuje země, jejich hlavní města a jazyky</w:t>
            </w:r>
          </w:p>
          <w:p w14:paraId="30D13E45" w14:textId="77777777" w:rsidR="00A26406" w:rsidRDefault="00D83F7B" w:rsidP="00DC7024">
            <w:pPr>
              <w:numPr>
                <w:ilvl w:val="0"/>
                <w:numId w:val="9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popisuje děje v minulém čase</w:t>
            </w:r>
          </w:p>
          <w:p w14:paraId="664EBABA" w14:textId="77777777" w:rsidR="00A26406" w:rsidRDefault="00D83F7B" w:rsidP="00DC7024">
            <w:pPr>
              <w:numPr>
                <w:ilvl w:val="0"/>
                <w:numId w:val="9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správná zakončení podstatných jmen</w:t>
            </w:r>
          </w:p>
          <w:p w14:paraId="755E4D5B" w14:textId="77777777" w:rsidR="00A26406" w:rsidRDefault="00D83F7B" w:rsidP="00DC7024">
            <w:pPr>
              <w:numPr>
                <w:ilvl w:val="0"/>
                <w:numId w:val="9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napíše rusky pohlednici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</w:tcPr>
          <w:p w14:paraId="3DCA897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EGS – Jsme  Evropané </w:t>
            </w:r>
          </w:p>
          <w:p w14:paraId="1E08087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prezentace evropských zemí</w:t>
            </w:r>
          </w:p>
          <w:p w14:paraId="3539E1E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OSV-sociální komunikace, morálka všedního dne, spolupráce a soutěž, poznávání  a rozvoj vlastní osobnosti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</w:tcPr>
          <w:p w14:paraId="089CFE0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638633E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bottom w:val="single" w:sz="4" w:space="0" w:color="000000"/>
            </w:tcBorders>
          </w:tcPr>
          <w:p w14:paraId="18F6398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09540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slovní zásoba „Moje město“</w:t>
            </w:r>
          </w:p>
          <w:p w14:paraId="35E9203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místopis a orientace </w:t>
            </w:r>
          </w:p>
          <w:p w14:paraId="4B85434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rozkazovací způsob</w:t>
            </w:r>
          </w:p>
          <w:p w14:paraId="5273EE1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stupňování přídavných jmen</w:t>
            </w:r>
          </w:p>
          <w:p w14:paraId="4480B6C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Reálie: tradice a zvyklosti v oslavách konce roku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F0B76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-popíše, kde se co nachází</w:t>
            </w:r>
          </w:p>
          <w:p w14:paraId="65B8AC5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-rozšiřuje si aktivně slovní zásobu</w:t>
            </w:r>
          </w:p>
          <w:p w14:paraId="78B8F2E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-vyhledává informace z různých zdrojů</w:t>
            </w:r>
          </w:p>
          <w:p w14:paraId="6A4B6B9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-požádá o pomoc a poradí, jak se dostat do cíle</w:t>
            </w:r>
          </w:p>
          <w:p w14:paraId="6A6AB05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-používá rozkazovací způsob</w:t>
            </w:r>
          </w:p>
          <w:p w14:paraId="19FC779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-tvoří superlativ</w:t>
            </w:r>
          </w:p>
          <w:p w14:paraId="058592B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70C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-poslouchá s porozuměním ruský text</w:t>
            </w:r>
          </w:p>
          <w:p w14:paraId="705B01D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(Plněn standard:rozumí slovám a větám, které se vztahují k běžným tématům (DCJ-9-3-02))</w:t>
            </w:r>
          </w:p>
          <w:p w14:paraId="6E61D916" w14:textId="77777777" w:rsidR="00A26406" w:rsidRDefault="009D2A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 xml:space="preserve">(Plněn standard: </w:t>
            </w:r>
            <w:r w:rsidR="00D83F7B">
              <w:rPr>
                <w:color w:val="0070C0"/>
                <w:sz w:val="24"/>
                <w:szCs w:val="24"/>
              </w:rPr>
              <w:t>rozumí jednoduchým informačním nápisům a orientačním pokynům (DCJ-9-3-01)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D20E5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  </w:t>
            </w:r>
          </w:p>
          <w:p w14:paraId="277BED8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Projekt“Místo, kde žiju“</w:t>
            </w:r>
          </w:p>
          <w:p w14:paraId="58532A8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994686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PPT prezentace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74D5B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práce se slovníky</w:t>
            </w:r>
          </w:p>
        </w:tc>
      </w:tr>
      <w:tr w:rsidR="00A26406" w14:paraId="3532562A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</w:tcPr>
          <w:p w14:paraId="5C44021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3811DC0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slovní zásoba „ Jak se cítíš“</w:t>
            </w:r>
          </w:p>
          <w:p w14:paraId="20334CB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rozkazovací způsob</w:t>
            </w:r>
          </w:p>
          <w:p w14:paraId="6B13D81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muset, potřebovat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73558D4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popíše, jak se cítí</w:t>
            </w:r>
          </w:p>
          <w:p w14:paraId="341982C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pojmenuje části těla</w:t>
            </w:r>
          </w:p>
          <w:p w14:paraId="51BB101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-používá rozkazovací způsob v mn.č.</w:t>
            </w:r>
          </w:p>
          <w:p w14:paraId="10652F9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-vyjádří,že něco musí, nesmí, potřebuje</w:t>
            </w:r>
          </w:p>
          <w:p w14:paraId="14DFFA5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6F93BBD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1198FD1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0563921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</w:tcPr>
          <w:p w14:paraId="672057E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  <w:p w14:paraId="5EDA3B0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75172EC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156B04E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slovní zásoba „Vše nejlepší“</w:t>
            </w:r>
          </w:p>
          <w:p w14:paraId="45A6EB3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reálie-svátky</w:t>
            </w:r>
          </w:p>
          <w:p w14:paraId="2F99FDF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řadové číslovky</w:t>
            </w:r>
          </w:p>
          <w:p w14:paraId="41B0989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budoucí čas nedokonavých sloves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2ED9B01E" w14:textId="77777777" w:rsidR="00A26406" w:rsidRDefault="00D83F7B" w:rsidP="00DC7024">
            <w:pPr>
              <w:numPr>
                <w:ilvl w:val="0"/>
                <w:numId w:val="9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-pojmenuje české a ruské svátky, porovnává zvyklosti</w:t>
            </w:r>
          </w:p>
          <w:p w14:paraId="704646A3" w14:textId="77777777" w:rsidR="00A26406" w:rsidRDefault="00D83F7B" w:rsidP="00DC7024">
            <w:pPr>
              <w:numPr>
                <w:ilvl w:val="0"/>
                <w:numId w:val="9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-vyhledává informace z různých zdrojů</w:t>
            </w:r>
          </w:p>
          <w:p w14:paraId="5310CFF4" w14:textId="77777777" w:rsidR="00A26406" w:rsidRDefault="00D83F7B" w:rsidP="00DC7024">
            <w:pPr>
              <w:numPr>
                <w:ilvl w:val="0"/>
                <w:numId w:val="9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-poblahopřeje a napíše blahopřání k svátku</w:t>
            </w:r>
          </w:p>
          <w:p w14:paraId="47069D7B" w14:textId="77777777" w:rsidR="00A26406" w:rsidRDefault="00D83F7B" w:rsidP="00DC7024">
            <w:pPr>
              <w:numPr>
                <w:ilvl w:val="0"/>
                <w:numId w:val="9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-používá řadové číslovky 1-9</w:t>
            </w:r>
          </w:p>
          <w:p w14:paraId="63D4495B" w14:textId="77777777" w:rsidR="00A26406" w:rsidRDefault="00D83F7B" w:rsidP="00DC7024">
            <w:pPr>
              <w:numPr>
                <w:ilvl w:val="0"/>
                <w:numId w:val="9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70C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-tvoří budoucí čas nedokonavých sloves,časuje „byť“</w:t>
            </w:r>
          </w:p>
          <w:p w14:paraId="620F0172" w14:textId="77777777" w:rsidR="00A26406" w:rsidRDefault="00D83F7B" w:rsidP="009D2A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Chars="0" w:left="0" w:firstLineChars="0" w:firstLine="0"/>
              <w:rPr>
                <w:color w:val="00000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(Plněn standard: stručně reaguje na jednoduché písemné sdělení (DCJ-9-4-03))</w:t>
            </w:r>
          </w:p>
          <w:p w14:paraId="74B7670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2E74B5"/>
                <w:sz w:val="24"/>
                <w:szCs w:val="24"/>
              </w:rPr>
              <w:t>(Plněn standard: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70C0"/>
                <w:sz w:val="24"/>
                <w:szCs w:val="24"/>
              </w:rPr>
              <w:t>zapojuje se do jednoduchých rozhovorů DCJ-9-2-01))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3AF75D1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3EBC13F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9A4EDB3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</w:tcPr>
          <w:p w14:paraId="16DA776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5622E6F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slovní zásoba „Do Moskvy“</w:t>
            </w:r>
          </w:p>
          <w:p w14:paraId="1404191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budoucí čas dokonavých sloves</w:t>
            </w:r>
          </w:p>
          <w:p w14:paraId="7C43E63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spojka „jestli“</w:t>
            </w:r>
          </w:p>
          <w:p w14:paraId="53E2C74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místopisné reálie Moskvy a dalších významných míst v Rusku 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3E03FB2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-pojmenuje nejvýznamnější památky Moskvy</w:t>
            </w:r>
          </w:p>
          <w:p w14:paraId="39C6295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-vyjádří, která místa by chtěl navštívit</w:t>
            </w:r>
          </w:p>
          <w:p w14:paraId="022D786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-vyhledává informace z různých zdrojů</w:t>
            </w:r>
          </w:p>
          <w:p w14:paraId="256FDF6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-vyplní dotazník</w:t>
            </w:r>
          </w:p>
          <w:p w14:paraId="4FDB4FA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napíše pohlednici</w:t>
            </w:r>
          </w:p>
          <w:p w14:paraId="2B8BE8E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-tvoří souvětí se spojkou jestli</w:t>
            </w:r>
          </w:p>
          <w:p w14:paraId="3173A07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 </w:t>
            </w:r>
            <w:r>
              <w:rPr>
                <w:color w:val="2E74B5"/>
                <w:sz w:val="24"/>
                <w:szCs w:val="24"/>
              </w:rPr>
              <w:t xml:space="preserve">(Plněn standard: </w:t>
            </w:r>
            <w:r>
              <w:rPr>
                <w:color w:val="0070C0"/>
                <w:sz w:val="24"/>
                <w:szCs w:val="24"/>
              </w:rPr>
              <w:t>rozumí základním informacím v krátkých poslechových textech týkajících se každodenních témat (DCJ-9-1-03))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3BDFE34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Projekt: Moskva a další výjimečná místa v Rusku </w:t>
            </w:r>
          </w:p>
          <w:p w14:paraId="171FD44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– e-pohlednice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3B201A7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2346AFA" w14:textId="77777777">
        <w:trPr>
          <w:trHeight w:val="2080"/>
        </w:trPr>
        <w:tc>
          <w:tcPr>
            <w:tcW w:w="980" w:type="dxa"/>
          </w:tcPr>
          <w:p w14:paraId="273FC00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3355" w:type="dxa"/>
            <w:tcBorders>
              <w:left w:val="single" w:sz="4" w:space="0" w:color="000000"/>
            </w:tcBorders>
          </w:tcPr>
          <w:p w14:paraId="53B6716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opakování a závěrečné shrnutí</w:t>
            </w:r>
          </w:p>
          <w:p w14:paraId="19298AB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závěrečné hodnocení</w:t>
            </w:r>
          </w:p>
          <w:p w14:paraId="69BB191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autoevaluace</w:t>
            </w:r>
          </w:p>
        </w:tc>
        <w:tc>
          <w:tcPr>
            <w:tcW w:w="5400" w:type="dxa"/>
            <w:tcBorders>
              <w:left w:val="single" w:sz="4" w:space="0" w:color="000000"/>
            </w:tcBorders>
          </w:tcPr>
          <w:p w14:paraId="49BF8C2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procvičuje si  problematické jevy</w:t>
            </w:r>
          </w:p>
          <w:p w14:paraId="5470C8D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poslouchá a čte s porozuměním krátké texty, odpovídá na otázky k textu, krátce text shrne</w:t>
            </w:r>
          </w:p>
          <w:p w14:paraId="05D52EE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používá slovesa ve správných tvarech</w:t>
            </w:r>
          </w:p>
          <w:p w14:paraId="5E743A9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vede dialog ve dvojicích</w:t>
            </w:r>
          </w:p>
          <w:p w14:paraId="2BF980D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-reaguje a odpovídá na otázky</w:t>
            </w:r>
          </w:p>
          <w:p w14:paraId="1DCF74F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70C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formuluje otázky a klade je se správnou intonací</w:t>
            </w:r>
          </w:p>
          <w:p w14:paraId="3AC80E6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(Plněn standard: odpovídá na jednoduché otázky týkající se jeho samotného, rodiny, školy, volného čas  a dalších osvojovaných témat (DCJ-9-2-03))</w:t>
            </w:r>
          </w:p>
        </w:tc>
        <w:tc>
          <w:tcPr>
            <w:tcW w:w="3120" w:type="dxa"/>
            <w:tcBorders>
              <w:left w:val="single" w:sz="4" w:space="0" w:color="000000"/>
            </w:tcBorders>
          </w:tcPr>
          <w:p w14:paraId="27DDBFB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single" w:sz="4" w:space="0" w:color="000000"/>
            </w:tcBorders>
          </w:tcPr>
          <w:p w14:paraId="010FB23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3FF8DCD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93D68F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Zpracovala:  Mgr. Vyšínová  Václava</w:t>
      </w:r>
    </w:p>
    <w:p w14:paraId="53EFC5E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08845C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76E8A2E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55BD5A3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5C39FC8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3799315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B05B05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744AD11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7545721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436E8D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498F967C" w14:textId="77777777" w:rsidR="009D2AF1" w:rsidRDefault="009D2A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248D021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50960D89" w14:textId="77777777" w:rsidR="00F42E98" w:rsidRDefault="00F42E98" w:rsidP="00F42E98">
      <w:pPr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2792312A" w14:textId="77777777" w:rsidR="00F42E98" w:rsidRDefault="00F42E98" w:rsidP="00F42E98">
      <w:pPr>
        <w:ind w:left="2" w:hanging="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>Jazyk a jazyková komunikace    Vzdělávací obor</w:t>
      </w:r>
      <w:r>
        <w:rPr>
          <w:rFonts w:ascii="Arial" w:eastAsia="Arial" w:hAnsi="Arial" w:cs="Arial"/>
          <w:b/>
          <w:color w:val="000000"/>
        </w:rPr>
        <w:t xml:space="preserve">: </w:t>
      </w:r>
      <w:r>
        <w:rPr>
          <w:rFonts w:ascii="Arial" w:eastAsia="Arial" w:hAnsi="Arial" w:cs="Arial"/>
          <w:b/>
          <w:color w:val="000000"/>
          <w:u w:val="single"/>
        </w:rPr>
        <w:t xml:space="preserve"> FRANCOUZSKÝ JAZYK</w:t>
      </w:r>
      <w:r>
        <w:rPr>
          <w:rFonts w:ascii="Arial" w:eastAsia="Arial" w:hAnsi="Arial" w:cs="Arial"/>
          <w:color w:val="000000"/>
        </w:rPr>
        <w:t xml:space="preserve">   (druhý cizí jazyk)  ročník  7.</w:t>
      </w:r>
    </w:p>
    <w:p w14:paraId="2E74DD6B" w14:textId="77777777" w:rsidR="00F42E98" w:rsidRPr="009A5247" w:rsidRDefault="00F42E98" w:rsidP="00F42E98">
      <w:pPr>
        <w:ind w:left="0" w:hanging="2"/>
        <w:rPr>
          <w:rFonts w:ascii="Arial" w:hAnsi="Arial" w:cs="Arial"/>
          <w:b/>
          <w:sz w:val="24"/>
          <w:szCs w:val="24"/>
        </w:rPr>
      </w:pPr>
      <w:r>
        <w:rPr>
          <w:rFonts w:ascii="Arial" w:hAnsi="Arial"/>
        </w:rPr>
        <w:t xml:space="preserve">S využitím:  </w:t>
      </w:r>
      <w:r w:rsidRPr="009A5247">
        <w:rPr>
          <w:rFonts w:ascii="Arial" w:hAnsi="Arial" w:cs="Arial"/>
          <w:b/>
          <w:sz w:val="24"/>
          <w:szCs w:val="24"/>
        </w:rPr>
        <w:t>Učebnice Décibel – Méthode de francais A1, Didier</w:t>
      </w:r>
    </w:p>
    <w:p w14:paraId="545F1E72" w14:textId="77777777" w:rsidR="00F42E98" w:rsidRDefault="00F42E98" w:rsidP="00F42E98">
      <w:pPr>
        <w:ind w:left="0" w:hanging="2"/>
        <w:rPr>
          <w:rFonts w:ascii="Arial" w:hAnsi="Arial"/>
        </w:rPr>
      </w:pPr>
    </w:p>
    <w:p w14:paraId="601FEDAE" w14:textId="77777777" w:rsidR="00F42E98" w:rsidRDefault="00F42E98" w:rsidP="00F42E98">
      <w:pPr>
        <w:ind w:left="0" w:hanging="2"/>
      </w:pPr>
    </w:p>
    <w:tbl>
      <w:tblPr>
        <w:tblW w:w="15015" w:type="dxa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"/>
        <w:gridCol w:w="3715"/>
        <w:gridCol w:w="5040"/>
        <w:gridCol w:w="3120"/>
        <w:gridCol w:w="2160"/>
      </w:tblGrid>
      <w:tr w:rsidR="00F42E98" w14:paraId="2ED1EFAC" w14:textId="77777777" w:rsidTr="00F42E98">
        <w:trPr>
          <w:trHeight w:val="904"/>
        </w:trPr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EE0620" w14:textId="77777777" w:rsidR="00F42E98" w:rsidRDefault="00F42E98" w:rsidP="00F42E98">
            <w:pPr>
              <w:ind w:left="0" w:hanging="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Měsíc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6DD245" w14:textId="77777777" w:rsidR="00F42E98" w:rsidRDefault="00F42E98" w:rsidP="00F42E98">
            <w:pPr>
              <w:ind w:left="0" w:hanging="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Téma (Učivo)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284FF9" w14:textId="77777777" w:rsidR="00F42E98" w:rsidRDefault="00F42E98" w:rsidP="00F42E98">
            <w:pPr>
              <w:ind w:left="0" w:hanging="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Znalosti a dovednosti (výstup)</w:t>
            </w:r>
          </w:p>
          <w:p w14:paraId="3A90D20F" w14:textId="77777777" w:rsidR="00F42E98" w:rsidRDefault="00F42E98" w:rsidP="00F42E98">
            <w:pPr>
              <w:ind w:left="0" w:hanging="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žák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D751AE" w14:textId="77777777" w:rsidR="00F42E98" w:rsidRDefault="00F42E98" w:rsidP="00F42E98">
            <w:pPr>
              <w:ind w:left="0" w:hanging="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655DF2" w14:textId="77777777" w:rsidR="00F42E98" w:rsidRDefault="00F42E98" w:rsidP="00F42E98">
            <w:pPr>
              <w:ind w:left="0" w:hanging="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Poznámky</w:t>
            </w:r>
          </w:p>
        </w:tc>
      </w:tr>
      <w:tr w:rsidR="00F42E98" w:rsidRPr="00273789" w14:paraId="10D91FD8" w14:textId="77777777" w:rsidTr="00F42E98">
        <w:trPr>
          <w:trHeight w:val="1890"/>
        </w:trPr>
        <w:tc>
          <w:tcPr>
            <w:tcW w:w="980" w:type="dxa"/>
            <w:tcBorders>
              <w:top w:val="single" w:sz="18" w:space="0" w:color="auto"/>
              <w:left w:val="nil"/>
              <w:right w:val="single" w:sz="4" w:space="0" w:color="auto"/>
            </w:tcBorders>
            <w:vAlign w:val="center"/>
          </w:tcPr>
          <w:p w14:paraId="46E45C65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  <w:p w14:paraId="41B97066" w14:textId="77777777" w:rsidR="00F42E98" w:rsidRPr="00273789" w:rsidRDefault="00F42E98" w:rsidP="00F42E98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3715" w:type="dxa"/>
            <w:tcBorders>
              <w:top w:val="single" w:sz="18" w:space="0" w:color="auto"/>
              <w:left w:val="nil"/>
              <w:right w:val="single" w:sz="4" w:space="0" w:color="auto"/>
            </w:tcBorders>
          </w:tcPr>
          <w:p w14:paraId="0219CD81" w14:textId="77777777" w:rsidR="00F42E98" w:rsidRDefault="00F42E98" w:rsidP="00F42E98">
            <w:pPr>
              <w:ind w:left="0" w:right="-430" w:hanging="2"/>
              <w:rPr>
                <w:b/>
                <w:sz w:val="24"/>
                <w:szCs w:val="24"/>
              </w:rPr>
            </w:pPr>
            <w:r w:rsidRPr="00C33734">
              <w:rPr>
                <w:b/>
                <w:sz w:val="24"/>
                <w:szCs w:val="24"/>
              </w:rPr>
              <w:t>Unité 0 – Facile, le fran</w:t>
            </w:r>
            <w:r w:rsidRPr="00C33734">
              <w:rPr>
                <w:rFonts w:ascii="HelveticaNeueLTStd-LtCnO" w:hAnsi="HelveticaNeueLTStd-LtCnO" w:cs="HelveticaNeueLTStd-LtCnO"/>
                <w:b/>
                <w:iCs/>
                <w:sz w:val="21"/>
                <w:szCs w:val="21"/>
              </w:rPr>
              <w:t>ç</w:t>
            </w:r>
            <w:r w:rsidRPr="00C33734">
              <w:rPr>
                <w:b/>
                <w:sz w:val="24"/>
                <w:szCs w:val="24"/>
              </w:rPr>
              <w:t>ais!</w:t>
            </w:r>
          </w:p>
          <w:p w14:paraId="32ED762D" w14:textId="77777777" w:rsidR="00F42E98" w:rsidRPr="005F570F" w:rsidRDefault="00F42E98" w:rsidP="00F42E98">
            <w:pPr>
              <w:autoSpaceDE w:val="0"/>
              <w:autoSpaceDN w:val="0"/>
              <w:adjustRightInd w:val="0"/>
              <w:ind w:left="0" w:hanging="2"/>
              <w:rPr>
                <w:iCs/>
                <w:color w:val="000000"/>
                <w:sz w:val="24"/>
                <w:szCs w:val="24"/>
              </w:rPr>
            </w:pPr>
            <w:r w:rsidRPr="005F570F">
              <w:rPr>
                <w:iCs/>
                <w:color w:val="000000"/>
                <w:sz w:val="24"/>
                <w:szCs w:val="24"/>
              </w:rPr>
              <w:t>Comment tu t’appelles ?</w:t>
            </w:r>
          </w:p>
          <w:p w14:paraId="5ADB6B8C" w14:textId="77777777" w:rsidR="00F42E98" w:rsidRPr="005F570F" w:rsidRDefault="00F42E98" w:rsidP="00F42E98">
            <w:pPr>
              <w:autoSpaceDE w:val="0"/>
              <w:autoSpaceDN w:val="0"/>
              <w:adjustRightInd w:val="0"/>
              <w:ind w:left="0" w:hanging="2"/>
              <w:rPr>
                <w:iCs/>
                <w:color w:val="000000"/>
                <w:sz w:val="24"/>
                <w:szCs w:val="24"/>
              </w:rPr>
            </w:pPr>
            <w:r w:rsidRPr="005F570F">
              <w:rPr>
                <w:iCs/>
                <w:color w:val="000000"/>
                <w:sz w:val="24"/>
                <w:szCs w:val="24"/>
              </w:rPr>
              <w:t>S’appeler : je, tu, il / elle</w:t>
            </w:r>
          </w:p>
          <w:p w14:paraId="2EB9CA7A" w14:textId="77777777" w:rsidR="00F42E98" w:rsidRPr="005F570F" w:rsidRDefault="00F42E98" w:rsidP="00F42E98">
            <w:pPr>
              <w:autoSpaceDE w:val="0"/>
              <w:autoSpaceDN w:val="0"/>
              <w:adjustRightInd w:val="0"/>
              <w:ind w:left="0" w:hanging="2"/>
              <w:rPr>
                <w:iCs/>
                <w:color w:val="000000"/>
                <w:sz w:val="24"/>
                <w:szCs w:val="24"/>
              </w:rPr>
            </w:pPr>
            <w:r w:rsidRPr="005F570F">
              <w:rPr>
                <w:iCs/>
                <w:color w:val="000000"/>
                <w:sz w:val="24"/>
                <w:szCs w:val="24"/>
              </w:rPr>
              <w:t>C omment ça va ?</w:t>
            </w:r>
          </w:p>
          <w:p w14:paraId="28998463" w14:textId="77777777" w:rsidR="00F42E98" w:rsidRPr="005F570F" w:rsidRDefault="00F42E98" w:rsidP="00F42E98">
            <w:pPr>
              <w:ind w:left="0" w:right="-430" w:hanging="2"/>
              <w:rPr>
                <w:i/>
                <w:iCs/>
                <w:color w:val="000000"/>
                <w:sz w:val="24"/>
                <w:szCs w:val="24"/>
              </w:rPr>
            </w:pPr>
            <w:r w:rsidRPr="005F570F">
              <w:rPr>
                <w:iCs/>
                <w:color w:val="000000"/>
                <w:sz w:val="24"/>
                <w:szCs w:val="24"/>
              </w:rPr>
              <w:t>Q ui est-ce ? C’est</w:t>
            </w:r>
            <w:r w:rsidRPr="005F570F">
              <w:rPr>
                <w:i/>
                <w:iCs/>
                <w:color w:val="000000"/>
                <w:sz w:val="24"/>
                <w:szCs w:val="24"/>
              </w:rPr>
              <w:t>…</w:t>
            </w:r>
          </w:p>
          <w:p w14:paraId="24788A2E" w14:textId="77777777" w:rsidR="00F42E98" w:rsidRPr="005F570F" w:rsidRDefault="00F42E98" w:rsidP="00F42E98">
            <w:pPr>
              <w:autoSpaceDE w:val="0"/>
              <w:autoSpaceDN w:val="0"/>
              <w:adjustRightInd w:val="0"/>
              <w:ind w:left="0" w:hanging="2"/>
              <w:rPr>
                <w:color w:val="000000"/>
                <w:sz w:val="24"/>
                <w:szCs w:val="24"/>
              </w:rPr>
            </w:pPr>
            <w:r w:rsidRPr="005F570F">
              <w:rPr>
                <w:color w:val="000000"/>
                <w:sz w:val="24"/>
                <w:szCs w:val="24"/>
              </w:rPr>
              <w:t>L’alphabet.</w:t>
            </w:r>
          </w:p>
          <w:p w14:paraId="3F59D3BD" w14:textId="77777777" w:rsidR="00F42E98" w:rsidRPr="005F570F" w:rsidRDefault="00F42E98" w:rsidP="00F42E98">
            <w:pPr>
              <w:autoSpaceDE w:val="0"/>
              <w:autoSpaceDN w:val="0"/>
              <w:adjustRightInd w:val="0"/>
              <w:ind w:left="0" w:hanging="2"/>
              <w:rPr>
                <w:color w:val="000000"/>
                <w:sz w:val="24"/>
                <w:szCs w:val="24"/>
              </w:rPr>
            </w:pPr>
            <w:r w:rsidRPr="005F570F">
              <w:rPr>
                <w:color w:val="000000"/>
                <w:sz w:val="24"/>
                <w:szCs w:val="24"/>
              </w:rPr>
              <w:t>Les couleurs.</w:t>
            </w:r>
          </w:p>
          <w:p w14:paraId="741CC902" w14:textId="77777777" w:rsidR="00F42E98" w:rsidRPr="005F570F" w:rsidRDefault="00F42E98" w:rsidP="00F42E98">
            <w:pPr>
              <w:ind w:left="0" w:right="-430" w:hanging="2"/>
              <w:rPr>
                <w:color w:val="000000"/>
                <w:sz w:val="24"/>
                <w:szCs w:val="24"/>
              </w:rPr>
            </w:pPr>
            <w:r w:rsidRPr="005F570F">
              <w:rPr>
                <w:color w:val="000000"/>
                <w:sz w:val="24"/>
                <w:szCs w:val="24"/>
              </w:rPr>
              <w:t>Les nombres de 0 à 20.</w:t>
            </w:r>
          </w:p>
          <w:p w14:paraId="0F583948" w14:textId="77777777" w:rsidR="00F42E98" w:rsidRPr="005F570F" w:rsidRDefault="00F42E98" w:rsidP="00F42E98">
            <w:pPr>
              <w:ind w:left="0" w:hanging="2"/>
              <w:rPr>
                <w:sz w:val="24"/>
                <w:szCs w:val="24"/>
              </w:rPr>
            </w:pPr>
            <w:r w:rsidRPr="005F570F">
              <w:rPr>
                <w:sz w:val="24"/>
                <w:szCs w:val="24"/>
              </w:rPr>
              <w:t>Francouzština kolem nás - naše setkání s francouzštinou, francouzskou kulturou a frankofonií</w:t>
            </w:r>
          </w:p>
          <w:p w14:paraId="469A33D5" w14:textId="77777777" w:rsidR="00F42E98" w:rsidRPr="00C33734" w:rsidRDefault="00F42E98" w:rsidP="00F42E98">
            <w:pPr>
              <w:ind w:left="0" w:right="-430" w:hanging="2"/>
              <w:rPr>
                <w:b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18" w:space="0" w:color="auto"/>
              <w:left w:val="nil"/>
              <w:right w:val="single" w:sz="4" w:space="0" w:color="auto"/>
            </w:tcBorders>
          </w:tcPr>
          <w:p w14:paraId="24C34075" w14:textId="77777777" w:rsidR="00F42E98" w:rsidRDefault="00F42E98" w:rsidP="00DC7024">
            <w:pPr>
              <w:numPr>
                <w:ilvl w:val="0"/>
                <w:numId w:val="225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C33734">
              <w:rPr>
                <w:sz w:val="24"/>
                <w:szCs w:val="24"/>
              </w:rPr>
              <w:t>ozdraví, představí se</w:t>
            </w:r>
            <w:r>
              <w:rPr>
                <w:sz w:val="24"/>
                <w:szCs w:val="24"/>
              </w:rPr>
              <w:t>, představí kamaráda</w:t>
            </w:r>
          </w:p>
          <w:p w14:paraId="718C8651" w14:textId="77777777" w:rsidR="00F42E98" w:rsidRDefault="00F42E98" w:rsidP="00DC7024">
            <w:pPr>
              <w:numPr>
                <w:ilvl w:val="0"/>
                <w:numId w:val="225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sdělí, jakou má oblíbenou barvu</w:t>
            </w:r>
          </w:p>
          <w:p w14:paraId="3709CC02" w14:textId="77777777" w:rsidR="00F42E98" w:rsidRDefault="00F42E98" w:rsidP="00DC7024">
            <w:pPr>
              <w:numPr>
                <w:ilvl w:val="0"/>
                <w:numId w:val="225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rozumí číslovkám do 20, napočítá od 1 do 20</w:t>
            </w:r>
          </w:p>
          <w:p w14:paraId="0DE448DD" w14:textId="77777777" w:rsidR="00F42E98" w:rsidRDefault="00F42E98" w:rsidP="00DC7024">
            <w:pPr>
              <w:numPr>
                <w:ilvl w:val="0"/>
                <w:numId w:val="225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seznámí se s některými známými frankofonními osobami </w:t>
            </w:r>
          </w:p>
          <w:p w14:paraId="09CBFB7D" w14:textId="77777777" w:rsidR="00F42E98" w:rsidRPr="00C33734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 xml:space="preserve">DCJ-9-2-01 </w:t>
            </w:r>
            <w:r>
              <w:rPr>
                <w:color w:val="0070C0"/>
                <w:sz w:val="22"/>
                <w:szCs w:val="22"/>
              </w:rPr>
              <w:t>Žák se zapojí do jednoduchých rozhovorů</w:t>
            </w:r>
          </w:p>
        </w:tc>
        <w:tc>
          <w:tcPr>
            <w:tcW w:w="3120" w:type="dxa"/>
            <w:tcBorders>
              <w:top w:val="single" w:sz="18" w:space="0" w:color="auto"/>
              <w:left w:val="nil"/>
              <w:right w:val="single" w:sz="4" w:space="0" w:color="auto"/>
            </w:tcBorders>
          </w:tcPr>
          <w:p w14:paraId="717B9C89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 w:rsidRPr="006B0CA3">
              <w:rPr>
                <w:sz w:val="24"/>
                <w:szCs w:val="24"/>
              </w:rPr>
              <w:t>VGS – cizí jazyk jako prostředek komunikace</w:t>
            </w:r>
          </w:p>
          <w:p w14:paraId="2E312177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MEV – formování základů správného verbálního projevu</w:t>
            </w:r>
          </w:p>
          <w:p w14:paraId="2DDDA913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 – frankofonní země Evropy a jejich hlavní města, jazyk v Belgii a Švýcarsku</w:t>
            </w:r>
          </w:p>
          <w:p w14:paraId="2BAC0563" w14:textId="77777777" w:rsidR="00F42E98" w:rsidRPr="006B0CA3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HV – Frere Jacques - píseň</w:t>
            </w:r>
          </w:p>
        </w:tc>
        <w:tc>
          <w:tcPr>
            <w:tcW w:w="2160" w:type="dxa"/>
            <w:tcBorders>
              <w:top w:val="single" w:sz="18" w:space="0" w:color="auto"/>
              <w:left w:val="nil"/>
              <w:right w:val="nil"/>
            </w:tcBorders>
          </w:tcPr>
          <w:p w14:paraId="01576562" w14:textId="77777777" w:rsidR="00F42E98" w:rsidRPr="00273789" w:rsidRDefault="00F42E98" w:rsidP="00F42E98">
            <w:pPr>
              <w:ind w:left="0" w:hanging="2"/>
              <w:rPr>
                <w:sz w:val="24"/>
                <w:szCs w:val="24"/>
              </w:rPr>
            </w:pPr>
          </w:p>
        </w:tc>
      </w:tr>
      <w:tr w:rsidR="00F42E98" w:rsidRPr="00273789" w14:paraId="5599ED77" w14:textId="77777777" w:rsidTr="00F42E98">
        <w:trPr>
          <w:trHeight w:val="1890"/>
        </w:trPr>
        <w:tc>
          <w:tcPr>
            <w:tcW w:w="980" w:type="dxa"/>
            <w:tcBorders>
              <w:top w:val="single" w:sz="18" w:space="0" w:color="auto"/>
              <w:left w:val="nil"/>
              <w:right w:val="single" w:sz="4" w:space="0" w:color="auto"/>
            </w:tcBorders>
            <w:vAlign w:val="center"/>
          </w:tcPr>
          <w:p w14:paraId="74A760A2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715" w:type="dxa"/>
            <w:tcBorders>
              <w:top w:val="single" w:sz="18" w:space="0" w:color="auto"/>
              <w:left w:val="nil"/>
              <w:right w:val="single" w:sz="4" w:space="0" w:color="auto"/>
            </w:tcBorders>
          </w:tcPr>
          <w:p w14:paraId="543310E9" w14:textId="77777777" w:rsidR="00F42E98" w:rsidRPr="005F570F" w:rsidRDefault="00F42E98" w:rsidP="00F42E98">
            <w:pPr>
              <w:ind w:left="0" w:hanging="2"/>
              <w:rPr>
                <w:b/>
                <w:sz w:val="24"/>
                <w:szCs w:val="24"/>
              </w:rPr>
            </w:pPr>
            <w:r w:rsidRPr="005F570F">
              <w:rPr>
                <w:b/>
                <w:sz w:val="24"/>
                <w:szCs w:val="24"/>
              </w:rPr>
              <w:t>Unité 1 – Léon se prépare pour rentrée</w:t>
            </w:r>
            <w:r>
              <w:rPr>
                <w:b/>
                <w:sz w:val="24"/>
                <w:szCs w:val="24"/>
              </w:rPr>
              <w:t>, Lecon 1</w:t>
            </w:r>
          </w:p>
          <w:p w14:paraId="461CAC03" w14:textId="77777777" w:rsidR="00F42E98" w:rsidRPr="005F570F" w:rsidRDefault="00F42E98" w:rsidP="00F42E98">
            <w:pPr>
              <w:autoSpaceDE w:val="0"/>
              <w:autoSpaceDN w:val="0"/>
              <w:adjustRightInd w:val="0"/>
              <w:ind w:left="0" w:hanging="2"/>
              <w:rPr>
                <w:color w:val="000000"/>
                <w:sz w:val="24"/>
                <w:szCs w:val="24"/>
              </w:rPr>
            </w:pPr>
            <w:r w:rsidRPr="005F570F">
              <w:rPr>
                <w:color w:val="000000"/>
                <w:sz w:val="24"/>
                <w:szCs w:val="24"/>
              </w:rPr>
              <w:t>Le matériel de classe.</w:t>
            </w:r>
          </w:p>
          <w:p w14:paraId="54FFC21C" w14:textId="77777777" w:rsidR="00F42E98" w:rsidRPr="005F570F" w:rsidRDefault="00F42E98" w:rsidP="00F42E98">
            <w:pPr>
              <w:ind w:left="0" w:hanging="2"/>
              <w:rPr>
                <w:color w:val="000000"/>
                <w:sz w:val="24"/>
                <w:szCs w:val="24"/>
              </w:rPr>
            </w:pPr>
            <w:r w:rsidRPr="005F570F">
              <w:rPr>
                <w:color w:val="000000"/>
                <w:sz w:val="24"/>
                <w:szCs w:val="24"/>
              </w:rPr>
              <w:t>Les couleurs.</w:t>
            </w:r>
          </w:p>
          <w:p w14:paraId="72C68FE6" w14:textId="77777777" w:rsidR="00F42E98" w:rsidRPr="005F570F" w:rsidRDefault="00F42E98" w:rsidP="00F42E98">
            <w:pPr>
              <w:autoSpaceDE w:val="0"/>
              <w:autoSpaceDN w:val="0"/>
              <w:adjustRightInd w:val="0"/>
              <w:ind w:left="0" w:hanging="2"/>
              <w:rPr>
                <w:color w:val="000000"/>
                <w:sz w:val="24"/>
                <w:szCs w:val="24"/>
              </w:rPr>
            </w:pPr>
            <w:r w:rsidRPr="005F570F">
              <w:rPr>
                <w:color w:val="000000"/>
                <w:sz w:val="24"/>
                <w:szCs w:val="24"/>
              </w:rPr>
              <w:t>Les articles défi nis.</w:t>
            </w:r>
          </w:p>
          <w:p w14:paraId="468B61B1" w14:textId="77777777" w:rsidR="00F42E98" w:rsidRPr="005F570F" w:rsidRDefault="00F42E98" w:rsidP="00F42E98">
            <w:pPr>
              <w:autoSpaceDE w:val="0"/>
              <w:autoSpaceDN w:val="0"/>
              <w:adjustRightInd w:val="0"/>
              <w:ind w:left="0" w:hanging="2"/>
              <w:rPr>
                <w:iCs/>
                <w:color w:val="000000"/>
                <w:sz w:val="24"/>
                <w:szCs w:val="24"/>
              </w:rPr>
            </w:pPr>
            <w:r w:rsidRPr="005F570F">
              <w:rPr>
                <w:iCs/>
                <w:color w:val="000000"/>
                <w:sz w:val="24"/>
                <w:szCs w:val="24"/>
              </w:rPr>
              <w:t>Qu’est-ce que c’est_? C’est…</w:t>
            </w:r>
          </w:p>
          <w:p w14:paraId="6C2F95F2" w14:textId="77777777" w:rsidR="00F42E98" w:rsidRPr="005F570F" w:rsidRDefault="00F42E98" w:rsidP="00F42E98">
            <w:pPr>
              <w:ind w:left="0" w:hanging="2"/>
              <w:rPr>
                <w:color w:val="000000"/>
                <w:sz w:val="24"/>
                <w:szCs w:val="24"/>
              </w:rPr>
            </w:pPr>
            <w:r w:rsidRPr="005F570F">
              <w:rPr>
                <w:color w:val="000000"/>
                <w:sz w:val="24"/>
                <w:szCs w:val="24"/>
              </w:rPr>
              <w:t xml:space="preserve">La forme </w:t>
            </w:r>
            <w:r w:rsidRPr="005F570F">
              <w:rPr>
                <w:iCs/>
                <w:color w:val="000000"/>
                <w:sz w:val="24"/>
                <w:szCs w:val="24"/>
              </w:rPr>
              <w:t>Il y a</w:t>
            </w:r>
            <w:r w:rsidRPr="005F570F">
              <w:rPr>
                <w:color w:val="000000"/>
                <w:sz w:val="24"/>
                <w:szCs w:val="24"/>
              </w:rPr>
              <w:t>…</w:t>
            </w:r>
          </w:p>
          <w:p w14:paraId="78984C2A" w14:textId="77777777" w:rsidR="00F42E98" w:rsidRPr="00C87841" w:rsidRDefault="00F42E98" w:rsidP="00F42E98">
            <w:pPr>
              <w:ind w:left="0" w:hanging="2"/>
              <w:rPr>
                <w:b/>
                <w:i/>
                <w:sz w:val="24"/>
                <w:szCs w:val="24"/>
              </w:rPr>
            </w:pPr>
            <w:r w:rsidRPr="005F570F">
              <w:rPr>
                <w:sz w:val="24"/>
                <w:szCs w:val="24"/>
              </w:rPr>
              <w:t>Phonétique: on</w:t>
            </w:r>
          </w:p>
        </w:tc>
        <w:tc>
          <w:tcPr>
            <w:tcW w:w="5040" w:type="dxa"/>
            <w:tcBorders>
              <w:top w:val="single" w:sz="18" w:space="0" w:color="auto"/>
              <w:left w:val="nil"/>
              <w:right w:val="single" w:sz="4" w:space="0" w:color="auto"/>
            </w:tcBorders>
          </w:tcPr>
          <w:p w14:paraId="05AECCCA" w14:textId="77777777" w:rsidR="00F42E98" w:rsidRPr="005F570F" w:rsidRDefault="00F42E98" w:rsidP="00DC7024">
            <w:pPr>
              <w:numPr>
                <w:ilvl w:val="0"/>
                <w:numId w:val="225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 w:rsidRPr="005F570F">
              <w:rPr>
                <w:sz w:val="24"/>
                <w:szCs w:val="24"/>
              </w:rPr>
              <w:t>Pojmenuje školní pomůcky,</w:t>
            </w:r>
          </w:p>
          <w:p w14:paraId="1DF319A8" w14:textId="77777777" w:rsidR="00F42E98" w:rsidRPr="005F570F" w:rsidRDefault="00F42E98" w:rsidP="00DC7024">
            <w:pPr>
              <w:numPr>
                <w:ilvl w:val="0"/>
                <w:numId w:val="225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 w:rsidRPr="005F570F">
              <w:rPr>
                <w:sz w:val="24"/>
                <w:szCs w:val="24"/>
              </w:rPr>
              <w:t>Identifikuje objekt a osobu</w:t>
            </w:r>
          </w:p>
          <w:p w14:paraId="122C0552" w14:textId="77777777" w:rsidR="00F42E98" w:rsidRPr="005F570F" w:rsidRDefault="00F42E98" w:rsidP="00DC7024">
            <w:pPr>
              <w:numPr>
                <w:ilvl w:val="0"/>
                <w:numId w:val="225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b/>
                <w:i/>
                <w:sz w:val="24"/>
                <w:szCs w:val="24"/>
              </w:rPr>
            </w:pPr>
            <w:r w:rsidRPr="005F570F">
              <w:rPr>
                <w:sz w:val="24"/>
                <w:szCs w:val="24"/>
              </w:rPr>
              <w:t>Popíše předmět</w:t>
            </w:r>
          </w:p>
          <w:p w14:paraId="3DD4D29C" w14:textId="77777777" w:rsidR="00F42E98" w:rsidRPr="005F570F" w:rsidRDefault="00F42E98" w:rsidP="00DC7024">
            <w:pPr>
              <w:numPr>
                <w:ilvl w:val="0"/>
                <w:numId w:val="225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b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Zeptá se na předmět, osobu</w:t>
            </w:r>
          </w:p>
          <w:p w14:paraId="28A090E0" w14:textId="77777777" w:rsidR="00F42E98" w:rsidRDefault="00F42E98" w:rsidP="00F42E98">
            <w:pPr>
              <w:ind w:left="0" w:hanging="2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 xml:space="preserve">DCJ-9-1-01 </w:t>
            </w:r>
          </w:p>
          <w:p w14:paraId="32E2B1ED" w14:textId="77777777" w:rsidR="00F42E98" w:rsidRDefault="00F42E98" w:rsidP="00F42E98">
            <w:pPr>
              <w:tabs>
                <w:tab w:val="left" w:pos="290"/>
                <w:tab w:val="left" w:pos="695"/>
              </w:tabs>
              <w:ind w:left="0" w:hanging="2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2"/>
                <w:szCs w:val="22"/>
              </w:rPr>
              <w:t>Žák rozumí jednoduchým pokynům a otázkám učitele, které jsou pronášeny pomalu a s pečlivou výslovností, a reaguje na ně</w:t>
            </w:r>
          </w:p>
          <w:p w14:paraId="3DD08EB0" w14:textId="77777777" w:rsidR="00F42E98" w:rsidRPr="00C87841" w:rsidRDefault="00F42E98" w:rsidP="00DC7024">
            <w:pPr>
              <w:numPr>
                <w:ilvl w:val="0"/>
                <w:numId w:val="225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b/>
                <w:i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18" w:space="0" w:color="auto"/>
              <w:left w:val="nil"/>
              <w:right w:val="single" w:sz="4" w:space="0" w:color="auto"/>
            </w:tcBorders>
          </w:tcPr>
          <w:p w14:paraId="04FEDB9E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</w:p>
          <w:p w14:paraId="403C0288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OSV – já a moje okolí, mezilidské vztahy</w:t>
            </w:r>
          </w:p>
          <w:p w14:paraId="5939F5D8" w14:textId="77777777" w:rsidR="00F42E98" w:rsidRPr="006B0CA3" w:rsidRDefault="00F42E98" w:rsidP="00F42E98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18" w:space="0" w:color="auto"/>
              <w:left w:val="nil"/>
              <w:right w:val="nil"/>
            </w:tcBorders>
          </w:tcPr>
          <w:p w14:paraId="1F994287" w14:textId="77777777" w:rsidR="00F42E98" w:rsidRPr="00273789" w:rsidRDefault="00F42E98" w:rsidP="00F42E98">
            <w:pPr>
              <w:ind w:left="0" w:hanging="2"/>
              <w:rPr>
                <w:sz w:val="24"/>
                <w:szCs w:val="24"/>
              </w:rPr>
            </w:pPr>
          </w:p>
        </w:tc>
      </w:tr>
      <w:tr w:rsidR="00F42E98" w:rsidRPr="00273789" w14:paraId="3F755EF8" w14:textId="77777777" w:rsidTr="00F42E98">
        <w:trPr>
          <w:trHeight w:val="1890"/>
        </w:trPr>
        <w:tc>
          <w:tcPr>
            <w:tcW w:w="980" w:type="dxa"/>
            <w:tcBorders>
              <w:top w:val="single" w:sz="18" w:space="0" w:color="auto"/>
              <w:left w:val="nil"/>
              <w:right w:val="single" w:sz="4" w:space="0" w:color="auto"/>
            </w:tcBorders>
            <w:vAlign w:val="center"/>
          </w:tcPr>
          <w:p w14:paraId="0D37BF75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3.</w:t>
            </w:r>
          </w:p>
        </w:tc>
        <w:tc>
          <w:tcPr>
            <w:tcW w:w="3715" w:type="dxa"/>
            <w:tcBorders>
              <w:top w:val="single" w:sz="18" w:space="0" w:color="auto"/>
              <w:left w:val="nil"/>
              <w:right w:val="single" w:sz="4" w:space="0" w:color="auto"/>
            </w:tcBorders>
          </w:tcPr>
          <w:p w14:paraId="2EB89B16" w14:textId="77777777" w:rsidR="00F42E98" w:rsidRPr="005F570F" w:rsidRDefault="00F42E98" w:rsidP="00F42E98">
            <w:pPr>
              <w:ind w:left="0" w:hanging="2"/>
              <w:rPr>
                <w:b/>
                <w:sz w:val="24"/>
                <w:szCs w:val="24"/>
              </w:rPr>
            </w:pPr>
            <w:r w:rsidRPr="005F570F">
              <w:rPr>
                <w:b/>
                <w:sz w:val="24"/>
                <w:szCs w:val="24"/>
              </w:rPr>
              <w:t>Unité 1 –</w:t>
            </w:r>
            <w:r>
              <w:rPr>
                <w:b/>
                <w:sz w:val="24"/>
                <w:szCs w:val="24"/>
              </w:rPr>
              <w:t xml:space="preserve"> Lecon 2, Lecon 3</w:t>
            </w:r>
          </w:p>
          <w:p w14:paraId="7B225B94" w14:textId="77777777" w:rsidR="00F42E98" w:rsidRPr="00067189" w:rsidRDefault="00F42E98" w:rsidP="00F42E98">
            <w:pPr>
              <w:autoSpaceDE w:val="0"/>
              <w:autoSpaceDN w:val="0"/>
              <w:adjustRightInd w:val="0"/>
              <w:ind w:left="0" w:hanging="2"/>
              <w:rPr>
                <w:color w:val="000000"/>
                <w:sz w:val="24"/>
                <w:szCs w:val="24"/>
              </w:rPr>
            </w:pPr>
            <w:r w:rsidRPr="00067189">
              <w:rPr>
                <w:color w:val="000000"/>
                <w:sz w:val="24"/>
                <w:szCs w:val="24"/>
              </w:rPr>
              <w:t>Les matières scolaires.</w:t>
            </w:r>
          </w:p>
          <w:p w14:paraId="70202CA2" w14:textId="77777777" w:rsidR="00F42E98" w:rsidRPr="00067189" w:rsidRDefault="00F42E98" w:rsidP="00F42E98">
            <w:pPr>
              <w:ind w:left="0" w:hanging="2"/>
              <w:rPr>
                <w:color w:val="000000"/>
                <w:sz w:val="24"/>
                <w:szCs w:val="24"/>
              </w:rPr>
            </w:pPr>
            <w:r w:rsidRPr="00067189">
              <w:rPr>
                <w:color w:val="000000"/>
                <w:sz w:val="24"/>
                <w:szCs w:val="24"/>
              </w:rPr>
              <w:t>Les jours de la semaine.</w:t>
            </w:r>
          </w:p>
          <w:p w14:paraId="1D5D2409" w14:textId="77777777" w:rsidR="00F42E98" w:rsidRPr="00067189" w:rsidRDefault="00F42E98" w:rsidP="00F42E98">
            <w:pPr>
              <w:ind w:left="0" w:hanging="2"/>
              <w:rPr>
                <w:sz w:val="24"/>
                <w:szCs w:val="24"/>
              </w:rPr>
            </w:pPr>
            <w:r w:rsidRPr="00067189">
              <w:rPr>
                <w:sz w:val="24"/>
                <w:szCs w:val="24"/>
              </w:rPr>
              <w:t>Les articles définis.</w:t>
            </w:r>
          </w:p>
          <w:p w14:paraId="193C3760" w14:textId="77777777" w:rsidR="00F42E98" w:rsidRPr="00067189" w:rsidRDefault="00F42E98" w:rsidP="00F42E98">
            <w:pPr>
              <w:ind w:left="0" w:hanging="2"/>
              <w:rPr>
                <w:sz w:val="24"/>
                <w:szCs w:val="24"/>
              </w:rPr>
            </w:pPr>
            <w:r w:rsidRPr="00067189">
              <w:rPr>
                <w:sz w:val="24"/>
                <w:szCs w:val="24"/>
              </w:rPr>
              <w:t>Emploi du temps</w:t>
            </w:r>
          </w:p>
          <w:p w14:paraId="36252A01" w14:textId="77777777" w:rsidR="00F42E98" w:rsidRPr="00067189" w:rsidRDefault="00F42E98" w:rsidP="00F42E98">
            <w:pPr>
              <w:autoSpaceDE w:val="0"/>
              <w:autoSpaceDN w:val="0"/>
              <w:adjustRightInd w:val="0"/>
              <w:ind w:left="0" w:hanging="2"/>
              <w:rPr>
                <w:sz w:val="24"/>
                <w:szCs w:val="24"/>
              </w:rPr>
            </w:pPr>
            <w:r w:rsidRPr="00067189">
              <w:rPr>
                <w:sz w:val="24"/>
                <w:szCs w:val="24"/>
              </w:rPr>
              <w:t>L’école en France : système</w:t>
            </w:r>
          </w:p>
          <w:p w14:paraId="4AC930D2" w14:textId="77777777" w:rsidR="00F42E98" w:rsidRPr="00067189" w:rsidRDefault="00F42E98" w:rsidP="00F42E98">
            <w:pPr>
              <w:autoSpaceDE w:val="0"/>
              <w:autoSpaceDN w:val="0"/>
              <w:adjustRightInd w:val="0"/>
              <w:ind w:left="0" w:hanging="2"/>
              <w:rPr>
                <w:sz w:val="24"/>
                <w:szCs w:val="24"/>
              </w:rPr>
            </w:pPr>
            <w:r w:rsidRPr="00067189">
              <w:rPr>
                <w:sz w:val="24"/>
                <w:szCs w:val="24"/>
              </w:rPr>
              <w:t>scolaire, horaires et matières,</w:t>
            </w:r>
          </w:p>
          <w:p w14:paraId="2362B491" w14:textId="77777777" w:rsidR="00F42E98" w:rsidRPr="00067189" w:rsidRDefault="00F42E98" w:rsidP="00F42E98">
            <w:pPr>
              <w:ind w:left="0" w:hanging="2"/>
              <w:rPr>
                <w:sz w:val="24"/>
                <w:szCs w:val="24"/>
              </w:rPr>
            </w:pPr>
            <w:r w:rsidRPr="00067189">
              <w:rPr>
                <w:sz w:val="24"/>
                <w:szCs w:val="24"/>
              </w:rPr>
              <w:t>installations…</w:t>
            </w:r>
          </w:p>
          <w:p w14:paraId="1CB5F512" w14:textId="77777777" w:rsidR="00F42E98" w:rsidRPr="00C87841" w:rsidRDefault="00F42E98" w:rsidP="00F42E98">
            <w:pPr>
              <w:ind w:left="0" w:hanging="2"/>
              <w:rPr>
                <w:b/>
                <w:bCs/>
                <w:sz w:val="24"/>
                <w:szCs w:val="24"/>
              </w:rPr>
            </w:pPr>
            <w:r w:rsidRPr="00067189">
              <w:rPr>
                <w:sz w:val="24"/>
                <w:szCs w:val="24"/>
              </w:rPr>
              <w:t xml:space="preserve">Phonetique:  </w:t>
            </w:r>
            <w:r w:rsidRPr="00067189">
              <w:rPr>
                <w:i/>
                <w:iCs/>
                <w:sz w:val="24"/>
                <w:szCs w:val="24"/>
              </w:rPr>
              <w:t>ai</w:t>
            </w:r>
            <w:r>
              <w:rPr>
                <w:rFonts w:ascii="HelveticaNeueLTStd-LtCnO" w:hAnsi="HelveticaNeueLTStd-LtCnO" w:cs="HelveticaNeueLTStd-LtCnO"/>
                <w:i/>
                <w:iCs/>
                <w:sz w:val="21"/>
                <w:szCs w:val="21"/>
              </w:rPr>
              <w:t xml:space="preserve"> </w:t>
            </w:r>
          </w:p>
        </w:tc>
        <w:tc>
          <w:tcPr>
            <w:tcW w:w="5040" w:type="dxa"/>
            <w:tcBorders>
              <w:top w:val="single" w:sz="18" w:space="0" w:color="auto"/>
              <w:left w:val="nil"/>
              <w:right w:val="single" w:sz="4" w:space="0" w:color="auto"/>
            </w:tcBorders>
          </w:tcPr>
          <w:p w14:paraId="0B877794" w14:textId="77777777" w:rsidR="00F42E98" w:rsidRDefault="00F42E98" w:rsidP="00DC7024">
            <w:pPr>
              <w:numPr>
                <w:ilvl w:val="0"/>
                <w:numId w:val="224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Mluví o svém rozvrhu – představí školní předměty v jednotlivých dnech</w:t>
            </w:r>
          </w:p>
          <w:p w14:paraId="6703198B" w14:textId="77777777" w:rsidR="00F42E98" w:rsidRDefault="00F42E98" w:rsidP="00DC7024">
            <w:pPr>
              <w:numPr>
                <w:ilvl w:val="0"/>
                <w:numId w:val="224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Sdělí, který je jeho oblíbený školní předmět</w:t>
            </w:r>
          </w:p>
          <w:p w14:paraId="7CF7CCD9" w14:textId="77777777" w:rsidR="00F42E98" w:rsidRDefault="00F42E98" w:rsidP="00DC7024">
            <w:pPr>
              <w:numPr>
                <w:ilvl w:val="0"/>
                <w:numId w:val="224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Komunikuje ve třídě</w:t>
            </w:r>
          </w:p>
          <w:p w14:paraId="497A9B7D" w14:textId="77777777" w:rsidR="00F42E98" w:rsidRDefault="00F42E98" w:rsidP="00DC7024">
            <w:pPr>
              <w:numPr>
                <w:ilvl w:val="0"/>
                <w:numId w:val="224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Seznámí se se systémem školství ve Francii, porovná předměty v českém systému</w:t>
            </w:r>
          </w:p>
          <w:p w14:paraId="7FABF195" w14:textId="77777777" w:rsidR="00F42E98" w:rsidRDefault="00F42E98" w:rsidP="00F42E98">
            <w:pPr>
              <w:ind w:left="0" w:hanging="2"/>
              <w:rPr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 xml:space="preserve">DCJ-9-2-01 </w:t>
            </w:r>
            <w:r>
              <w:rPr>
                <w:color w:val="0070C0"/>
                <w:sz w:val="22"/>
                <w:szCs w:val="22"/>
              </w:rPr>
              <w:t xml:space="preserve">Žák se zapojí do jednoduchých rozhovorů  </w:t>
            </w:r>
          </w:p>
          <w:p w14:paraId="025FE5E8" w14:textId="77777777" w:rsidR="00F42E98" w:rsidRDefault="00F42E98" w:rsidP="00F42E98">
            <w:pPr>
              <w:ind w:left="0" w:hanging="2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 xml:space="preserve">DCJ-9-2-02 </w:t>
            </w:r>
            <w:r>
              <w:rPr>
                <w:color w:val="0070C0"/>
                <w:sz w:val="22"/>
                <w:szCs w:val="22"/>
              </w:rPr>
              <w:t>Žák sdělí jednoduchým způsobem základní informace týkající se jeho samotného, rodiny, školy, volného času a dalších osvojovaných témat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</w:p>
          <w:p w14:paraId="3403A3AA" w14:textId="77777777" w:rsidR="00F42E98" w:rsidRPr="006B0CA3" w:rsidRDefault="00F42E98" w:rsidP="00F42E98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18" w:space="0" w:color="auto"/>
              <w:left w:val="nil"/>
              <w:right w:val="single" w:sz="4" w:space="0" w:color="auto"/>
            </w:tcBorders>
          </w:tcPr>
          <w:p w14:paraId="0AAA74F3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OSV – já a moje okolí, mezilidské vztahy</w:t>
            </w:r>
          </w:p>
          <w:p w14:paraId="48553DA2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VGS – škola jako místo setkávání názorů, nutnost tolerance odlišností mezi lidmi</w:t>
            </w:r>
          </w:p>
          <w:p w14:paraId="092A41E7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</w:p>
          <w:p w14:paraId="352EEA6C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18" w:space="0" w:color="auto"/>
              <w:left w:val="nil"/>
              <w:right w:val="nil"/>
            </w:tcBorders>
          </w:tcPr>
          <w:p w14:paraId="63E41137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</w:p>
        </w:tc>
      </w:tr>
      <w:tr w:rsidR="00F42E98" w:rsidRPr="00273789" w14:paraId="36C95887" w14:textId="77777777" w:rsidTr="00F42E98">
        <w:trPr>
          <w:trHeight w:val="1890"/>
        </w:trPr>
        <w:tc>
          <w:tcPr>
            <w:tcW w:w="980" w:type="dxa"/>
            <w:tcBorders>
              <w:top w:val="single" w:sz="18" w:space="0" w:color="auto"/>
              <w:left w:val="nil"/>
              <w:right w:val="single" w:sz="4" w:space="0" w:color="auto"/>
            </w:tcBorders>
            <w:vAlign w:val="center"/>
          </w:tcPr>
          <w:p w14:paraId="14C930D4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715" w:type="dxa"/>
            <w:tcBorders>
              <w:top w:val="single" w:sz="18" w:space="0" w:color="auto"/>
              <w:left w:val="nil"/>
              <w:right w:val="single" w:sz="4" w:space="0" w:color="auto"/>
            </w:tcBorders>
          </w:tcPr>
          <w:p w14:paraId="0562FB9A" w14:textId="77777777" w:rsidR="00F42E98" w:rsidRPr="005F570F" w:rsidRDefault="00F42E98" w:rsidP="00F42E98">
            <w:pPr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Noel en France</w:t>
            </w:r>
          </w:p>
        </w:tc>
        <w:tc>
          <w:tcPr>
            <w:tcW w:w="5040" w:type="dxa"/>
            <w:tcBorders>
              <w:top w:val="single" w:sz="18" w:space="0" w:color="auto"/>
              <w:left w:val="nil"/>
              <w:right w:val="single" w:sz="4" w:space="0" w:color="auto"/>
            </w:tcBorders>
          </w:tcPr>
          <w:p w14:paraId="415AFA78" w14:textId="77777777" w:rsidR="00F42E98" w:rsidRDefault="00F42E98" w:rsidP="00DC7024">
            <w:pPr>
              <w:numPr>
                <w:ilvl w:val="0"/>
                <w:numId w:val="224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Určí vánoční symboly – české i francouzské</w:t>
            </w:r>
          </w:p>
          <w:p w14:paraId="5A4797EC" w14:textId="77777777" w:rsidR="00F42E98" w:rsidRDefault="00F42E98" w:rsidP="00DC7024">
            <w:pPr>
              <w:numPr>
                <w:ilvl w:val="0"/>
                <w:numId w:val="224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Seznámí se s tradicemi slavení Vánoc ve Francii</w:t>
            </w:r>
          </w:p>
          <w:p w14:paraId="079C19C5" w14:textId="77777777" w:rsidR="00F42E98" w:rsidRDefault="00F42E98" w:rsidP="00DC7024">
            <w:pPr>
              <w:numPr>
                <w:ilvl w:val="0"/>
                <w:numId w:val="224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 w:rsidRPr="00E3457D">
              <w:rPr>
                <w:sz w:val="24"/>
                <w:szCs w:val="24"/>
              </w:rPr>
              <w:t>uvede hlavní tradice vánočního období, slavnostní jídla</w:t>
            </w:r>
            <w:r>
              <w:rPr>
                <w:sz w:val="24"/>
                <w:szCs w:val="24"/>
              </w:rPr>
              <w:t xml:space="preserve"> – v českém jazyce</w:t>
            </w:r>
          </w:p>
          <w:p w14:paraId="0A9556AA" w14:textId="77777777" w:rsidR="00F42E98" w:rsidRDefault="00F42E98" w:rsidP="00F42E98">
            <w:pPr>
              <w:ind w:left="0" w:hanging="2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 xml:space="preserve">DCJ-9-3-02 </w:t>
            </w:r>
          </w:p>
          <w:p w14:paraId="1E2A5ECC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color w:val="0070C0"/>
                <w:sz w:val="22"/>
                <w:szCs w:val="22"/>
              </w:rPr>
              <w:t>Žák rozumí slovům a jednoduchým větám, které se vztahují k běžným tématům</w:t>
            </w:r>
          </w:p>
        </w:tc>
        <w:tc>
          <w:tcPr>
            <w:tcW w:w="3120" w:type="dxa"/>
            <w:tcBorders>
              <w:top w:val="single" w:sz="18" w:space="0" w:color="auto"/>
              <w:left w:val="nil"/>
              <w:right w:val="single" w:sz="4" w:space="0" w:color="auto"/>
            </w:tcBorders>
          </w:tcPr>
          <w:p w14:paraId="5A8383EF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HV – koledy</w:t>
            </w:r>
          </w:p>
          <w:p w14:paraId="02696123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 – kultura</w:t>
            </w:r>
          </w:p>
          <w:p w14:paraId="1FC0321D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Projekt -Francouzské vánoce (fr.kultura – film A la francaise – </w:t>
            </w:r>
            <w:r w:rsidRPr="00290790">
              <w:rPr>
                <w:sz w:val="24"/>
                <w:szCs w:val="24"/>
              </w:rPr>
              <w:t>(Projekt Erasmus+</w:t>
            </w:r>
            <w:r>
              <w:rPr>
                <w:sz w:val="24"/>
                <w:szCs w:val="24"/>
              </w:rPr>
              <w:t>)</w:t>
            </w:r>
          </w:p>
          <w:p w14:paraId="2B4F576F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MEV – vyhledávání informací, práce s internetem</w:t>
            </w:r>
          </w:p>
          <w:p w14:paraId="1DDA0016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18" w:space="0" w:color="auto"/>
              <w:left w:val="nil"/>
              <w:right w:val="nil"/>
            </w:tcBorders>
          </w:tcPr>
          <w:p w14:paraId="4F421FC3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</w:p>
        </w:tc>
      </w:tr>
      <w:tr w:rsidR="00F42E98" w:rsidRPr="00273789" w14:paraId="4CE11258" w14:textId="77777777" w:rsidTr="00F42E98">
        <w:trPr>
          <w:trHeight w:val="1890"/>
        </w:trPr>
        <w:tc>
          <w:tcPr>
            <w:tcW w:w="980" w:type="dxa"/>
            <w:tcBorders>
              <w:top w:val="single" w:sz="18" w:space="0" w:color="auto"/>
              <w:left w:val="nil"/>
              <w:right w:val="single" w:sz="4" w:space="0" w:color="auto"/>
            </w:tcBorders>
            <w:vAlign w:val="center"/>
          </w:tcPr>
          <w:p w14:paraId="655600F7" w14:textId="77777777" w:rsidR="00F42E98" w:rsidRPr="009A6C5A" w:rsidRDefault="00F42E98" w:rsidP="00F42E98">
            <w:pPr>
              <w:ind w:left="0" w:hanging="2"/>
              <w:rPr>
                <w:b/>
                <w:sz w:val="24"/>
                <w:szCs w:val="24"/>
              </w:rPr>
            </w:pPr>
            <w:r w:rsidRPr="009A6C5A"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3715" w:type="dxa"/>
            <w:tcBorders>
              <w:top w:val="single" w:sz="18" w:space="0" w:color="auto"/>
              <w:left w:val="nil"/>
              <w:right w:val="single" w:sz="4" w:space="0" w:color="auto"/>
            </w:tcBorders>
          </w:tcPr>
          <w:p w14:paraId="2F700056" w14:textId="77777777" w:rsidR="00F42E98" w:rsidRDefault="00F42E98" w:rsidP="00F42E98">
            <w:pPr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Unité 1 – Je m amuse, Bilan oral, Bilan écrit</w:t>
            </w:r>
          </w:p>
        </w:tc>
        <w:tc>
          <w:tcPr>
            <w:tcW w:w="5040" w:type="dxa"/>
            <w:tcBorders>
              <w:top w:val="single" w:sz="18" w:space="0" w:color="auto"/>
              <w:left w:val="nil"/>
              <w:right w:val="single" w:sz="4" w:space="0" w:color="auto"/>
            </w:tcBorders>
          </w:tcPr>
          <w:p w14:paraId="76C9BFB3" w14:textId="77777777" w:rsidR="00F42E98" w:rsidRDefault="00F42E98" w:rsidP="00DC7024">
            <w:pPr>
              <w:numPr>
                <w:ilvl w:val="0"/>
                <w:numId w:val="224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najde na obrázku osoby podle jednoduchého popisu</w:t>
            </w:r>
          </w:p>
          <w:p w14:paraId="34CC3BC6" w14:textId="77777777" w:rsidR="00F42E98" w:rsidRDefault="00F42E98" w:rsidP="00DC7024">
            <w:pPr>
              <w:numPr>
                <w:ilvl w:val="0"/>
                <w:numId w:val="224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porozumí jednoduchým osobním otázkám</w:t>
            </w:r>
          </w:p>
          <w:p w14:paraId="1A1DFD9D" w14:textId="77777777" w:rsidR="00F42E98" w:rsidRDefault="00F42E98" w:rsidP="00DC7024">
            <w:pPr>
              <w:numPr>
                <w:ilvl w:val="0"/>
                <w:numId w:val="224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odpoví na jednoduché otázky týkající se jeho osoby</w:t>
            </w:r>
          </w:p>
          <w:p w14:paraId="0B972BFB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 xml:space="preserve"> DCJ-9-4-01 </w:t>
            </w:r>
            <w:r>
              <w:rPr>
                <w:color w:val="0070C0"/>
                <w:sz w:val="22"/>
                <w:szCs w:val="22"/>
              </w:rPr>
              <w:t>Žák vyplní základní údaje o sobě ve formuláři</w:t>
            </w:r>
          </w:p>
        </w:tc>
        <w:tc>
          <w:tcPr>
            <w:tcW w:w="3120" w:type="dxa"/>
            <w:tcBorders>
              <w:top w:val="single" w:sz="18" w:space="0" w:color="auto"/>
              <w:left w:val="nil"/>
              <w:right w:val="single" w:sz="4" w:space="0" w:color="auto"/>
            </w:tcBorders>
          </w:tcPr>
          <w:p w14:paraId="417EFBA6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MEV – vyplnění formuláře, vyhledávání informací</w:t>
            </w:r>
          </w:p>
          <w:p w14:paraId="3F88E360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18" w:space="0" w:color="auto"/>
              <w:left w:val="nil"/>
              <w:right w:val="nil"/>
            </w:tcBorders>
          </w:tcPr>
          <w:p w14:paraId="0187AC13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Emploi du temps – vytvoří svůj časový rozvrh ve francouzštině</w:t>
            </w:r>
          </w:p>
        </w:tc>
      </w:tr>
      <w:tr w:rsidR="00F42E98" w:rsidRPr="00273789" w14:paraId="6EF634EF" w14:textId="77777777" w:rsidTr="00F42E98">
        <w:trPr>
          <w:trHeight w:val="1890"/>
        </w:trPr>
        <w:tc>
          <w:tcPr>
            <w:tcW w:w="980" w:type="dxa"/>
            <w:tcBorders>
              <w:top w:val="single" w:sz="18" w:space="0" w:color="auto"/>
              <w:left w:val="nil"/>
              <w:right w:val="single" w:sz="4" w:space="0" w:color="auto"/>
            </w:tcBorders>
            <w:vAlign w:val="center"/>
          </w:tcPr>
          <w:p w14:paraId="718991B5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6.</w:t>
            </w:r>
          </w:p>
        </w:tc>
        <w:tc>
          <w:tcPr>
            <w:tcW w:w="3715" w:type="dxa"/>
            <w:tcBorders>
              <w:top w:val="single" w:sz="18" w:space="0" w:color="auto"/>
              <w:left w:val="nil"/>
              <w:right w:val="single" w:sz="4" w:space="0" w:color="auto"/>
            </w:tcBorders>
          </w:tcPr>
          <w:p w14:paraId="45A7CCF5" w14:textId="77777777" w:rsidR="00F42E98" w:rsidRPr="005F570F" w:rsidRDefault="00F42E98" w:rsidP="00F42E98">
            <w:pPr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Unité 2</w:t>
            </w:r>
            <w:r w:rsidRPr="005F570F">
              <w:rPr>
                <w:b/>
                <w:sz w:val="24"/>
                <w:szCs w:val="24"/>
              </w:rPr>
              <w:t xml:space="preserve"> – </w:t>
            </w:r>
            <w:r>
              <w:rPr>
                <w:b/>
                <w:sz w:val="24"/>
                <w:szCs w:val="24"/>
              </w:rPr>
              <w:t>Les 12 mois de l année, Lecon 1</w:t>
            </w:r>
          </w:p>
          <w:p w14:paraId="516EA4C0" w14:textId="77777777" w:rsidR="00F42E98" w:rsidRPr="00304FBB" w:rsidRDefault="00F42E98" w:rsidP="00F42E98">
            <w:pPr>
              <w:autoSpaceDE w:val="0"/>
              <w:autoSpaceDN w:val="0"/>
              <w:adjustRightInd w:val="0"/>
              <w:ind w:left="0" w:hanging="2"/>
              <w:rPr>
                <w:color w:val="000000"/>
                <w:sz w:val="24"/>
                <w:szCs w:val="24"/>
              </w:rPr>
            </w:pPr>
            <w:r w:rsidRPr="00304FBB">
              <w:rPr>
                <w:color w:val="000000"/>
                <w:sz w:val="24"/>
                <w:szCs w:val="24"/>
              </w:rPr>
              <w:t>Les mois de l’année.</w:t>
            </w:r>
          </w:p>
          <w:p w14:paraId="1CB33A1C" w14:textId="77777777" w:rsidR="00F42E98" w:rsidRPr="00304FBB" w:rsidRDefault="00F42E98" w:rsidP="00F42E98">
            <w:pPr>
              <w:ind w:left="0" w:hanging="2"/>
              <w:rPr>
                <w:color w:val="000000"/>
                <w:sz w:val="24"/>
                <w:szCs w:val="24"/>
              </w:rPr>
            </w:pPr>
            <w:r w:rsidRPr="00304FBB">
              <w:rPr>
                <w:color w:val="000000"/>
                <w:sz w:val="24"/>
                <w:szCs w:val="24"/>
              </w:rPr>
              <w:t>Les fêtes.</w:t>
            </w:r>
          </w:p>
          <w:p w14:paraId="22C90E47" w14:textId="77777777" w:rsidR="00F42E98" w:rsidRPr="00304FBB" w:rsidRDefault="00F42E98" w:rsidP="00F42E98">
            <w:pPr>
              <w:ind w:left="0" w:hanging="2"/>
              <w:rPr>
                <w:sz w:val="24"/>
                <w:szCs w:val="24"/>
              </w:rPr>
            </w:pPr>
            <w:r w:rsidRPr="00304FBB">
              <w:rPr>
                <w:sz w:val="24"/>
                <w:szCs w:val="24"/>
              </w:rPr>
              <w:t>Les nombres de 20 à 31.</w:t>
            </w:r>
          </w:p>
          <w:p w14:paraId="163585EC" w14:textId="77777777" w:rsidR="00F42E98" w:rsidRPr="00304FBB" w:rsidRDefault="00F42E98" w:rsidP="00F42E98">
            <w:pPr>
              <w:ind w:left="0" w:hanging="2"/>
              <w:rPr>
                <w:sz w:val="24"/>
                <w:szCs w:val="24"/>
              </w:rPr>
            </w:pPr>
            <w:r w:rsidRPr="00304FBB">
              <w:rPr>
                <w:sz w:val="24"/>
                <w:szCs w:val="24"/>
              </w:rPr>
              <w:t>Sports et loisirs.</w:t>
            </w:r>
          </w:p>
          <w:p w14:paraId="1E5F7731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 w:rsidRPr="00304FBB">
              <w:rPr>
                <w:sz w:val="24"/>
                <w:szCs w:val="24"/>
              </w:rPr>
              <w:t xml:space="preserve">Verbes en </w:t>
            </w:r>
            <w:r w:rsidRPr="00304FBB">
              <w:rPr>
                <w:i/>
                <w:iCs/>
                <w:sz w:val="24"/>
                <w:szCs w:val="24"/>
              </w:rPr>
              <w:t xml:space="preserve">-er </w:t>
            </w:r>
            <w:r w:rsidRPr="00304FBB">
              <w:rPr>
                <w:sz w:val="24"/>
                <w:szCs w:val="24"/>
              </w:rPr>
              <w:t xml:space="preserve">(1) : </w:t>
            </w:r>
            <w:r w:rsidRPr="00304FBB">
              <w:rPr>
                <w:i/>
                <w:iCs/>
                <w:sz w:val="24"/>
                <w:szCs w:val="24"/>
              </w:rPr>
              <w:t>je, tu, il/elle</w:t>
            </w:r>
            <w:r w:rsidRPr="00304FBB">
              <w:rPr>
                <w:sz w:val="24"/>
                <w:szCs w:val="24"/>
              </w:rPr>
              <w:t>.</w:t>
            </w:r>
          </w:p>
          <w:p w14:paraId="4F6C5F14" w14:textId="77777777" w:rsidR="00F42E98" w:rsidRDefault="00F42E98" w:rsidP="00F42E98">
            <w:pPr>
              <w:ind w:left="0" w:hanging="2"/>
              <w:rPr>
                <w:b/>
                <w:sz w:val="24"/>
                <w:szCs w:val="24"/>
              </w:rPr>
            </w:pPr>
            <w:r>
              <w:rPr>
                <w:rFonts w:ascii="HelveticaNeueLTStd-LtCn" w:hAnsi="HelveticaNeueLTStd-LtCn" w:cs="HelveticaNeueLTStd-LtCn"/>
                <w:sz w:val="21"/>
                <w:szCs w:val="21"/>
              </w:rPr>
              <w:t>Le son [</w:t>
            </w:r>
            <w:r>
              <w:rPr>
                <w:rFonts w:ascii="TimesLTStd-Phonetic" w:hAnsi="TimesLTStd-Phonetic" w:cs="TimesLTStd-Phonetic"/>
                <w:sz w:val="21"/>
                <w:szCs w:val="21"/>
              </w:rPr>
              <w:t>y</w:t>
            </w:r>
            <w:r>
              <w:rPr>
                <w:rFonts w:ascii="HelveticaNeueLTStd-LtCn" w:hAnsi="HelveticaNeueLTStd-LtCn" w:cs="HelveticaNeueLTStd-LtCn"/>
                <w:sz w:val="21"/>
                <w:szCs w:val="21"/>
              </w:rPr>
              <w:t>].</w:t>
            </w:r>
          </w:p>
        </w:tc>
        <w:tc>
          <w:tcPr>
            <w:tcW w:w="5040" w:type="dxa"/>
            <w:tcBorders>
              <w:top w:val="single" w:sz="18" w:space="0" w:color="auto"/>
              <w:left w:val="nil"/>
              <w:right w:val="single" w:sz="4" w:space="0" w:color="auto"/>
            </w:tcBorders>
          </w:tcPr>
          <w:p w14:paraId="0B8858A9" w14:textId="77777777" w:rsidR="00F42E98" w:rsidRDefault="00F42E98" w:rsidP="00DC7024">
            <w:pPr>
              <w:numPr>
                <w:ilvl w:val="0"/>
                <w:numId w:val="224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rozumí otázce na datum</w:t>
            </w:r>
          </w:p>
          <w:p w14:paraId="08BE0F6F" w14:textId="77777777" w:rsidR="00F42E98" w:rsidRDefault="00F42E98" w:rsidP="00DC7024">
            <w:pPr>
              <w:numPr>
                <w:ilvl w:val="0"/>
                <w:numId w:val="224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určí datum</w:t>
            </w:r>
          </w:p>
          <w:p w14:paraId="7E62C619" w14:textId="77777777" w:rsidR="00F42E98" w:rsidRDefault="00F42E98" w:rsidP="00DC7024">
            <w:pPr>
              <w:numPr>
                <w:ilvl w:val="0"/>
                <w:numId w:val="224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rozumí číslovkám do 31, napočítá od 1 do 31</w:t>
            </w:r>
          </w:p>
          <w:p w14:paraId="2E56B6CD" w14:textId="77777777" w:rsidR="00F42E98" w:rsidRDefault="00F42E98" w:rsidP="00DC7024">
            <w:pPr>
              <w:numPr>
                <w:ilvl w:val="0"/>
                <w:numId w:val="224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pojmenuje některé sporty</w:t>
            </w:r>
          </w:p>
          <w:p w14:paraId="4FAFAAEB" w14:textId="77777777" w:rsidR="00F42E98" w:rsidRDefault="00F42E98" w:rsidP="00DC7024">
            <w:pPr>
              <w:numPr>
                <w:ilvl w:val="0"/>
                <w:numId w:val="224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vyjádří, jaký sport  nebo činnosti má rád, nemá rád, nesnáší, čemu dává přednost</w:t>
            </w:r>
          </w:p>
          <w:p w14:paraId="213CC80C" w14:textId="77777777" w:rsidR="00F42E98" w:rsidRDefault="00F42E98" w:rsidP="00F42E98">
            <w:pPr>
              <w:ind w:left="0" w:hanging="2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 xml:space="preserve">DCJ-9-1-02 </w:t>
            </w:r>
            <w:r>
              <w:rPr>
                <w:color w:val="0070C0"/>
                <w:sz w:val="22"/>
                <w:szCs w:val="22"/>
              </w:rPr>
              <w:t>Žák rozumí slovům a jednoduchým větám, které jsou pronášeny pomalu a zřetelně a týkají se osvojovaných témat, zejména pokud má k dispozici vizuální oporu</w:t>
            </w:r>
          </w:p>
          <w:p w14:paraId="33D3438F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 xml:space="preserve">DCJ-9-2-02 </w:t>
            </w:r>
            <w:r>
              <w:rPr>
                <w:color w:val="0070C0"/>
                <w:sz w:val="22"/>
                <w:szCs w:val="22"/>
              </w:rPr>
              <w:t>Žák sdělí jednoduchým způsobem základní informace týkající se jeho samotného, rodiny, školy, volného času a dalších osvojovaných témat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3120" w:type="dxa"/>
            <w:tcBorders>
              <w:top w:val="single" w:sz="18" w:space="0" w:color="auto"/>
              <w:left w:val="nil"/>
              <w:right w:val="single" w:sz="4" w:space="0" w:color="auto"/>
            </w:tcBorders>
          </w:tcPr>
          <w:p w14:paraId="4AD39E90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HV – chanson des mois</w:t>
            </w:r>
          </w:p>
          <w:p w14:paraId="3376DD72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VZD – sporty, zdravý životní styl</w:t>
            </w:r>
          </w:p>
        </w:tc>
        <w:tc>
          <w:tcPr>
            <w:tcW w:w="2160" w:type="dxa"/>
            <w:tcBorders>
              <w:top w:val="single" w:sz="18" w:space="0" w:color="auto"/>
              <w:left w:val="nil"/>
              <w:right w:val="nil"/>
            </w:tcBorders>
          </w:tcPr>
          <w:p w14:paraId="721A1DCD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</w:p>
        </w:tc>
      </w:tr>
      <w:tr w:rsidR="00F42E98" w:rsidRPr="00273789" w14:paraId="778EB7F2" w14:textId="77777777" w:rsidTr="00F42E98">
        <w:trPr>
          <w:trHeight w:val="1890"/>
        </w:trPr>
        <w:tc>
          <w:tcPr>
            <w:tcW w:w="980" w:type="dxa"/>
            <w:tcBorders>
              <w:top w:val="single" w:sz="18" w:space="0" w:color="auto"/>
              <w:left w:val="nil"/>
              <w:right w:val="single" w:sz="4" w:space="0" w:color="auto"/>
            </w:tcBorders>
            <w:vAlign w:val="center"/>
          </w:tcPr>
          <w:p w14:paraId="7659B194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3715" w:type="dxa"/>
            <w:tcBorders>
              <w:top w:val="single" w:sz="18" w:space="0" w:color="auto"/>
              <w:left w:val="nil"/>
              <w:right w:val="single" w:sz="4" w:space="0" w:color="auto"/>
            </w:tcBorders>
          </w:tcPr>
          <w:p w14:paraId="69FE653D" w14:textId="77777777" w:rsidR="00F42E98" w:rsidRDefault="00F42E98" w:rsidP="00F42E98">
            <w:pPr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Unité 2 – Lecon 2</w:t>
            </w:r>
          </w:p>
          <w:p w14:paraId="5F7EB358" w14:textId="77777777" w:rsidR="00F42E98" w:rsidRPr="00EA0408" w:rsidRDefault="00F42E98" w:rsidP="00F42E98">
            <w:pPr>
              <w:autoSpaceDE w:val="0"/>
              <w:autoSpaceDN w:val="0"/>
              <w:adjustRightInd w:val="0"/>
              <w:ind w:left="0" w:hanging="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 anniveraisre de M</w:t>
            </w:r>
            <w:r w:rsidRPr="00EA0408">
              <w:rPr>
                <w:b/>
                <w:color w:val="000000"/>
                <w:sz w:val="24"/>
                <w:szCs w:val="24"/>
              </w:rPr>
              <w:t>élissa</w:t>
            </w:r>
          </w:p>
          <w:p w14:paraId="1AB31D2C" w14:textId="77777777" w:rsidR="00F42E98" w:rsidRPr="00EA0408" w:rsidRDefault="00F42E98" w:rsidP="00F42E98">
            <w:pPr>
              <w:autoSpaceDE w:val="0"/>
              <w:autoSpaceDN w:val="0"/>
              <w:adjustRightInd w:val="0"/>
              <w:ind w:left="0" w:hanging="2"/>
              <w:rPr>
                <w:color w:val="000000"/>
                <w:sz w:val="24"/>
                <w:szCs w:val="24"/>
              </w:rPr>
            </w:pPr>
            <w:r w:rsidRPr="00EA0408">
              <w:rPr>
                <w:color w:val="000000"/>
                <w:sz w:val="24"/>
                <w:szCs w:val="24"/>
              </w:rPr>
              <w:t>Sports et loisirs.</w:t>
            </w:r>
          </w:p>
          <w:p w14:paraId="6472F188" w14:textId="77777777" w:rsidR="00F42E98" w:rsidRPr="00EA0408" w:rsidRDefault="00F42E98" w:rsidP="00F42E98">
            <w:pPr>
              <w:autoSpaceDE w:val="0"/>
              <w:autoSpaceDN w:val="0"/>
              <w:adjustRightInd w:val="0"/>
              <w:ind w:left="0" w:hanging="2"/>
              <w:rPr>
                <w:color w:val="000000"/>
                <w:sz w:val="24"/>
                <w:szCs w:val="24"/>
              </w:rPr>
            </w:pPr>
            <w:r w:rsidRPr="00EA0408">
              <w:rPr>
                <w:color w:val="FF4D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Les adjectifs descriptifs</w:t>
            </w:r>
          </w:p>
          <w:p w14:paraId="28A8D25D" w14:textId="77777777" w:rsidR="00F42E98" w:rsidRPr="00EA0408" w:rsidRDefault="00F42E98" w:rsidP="00F42E98">
            <w:pPr>
              <w:autoSpaceDE w:val="0"/>
              <w:autoSpaceDN w:val="0"/>
              <w:adjustRightInd w:val="0"/>
              <w:ind w:left="0" w:hanging="2"/>
              <w:rPr>
                <w:color w:val="000000"/>
                <w:sz w:val="24"/>
                <w:szCs w:val="24"/>
              </w:rPr>
            </w:pPr>
            <w:r w:rsidRPr="00EA0408">
              <w:rPr>
                <w:color w:val="000000"/>
                <w:sz w:val="24"/>
                <w:szCs w:val="24"/>
              </w:rPr>
              <w:t xml:space="preserve">Le verbe </w:t>
            </w:r>
            <w:r w:rsidRPr="00EA0408">
              <w:rPr>
                <w:i/>
                <w:iCs/>
                <w:color w:val="000000"/>
                <w:sz w:val="24"/>
                <w:szCs w:val="24"/>
              </w:rPr>
              <w:t>être</w:t>
            </w:r>
            <w:r w:rsidRPr="00EA0408">
              <w:rPr>
                <w:color w:val="000000"/>
                <w:sz w:val="24"/>
                <w:szCs w:val="24"/>
              </w:rPr>
              <w:t>.</w:t>
            </w:r>
          </w:p>
          <w:p w14:paraId="6F9AF919" w14:textId="77777777" w:rsidR="00F42E98" w:rsidRPr="00EA0408" w:rsidRDefault="00F42E98" w:rsidP="00F42E98">
            <w:pPr>
              <w:autoSpaceDE w:val="0"/>
              <w:autoSpaceDN w:val="0"/>
              <w:adjustRightInd w:val="0"/>
              <w:ind w:left="0" w:hanging="2"/>
              <w:rPr>
                <w:color w:val="000000"/>
                <w:sz w:val="24"/>
                <w:szCs w:val="24"/>
              </w:rPr>
            </w:pPr>
            <w:r w:rsidRPr="00EA0408">
              <w:rPr>
                <w:color w:val="000000"/>
                <w:sz w:val="24"/>
                <w:szCs w:val="24"/>
              </w:rPr>
              <w:t>Les genre des adjectifs.</w:t>
            </w:r>
          </w:p>
          <w:p w14:paraId="27532094" w14:textId="77777777" w:rsidR="00F42E98" w:rsidRPr="00EA0408" w:rsidRDefault="00F42E98" w:rsidP="00F42E98">
            <w:pPr>
              <w:ind w:left="0" w:hanging="2"/>
              <w:rPr>
                <w:color w:val="000000"/>
                <w:sz w:val="24"/>
                <w:szCs w:val="24"/>
              </w:rPr>
            </w:pPr>
            <w:r w:rsidRPr="00EA0408">
              <w:rPr>
                <w:color w:val="000000"/>
                <w:sz w:val="24"/>
                <w:szCs w:val="24"/>
              </w:rPr>
              <w:t>La formation du pluriel.</w:t>
            </w:r>
          </w:p>
          <w:p w14:paraId="3B15A834" w14:textId="77777777" w:rsidR="00F42E98" w:rsidRPr="00EA0408" w:rsidRDefault="00F42E98" w:rsidP="00F42E98">
            <w:pPr>
              <w:ind w:left="0" w:hanging="2"/>
              <w:rPr>
                <w:color w:val="000000"/>
                <w:sz w:val="24"/>
                <w:szCs w:val="24"/>
              </w:rPr>
            </w:pPr>
            <w:r w:rsidRPr="00EA0408">
              <w:rPr>
                <w:color w:val="000000"/>
                <w:sz w:val="24"/>
                <w:szCs w:val="24"/>
              </w:rPr>
              <w:t>Phonétique: r</w:t>
            </w:r>
          </w:p>
          <w:p w14:paraId="48E2B5F2" w14:textId="77777777" w:rsidR="00F42E98" w:rsidRDefault="00F42E98" w:rsidP="00F42E98">
            <w:pPr>
              <w:ind w:left="0" w:hanging="2"/>
              <w:rPr>
                <w:b/>
                <w:sz w:val="24"/>
                <w:szCs w:val="24"/>
              </w:rPr>
            </w:pPr>
            <w:r w:rsidRPr="00EA0408">
              <w:rPr>
                <w:color w:val="000000"/>
                <w:sz w:val="24"/>
                <w:szCs w:val="24"/>
              </w:rPr>
              <w:t>Des animaux</w:t>
            </w:r>
          </w:p>
        </w:tc>
        <w:tc>
          <w:tcPr>
            <w:tcW w:w="5040" w:type="dxa"/>
            <w:tcBorders>
              <w:top w:val="single" w:sz="18" w:space="0" w:color="auto"/>
              <w:left w:val="nil"/>
              <w:right w:val="single" w:sz="4" w:space="0" w:color="auto"/>
            </w:tcBorders>
          </w:tcPr>
          <w:p w14:paraId="3C6AE3B3" w14:textId="77777777" w:rsidR="00F42E98" w:rsidRDefault="00F42E98" w:rsidP="00DC7024">
            <w:pPr>
              <w:numPr>
                <w:ilvl w:val="0"/>
                <w:numId w:val="224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popíše sám sebe, popíše osobu</w:t>
            </w:r>
          </w:p>
          <w:p w14:paraId="6BAE1B3F" w14:textId="77777777" w:rsidR="00F42E98" w:rsidRDefault="00F42E98" w:rsidP="00DC7024">
            <w:pPr>
              <w:numPr>
                <w:ilvl w:val="0"/>
                <w:numId w:val="224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podá informace o narozeninách svých i svých blízkých</w:t>
            </w:r>
          </w:p>
          <w:p w14:paraId="11583C32" w14:textId="77777777" w:rsidR="00F42E98" w:rsidRDefault="00F42E98" w:rsidP="00DC7024">
            <w:pPr>
              <w:numPr>
                <w:ilvl w:val="0"/>
                <w:numId w:val="224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vyjmenuje a představí  své domácí mazlíčky, své oblíbené zvíře</w:t>
            </w:r>
          </w:p>
          <w:p w14:paraId="010A0AD5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 xml:space="preserve">DCJ-9-2-02 </w:t>
            </w:r>
            <w:r>
              <w:rPr>
                <w:color w:val="0070C0"/>
                <w:sz w:val="22"/>
                <w:szCs w:val="22"/>
              </w:rPr>
              <w:t>Žák sdělí jednoduchým způsobem základní informace týkající se jeho samotného, rodiny, školy, volného času a dalších osvojovaných témat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3120" w:type="dxa"/>
            <w:tcBorders>
              <w:top w:val="single" w:sz="18" w:space="0" w:color="auto"/>
              <w:left w:val="nil"/>
              <w:right w:val="single" w:sz="4" w:space="0" w:color="auto"/>
            </w:tcBorders>
          </w:tcPr>
          <w:p w14:paraId="794E377C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OSV – já a moje okolí, mezilidské vztahy</w:t>
            </w:r>
          </w:p>
          <w:p w14:paraId="48B39366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MEV – vyhledávání informací, práce s internetem</w:t>
            </w:r>
          </w:p>
          <w:p w14:paraId="2C2A7F1B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 – názvy zvířat</w:t>
            </w:r>
          </w:p>
          <w:p w14:paraId="755AFA7C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18" w:space="0" w:color="auto"/>
              <w:left w:val="nil"/>
              <w:right w:val="nil"/>
            </w:tcBorders>
          </w:tcPr>
          <w:p w14:paraId="3E48526B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 animal de companie - prezentace</w:t>
            </w:r>
          </w:p>
        </w:tc>
      </w:tr>
      <w:tr w:rsidR="00F42E98" w:rsidRPr="00273789" w14:paraId="2A399A36" w14:textId="77777777" w:rsidTr="00F42E98">
        <w:trPr>
          <w:trHeight w:val="164"/>
        </w:trPr>
        <w:tc>
          <w:tcPr>
            <w:tcW w:w="980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933C064" w14:textId="77777777" w:rsidR="00F42E98" w:rsidRPr="00273789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689160" w14:textId="77777777" w:rsidR="00F42E98" w:rsidRDefault="00F42E98" w:rsidP="00F42E98">
            <w:pPr>
              <w:ind w:left="0" w:hanging="2"/>
              <w:rPr>
                <w:b/>
                <w:sz w:val="24"/>
                <w:szCs w:val="24"/>
              </w:rPr>
            </w:pPr>
            <w:r w:rsidRPr="00EA0408">
              <w:rPr>
                <w:b/>
                <w:sz w:val="24"/>
                <w:szCs w:val="24"/>
              </w:rPr>
              <w:t>Unité 2 – Lecon 3</w:t>
            </w:r>
          </w:p>
          <w:p w14:paraId="739DC991" w14:textId="77777777" w:rsidR="00F42E98" w:rsidRPr="00EA0408" w:rsidRDefault="00F42E98" w:rsidP="00F42E98">
            <w:pPr>
              <w:autoSpaceDE w:val="0"/>
              <w:autoSpaceDN w:val="0"/>
              <w:adjustRightInd w:val="0"/>
              <w:ind w:left="0" w:hanging="2"/>
              <w:rPr>
                <w:color w:val="000000"/>
                <w:sz w:val="24"/>
                <w:szCs w:val="24"/>
              </w:rPr>
            </w:pPr>
            <w:r w:rsidRPr="00EA0408">
              <w:rPr>
                <w:color w:val="000000"/>
                <w:sz w:val="24"/>
                <w:szCs w:val="24"/>
              </w:rPr>
              <w:t>Les symboles de la France.</w:t>
            </w:r>
          </w:p>
          <w:p w14:paraId="074ABAA3" w14:textId="77777777" w:rsidR="00F42E98" w:rsidRPr="00EA0408" w:rsidRDefault="00F42E98" w:rsidP="00F42E98">
            <w:pPr>
              <w:autoSpaceDE w:val="0"/>
              <w:autoSpaceDN w:val="0"/>
              <w:adjustRightInd w:val="0"/>
              <w:ind w:left="0" w:hanging="2"/>
              <w:rPr>
                <w:color w:val="000000"/>
                <w:sz w:val="24"/>
                <w:szCs w:val="24"/>
              </w:rPr>
            </w:pPr>
            <w:r w:rsidRPr="00EA0408">
              <w:rPr>
                <w:color w:val="FF4D00"/>
                <w:sz w:val="24"/>
                <w:szCs w:val="24"/>
              </w:rPr>
              <w:t xml:space="preserve">• </w:t>
            </w:r>
            <w:r w:rsidRPr="00EA0408">
              <w:rPr>
                <w:color w:val="000000"/>
                <w:sz w:val="24"/>
                <w:szCs w:val="24"/>
              </w:rPr>
              <w:t>Quelques fêtes françaises.</w:t>
            </w:r>
          </w:p>
          <w:p w14:paraId="58E6B589" w14:textId="77777777" w:rsidR="00F42E98" w:rsidRPr="00EA0408" w:rsidRDefault="00F42E98" w:rsidP="00F42E98">
            <w:pPr>
              <w:autoSpaceDE w:val="0"/>
              <w:autoSpaceDN w:val="0"/>
              <w:adjustRightInd w:val="0"/>
              <w:ind w:left="0" w:hanging="2"/>
              <w:rPr>
                <w:color w:val="000000"/>
                <w:sz w:val="24"/>
                <w:szCs w:val="24"/>
              </w:rPr>
            </w:pPr>
            <w:r w:rsidRPr="00EA0408">
              <w:rPr>
                <w:color w:val="FF4D00"/>
                <w:sz w:val="24"/>
                <w:szCs w:val="24"/>
              </w:rPr>
              <w:t xml:space="preserve">• </w:t>
            </w:r>
            <w:r w:rsidRPr="00EA0408">
              <w:rPr>
                <w:color w:val="000000"/>
                <w:sz w:val="24"/>
                <w:szCs w:val="24"/>
              </w:rPr>
              <w:t>Quelques sites et monuments</w:t>
            </w:r>
          </w:p>
          <w:p w14:paraId="25CF3D0F" w14:textId="77777777" w:rsidR="00F42E98" w:rsidRDefault="00F42E98" w:rsidP="00F42E98">
            <w:pPr>
              <w:ind w:left="0" w:hanging="2"/>
              <w:rPr>
                <w:color w:val="000000"/>
                <w:sz w:val="24"/>
                <w:szCs w:val="24"/>
              </w:rPr>
            </w:pPr>
            <w:r w:rsidRPr="00EA0408">
              <w:rPr>
                <w:color w:val="000000"/>
                <w:sz w:val="24"/>
                <w:szCs w:val="24"/>
              </w:rPr>
              <w:t>iconiques de la France.</w:t>
            </w:r>
          </w:p>
          <w:p w14:paraId="1A663EB2" w14:textId="77777777" w:rsidR="00F42E98" w:rsidRPr="00EA0408" w:rsidRDefault="00F42E98" w:rsidP="00F42E98">
            <w:pPr>
              <w:ind w:left="0" w:hanging="2"/>
              <w:rPr>
                <w:b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Phonétique: ou, </w:t>
            </w:r>
            <w:r>
              <w:rPr>
                <w:rFonts w:ascii="HelveticaNeueLTStd-LtCn" w:hAnsi="HelveticaNeueLTStd-LtCn" w:cs="HelveticaNeueLTStd-LtCn"/>
                <w:sz w:val="21"/>
                <w:szCs w:val="21"/>
              </w:rPr>
              <w:t xml:space="preserve">le </w:t>
            </w:r>
            <w:r>
              <w:rPr>
                <w:rFonts w:ascii="HelveticaNeueLTStd-LtCnO" w:hAnsi="HelveticaNeueLTStd-LtCnO" w:cs="HelveticaNeueLTStd-LtCnO"/>
                <w:i/>
                <w:iCs/>
                <w:sz w:val="21"/>
                <w:szCs w:val="21"/>
              </w:rPr>
              <w:t xml:space="preserve">e </w:t>
            </w:r>
            <w:r>
              <w:rPr>
                <w:rFonts w:ascii="HelveticaNeueLTStd-LtCn" w:hAnsi="HelveticaNeueLTStd-LtCn" w:cs="HelveticaNeueLTStd-LtCn"/>
                <w:sz w:val="21"/>
                <w:szCs w:val="21"/>
              </w:rPr>
              <w:t>muet.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7FE8C3" w14:textId="77777777" w:rsidR="00F42E98" w:rsidRDefault="00F42E98" w:rsidP="00DC7024">
            <w:pPr>
              <w:numPr>
                <w:ilvl w:val="0"/>
                <w:numId w:val="224"/>
              </w:numPr>
              <w:tabs>
                <w:tab w:val="clear" w:pos="720"/>
                <w:tab w:val="left" w:pos="290"/>
                <w:tab w:val="left" w:pos="695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Určí, jaké jsou symboly Francie, seznámí se s některými státními svátky Francie a některými ikonickými francouzskými památkami</w:t>
            </w:r>
          </w:p>
          <w:p w14:paraId="49116039" w14:textId="77777777" w:rsidR="00F42E98" w:rsidRDefault="00F42E98" w:rsidP="00F42E98">
            <w:pPr>
              <w:ind w:left="0" w:hanging="2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 xml:space="preserve">DCJ-9-3-01 </w:t>
            </w:r>
            <w:r>
              <w:rPr>
                <w:color w:val="0070C0"/>
                <w:sz w:val="22"/>
                <w:szCs w:val="22"/>
              </w:rPr>
              <w:t xml:space="preserve">Žák rozumí jednoduchým informačním nápisům a orientačním pokynům </w:t>
            </w:r>
          </w:p>
          <w:p w14:paraId="3AA54D50" w14:textId="77777777" w:rsidR="00F42E98" w:rsidRPr="00385E42" w:rsidRDefault="00F42E98" w:rsidP="00F42E98">
            <w:pPr>
              <w:tabs>
                <w:tab w:val="left" w:pos="290"/>
                <w:tab w:val="left" w:pos="695"/>
              </w:tabs>
              <w:ind w:left="0" w:hanging="2"/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93D166" w14:textId="77777777" w:rsidR="00F42E98" w:rsidRPr="009A6C5A" w:rsidRDefault="00F42E98" w:rsidP="00F42E98">
            <w:pPr>
              <w:ind w:left="0" w:hanging="2"/>
              <w:rPr>
                <w:sz w:val="24"/>
                <w:szCs w:val="24"/>
              </w:rPr>
            </w:pPr>
            <w:r w:rsidRPr="009A6C5A">
              <w:rPr>
                <w:sz w:val="24"/>
                <w:szCs w:val="24"/>
              </w:rPr>
              <w:t>Z - Francie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2BD52001" w14:textId="77777777" w:rsidR="00F42E98" w:rsidRPr="00273789" w:rsidRDefault="00F42E98" w:rsidP="00F42E98">
            <w:pPr>
              <w:ind w:left="0" w:hanging="2"/>
              <w:rPr>
                <w:sz w:val="24"/>
                <w:szCs w:val="24"/>
              </w:rPr>
            </w:pPr>
          </w:p>
        </w:tc>
      </w:tr>
      <w:tr w:rsidR="00F42E98" w:rsidRPr="00273789" w14:paraId="702D1279" w14:textId="77777777" w:rsidTr="00F42E98">
        <w:trPr>
          <w:trHeight w:val="164"/>
        </w:trPr>
        <w:tc>
          <w:tcPr>
            <w:tcW w:w="980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EDDC6E8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24A274" w14:textId="77777777" w:rsidR="00F42E98" w:rsidRDefault="00F42E98" w:rsidP="00F42E98">
            <w:pPr>
              <w:ind w:left="0" w:hanging="2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Unité 2 – Taches finales? Bilan oral</w:t>
            </w:r>
          </w:p>
          <w:p w14:paraId="2178EC79" w14:textId="77777777" w:rsidR="00F42E98" w:rsidRDefault="00F42E98" w:rsidP="00F42E98">
            <w:pPr>
              <w:ind w:left="0" w:hanging="2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Unité 2 –Bilan oral, écrit</w:t>
            </w:r>
          </w:p>
          <w:p w14:paraId="37149781" w14:textId="77777777" w:rsidR="00F42E98" w:rsidRDefault="00F42E98" w:rsidP="00F42E98">
            <w:pPr>
              <w:ind w:left="0" w:hanging="2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Vers Delf A1</w:t>
            </w:r>
          </w:p>
          <w:p w14:paraId="2C04F686" w14:textId="77777777" w:rsidR="00F42E98" w:rsidRDefault="00F42E98" w:rsidP="00F42E98">
            <w:pPr>
              <w:ind w:left="0" w:hanging="2"/>
              <w:rPr>
                <w:b/>
                <w:bCs/>
                <w:sz w:val="24"/>
                <w:szCs w:val="24"/>
              </w:rPr>
            </w:pPr>
            <w:r w:rsidRPr="00F00BD7">
              <w:rPr>
                <w:bCs/>
                <w:sz w:val="24"/>
                <w:szCs w:val="24"/>
              </w:rPr>
              <w:t>Pour mieux comprendre a´l´oral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5572312B" w14:textId="77777777" w:rsidR="00F42E98" w:rsidRPr="00E62CF4" w:rsidRDefault="00F42E98" w:rsidP="00F42E98">
            <w:pPr>
              <w:ind w:left="0" w:hanging="2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D52B32" w14:textId="77777777" w:rsidR="00F42E98" w:rsidRPr="004D34B6" w:rsidRDefault="00F42E98" w:rsidP="00DC7024">
            <w:pPr>
              <w:numPr>
                <w:ilvl w:val="0"/>
                <w:numId w:val="224"/>
              </w:numPr>
              <w:tabs>
                <w:tab w:val="left" w:pos="2835"/>
                <w:tab w:val="left" w:pos="5670"/>
                <w:tab w:val="left" w:pos="9072"/>
                <w:tab w:val="left" w:pos="11907"/>
              </w:tabs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 w:rsidRPr="004D34B6">
              <w:rPr>
                <w:sz w:val="24"/>
                <w:szCs w:val="24"/>
              </w:rPr>
              <w:lastRenderedPageBreak/>
              <w:t>Položí jednoduché otázky týkající se osoby a jejích zájmů a vzhledu</w:t>
            </w:r>
          </w:p>
          <w:p w14:paraId="44E6D835" w14:textId="77777777" w:rsidR="00F42E98" w:rsidRPr="004D34B6" w:rsidRDefault="00F42E98" w:rsidP="00DC7024">
            <w:pPr>
              <w:numPr>
                <w:ilvl w:val="0"/>
                <w:numId w:val="224"/>
              </w:numPr>
              <w:tabs>
                <w:tab w:val="left" w:pos="2835"/>
                <w:tab w:val="left" w:pos="5670"/>
                <w:tab w:val="left" w:pos="9072"/>
                <w:tab w:val="left" w:pos="11907"/>
              </w:tabs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</w:pPr>
            <w:r w:rsidRPr="004D34B6">
              <w:rPr>
                <w:sz w:val="24"/>
                <w:szCs w:val="24"/>
              </w:rPr>
              <w:lastRenderedPageBreak/>
              <w:t>Porozumí základním informacím o osobě v krátkém poslechovém textu</w:t>
            </w:r>
          </w:p>
          <w:p w14:paraId="67014830" w14:textId="77777777" w:rsidR="00F42E98" w:rsidRPr="00910A03" w:rsidRDefault="00F42E98" w:rsidP="00DC7024">
            <w:pPr>
              <w:numPr>
                <w:ilvl w:val="0"/>
                <w:numId w:val="224"/>
              </w:numPr>
              <w:tabs>
                <w:tab w:val="left" w:pos="2835"/>
                <w:tab w:val="left" w:pos="5670"/>
                <w:tab w:val="left" w:pos="9072"/>
                <w:tab w:val="left" w:pos="11907"/>
              </w:tabs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</w:pPr>
            <w:r>
              <w:rPr>
                <w:sz w:val="24"/>
                <w:szCs w:val="24"/>
              </w:rPr>
              <w:t>Rozumí krátkému psanému jednoduchému textu s vizuální oporou – vyhledá v něm požadované informace</w:t>
            </w:r>
          </w:p>
          <w:p w14:paraId="373B3899" w14:textId="77777777" w:rsidR="00F42E98" w:rsidRDefault="00F42E98" w:rsidP="00F42E98">
            <w:pPr>
              <w:tabs>
                <w:tab w:val="left" w:pos="2835"/>
                <w:tab w:val="left" w:pos="5670"/>
                <w:tab w:val="left" w:pos="9072"/>
                <w:tab w:val="left" w:pos="11907"/>
              </w:tabs>
              <w:ind w:left="0" w:hanging="2"/>
              <w:jc w:val="both"/>
              <w:rPr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 xml:space="preserve">DCJ-9-3-03 </w:t>
            </w:r>
            <w:r>
              <w:rPr>
                <w:color w:val="0070C0"/>
                <w:sz w:val="22"/>
                <w:szCs w:val="22"/>
              </w:rPr>
              <w:t>Žák rozumí krátkému jednoduchému textu, zejména pokud má k dispozici vizuální oporu, a vyhledá v něm požadovanou informaci</w:t>
            </w:r>
          </w:p>
          <w:p w14:paraId="75F71348" w14:textId="77777777" w:rsidR="00F42E98" w:rsidRPr="00F00BD7" w:rsidRDefault="00F42E98" w:rsidP="00DC7024">
            <w:pPr>
              <w:numPr>
                <w:ilvl w:val="0"/>
                <w:numId w:val="224"/>
              </w:numPr>
              <w:tabs>
                <w:tab w:val="left" w:pos="2835"/>
                <w:tab w:val="left" w:pos="5670"/>
                <w:tab w:val="left" w:pos="9072"/>
                <w:tab w:val="left" w:pos="11907"/>
              </w:tabs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</w:pPr>
            <w:r>
              <w:rPr>
                <w:sz w:val="24"/>
                <w:szCs w:val="24"/>
              </w:rPr>
              <w:t>Vyplní jednoduchý dotazník o své osobě</w:t>
            </w:r>
          </w:p>
          <w:p w14:paraId="22AB98DC" w14:textId="77777777" w:rsidR="00F42E98" w:rsidRPr="00F00BD7" w:rsidRDefault="00F42E98" w:rsidP="00DC7024">
            <w:pPr>
              <w:numPr>
                <w:ilvl w:val="0"/>
                <w:numId w:val="224"/>
              </w:numPr>
              <w:tabs>
                <w:tab w:val="left" w:pos="2835"/>
                <w:tab w:val="left" w:pos="5670"/>
                <w:tab w:val="left" w:pos="9072"/>
                <w:tab w:val="left" w:pos="11907"/>
              </w:tabs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</w:pPr>
            <w:r>
              <w:rPr>
                <w:sz w:val="24"/>
                <w:szCs w:val="24"/>
              </w:rPr>
              <w:t>v monoprojektu vyjádří, co pro něj/ni znamená Francie</w:t>
            </w:r>
          </w:p>
          <w:p w14:paraId="2C13F263" w14:textId="77777777" w:rsidR="00F42E98" w:rsidRPr="00F00BD7" w:rsidRDefault="00F42E98" w:rsidP="00DC7024">
            <w:pPr>
              <w:numPr>
                <w:ilvl w:val="0"/>
                <w:numId w:val="224"/>
              </w:numPr>
              <w:tabs>
                <w:tab w:val="left" w:pos="2835"/>
                <w:tab w:val="left" w:pos="5670"/>
                <w:tab w:val="left" w:pos="9072"/>
                <w:tab w:val="left" w:pos="11907"/>
              </w:tabs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</w:pPr>
            <w:r>
              <w:rPr>
                <w:sz w:val="24"/>
                <w:szCs w:val="24"/>
              </w:rPr>
              <w:t>seznámí se se strategiemi pro lepší porozumění mluvenému slovu</w:t>
            </w:r>
          </w:p>
          <w:p w14:paraId="144677DD" w14:textId="77777777" w:rsidR="00F42E98" w:rsidRPr="00910A03" w:rsidRDefault="00F42E98" w:rsidP="00DC7024">
            <w:pPr>
              <w:numPr>
                <w:ilvl w:val="0"/>
                <w:numId w:val="224"/>
              </w:numPr>
              <w:tabs>
                <w:tab w:val="left" w:pos="2835"/>
                <w:tab w:val="left" w:pos="5670"/>
                <w:tab w:val="left" w:pos="9072"/>
                <w:tab w:val="left" w:pos="11907"/>
              </w:tabs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</w:pPr>
            <w:r>
              <w:rPr>
                <w:sz w:val="24"/>
                <w:szCs w:val="24"/>
              </w:rPr>
              <w:t>vyjádří se, když nerozumí, požádá o zopakování</w:t>
            </w:r>
          </w:p>
          <w:p w14:paraId="6E712017" w14:textId="77777777" w:rsidR="00F42E98" w:rsidRDefault="00F42E98" w:rsidP="00F42E98">
            <w:pPr>
              <w:ind w:left="0" w:hanging="2"/>
              <w:rPr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 xml:space="preserve">DCJ-9-2-01 </w:t>
            </w:r>
            <w:r>
              <w:rPr>
                <w:color w:val="0070C0"/>
                <w:sz w:val="22"/>
                <w:szCs w:val="22"/>
              </w:rPr>
              <w:t xml:space="preserve">Žák se zapojí do jednoduchých rozhovorů </w:t>
            </w:r>
          </w:p>
          <w:p w14:paraId="04E90526" w14:textId="77777777" w:rsidR="00F42E98" w:rsidRDefault="00F42E98" w:rsidP="00F42E98">
            <w:pPr>
              <w:ind w:left="0" w:hanging="2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 xml:space="preserve">DCJ-9-4-01 </w:t>
            </w:r>
            <w:r>
              <w:rPr>
                <w:color w:val="0070C0"/>
                <w:sz w:val="22"/>
                <w:szCs w:val="22"/>
              </w:rPr>
              <w:t xml:space="preserve">Žák vyplní základní údaje o sobě ve formuláři </w:t>
            </w:r>
          </w:p>
          <w:p w14:paraId="7A7740C4" w14:textId="77777777" w:rsidR="00F42E98" w:rsidRDefault="00F42E98" w:rsidP="00F42E98">
            <w:pPr>
              <w:tabs>
                <w:tab w:val="left" w:pos="2835"/>
                <w:tab w:val="left" w:pos="5670"/>
                <w:tab w:val="left" w:pos="9072"/>
                <w:tab w:val="left" w:pos="11907"/>
              </w:tabs>
              <w:ind w:left="0" w:hanging="2"/>
              <w:jc w:val="both"/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FCA7B9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ČJ – popis, mluvnické kategorie</w:t>
            </w:r>
          </w:p>
          <w:p w14:paraId="36BB3C40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 – rodina, společnost</w:t>
            </w:r>
          </w:p>
          <w:p w14:paraId="48032723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VGS – škola jako místo setkávání názorů, nutnost tolerance odlišností mezi lidmi</w:t>
            </w:r>
          </w:p>
          <w:p w14:paraId="3C0132EC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VV – komiks</w:t>
            </w:r>
          </w:p>
          <w:p w14:paraId="150B4CF9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MEV –komunikace v menších skupinách, formulace otázek a odpovědí</w:t>
            </w:r>
          </w:p>
          <w:p w14:paraId="6D9499A3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VV –plakát, koláž</w:t>
            </w:r>
          </w:p>
          <w:p w14:paraId="78D6F05B" w14:textId="77777777" w:rsidR="00F42E98" w:rsidRPr="00F00BD7" w:rsidRDefault="00F42E98" w:rsidP="00F42E98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68CFD3DC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Interview – připraví otázky pro známou osobnost </w:t>
            </w:r>
          </w:p>
          <w:p w14:paraId="07FF820E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Une affiche : la France – plakát o Francii</w:t>
            </w:r>
          </w:p>
        </w:tc>
      </w:tr>
      <w:tr w:rsidR="00F42E98" w:rsidRPr="00273789" w14:paraId="56E1DC62" w14:textId="77777777" w:rsidTr="00F42E98">
        <w:trPr>
          <w:trHeight w:val="164"/>
        </w:trPr>
        <w:tc>
          <w:tcPr>
            <w:tcW w:w="980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C2A9F6D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32C8A0" w14:textId="77777777" w:rsidR="00F42E98" w:rsidRPr="00E62CF4" w:rsidRDefault="00F42E98" w:rsidP="00F42E98">
            <w:pPr>
              <w:ind w:left="0" w:hanging="2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478C85" w14:textId="77777777" w:rsidR="00F42E98" w:rsidRDefault="00F42E98" w:rsidP="00F42E98">
            <w:pPr>
              <w:ind w:left="0" w:hanging="2"/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E6C7D1" w14:textId="77777777" w:rsidR="00F42E98" w:rsidRDefault="00F42E98" w:rsidP="00F42E98">
            <w:pPr>
              <w:ind w:left="0" w:hanging="2"/>
              <w:rPr>
                <w:b/>
                <w:i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88CA6A5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</w:p>
        </w:tc>
      </w:tr>
    </w:tbl>
    <w:p w14:paraId="31D090A4" w14:textId="77777777" w:rsidR="00F42E98" w:rsidRPr="00273789" w:rsidRDefault="00F42E98" w:rsidP="00F42E98">
      <w:pPr>
        <w:ind w:left="0" w:hanging="2"/>
        <w:rPr>
          <w:sz w:val="24"/>
          <w:szCs w:val="24"/>
        </w:rPr>
      </w:pPr>
    </w:p>
    <w:p w14:paraId="2949B2C7" w14:textId="77777777" w:rsidR="00F42E98" w:rsidRDefault="00F42E98" w:rsidP="00F42E98">
      <w:pPr>
        <w:ind w:left="0" w:hanging="2"/>
        <w:rPr>
          <w:sz w:val="24"/>
          <w:szCs w:val="24"/>
        </w:rPr>
      </w:pPr>
    </w:p>
    <w:p w14:paraId="70588869" w14:textId="77777777" w:rsidR="00F42E98" w:rsidRDefault="00F42E98" w:rsidP="00F42E98">
      <w:pPr>
        <w:ind w:left="0" w:hanging="2"/>
        <w:rPr>
          <w:sz w:val="24"/>
          <w:szCs w:val="24"/>
        </w:rPr>
      </w:pPr>
    </w:p>
    <w:p w14:paraId="0F7609E7" w14:textId="77777777" w:rsidR="00F42E98" w:rsidRDefault="00F42E98" w:rsidP="00F42E98">
      <w:pPr>
        <w:ind w:left="0" w:hanging="2"/>
        <w:rPr>
          <w:rFonts w:ascii="Arial" w:eastAsia="Arial" w:hAnsi="Arial" w:cs="Arial"/>
          <w:color w:val="000000"/>
          <w:sz w:val="36"/>
          <w:szCs w:val="36"/>
        </w:rPr>
      </w:pPr>
      <w:r>
        <w:rPr>
          <w:sz w:val="24"/>
          <w:szCs w:val="24"/>
        </w:rPr>
        <w:br w:type="page"/>
      </w: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3E6689CE" w14:textId="77777777" w:rsidR="00F42E98" w:rsidRDefault="00F42E98" w:rsidP="00F42E98">
      <w:pPr>
        <w:ind w:left="2" w:hanging="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>Jazyk a jazyková komunikace    Vzdělávací obor</w:t>
      </w:r>
      <w:r>
        <w:rPr>
          <w:rFonts w:ascii="Arial" w:eastAsia="Arial" w:hAnsi="Arial" w:cs="Arial"/>
          <w:b/>
          <w:color w:val="000000"/>
          <w:u w:val="single"/>
        </w:rPr>
        <w:t>:  FRANCOUZSKÝ JAZYK</w:t>
      </w:r>
      <w:r>
        <w:rPr>
          <w:rFonts w:ascii="Arial" w:eastAsia="Arial" w:hAnsi="Arial" w:cs="Arial"/>
          <w:color w:val="000000"/>
        </w:rPr>
        <w:t xml:space="preserve">   (druhý cizí jazyk)  ročník  8.</w:t>
      </w:r>
    </w:p>
    <w:p w14:paraId="7EC18816" w14:textId="77777777" w:rsidR="00F42E98" w:rsidRPr="009A5247" w:rsidRDefault="00F42E98" w:rsidP="00F42E98">
      <w:pPr>
        <w:ind w:left="0" w:hanging="2"/>
        <w:rPr>
          <w:rFonts w:ascii="Arial" w:hAnsi="Arial" w:cs="Arial"/>
          <w:b/>
          <w:sz w:val="24"/>
          <w:szCs w:val="24"/>
        </w:rPr>
      </w:pPr>
      <w:r>
        <w:rPr>
          <w:rFonts w:ascii="Arial" w:hAnsi="Arial"/>
        </w:rPr>
        <w:t xml:space="preserve">S využitím: </w:t>
      </w:r>
      <w:r w:rsidRPr="009A5247">
        <w:rPr>
          <w:rFonts w:ascii="Arial" w:hAnsi="Arial" w:cs="Arial"/>
          <w:b/>
          <w:sz w:val="24"/>
          <w:szCs w:val="24"/>
        </w:rPr>
        <w:t>Učebnice Décibel – Méthode de francais A1, Didier</w:t>
      </w:r>
    </w:p>
    <w:p w14:paraId="618EB58B" w14:textId="77777777" w:rsidR="00F42E98" w:rsidRDefault="00F42E98" w:rsidP="00F42E98">
      <w:pPr>
        <w:ind w:left="0" w:hanging="2"/>
        <w:rPr>
          <w:color w:val="000000"/>
        </w:rPr>
      </w:pPr>
    </w:p>
    <w:tbl>
      <w:tblPr>
        <w:tblW w:w="15015" w:type="dxa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"/>
        <w:gridCol w:w="3715"/>
        <w:gridCol w:w="5040"/>
        <w:gridCol w:w="3120"/>
        <w:gridCol w:w="2160"/>
      </w:tblGrid>
      <w:tr w:rsidR="00F42E98" w14:paraId="794770DA" w14:textId="77777777" w:rsidTr="00F42E98">
        <w:trPr>
          <w:trHeight w:val="904"/>
        </w:trPr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D77195" w14:textId="77777777" w:rsidR="00F42E98" w:rsidRDefault="00F42E98" w:rsidP="00F42E98">
            <w:pPr>
              <w:ind w:left="0" w:hanging="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Kapitola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2D4408" w14:textId="77777777" w:rsidR="00F42E98" w:rsidRDefault="00F42E98" w:rsidP="00F42E98">
            <w:pPr>
              <w:ind w:left="0" w:hanging="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Téma (Učivo)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97DE1E" w14:textId="77777777" w:rsidR="00F42E98" w:rsidRDefault="00F42E98" w:rsidP="00F42E98">
            <w:pPr>
              <w:ind w:left="0" w:hanging="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Znalosti a dovednosti (výstup)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30FE6F" w14:textId="77777777" w:rsidR="00F42E98" w:rsidRDefault="00F42E98" w:rsidP="00F42E98">
            <w:pPr>
              <w:ind w:left="0" w:hanging="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9DEAD9" w14:textId="77777777" w:rsidR="00F42E98" w:rsidRDefault="00F42E98" w:rsidP="00F42E98">
            <w:pPr>
              <w:ind w:left="0" w:hanging="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Poznámky</w:t>
            </w:r>
          </w:p>
        </w:tc>
      </w:tr>
      <w:tr w:rsidR="00F42E98" w14:paraId="1DC00039" w14:textId="77777777" w:rsidTr="00F42E98">
        <w:trPr>
          <w:trHeight w:val="904"/>
        </w:trPr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C15C39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FBC874" w14:textId="77777777" w:rsidR="00F42E98" w:rsidRPr="008C214E" w:rsidRDefault="00F42E98" w:rsidP="00F42E98">
            <w:pPr>
              <w:tabs>
                <w:tab w:val="left" w:pos="2835"/>
                <w:tab w:val="left" w:pos="5670"/>
                <w:tab w:val="left" w:pos="9072"/>
                <w:tab w:val="left" w:pos="11907"/>
              </w:tabs>
              <w:ind w:left="0" w:hanging="2"/>
              <w:jc w:val="both"/>
              <w:rPr>
                <w:b/>
                <w:sz w:val="24"/>
                <w:szCs w:val="24"/>
              </w:rPr>
            </w:pPr>
            <w:r w:rsidRPr="008C214E">
              <w:rPr>
                <w:b/>
                <w:bCs/>
                <w:sz w:val="24"/>
                <w:szCs w:val="24"/>
              </w:rPr>
              <w:t xml:space="preserve">Unité 3 - </w:t>
            </w:r>
            <w:r w:rsidRPr="008C214E">
              <w:rPr>
                <w:b/>
                <w:sz w:val="24"/>
                <w:szCs w:val="24"/>
              </w:rPr>
              <w:t xml:space="preserve">Leçon </w:t>
            </w:r>
            <w:r>
              <w:rPr>
                <w:b/>
                <w:sz w:val="24"/>
                <w:szCs w:val="24"/>
              </w:rPr>
              <w:t xml:space="preserve">1, </w:t>
            </w:r>
            <w:r w:rsidRPr="008C214E">
              <w:rPr>
                <w:b/>
                <w:sz w:val="24"/>
                <w:szCs w:val="24"/>
              </w:rPr>
              <w:t>Leçon 2</w:t>
            </w:r>
          </w:p>
          <w:p w14:paraId="7E45EA7F" w14:textId="77777777" w:rsidR="00F42E98" w:rsidRPr="00730580" w:rsidRDefault="00F42E98" w:rsidP="00F42E98">
            <w:pPr>
              <w:tabs>
                <w:tab w:val="left" w:pos="2835"/>
                <w:tab w:val="left" w:pos="5670"/>
                <w:tab w:val="left" w:pos="9072"/>
                <w:tab w:val="left" w:pos="11907"/>
              </w:tabs>
              <w:ind w:left="0" w:hanging="2"/>
              <w:jc w:val="both"/>
              <w:rPr>
                <w:sz w:val="24"/>
                <w:szCs w:val="24"/>
              </w:rPr>
            </w:pPr>
            <w:r w:rsidRPr="00730580">
              <w:rPr>
                <w:sz w:val="24"/>
                <w:szCs w:val="24"/>
              </w:rPr>
              <w:t>Qu’est-ce qu’il fait?</w:t>
            </w:r>
          </w:p>
          <w:p w14:paraId="5B41FA9A" w14:textId="77777777" w:rsidR="00F42E98" w:rsidRPr="00730580" w:rsidRDefault="00F42E98" w:rsidP="00F42E98">
            <w:pPr>
              <w:tabs>
                <w:tab w:val="left" w:pos="2835"/>
                <w:tab w:val="left" w:pos="5670"/>
                <w:tab w:val="left" w:pos="9072"/>
                <w:tab w:val="left" w:pos="11907"/>
              </w:tabs>
              <w:ind w:left="0" w:hanging="2"/>
              <w:jc w:val="both"/>
              <w:rPr>
                <w:sz w:val="24"/>
                <w:szCs w:val="24"/>
              </w:rPr>
            </w:pPr>
            <w:r w:rsidRPr="00730580">
              <w:rPr>
                <w:sz w:val="24"/>
                <w:szCs w:val="24"/>
              </w:rPr>
              <w:t>Les verbes d’action</w:t>
            </w:r>
          </w:p>
          <w:p w14:paraId="0D37D884" w14:textId="77777777" w:rsidR="00F42E98" w:rsidRPr="00730580" w:rsidRDefault="00F42E98" w:rsidP="00F42E98">
            <w:pPr>
              <w:autoSpaceDE w:val="0"/>
              <w:autoSpaceDN w:val="0"/>
              <w:adjustRightInd w:val="0"/>
              <w:ind w:left="0" w:hanging="2"/>
              <w:rPr>
                <w:i/>
                <w:iCs/>
                <w:sz w:val="24"/>
                <w:szCs w:val="24"/>
              </w:rPr>
            </w:pPr>
            <w:r w:rsidRPr="00730580">
              <w:rPr>
                <w:sz w:val="24"/>
                <w:szCs w:val="24"/>
              </w:rPr>
              <w:t xml:space="preserve">Verbes en </w:t>
            </w:r>
            <w:r w:rsidRPr="00730580">
              <w:rPr>
                <w:i/>
                <w:iCs/>
                <w:sz w:val="24"/>
                <w:szCs w:val="24"/>
              </w:rPr>
              <w:t xml:space="preserve">-er </w:t>
            </w:r>
            <w:r w:rsidRPr="00730580">
              <w:rPr>
                <w:sz w:val="24"/>
                <w:szCs w:val="24"/>
              </w:rPr>
              <w:t xml:space="preserve">(2) : </w:t>
            </w:r>
            <w:r w:rsidRPr="00730580">
              <w:rPr>
                <w:i/>
                <w:iCs/>
                <w:sz w:val="24"/>
                <w:szCs w:val="24"/>
              </w:rPr>
              <w:t>nous, vous,</w:t>
            </w:r>
          </w:p>
          <w:p w14:paraId="3279E904" w14:textId="77777777" w:rsidR="00F42E98" w:rsidRPr="00730580" w:rsidRDefault="00F42E98" w:rsidP="00F42E98">
            <w:pPr>
              <w:tabs>
                <w:tab w:val="left" w:pos="2835"/>
                <w:tab w:val="left" w:pos="5670"/>
                <w:tab w:val="left" w:pos="9072"/>
                <w:tab w:val="left" w:pos="11907"/>
              </w:tabs>
              <w:ind w:left="0" w:hanging="2"/>
              <w:jc w:val="both"/>
              <w:rPr>
                <w:i/>
                <w:iCs/>
                <w:sz w:val="24"/>
                <w:szCs w:val="24"/>
              </w:rPr>
            </w:pPr>
            <w:r w:rsidRPr="00730580">
              <w:rPr>
                <w:i/>
                <w:iCs/>
                <w:sz w:val="24"/>
                <w:szCs w:val="24"/>
              </w:rPr>
              <w:t>ils / elles.</w:t>
            </w:r>
          </w:p>
          <w:p w14:paraId="09ED069D" w14:textId="77777777" w:rsidR="00F42E98" w:rsidRPr="00730580" w:rsidRDefault="00F42E98" w:rsidP="00F42E98">
            <w:pPr>
              <w:tabs>
                <w:tab w:val="left" w:pos="2835"/>
                <w:tab w:val="left" w:pos="5670"/>
                <w:tab w:val="left" w:pos="9072"/>
                <w:tab w:val="left" w:pos="11907"/>
              </w:tabs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Phonetique: j, g</w:t>
            </w:r>
          </w:p>
          <w:p w14:paraId="65236570" w14:textId="77777777" w:rsidR="00F42E98" w:rsidRPr="00730580" w:rsidRDefault="00F42E98" w:rsidP="00F42E98">
            <w:pPr>
              <w:autoSpaceDE w:val="0"/>
              <w:autoSpaceDN w:val="0"/>
              <w:adjustRightInd w:val="0"/>
              <w:ind w:left="0" w:hanging="2"/>
              <w:rPr>
                <w:color w:val="000000"/>
                <w:sz w:val="24"/>
                <w:szCs w:val="24"/>
              </w:rPr>
            </w:pPr>
            <w:r w:rsidRPr="00730580">
              <w:rPr>
                <w:color w:val="000000"/>
                <w:sz w:val="24"/>
                <w:szCs w:val="24"/>
              </w:rPr>
              <w:t>La négation.</w:t>
            </w:r>
          </w:p>
          <w:p w14:paraId="19F76091" w14:textId="77777777" w:rsidR="00F42E98" w:rsidRPr="008C214E" w:rsidRDefault="00F42E98" w:rsidP="00F42E98">
            <w:pPr>
              <w:tabs>
                <w:tab w:val="left" w:pos="2835"/>
                <w:tab w:val="left" w:pos="5670"/>
                <w:tab w:val="left" w:pos="9072"/>
                <w:tab w:val="left" w:pos="11907"/>
              </w:tabs>
              <w:ind w:left="0" w:hanging="2"/>
              <w:jc w:val="both"/>
              <w:rPr>
                <w:b/>
                <w:bCs/>
                <w:sz w:val="24"/>
                <w:szCs w:val="24"/>
              </w:rPr>
            </w:pPr>
            <w:r w:rsidRPr="00730580">
              <w:rPr>
                <w:color w:val="000000"/>
                <w:sz w:val="24"/>
                <w:szCs w:val="24"/>
              </w:rPr>
              <w:t>L’élision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405D36" w14:textId="77777777" w:rsidR="00F42E98" w:rsidRDefault="00F42E98" w:rsidP="00DC7024">
            <w:pPr>
              <w:numPr>
                <w:ilvl w:val="0"/>
                <w:numId w:val="224"/>
              </w:numPr>
              <w:tabs>
                <w:tab w:val="left" w:pos="650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provede hodnocení, popíše akce, činnosti</w:t>
            </w:r>
          </w:p>
          <w:p w14:paraId="3A44C5D9" w14:textId="77777777" w:rsidR="00F42E98" w:rsidRDefault="00F42E98" w:rsidP="00DC7024">
            <w:pPr>
              <w:numPr>
                <w:ilvl w:val="0"/>
                <w:numId w:val="224"/>
              </w:numPr>
              <w:tabs>
                <w:tab w:val="left" w:pos="650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časuje slovesa na –er, utvoří zápor časovaného slovesa</w:t>
            </w:r>
          </w:p>
          <w:p w14:paraId="7B66D884" w14:textId="77777777" w:rsidR="00F42E98" w:rsidRDefault="00F42E98" w:rsidP="00DC7024">
            <w:pPr>
              <w:numPr>
                <w:ilvl w:val="0"/>
                <w:numId w:val="224"/>
              </w:numPr>
              <w:tabs>
                <w:tab w:val="left" w:pos="650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procvičuje práci v malé skupině – diskuze, rozhodnutí, respekt k názoru ostatních</w:t>
            </w:r>
          </w:p>
          <w:p w14:paraId="338D331E" w14:textId="77777777" w:rsidR="00F42E98" w:rsidRDefault="00F42E98" w:rsidP="00DC7024">
            <w:pPr>
              <w:numPr>
                <w:ilvl w:val="0"/>
                <w:numId w:val="224"/>
              </w:numPr>
              <w:tabs>
                <w:tab w:val="left" w:pos="650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popíše , co se děje na pláži, na plovárně</w:t>
            </w:r>
          </w:p>
          <w:p w14:paraId="4AEEE6C8" w14:textId="77777777" w:rsidR="00F42E98" w:rsidRDefault="00F42E98" w:rsidP="00DC7024">
            <w:pPr>
              <w:numPr>
                <w:ilvl w:val="0"/>
                <w:numId w:val="224"/>
              </w:numPr>
              <w:tabs>
                <w:tab w:val="left" w:pos="650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trénuje výslovnost hlásek j a g procvičuje „vázání „</w:t>
            </w:r>
          </w:p>
          <w:p w14:paraId="4A185B2D" w14:textId="77777777" w:rsidR="00F42E98" w:rsidRDefault="00F42E98" w:rsidP="00F42E98">
            <w:pPr>
              <w:tabs>
                <w:tab w:val="left" w:pos="650"/>
              </w:tabs>
              <w:ind w:left="0" w:hanging="2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 xml:space="preserve">DCJ-9-3-02 </w:t>
            </w:r>
            <w:r>
              <w:rPr>
                <w:color w:val="0070C0"/>
                <w:sz w:val="22"/>
                <w:szCs w:val="22"/>
              </w:rPr>
              <w:t>Žák rozumí slovům a jednoduchým větám, které se vztahují k běžným tématům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6EA2FE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MEV –komunikace v menších skupinách, formulace otázek a odpovědí</w:t>
            </w:r>
          </w:p>
          <w:p w14:paraId="666FB559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VGS – škola jako místo setkávání názorů, nutnost tolerance odlišností mezi lidmi</w:t>
            </w:r>
          </w:p>
          <w:p w14:paraId="668D17AF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D2742F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</w:p>
        </w:tc>
      </w:tr>
      <w:tr w:rsidR="00F42E98" w:rsidRPr="00273789" w14:paraId="1F431DF5" w14:textId="77777777" w:rsidTr="00F42E98">
        <w:trPr>
          <w:trHeight w:val="277"/>
        </w:trPr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D559AE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  <w:p w14:paraId="38DE5349" w14:textId="77777777" w:rsidR="00F42E98" w:rsidRPr="00273789" w:rsidRDefault="00F42E98" w:rsidP="00F42E98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E0A6" w14:textId="77777777" w:rsidR="00F42E98" w:rsidRDefault="00F42E98" w:rsidP="00F42E98">
            <w:pPr>
              <w:ind w:left="0" w:hanging="2"/>
              <w:rPr>
                <w:b/>
                <w:sz w:val="24"/>
                <w:szCs w:val="24"/>
              </w:rPr>
            </w:pPr>
            <w:r w:rsidRPr="008C214E">
              <w:rPr>
                <w:b/>
                <w:bCs/>
                <w:sz w:val="24"/>
                <w:szCs w:val="24"/>
              </w:rPr>
              <w:t xml:space="preserve">Unité 3 - </w:t>
            </w:r>
            <w:r w:rsidRPr="008C214E">
              <w:rPr>
                <w:b/>
                <w:sz w:val="24"/>
                <w:szCs w:val="24"/>
              </w:rPr>
              <w:t xml:space="preserve">Leçon </w:t>
            </w:r>
            <w:r>
              <w:rPr>
                <w:b/>
                <w:sz w:val="24"/>
                <w:szCs w:val="24"/>
              </w:rPr>
              <w:t>3</w:t>
            </w:r>
          </w:p>
          <w:p w14:paraId="2F1024EF" w14:textId="77777777" w:rsidR="00F42E98" w:rsidRDefault="00F42E98" w:rsidP="00F42E98">
            <w:pPr>
              <w:pStyle w:val="Nadpis1"/>
              <w:shd w:val="clear" w:color="auto" w:fill="F9F9F9"/>
              <w:ind w:left="0" w:hanging="2"/>
              <w:rPr>
                <w:b w:val="0"/>
                <w:bCs/>
                <w:szCs w:val="24"/>
              </w:rPr>
            </w:pPr>
            <w:r w:rsidRPr="00730580">
              <w:rPr>
                <w:b w:val="0"/>
                <w:szCs w:val="24"/>
              </w:rPr>
              <w:t>100</w:t>
            </w:r>
            <w:r w:rsidRPr="00730580">
              <w:rPr>
                <w:b w:val="0"/>
                <w:bCs/>
                <w:szCs w:val="24"/>
              </w:rPr>
              <w:t xml:space="preserve">  %</w:t>
            </w:r>
            <w:r>
              <w:rPr>
                <w:b w:val="0"/>
                <w:bCs/>
                <w:szCs w:val="24"/>
              </w:rPr>
              <w:t xml:space="preserve"> écolos!</w:t>
            </w:r>
          </w:p>
          <w:p w14:paraId="1965BC7E" w14:textId="77777777" w:rsidR="00F42E98" w:rsidRPr="00730580" w:rsidRDefault="00F42E98" w:rsidP="00F42E98">
            <w:pPr>
              <w:pStyle w:val="Nadpis1"/>
              <w:shd w:val="clear" w:color="auto" w:fill="F9F9F9"/>
              <w:ind w:left="0" w:hanging="2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l</w:t>
            </w:r>
            <w:r w:rsidRPr="00730580">
              <w:rPr>
                <w:b w:val="0"/>
                <w:szCs w:val="24"/>
              </w:rPr>
              <w:t>e recyclage et l’écologie</w:t>
            </w:r>
          </w:p>
          <w:p w14:paraId="6EFCF52D" w14:textId="77777777" w:rsidR="00F42E98" w:rsidRPr="00730580" w:rsidRDefault="00F42E98" w:rsidP="00F42E98">
            <w:pPr>
              <w:pStyle w:val="Nadpis1"/>
              <w:shd w:val="clear" w:color="auto" w:fill="F9F9F9"/>
              <w:ind w:left="0" w:hanging="2"/>
              <w:rPr>
                <w:b w:val="0"/>
                <w:bCs/>
                <w:szCs w:val="24"/>
              </w:rPr>
            </w:pPr>
            <w:r w:rsidRPr="00730580">
              <w:rPr>
                <w:b w:val="0"/>
                <w:szCs w:val="24"/>
              </w:rPr>
              <w:t>on = nous</w:t>
            </w:r>
          </w:p>
          <w:p w14:paraId="7956C385" w14:textId="77777777" w:rsidR="00F42E98" w:rsidRPr="008E5A31" w:rsidRDefault="00F42E98" w:rsidP="00F42E98">
            <w:pPr>
              <w:ind w:left="0" w:hanging="2"/>
              <w:rPr>
                <w:sz w:val="24"/>
                <w:szCs w:val="24"/>
              </w:rPr>
            </w:pPr>
            <w:r w:rsidRPr="008E5A31">
              <w:rPr>
                <w:sz w:val="24"/>
                <w:szCs w:val="24"/>
              </w:rPr>
              <w:t>Les nombres jusqu’à 100</w:t>
            </w:r>
          </w:p>
          <w:p w14:paraId="1097AF0B" w14:textId="77777777" w:rsidR="00F42E98" w:rsidRPr="00BB0CC3" w:rsidRDefault="00F42E98" w:rsidP="00F42E98">
            <w:pPr>
              <w:ind w:left="0" w:hanging="2"/>
              <w:rPr>
                <w:b/>
                <w:sz w:val="24"/>
                <w:szCs w:val="24"/>
              </w:rPr>
            </w:pPr>
            <w:r w:rsidRPr="008E5A31">
              <w:rPr>
                <w:sz w:val="24"/>
                <w:szCs w:val="24"/>
              </w:rPr>
              <w:t>Phonétique:</w:t>
            </w:r>
            <w:r w:rsidRPr="008E5A31">
              <w:rPr>
                <w:b/>
                <w:sz w:val="24"/>
                <w:szCs w:val="24"/>
              </w:rPr>
              <w:t xml:space="preserve"> </w:t>
            </w:r>
            <w:r w:rsidRPr="008E5A31">
              <w:rPr>
                <w:sz w:val="24"/>
                <w:szCs w:val="24"/>
              </w:rPr>
              <w:t>au, eau en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2F7DD" w14:textId="77777777" w:rsidR="00F42E98" w:rsidRDefault="00F42E98" w:rsidP="00DC7024">
            <w:pPr>
              <w:numPr>
                <w:ilvl w:val="0"/>
                <w:numId w:val="224"/>
              </w:numPr>
              <w:tabs>
                <w:tab w:val="left" w:pos="650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mluví o ekologii, recyklaci</w:t>
            </w:r>
          </w:p>
          <w:p w14:paraId="268B9BF9" w14:textId="77777777" w:rsidR="00F42E98" w:rsidRDefault="00F42E98" w:rsidP="00DC7024">
            <w:pPr>
              <w:numPr>
                <w:ilvl w:val="0"/>
                <w:numId w:val="224"/>
              </w:numPr>
              <w:tabs>
                <w:tab w:val="left" w:pos="650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používá zájmeno „on“</w:t>
            </w:r>
          </w:p>
          <w:p w14:paraId="54EB6C42" w14:textId="77777777" w:rsidR="00F42E98" w:rsidRDefault="00F42E98" w:rsidP="00DC7024">
            <w:pPr>
              <w:numPr>
                <w:ilvl w:val="0"/>
                <w:numId w:val="224"/>
              </w:numPr>
              <w:tabs>
                <w:tab w:val="left" w:pos="650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používá číslovky do 100</w:t>
            </w:r>
          </w:p>
          <w:p w14:paraId="66A500C8" w14:textId="77777777" w:rsidR="00F42E98" w:rsidRDefault="00F42E98" w:rsidP="00DC7024">
            <w:pPr>
              <w:numPr>
                <w:ilvl w:val="0"/>
                <w:numId w:val="224"/>
              </w:numPr>
              <w:tabs>
                <w:tab w:val="left" w:pos="650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trénuje výslovnost </w:t>
            </w:r>
            <w:r w:rsidRPr="008E5A31">
              <w:rPr>
                <w:sz w:val="24"/>
                <w:szCs w:val="24"/>
              </w:rPr>
              <w:t>en</w:t>
            </w:r>
            <w:r>
              <w:rPr>
                <w:sz w:val="24"/>
                <w:szCs w:val="24"/>
              </w:rPr>
              <w:t>, procvičuje „vázání „</w:t>
            </w:r>
          </w:p>
          <w:p w14:paraId="631BEC92" w14:textId="77777777" w:rsidR="00F42E98" w:rsidRPr="00BB0CC3" w:rsidRDefault="00F42E98" w:rsidP="00F42E98">
            <w:pPr>
              <w:tabs>
                <w:tab w:val="left" w:pos="650"/>
              </w:tabs>
              <w:ind w:left="0" w:hanging="2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 xml:space="preserve">DCJ-9-3-02 </w:t>
            </w:r>
            <w:r>
              <w:rPr>
                <w:color w:val="0070C0"/>
                <w:sz w:val="22"/>
                <w:szCs w:val="22"/>
              </w:rPr>
              <w:t>Žák rozumí slovům a jednoduchým větám, které se vztahují k běžným tématům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76CE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MEV –komunikace v menších skupinách, formulace otázek a odpovědí</w:t>
            </w:r>
          </w:p>
          <w:p w14:paraId="208D878B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Z- města, řeky ve Francii</w:t>
            </w:r>
          </w:p>
          <w:p w14:paraId="709596A4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 – ekologie třídění odpadu, květiny</w:t>
            </w:r>
          </w:p>
          <w:p w14:paraId="35C105CB" w14:textId="77777777" w:rsidR="00F42E98" w:rsidRPr="007478B7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 – ekologie, recyklace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080C18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</w:p>
          <w:p w14:paraId="54C4DC45" w14:textId="77777777" w:rsidR="00F42E98" w:rsidRPr="00273789" w:rsidRDefault="00F42E98" w:rsidP="00F42E98">
            <w:pPr>
              <w:ind w:left="0" w:hanging="2"/>
              <w:rPr>
                <w:sz w:val="24"/>
                <w:szCs w:val="24"/>
              </w:rPr>
            </w:pPr>
          </w:p>
        </w:tc>
      </w:tr>
      <w:tr w:rsidR="00F42E98" w:rsidRPr="00273789" w14:paraId="4C650DA3" w14:textId="77777777" w:rsidTr="00F42E98">
        <w:trPr>
          <w:trHeight w:val="1890"/>
        </w:trPr>
        <w:tc>
          <w:tcPr>
            <w:tcW w:w="980" w:type="dxa"/>
            <w:tcBorders>
              <w:top w:val="single" w:sz="18" w:space="0" w:color="auto"/>
              <w:left w:val="nil"/>
              <w:right w:val="single" w:sz="4" w:space="0" w:color="auto"/>
            </w:tcBorders>
            <w:vAlign w:val="center"/>
          </w:tcPr>
          <w:p w14:paraId="6CE10024" w14:textId="77777777" w:rsidR="00F42E98" w:rsidRPr="00273789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 </w:t>
            </w:r>
          </w:p>
        </w:tc>
        <w:tc>
          <w:tcPr>
            <w:tcW w:w="3715" w:type="dxa"/>
            <w:tcBorders>
              <w:top w:val="single" w:sz="18" w:space="0" w:color="auto"/>
              <w:left w:val="nil"/>
              <w:right w:val="single" w:sz="4" w:space="0" w:color="auto"/>
            </w:tcBorders>
          </w:tcPr>
          <w:p w14:paraId="0ECF5181" w14:textId="77777777" w:rsidR="00F42E98" w:rsidRPr="00276185" w:rsidRDefault="00F42E98" w:rsidP="00F42E98">
            <w:pPr>
              <w:ind w:left="0" w:right="-430" w:hanging="2"/>
              <w:rPr>
                <w:b/>
                <w:i/>
                <w:sz w:val="24"/>
                <w:szCs w:val="24"/>
              </w:rPr>
            </w:pPr>
            <w:r w:rsidRPr="00276185">
              <w:rPr>
                <w:b/>
                <w:sz w:val="24"/>
                <w:szCs w:val="24"/>
              </w:rPr>
              <w:t>Noel – traditions francaise, tcheques</w:t>
            </w:r>
          </w:p>
        </w:tc>
        <w:tc>
          <w:tcPr>
            <w:tcW w:w="5040" w:type="dxa"/>
            <w:tcBorders>
              <w:top w:val="single" w:sz="18" w:space="0" w:color="auto"/>
              <w:left w:val="nil"/>
              <w:right w:val="single" w:sz="4" w:space="0" w:color="auto"/>
            </w:tcBorders>
          </w:tcPr>
          <w:p w14:paraId="42766F0C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</w:p>
          <w:p w14:paraId="548EE724" w14:textId="77777777" w:rsidR="00F42E98" w:rsidRDefault="00F42E98" w:rsidP="00DC7024">
            <w:pPr>
              <w:numPr>
                <w:ilvl w:val="0"/>
                <w:numId w:val="224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francouzsky porovná vánoční tradice v Čechách a ve Francii</w:t>
            </w:r>
          </w:p>
          <w:p w14:paraId="09462A5F" w14:textId="77777777" w:rsidR="00F42E98" w:rsidRDefault="00F42E98" w:rsidP="00DC7024">
            <w:pPr>
              <w:numPr>
                <w:ilvl w:val="0"/>
                <w:numId w:val="224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zajímá se o Francii, o kulturní tradice, určí některé francouzské koledy</w:t>
            </w:r>
          </w:p>
          <w:p w14:paraId="63D42D44" w14:textId="77777777" w:rsidR="00F42E98" w:rsidRDefault="00F42E98" w:rsidP="00F42E98">
            <w:pPr>
              <w:ind w:left="0" w:hanging="2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lastRenderedPageBreak/>
              <w:t xml:space="preserve">DCJ-9-1-03 </w:t>
            </w:r>
            <w:r>
              <w:rPr>
                <w:color w:val="0070C0"/>
                <w:sz w:val="22"/>
                <w:szCs w:val="22"/>
              </w:rPr>
              <w:t xml:space="preserve">Žák rozumí základním informacím v krátkých poslechových textech týkajících se každodenních témat </w:t>
            </w:r>
          </w:p>
          <w:p w14:paraId="5DD970BA" w14:textId="77777777" w:rsidR="00F42E98" w:rsidRPr="000016A8" w:rsidRDefault="00F42E98" w:rsidP="00F42E98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18" w:space="0" w:color="auto"/>
              <w:left w:val="nil"/>
              <w:right w:val="single" w:sz="4" w:space="0" w:color="auto"/>
            </w:tcBorders>
          </w:tcPr>
          <w:p w14:paraId="79C68667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OSV – co děláme rádi, co rádi nemáme</w:t>
            </w:r>
          </w:p>
          <w:p w14:paraId="501F20C4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MEV – zpracování a prezentace projektu</w:t>
            </w:r>
          </w:p>
          <w:p w14:paraId="5538E913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VV – prezentace vánočních symbolů</w:t>
            </w:r>
          </w:p>
          <w:p w14:paraId="035270FF" w14:textId="77777777" w:rsidR="00F42E98" w:rsidRPr="000016A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VO – Člověk a společnost, Kultura</w:t>
            </w:r>
          </w:p>
        </w:tc>
        <w:tc>
          <w:tcPr>
            <w:tcW w:w="2160" w:type="dxa"/>
            <w:tcBorders>
              <w:top w:val="single" w:sz="18" w:space="0" w:color="auto"/>
              <w:left w:val="nil"/>
              <w:right w:val="nil"/>
            </w:tcBorders>
          </w:tcPr>
          <w:p w14:paraId="0CC59A1E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Hra – Vrai ou faux</w:t>
            </w:r>
          </w:p>
          <w:p w14:paraId="13B61C36" w14:textId="77777777" w:rsidR="00F42E98" w:rsidRPr="00273789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Vánoční koledy</w:t>
            </w:r>
          </w:p>
        </w:tc>
      </w:tr>
      <w:tr w:rsidR="00F42E98" w:rsidRPr="00273789" w14:paraId="4C3D468F" w14:textId="77777777" w:rsidTr="00F42E98">
        <w:trPr>
          <w:trHeight w:val="1487"/>
        </w:trPr>
        <w:tc>
          <w:tcPr>
            <w:tcW w:w="980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BC9027D" w14:textId="77777777" w:rsidR="00F42E98" w:rsidRPr="00273789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715684" w14:textId="77777777" w:rsidR="00F42E98" w:rsidRDefault="00F42E98" w:rsidP="00F42E98">
            <w:pPr>
              <w:ind w:left="0" w:hanging="2"/>
              <w:rPr>
                <w:b/>
                <w:sz w:val="24"/>
                <w:szCs w:val="24"/>
              </w:rPr>
            </w:pPr>
            <w:r w:rsidRPr="008C214E">
              <w:rPr>
                <w:b/>
                <w:bCs/>
                <w:sz w:val="24"/>
                <w:szCs w:val="24"/>
              </w:rPr>
              <w:t xml:space="preserve">Unité 3 - </w:t>
            </w:r>
            <w:r w:rsidRPr="008C214E">
              <w:rPr>
                <w:b/>
                <w:sz w:val="24"/>
                <w:szCs w:val="24"/>
              </w:rPr>
              <w:t xml:space="preserve">Leçon </w:t>
            </w:r>
            <w:r>
              <w:rPr>
                <w:b/>
                <w:sz w:val="24"/>
                <w:szCs w:val="24"/>
              </w:rPr>
              <w:t>3</w:t>
            </w:r>
          </w:p>
          <w:p w14:paraId="1C10EF61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Tour de France en péniche</w:t>
            </w:r>
          </w:p>
          <w:p w14:paraId="50BC2584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 w:rsidRPr="008E5A31">
              <w:rPr>
                <w:sz w:val="24"/>
                <w:szCs w:val="24"/>
              </w:rPr>
              <w:t>Phonétique:</w:t>
            </w:r>
            <w:r w:rsidRPr="008E5A31">
              <w:rPr>
                <w:b/>
                <w:sz w:val="24"/>
                <w:szCs w:val="24"/>
              </w:rPr>
              <w:t xml:space="preserve"> </w:t>
            </w:r>
            <w:r w:rsidRPr="008E5A31">
              <w:rPr>
                <w:sz w:val="24"/>
                <w:szCs w:val="24"/>
              </w:rPr>
              <w:t>au, eau en</w:t>
            </w:r>
          </w:p>
          <w:p w14:paraId="5CF82B84" w14:textId="77777777" w:rsidR="00F42E98" w:rsidRDefault="00F42E98" w:rsidP="00F42E98">
            <w:pPr>
              <w:ind w:left="0" w:hanging="2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Blogue de Claire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37AA5CBE" w14:textId="77777777" w:rsidR="00F42E98" w:rsidRDefault="00F42E98" w:rsidP="00F42E98">
            <w:pPr>
              <w:ind w:left="0" w:hanging="2"/>
              <w:rPr>
                <w:b/>
                <w:bCs/>
                <w:sz w:val="24"/>
                <w:szCs w:val="24"/>
              </w:rPr>
            </w:pPr>
          </w:p>
          <w:p w14:paraId="1DB4AD2F" w14:textId="77777777" w:rsidR="00F42E98" w:rsidRDefault="00F42E98" w:rsidP="00F42E98">
            <w:pPr>
              <w:ind w:left="0" w:hanging="2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Unité 3 – Taches finales </w:t>
            </w:r>
          </w:p>
          <w:p w14:paraId="3764947B" w14:textId="77777777" w:rsidR="00F42E98" w:rsidRDefault="00F42E98" w:rsidP="00F42E98">
            <w:pPr>
              <w:ind w:left="0" w:hanging="2"/>
              <w:rPr>
                <w:bCs/>
                <w:sz w:val="24"/>
                <w:szCs w:val="24"/>
              </w:rPr>
            </w:pPr>
            <w:r w:rsidRPr="009D31AD">
              <w:rPr>
                <w:bCs/>
                <w:sz w:val="24"/>
                <w:szCs w:val="24"/>
              </w:rPr>
              <w:t xml:space="preserve">Bilan oral </w:t>
            </w:r>
            <w:r>
              <w:rPr>
                <w:bCs/>
                <w:sz w:val="24"/>
                <w:szCs w:val="24"/>
              </w:rPr>
              <w:t>– Quelle catastrohe</w:t>
            </w:r>
          </w:p>
          <w:p w14:paraId="28A0F333" w14:textId="77777777" w:rsidR="00F42E98" w:rsidRPr="00BB0CC3" w:rsidRDefault="00F42E98" w:rsidP="00F42E98">
            <w:pPr>
              <w:ind w:left="0" w:hanging="2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Bilan</w:t>
            </w:r>
            <w:r w:rsidRPr="009D31AD">
              <w:rPr>
                <w:bCs/>
                <w:sz w:val="24"/>
                <w:szCs w:val="24"/>
              </w:rPr>
              <w:t xml:space="preserve"> écrit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9EAE10" w14:textId="77777777" w:rsidR="00F42E98" w:rsidRDefault="00F42E98" w:rsidP="00DC7024">
            <w:pPr>
              <w:numPr>
                <w:ilvl w:val="0"/>
                <w:numId w:val="224"/>
              </w:numPr>
              <w:tabs>
                <w:tab w:val="clear" w:pos="720"/>
                <w:tab w:val="left" w:pos="290"/>
                <w:tab w:val="left" w:pos="695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objevuje významná města Francie, zajímá se o geografii Francie</w:t>
            </w:r>
          </w:p>
          <w:p w14:paraId="7F888109" w14:textId="77777777" w:rsidR="00F42E98" w:rsidRDefault="00F42E98" w:rsidP="00DC7024">
            <w:pPr>
              <w:numPr>
                <w:ilvl w:val="0"/>
                <w:numId w:val="224"/>
              </w:numPr>
              <w:tabs>
                <w:tab w:val="clear" w:pos="720"/>
                <w:tab w:val="left" w:pos="290"/>
                <w:tab w:val="left" w:pos="695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procvičuje porozumění psaným dokumentům doplněným o obrázky</w:t>
            </w:r>
          </w:p>
          <w:p w14:paraId="32CB45AF" w14:textId="77777777" w:rsidR="00F42E98" w:rsidRDefault="00F42E98" w:rsidP="00DC7024">
            <w:pPr>
              <w:numPr>
                <w:ilvl w:val="0"/>
                <w:numId w:val="224"/>
              </w:numPr>
              <w:tabs>
                <w:tab w:val="clear" w:pos="720"/>
                <w:tab w:val="left" w:pos="290"/>
                <w:tab w:val="left" w:pos="695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hledá informace v neznámém textu</w:t>
            </w:r>
          </w:p>
          <w:p w14:paraId="3B3D1787" w14:textId="77777777" w:rsidR="00F42E98" w:rsidRDefault="00F42E98" w:rsidP="00DC7024">
            <w:pPr>
              <w:numPr>
                <w:ilvl w:val="0"/>
                <w:numId w:val="224"/>
              </w:numPr>
              <w:tabs>
                <w:tab w:val="clear" w:pos="720"/>
                <w:tab w:val="left" w:pos="290"/>
                <w:tab w:val="left" w:pos="695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vyplní kvíz ve francouzštině</w:t>
            </w:r>
          </w:p>
          <w:p w14:paraId="31BC5E6D" w14:textId="77777777" w:rsidR="00F42E98" w:rsidRDefault="00F42E98" w:rsidP="00DC7024">
            <w:pPr>
              <w:numPr>
                <w:ilvl w:val="0"/>
                <w:numId w:val="224"/>
              </w:numPr>
              <w:tabs>
                <w:tab w:val="clear" w:pos="720"/>
                <w:tab w:val="left" w:pos="290"/>
                <w:tab w:val="left" w:pos="695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procvičuje čtení textu nahlas, sleduje výslovnost a intonaci</w:t>
            </w:r>
          </w:p>
          <w:p w14:paraId="227F40E9" w14:textId="77777777" w:rsidR="00F42E98" w:rsidRDefault="00F42E98" w:rsidP="00DC7024">
            <w:pPr>
              <w:numPr>
                <w:ilvl w:val="0"/>
                <w:numId w:val="224"/>
              </w:numPr>
              <w:tabs>
                <w:tab w:val="clear" w:pos="720"/>
                <w:tab w:val="left" w:pos="290"/>
                <w:tab w:val="left" w:pos="695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jednoduše napíše, co dělá se svými přáteli</w:t>
            </w:r>
          </w:p>
          <w:p w14:paraId="06E9DECC" w14:textId="77777777" w:rsidR="00F42E98" w:rsidRDefault="00F42E98" w:rsidP="00DC7024">
            <w:pPr>
              <w:numPr>
                <w:ilvl w:val="0"/>
                <w:numId w:val="224"/>
              </w:numPr>
              <w:tabs>
                <w:tab w:val="left" w:pos="2835"/>
                <w:tab w:val="left" w:pos="5670"/>
                <w:tab w:val="left" w:pos="9072"/>
                <w:tab w:val="left" w:pos="11907"/>
              </w:tabs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položí jednoduché otázky spolužákovi</w:t>
            </w:r>
          </w:p>
          <w:p w14:paraId="5514FBC5" w14:textId="77777777" w:rsidR="00F42E98" w:rsidRDefault="00F42E98" w:rsidP="00F42E98">
            <w:pPr>
              <w:tabs>
                <w:tab w:val="left" w:pos="29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převypráví příběh podle komiksu</w:t>
            </w:r>
          </w:p>
          <w:p w14:paraId="210B8F3B" w14:textId="77777777" w:rsidR="00F42E98" w:rsidRDefault="00F42E98" w:rsidP="00F42E98">
            <w:pPr>
              <w:tabs>
                <w:tab w:val="left" w:pos="290"/>
              </w:tabs>
              <w:ind w:left="0" w:hanging="2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 xml:space="preserve">DCJ-9-4-02 </w:t>
            </w:r>
            <w:r>
              <w:rPr>
                <w:color w:val="0070C0"/>
                <w:sz w:val="22"/>
                <w:szCs w:val="22"/>
              </w:rPr>
              <w:t>Žák napíše jednoduché texty týkající se jeho samotného, rodiny, školy, volného času a dalších osvojovaných témat</w:t>
            </w:r>
          </w:p>
          <w:p w14:paraId="53829C08" w14:textId="77777777" w:rsidR="00F42E98" w:rsidRPr="00385E42" w:rsidRDefault="00F42E98" w:rsidP="00F42E98">
            <w:pPr>
              <w:tabs>
                <w:tab w:val="left" w:pos="290"/>
              </w:tabs>
              <w:ind w:left="0" w:hanging="2"/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A8B154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 - Francie</w:t>
            </w:r>
          </w:p>
          <w:p w14:paraId="66A7B5DC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MEV –internet jako prostředek komunikace moderního člověka</w:t>
            </w:r>
          </w:p>
          <w:p w14:paraId="4AF8AAAA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 - slova přejatá z angličtiny</w:t>
            </w:r>
          </w:p>
          <w:p w14:paraId="40B80B42" w14:textId="77777777" w:rsidR="00F42E98" w:rsidRPr="00A7203B" w:rsidRDefault="00F42E98" w:rsidP="00F42E98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6F94B219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Projekt – vytvoří jednoduchý itinerář cesty po řece, prezentuje místa, která navštíví </w:t>
            </w:r>
          </w:p>
          <w:p w14:paraId="36816218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</w:p>
          <w:p w14:paraId="1C9CF3AF" w14:textId="77777777" w:rsidR="00F42E98" w:rsidRPr="00273789" w:rsidRDefault="00F42E98" w:rsidP="00F42E98">
            <w:pPr>
              <w:ind w:left="0" w:hanging="2"/>
              <w:rPr>
                <w:sz w:val="24"/>
                <w:szCs w:val="24"/>
              </w:rPr>
            </w:pPr>
          </w:p>
        </w:tc>
      </w:tr>
      <w:tr w:rsidR="00F42E98" w:rsidRPr="00273789" w14:paraId="6A863D43" w14:textId="77777777" w:rsidTr="00F42E98">
        <w:trPr>
          <w:trHeight w:val="277"/>
        </w:trPr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C8A873" w14:textId="77777777" w:rsidR="00F42E98" w:rsidRPr="00273789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2F13" w14:textId="77777777" w:rsidR="00F42E98" w:rsidRPr="00264FD9" w:rsidRDefault="00F42E98" w:rsidP="00F42E98">
            <w:pPr>
              <w:ind w:left="0" w:hanging="2"/>
              <w:rPr>
                <w:b/>
                <w:sz w:val="24"/>
                <w:szCs w:val="24"/>
              </w:rPr>
            </w:pPr>
            <w:r w:rsidRPr="00264FD9">
              <w:rPr>
                <w:b/>
                <w:sz w:val="24"/>
                <w:szCs w:val="24"/>
              </w:rPr>
              <w:t>Unité 4 – Mélisa adore le vélo</w:t>
            </w:r>
          </w:p>
          <w:p w14:paraId="5561C9F0" w14:textId="77777777" w:rsidR="00F42E98" w:rsidRPr="005B28A6" w:rsidRDefault="00F42E98" w:rsidP="00F42E98">
            <w:pPr>
              <w:ind w:left="0" w:hanging="2"/>
              <w:rPr>
                <w:sz w:val="24"/>
                <w:szCs w:val="24"/>
              </w:rPr>
            </w:pPr>
            <w:r w:rsidRPr="005B28A6">
              <w:rPr>
                <w:sz w:val="24"/>
                <w:szCs w:val="24"/>
              </w:rPr>
              <w:t>Les parties du corps</w:t>
            </w:r>
          </w:p>
          <w:p w14:paraId="238CD475" w14:textId="77777777" w:rsidR="00F42E98" w:rsidRPr="005B28A6" w:rsidRDefault="00F42E98" w:rsidP="00F42E98">
            <w:pPr>
              <w:autoSpaceDE w:val="0"/>
              <w:autoSpaceDN w:val="0"/>
              <w:adjustRightInd w:val="0"/>
              <w:ind w:left="0" w:hanging="2"/>
              <w:rPr>
                <w:color w:val="000000"/>
                <w:sz w:val="24"/>
                <w:szCs w:val="24"/>
              </w:rPr>
            </w:pPr>
            <w:r w:rsidRPr="005B28A6">
              <w:rPr>
                <w:color w:val="000000"/>
                <w:sz w:val="24"/>
                <w:szCs w:val="24"/>
              </w:rPr>
              <w:t>Les prépositions de lieu.</w:t>
            </w:r>
            <w:r w:rsidRPr="005B28A6">
              <w:rPr>
                <w:color w:val="FF4D00"/>
                <w:sz w:val="24"/>
                <w:szCs w:val="24"/>
              </w:rPr>
              <w:t xml:space="preserve"> </w:t>
            </w:r>
            <w:r w:rsidRPr="005B28A6">
              <w:rPr>
                <w:color w:val="000000"/>
                <w:sz w:val="24"/>
                <w:szCs w:val="24"/>
              </w:rPr>
              <w:t xml:space="preserve">L’interrogatif </w:t>
            </w:r>
            <w:r w:rsidRPr="005B28A6">
              <w:rPr>
                <w:i/>
                <w:iCs/>
                <w:color w:val="000000"/>
                <w:sz w:val="24"/>
                <w:szCs w:val="24"/>
              </w:rPr>
              <w:t>où</w:t>
            </w:r>
            <w:r w:rsidRPr="005B28A6">
              <w:rPr>
                <w:color w:val="000000"/>
                <w:sz w:val="24"/>
                <w:szCs w:val="24"/>
              </w:rPr>
              <w:t>.</w:t>
            </w:r>
          </w:p>
          <w:p w14:paraId="6CBF3EEE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 w:rsidRPr="005B28A6">
              <w:rPr>
                <w:sz w:val="24"/>
                <w:szCs w:val="24"/>
              </w:rPr>
              <w:t>Phonétique: eu</w:t>
            </w:r>
          </w:p>
          <w:p w14:paraId="7FDE13AA" w14:textId="77777777" w:rsidR="00F42E98" w:rsidRPr="00626663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4D7C" w14:textId="77777777" w:rsidR="00F42E98" w:rsidRDefault="00F42E98" w:rsidP="00DC7024">
            <w:pPr>
              <w:numPr>
                <w:ilvl w:val="0"/>
                <w:numId w:val="224"/>
              </w:numPr>
              <w:tabs>
                <w:tab w:val="left" w:pos="470"/>
                <w:tab w:val="left" w:pos="650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vyjmenuje jednotlivé části těla, do učení zapojí vlastní tělo</w:t>
            </w:r>
          </w:p>
          <w:p w14:paraId="319A30BD" w14:textId="77777777" w:rsidR="00F42E98" w:rsidRDefault="00F42E98" w:rsidP="00DC7024">
            <w:pPr>
              <w:numPr>
                <w:ilvl w:val="0"/>
                <w:numId w:val="224"/>
              </w:numPr>
              <w:tabs>
                <w:tab w:val="left" w:pos="470"/>
                <w:tab w:val="left" w:pos="650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popíše umístění v prostoru, použije v otázce </w:t>
            </w:r>
          </w:p>
          <w:p w14:paraId="034CA053" w14:textId="77777777" w:rsidR="00F42E98" w:rsidRDefault="00F42E98" w:rsidP="00DC7024">
            <w:pPr>
              <w:numPr>
                <w:ilvl w:val="0"/>
                <w:numId w:val="224"/>
              </w:numPr>
              <w:tabs>
                <w:tab w:val="left" w:pos="470"/>
                <w:tab w:val="left" w:pos="650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zeptá se na věk</w:t>
            </w:r>
          </w:p>
          <w:p w14:paraId="2DAF4594" w14:textId="77777777" w:rsidR="00F42E98" w:rsidRDefault="00F42E98" w:rsidP="00F42E98">
            <w:pPr>
              <w:ind w:left="0" w:hanging="2"/>
              <w:rPr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 xml:space="preserve">DCJ-9-2-02 </w:t>
            </w:r>
            <w:r>
              <w:rPr>
                <w:color w:val="0070C0"/>
                <w:sz w:val="22"/>
                <w:szCs w:val="22"/>
              </w:rPr>
              <w:t xml:space="preserve">Žák sdělí jednoduchým způsobem základní informace týkající se jeho samotného, rodiny, školy, volného času a dalších osvojovaných témat  </w:t>
            </w:r>
          </w:p>
          <w:p w14:paraId="380D05CD" w14:textId="77777777" w:rsidR="00F42E98" w:rsidRDefault="00F42E98" w:rsidP="00F42E98">
            <w:pPr>
              <w:ind w:left="0" w:hanging="2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 xml:space="preserve">DCJ-9-1-03 </w:t>
            </w:r>
            <w:r>
              <w:rPr>
                <w:color w:val="0070C0"/>
                <w:sz w:val="22"/>
                <w:szCs w:val="22"/>
              </w:rPr>
              <w:t xml:space="preserve">Žák rozumí základním informacím v krátkých poslechových textech týkajících se každodenních témat </w:t>
            </w:r>
          </w:p>
          <w:p w14:paraId="66A45B71" w14:textId="77777777" w:rsidR="00F42E98" w:rsidRDefault="00F42E98" w:rsidP="00F42E98">
            <w:pPr>
              <w:ind w:left="0" w:hanging="2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</w:p>
          <w:p w14:paraId="4A54F350" w14:textId="77777777" w:rsidR="00F42E98" w:rsidRPr="00264FD9" w:rsidRDefault="00F42E98" w:rsidP="00F42E98">
            <w:pPr>
              <w:tabs>
                <w:tab w:val="left" w:pos="470"/>
                <w:tab w:val="left" w:pos="650"/>
              </w:tabs>
              <w:ind w:left="0" w:hanging="2"/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282B" w14:textId="77777777" w:rsidR="00F42E98" w:rsidRPr="00934E54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HV – nácvik písně </w:t>
            </w:r>
            <w:r>
              <w:rPr>
                <w:i/>
                <w:sz w:val="24"/>
                <w:szCs w:val="24"/>
              </w:rPr>
              <w:t>Jean petit qui danse..</w:t>
            </w:r>
            <w:r w:rsidRPr="00445629">
              <w:rPr>
                <w:i/>
                <w:sz w:val="24"/>
                <w:szCs w:val="24"/>
              </w:rPr>
              <w:t>…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9CC6E0" w14:textId="77777777" w:rsidR="00F42E98" w:rsidRPr="00934E54" w:rsidRDefault="00F42E98" w:rsidP="00F42E98">
            <w:pPr>
              <w:ind w:left="0" w:hanging="2"/>
              <w:rPr>
                <w:sz w:val="24"/>
                <w:szCs w:val="24"/>
              </w:rPr>
            </w:pPr>
          </w:p>
        </w:tc>
      </w:tr>
      <w:tr w:rsidR="00F42E98" w:rsidRPr="00273789" w14:paraId="02D9DB40" w14:textId="77777777" w:rsidTr="00F42E98">
        <w:trPr>
          <w:trHeight w:val="277"/>
        </w:trPr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934E4" w14:textId="77777777" w:rsidR="00F42E98" w:rsidRPr="00273789" w:rsidRDefault="00F42E98" w:rsidP="00F42E98">
            <w:pPr>
              <w:ind w:left="0" w:hanging="2"/>
              <w:rPr>
                <w:sz w:val="24"/>
                <w:szCs w:val="24"/>
              </w:rPr>
            </w:pPr>
          </w:p>
          <w:p w14:paraId="1F9EEAD8" w14:textId="77777777" w:rsidR="00F42E98" w:rsidRPr="00273789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  <w:p w14:paraId="2EA4160B" w14:textId="77777777" w:rsidR="00F42E98" w:rsidRPr="00273789" w:rsidRDefault="00F42E98" w:rsidP="00F42E98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78F6" w14:textId="77777777" w:rsidR="00F42E98" w:rsidRPr="00264FD9" w:rsidRDefault="00F42E98" w:rsidP="00F42E98">
            <w:pPr>
              <w:ind w:left="0" w:hanging="2"/>
              <w:rPr>
                <w:b/>
                <w:sz w:val="24"/>
                <w:szCs w:val="24"/>
              </w:rPr>
            </w:pPr>
            <w:r w:rsidRPr="00264FD9">
              <w:rPr>
                <w:b/>
                <w:sz w:val="24"/>
                <w:szCs w:val="24"/>
              </w:rPr>
              <w:t xml:space="preserve">Unité 4 – </w:t>
            </w:r>
            <w:r w:rsidRPr="008C214E">
              <w:rPr>
                <w:b/>
                <w:sz w:val="24"/>
                <w:szCs w:val="24"/>
              </w:rPr>
              <w:t xml:space="preserve">Leçon </w:t>
            </w:r>
            <w:r>
              <w:rPr>
                <w:b/>
                <w:sz w:val="24"/>
                <w:szCs w:val="24"/>
              </w:rPr>
              <w:t>1, 2</w:t>
            </w:r>
          </w:p>
          <w:p w14:paraId="42A374D2" w14:textId="77777777" w:rsidR="00F42E98" w:rsidRPr="009A5247" w:rsidRDefault="00F42E98" w:rsidP="00F42E98">
            <w:pPr>
              <w:ind w:left="0" w:hanging="2"/>
              <w:rPr>
                <w:sz w:val="24"/>
                <w:szCs w:val="24"/>
              </w:rPr>
            </w:pPr>
            <w:r w:rsidRPr="009A5247">
              <w:rPr>
                <w:sz w:val="24"/>
                <w:szCs w:val="24"/>
              </w:rPr>
              <w:t xml:space="preserve">La famille. </w:t>
            </w:r>
          </w:p>
          <w:p w14:paraId="13C57502" w14:textId="77777777" w:rsidR="00F42E98" w:rsidRPr="009A5247" w:rsidRDefault="00F42E98" w:rsidP="00F42E98">
            <w:pPr>
              <w:ind w:left="0" w:hanging="2"/>
              <w:rPr>
                <w:sz w:val="24"/>
                <w:szCs w:val="24"/>
              </w:rPr>
            </w:pPr>
            <w:r w:rsidRPr="009A5247">
              <w:rPr>
                <w:sz w:val="24"/>
                <w:szCs w:val="24"/>
              </w:rPr>
              <w:t>Membres de la famille</w:t>
            </w:r>
          </w:p>
          <w:p w14:paraId="1926839A" w14:textId="77777777" w:rsidR="00F42E98" w:rsidRPr="009A5247" w:rsidRDefault="00F42E98" w:rsidP="00F42E98">
            <w:pPr>
              <w:ind w:left="0" w:hanging="2"/>
              <w:rPr>
                <w:sz w:val="24"/>
                <w:szCs w:val="24"/>
              </w:rPr>
            </w:pPr>
            <w:r w:rsidRPr="009A5247">
              <w:rPr>
                <w:sz w:val="24"/>
                <w:szCs w:val="24"/>
              </w:rPr>
              <w:t>Les adjectifs possessifs</w:t>
            </w:r>
          </w:p>
          <w:p w14:paraId="7593756C" w14:textId="77777777" w:rsidR="00F42E98" w:rsidRPr="009A5247" w:rsidRDefault="00F42E98" w:rsidP="00F42E98">
            <w:pPr>
              <w:autoSpaceDE w:val="0"/>
              <w:autoSpaceDN w:val="0"/>
              <w:adjustRightInd w:val="0"/>
              <w:ind w:left="0" w:hanging="2"/>
              <w:rPr>
                <w:color w:val="000000"/>
                <w:sz w:val="24"/>
                <w:szCs w:val="24"/>
              </w:rPr>
            </w:pPr>
            <w:r w:rsidRPr="009A5247">
              <w:rPr>
                <w:color w:val="000000"/>
                <w:sz w:val="24"/>
                <w:szCs w:val="24"/>
              </w:rPr>
              <w:t xml:space="preserve">Le verbe </w:t>
            </w:r>
            <w:r w:rsidRPr="009A5247">
              <w:rPr>
                <w:i/>
                <w:iCs/>
                <w:color w:val="000000"/>
                <w:sz w:val="24"/>
                <w:szCs w:val="24"/>
              </w:rPr>
              <w:t>avoir</w:t>
            </w:r>
            <w:r w:rsidRPr="009A5247">
              <w:rPr>
                <w:color w:val="000000"/>
                <w:sz w:val="24"/>
                <w:szCs w:val="24"/>
              </w:rPr>
              <w:t>.</w:t>
            </w:r>
          </w:p>
          <w:p w14:paraId="350C9F34" w14:textId="77777777" w:rsidR="00F42E98" w:rsidRPr="009A5247" w:rsidRDefault="00F42E98" w:rsidP="00F42E98">
            <w:pPr>
              <w:ind w:left="0" w:hanging="2"/>
              <w:rPr>
                <w:color w:val="000000"/>
                <w:sz w:val="24"/>
                <w:szCs w:val="24"/>
              </w:rPr>
            </w:pPr>
            <w:r w:rsidRPr="009A5247">
              <w:rPr>
                <w:color w:val="000000"/>
                <w:sz w:val="24"/>
                <w:szCs w:val="24"/>
              </w:rPr>
              <w:t>L’impératif affirmatif</w:t>
            </w:r>
          </w:p>
          <w:p w14:paraId="4044682E" w14:textId="77777777" w:rsidR="00F42E98" w:rsidRPr="009A5247" w:rsidRDefault="00F42E98" w:rsidP="00F42E98">
            <w:pPr>
              <w:autoSpaceDE w:val="0"/>
              <w:autoSpaceDN w:val="0"/>
              <w:adjustRightInd w:val="0"/>
              <w:ind w:left="0" w:hanging="2"/>
              <w:rPr>
                <w:sz w:val="24"/>
                <w:szCs w:val="24"/>
              </w:rPr>
            </w:pPr>
            <w:r w:rsidRPr="009A5247">
              <w:rPr>
                <w:sz w:val="24"/>
                <w:szCs w:val="24"/>
              </w:rPr>
              <w:t>Les médias et les nouvelles</w:t>
            </w:r>
          </w:p>
          <w:p w14:paraId="1B5D81D5" w14:textId="77777777" w:rsidR="00F42E98" w:rsidRPr="009A5247" w:rsidRDefault="00F42E98" w:rsidP="00F42E98">
            <w:pPr>
              <w:ind w:left="0" w:hanging="2"/>
              <w:rPr>
                <w:sz w:val="24"/>
                <w:szCs w:val="24"/>
              </w:rPr>
            </w:pPr>
            <w:r w:rsidRPr="009A5247">
              <w:rPr>
                <w:sz w:val="24"/>
                <w:szCs w:val="24"/>
              </w:rPr>
              <w:t>Technologies- bonnes habitudes devant ordinateur</w:t>
            </w:r>
          </w:p>
          <w:p w14:paraId="6D4A890A" w14:textId="77777777" w:rsidR="00F42E98" w:rsidRPr="009A5247" w:rsidRDefault="00F42E98" w:rsidP="00F42E98">
            <w:pPr>
              <w:ind w:left="0" w:hanging="2"/>
              <w:rPr>
                <w:sz w:val="24"/>
                <w:szCs w:val="24"/>
              </w:rPr>
            </w:pPr>
            <w:r w:rsidRPr="009A5247">
              <w:rPr>
                <w:sz w:val="24"/>
                <w:szCs w:val="24"/>
              </w:rPr>
              <w:t>Phonétique: s</w:t>
            </w:r>
          </w:p>
          <w:p w14:paraId="5F783B78" w14:textId="77777777" w:rsidR="00F42E98" w:rsidRPr="00264FD9" w:rsidRDefault="00F42E98" w:rsidP="00F42E98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47BB" w14:textId="77777777" w:rsidR="00F42E98" w:rsidRDefault="00F42E98" w:rsidP="00DC7024">
            <w:pPr>
              <w:numPr>
                <w:ilvl w:val="0"/>
                <w:numId w:val="224"/>
              </w:numPr>
              <w:tabs>
                <w:tab w:val="left" w:pos="650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popíše umístění osob a věcí v prostoru</w:t>
            </w:r>
          </w:p>
          <w:p w14:paraId="4762A24E" w14:textId="77777777" w:rsidR="00F42E98" w:rsidRDefault="00F42E98" w:rsidP="00DC7024">
            <w:pPr>
              <w:numPr>
                <w:ilvl w:val="0"/>
                <w:numId w:val="224"/>
              </w:numPr>
              <w:tabs>
                <w:tab w:val="left" w:pos="650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popíše činnosti</w:t>
            </w:r>
          </w:p>
          <w:p w14:paraId="2DF96E37" w14:textId="77777777" w:rsidR="00F42E98" w:rsidRDefault="00F42E98" w:rsidP="00DC7024">
            <w:pPr>
              <w:numPr>
                <w:ilvl w:val="0"/>
                <w:numId w:val="224"/>
              </w:numPr>
              <w:tabs>
                <w:tab w:val="left" w:pos="650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mluví o své rodině, používá přivlastňovací zájmena</w:t>
            </w:r>
          </w:p>
          <w:p w14:paraId="550612B0" w14:textId="77777777" w:rsidR="00F42E98" w:rsidRDefault="00F42E98" w:rsidP="00DC7024">
            <w:pPr>
              <w:numPr>
                <w:ilvl w:val="0"/>
                <w:numId w:val="224"/>
              </w:numPr>
              <w:tabs>
                <w:tab w:val="left" w:pos="650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popíše jednotlivé členy rodiny (jméno, věk, popis vzhledu..)</w:t>
            </w:r>
          </w:p>
          <w:p w14:paraId="6507DA8E" w14:textId="77777777" w:rsidR="00F42E98" w:rsidRDefault="00F42E98" w:rsidP="00DC7024">
            <w:pPr>
              <w:numPr>
                <w:ilvl w:val="0"/>
                <w:numId w:val="224"/>
              </w:numPr>
              <w:tabs>
                <w:tab w:val="left" w:pos="650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udělí radu nebo doporučení, dá příkaz</w:t>
            </w:r>
          </w:p>
          <w:p w14:paraId="795853A6" w14:textId="77777777" w:rsidR="00F42E98" w:rsidRDefault="00F42E98" w:rsidP="00DC7024">
            <w:pPr>
              <w:numPr>
                <w:ilvl w:val="0"/>
                <w:numId w:val="224"/>
              </w:numPr>
              <w:tabs>
                <w:tab w:val="left" w:pos="650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dá doporučení pro správnou práci s počítačem, telefonem atd..</w:t>
            </w:r>
          </w:p>
          <w:p w14:paraId="4C8DEDE2" w14:textId="77777777" w:rsidR="00F42E98" w:rsidRDefault="00F42E98" w:rsidP="00DC7024">
            <w:pPr>
              <w:numPr>
                <w:ilvl w:val="0"/>
                <w:numId w:val="224"/>
              </w:numPr>
              <w:tabs>
                <w:tab w:val="left" w:pos="650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procvičuje svou schopnost soustředění na zrakovou i sluchovou složku jazyka</w:t>
            </w:r>
          </w:p>
          <w:p w14:paraId="7BEBC433" w14:textId="77777777" w:rsidR="00F42E98" w:rsidRDefault="00F42E98" w:rsidP="00F42E98">
            <w:pPr>
              <w:ind w:left="0" w:hanging="2"/>
              <w:rPr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 xml:space="preserve">DCJ-9-2-02 </w:t>
            </w:r>
            <w:r>
              <w:rPr>
                <w:color w:val="0070C0"/>
                <w:sz w:val="22"/>
                <w:szCs w:val="22"/>
              </w:rPr>
              <w:t xml:space="preserve">Žák sdělí jednoduchým způsobem základní informace týkající se jeho samotného, rodiny, školy, volného času a dalších osvojovaných témat  </w:t>
            </w:r>
          </w:p>
          <w:p w14:paraId="1ED2D536" w14:textId="77777777" w:rsidR="00F42E98" w:rsidRDefault="00F42E98" w:rsidP="00F42E98">
            <w:pPr>
              <w:ind w:left="0" w:hanging="2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 xml:space="preserve">DCJ-9-4-02 </w:t>
            </w:r>
            <w:r>
              <w:rPr>
                <w:color w:val="0070C0"/>
                <w:sz w:val="22"/>
                <w:szCs w:val="22"/>
              </w:rPr>
              <w:t>Žák napíše jednoduché texty týkající se jeho samotného, rodiny, školy, volného času a dalších osvojovaných témat</w:t>
            </w:r>
          </w:p>
          <w:p w14:paraId="194A35B0" w14:textId="77777777" w:rsidR="00F42E98" w:rsidRPr="00BB0CC3" w:rsidRDefault="00F42E98" w:rsidP="00F42E98">
            <w:pPr>
              <w:tabs>
                <w:tab w:val="left" w:pos="650"/>
              </w:tabs>
              <w:ind w:left="0" w:hanging="2"/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55D6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OSV – rodina, přátelství, komunikace </w:t>
            </w:r>
          </w:p>
          <w:p w14:paraId="74BBD5B8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VDO – škola</w:t>
            </w:r>
          </w:p>
          <w:p w14:paraId="6502F205" w14:textId="77777777" w:rsidR="00F42E98" w:rsidRPr="00445629" w:rsidRDefault="00F42E98" w:rsidP="00F42E98">
            <w:pPr>
              <w:ind w:left="0" w:hanging="2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le do…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0BA586" w14:textId="77777777" w:rsidR="00F42E98" w:rsidRPr="00273789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Vytvoří prezentaci –ma famille idéale /fantastique</w:t>
            </w:r>
          </w:p>
        </w:tc>
      </w:tr>
      <w:tr w:rsidR="00F42E98" w:rsidRPr="00273789" w14:paraId="1F40D6C6" w14:textId="77777777" w:rsidTr="00F42E98">
        <w:trPr>
          <w:trHeight w:val="277"/>
        </w:trPr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BCEA5B" w14:textId="77777777" w:rsidR="00F42E98" w:rsidRPr="00273789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7A989" w14:textId="77777777" w:rsidR="00F42E98" w:rsidRPr="00264FD9" w:rsidRDefault="00F42E98" w:rsidP="00F42E98">
            <w:pPr>
              <w:ind w:left="0" w:hanging="2"/>
              <w:rPr>
                <w:b/>
                <w:sz w:val="24"/>
                <w:szCs w:val="24"/>
              </w:rPr>
            </w:pPr>
            <w:r w:rsidRPr="00264FD9">
              <w:rPr>
                <w:b/>
                <w:sz w:val="24"/>
                <w:szCs w:val="24"/>
              </w:rPr>
              <w:t xml:space="preserve">Unité 4 – </w:t>
            </w:r>
            <w:r w:rsidRPr="008C214E">
              <w:rPr>
                <w:b/>
                <w:sz w:val="24"/>
                <w:szCs w:val="24"/>
              </w:rPr>
              <w:t xml:space="preserve">Leçon </w:t>
            </w:r>
            <w:r>
              <w:rPr>
                <w:b/>
                <w:sz w:val="24"/>
                <w:szCs w:val="24"/>
              </w:rPr>
              <w:t>3, Taches finales</w:t>
            </w:r>
          </w:p>
          <w:p w14:paraId="55AFBCB8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 w:rsidRPr="002B46E3">
              <w:rPr>
                <w:sz w:val="24"/>
                <w:szCs w:val="24"/>
              </w:rPr>
              <w:t>Petite histoire de noms de famille</w:t>
            </w:r>
          </w:p>
          <w:p w14:paraId="51E7B16A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 le Delf A1</w:t>
            </w:r>
          </w:p>
          <w:p w14:paraId="408E0FCA" w14:textId="77777777" w:rsidR="00F42E98" w:rsidRDefault="00F42E98" w:rsidP="00F42E98">
            <w:pPr>
              <w:ind w:left="0" w:hanging="2"/>
              <w:rPr>
                <w:b/>
                <w:sz w:val="24"/>
                <w:szCs w:val="24"/>
              </w:rPr>
            </w:pPr>
          </w:p>
          <w:p w14:paraId="2500A1E2" w14:textId="77777777" w:rsidR="00F42E98" w:rsidRDefault="00F42E98" w:rsidP="00F42E98">
            <w:pPr>
              <w:ind w:left="0" w:hanging="2"/>
              <w:rPr>
                <w:b/>
                <w:sz w:val="24"/>
                <w:szCs w:val="24"/>
              </w:rPr>
            </w:pPr>
            <w:r w:rsidRPr="00264FD9">
              <w:rPr>
                <w:b/>
                <w:sz w:val="24"/>
                <w:szCs w:val="24"/>
              </w:rPr>
              <w:t>Unité 4</w:t>
            </w:r>
            <w:r>
              <w:rPr>
                <w:b/>
                <w:sz w:val="24"/>
                <w:szCs w:val="24"/>
              </w:rPr>
              <w:t xml:space="preserve"> – Bilan oral et ecrit</w:t>
            </w:r>
          </w:p>
          <w:p w14:paraId="244F2B5A" w14:textId="77777777" w:rsidR="00F42E98" w:rsidRPr="002B46E3" w:rsidRDefault="00F42E98" w:rsidP="00F42E98">
            <w:pPr>
              <w:ind w:left="0" w:hanging="2"/>
              <w:rPr>
                <w:sz w:val="24"/>
                <w:szCs w:val="24"/>
              </w:rPr>
            </w:pPr>
            <w:r w:rsidRPr="0088415F">
              <w:rPr>
                <w:sz w:val="24"/>
                <w:szCs w:val="24"/>
              </w:rPr>
              <w:t>Vers le Delf</w:t>
            </w:r>
            <w:r>
              <w:rPr>
                <w:sz w:val="24"/>
                <w:szCs w:val="24"/>
              </w:rPr>
              <w:t xml:space="preserve"> A</w:t>
            </w:r>
            <w:r w:rsidRPr="0088415F">
              <w:rPr>
                <w:sz w:val="24"/>
                <w:szCs w:val="24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E3C8" w14:textId="77777777" w:rsidR="00F42E98" w:rsidRDefault="00F42E98" w:rsidP="00DC7024">
            <w:pPr>
              <w:numPr>
                <w:ilvl w:val="0"/>
                <w:numId w:val="224"/>
              </w:numPr>
              <w:tabs>
                <w:tab w:val="left" w:pos="650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mluví o někom, koho má rád </w:t>
            </w:r>
          </w:p>
          <w:p w14:paraId="63B51917" w14:textId="77777777" w:rsidR="00F42E98" w:rsidRDefault="00F42E98" w:rsidP="00DC7024">
            <w:pPr>
              <w:numPr>
                <w:ilvl w:val="0"/>
                <w:numId w:val="224"/>
              </w:numPr>
              <w:tabs>
                <w:tab w:val="left" w:pos="650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zajímá se o původ, vznik jmen (svého jména)</w:t>
            </w:r>
          </w:p>
          <w:p w14:paraId="3590725B" w14:textId="77777777" w:rsidR="00F42E98" w:rsidRDefault="00F42E98" w:rsidP="00DC7024">
            <w:pPr>
              <w:numPr>
                <w:ilvl w:val="0"/>
                <w:numId w:val="224"/>
              </w:numPr>
              <w:tabs>
                <w:tab w:val="left" w:pos="650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zkouší porozumět otázkám a vyhledávat odpovědi , v psaných dokumentech  (komiks, dopis, plakát)</w:t>
            </w:r>
          </w:p>
          <w:p w14:paraId="017FCF39" w14:textId="77777777" w:rsidR="00F42E98" w:rsidRDefault="00F42E98" w:rsidP="00DC7024">
            <w:pPr>
              <w:numPr>
                <w:ilvl w:val="0"/>
                <w:numId w:val="224"/>
              </w:numPr>
              <w:tabs>
                <w:tab w:val="left" w:pos="650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popíše obrázek, najde a popíše rozdíly</w:t>
            </w:r>
          </w:p>
          <w:p w14:paraId="1F3D8019" w14:textId="77777777" w:rsidR="00F42E98" w:rsidRDefault="00F42E98" w:rsidP="00DC7024">
            <w:pPr>
              <w:numPr>
                <w:ilvl w:val="0"/>
                <w:numId w:val="224"/>
              </w:numPr>
              <w:tabs>
                <w:tab w:val="left" w:pos="650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napíše pohlednici</w:t>
            </w:r>
          </w:p>
          <w:p w14:paraId="1567F004" w14:textId="77777777" w:rsidR="00F42E98" w:rsidRDefault="00F42E98" w:rsidP="00DC7024">
            <w:pPr>
              <w:numPr>
                <w:ilvl w:val="0"/>
                <w:numId w:val="224"/>
              </w:numPr>
              <w:tabs>
                <w:tab w:val="left" w:pos="650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rozumí  a odpoví na otázky týkající se rodiny</w:t>
            </w:r>
          </w:p>
          <w:p w14:paraId="4F6F7985" w14:textId="77777777" w:rsidR="00F42E98" w:rsidRDefault="00F42E98" w:rsidP="00DC7024">
            <w:pPr>
              <w:numPr>
                <w:ilvl w:val="0"/>
                <w:numId w:val="224"/>
              </w:numPr>
              <w:tabs>
                <w:tab w:val="left" w:pos="650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 dvojicích utvoří dialogy na zadané téma</w:t>
            </w:r>
          </w:p>
          <w:p w14:paraId="0295BE05" w14:textId="77777777" w:rsidR="00F42E98" w:rsidRDefault="00F42E98" w:rsidP="00DC7024">
            <w:pPr>
              <w:numPr>
                <w:ilvl w:val="0"/>
                <w:numId w:val="224"/>
              </w:numPr>
              <w:tabs>
                <w:tab w:val="left" w:pos="650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dá radu, jak se chovat ekologicky</w:t>
            </w:r>
          </w:p>
          <w:p w14:paraId="45A787C1" w14:textId="77777777" w:rsidR="00F42E98" w:rsidRDefault="00F42E98" w:rsidP="00F42E98">
            <w:pPr>
              <w:ind w:left="0" w:hanging="2"/>
              <w:rPr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lastRenderedPageBreak/>
              <w:t xml:space="preserve">DCJ-9-2-02 </w:t>
            </w:r>
            <w:r>
              <w:rPr>
                <w:color w:val="0070C0"/>
                <w:sz w:val="22"/>
                <w:szCs w:val="22"/>
              </w:rPr>
              <w:t xml:space="preserve">Žák sdělí jednoduchým způsobem základní informace týkající se jeho samotného, rodiny, školy, volného času a dalších osvojovaných témat  </w:t>
            </w:r>
          </w:p>
          <w:p w14:paraId="470FCAF6" w14:textId="77777777" w:rsidR="00F42E98" w:rsidRDefault="00F42E98" w:rsidP="00F42E98">
            <w:pPr>
              <w:ind w:left="0" w:hanging="2"/>
              <w:rPr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 xml:space="preserve">DCJ-9-4-02 </w:t>
            </w:r>
            <w:r>
              <w:rPr>
                <w:color w:val="0070C0"/>
                <w:sz w:val="22"/>
                <w:szCs w:val="22"/>
              </w:rPr>
              <w:t>Žák napíše jednoduché texty týkající se jeho samotného, rodiny, školy, volného času a dalších osvojovaných témat</w:t>
            </w:r>
          </w:p>
          <w:p w14:paraId="43EA13A9" w14:textId="77777777" w:rsidR="00F42E98" w:rsidRDefault="00F42E98" w:rsidP="00F42E98">
            <w:pPr>
              <w:ind w:left="0" w:hanging="2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 xml:space="preserve">DCJ-9-1-03 </w:t>
            </w:r>
            <w:r>
              <w:rPr>
                <w:color w:val="0070C0"/>
                <w:sz w:val="22"/>
                <w:szCs w:val="22"/>
              </w:rPr>
              <w:t xml:space="preserve">Žák rozumí základním informacím v krátkých poslechových textech týkajících se každodenních témat </w:t>
            </w:r>
          </w:p>
          <w:p w14:paraId="06012180" w14:textId="77777777" w:rsidR="00F42E98" w:rsidRDefault="00F42E98" w:rsidP="00F42E98">
            <w:pPr>
              <w:ind w:left="0" w:hanging="2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</w:p>
          <w:p w14:paraId="746EDC93" w14:textId="77777777" w:rsidR="00F42E98" w:rsidRDefault="00F42E98" w:rsidP="00F42E98">
            <w:pPr>
              <w:tabs>
                <w:tab w:val="left" w:pos="650"/>
              </w:tabs>
              <w:ind w:left="0" w:hanging="2"/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0F2A1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38F4D1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Une mini – pub</w:t>
            </w:r>
          </w:p>
          <w:p w14:paraId="51149FBC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-vytvoří ve skupině jednoduchou reklamu/spot a prezentuje ostatním</w:t>
            </w:r>
          </w:p>
        </w:tc>
      </w:tr>
    </w:tbl>
    <w:p w14:paraId="157C3DDA" w14:textId="77777777" w:rsidR="00F42E98" w:rsidRDefault="00F42E98" w:rsidP="00F42E98">
      <w:pPr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5A5D9874" w14:textId="77777777" w:rsidR="00F42E98" w:rsidRDefault="00F42E98" w:rsidP="00F42E98">
      <w:pPr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53AE8630" w14:textId="77777777" w:rsidR="00F42E98" w:rsidRDefault="00F42E98" w:rsidP="00F42E98">
      <w:pPr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695EB66D" w14:textId="77777777" w:rsidR="00F42E98" w:rsidRDefault="00F42E98" w:rsidP="00F42E98">
      <w:pPr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71896F60" w14:textId="77777777" w:rsidR="00F42E98" w:rsidRDefault="00F42E98" w:rsidP="00F42E98">
      <w:pPr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4082B8C6" w14:textId="77777777" w:rsidR="00F42E98" w:rsidRDefault="00F42E98" w:rsidP="00F42E98">
      <w:pPr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71F76A5B" w14:textId="77777777" w:rsidR="00F42E98" w:rsidRDefault="00F42E98" w:rsidP="00F42E98">
      <w:pPr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3BB80A83" w14:textId="77777777" w:rsidR="00F42E98" w:rsidRDefault="00F42E98" w:rsidP="00F42E98">
      <w:pPr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1E781B55" w14:textId="77777777" w:rsidR="00F42E98" w:rsidRDefault="00F42E98" w:rsidP="00F42E98">
      <w:pPr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0BD5A42" w14:textId="77777777" w:rsidR="00F42E98" w:rsidRDefault="00F42E98" w:rsidP="00F42E98">
      <w:pPr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7B3C494D" w14:textId="77777777" w:rsidR="00F42E98" w:rsidRDefault="00F42E98" w:rsidP="00F42E98">
      <w:pPr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52D4F912" w14:textId="77777777" w:rsidR="00F42E98" w:rsidRDefault="00F42E98" w:rsidP="00F42E98">
      <w:pPr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4F6414B5" w14:textId="77777777" w:rsidR="00F42E98" w:rsidRDefault="00F42E98" w:rsidP="00F42E98">
      <w:pPr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4D7B568B" w14:textId="77777777" w:rsidR="00F42E98" w:rsidRDefault="00F42E98" w:rsidP="00F42E98">
      <w:pPr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FB3F6D4" w14:textId="77777777" w:rsidR="00F42E98" w:rsidRDefault="00F42E98" w:rsidP="00F42E98">
      <w:pPr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0610DED0" w14:textId="77777777" w:rsidR="00F42E98" w:rsidRDefault="00F42E98" w:rsidP="00F42E98">
      <w:pPr>
        <w:ind w:left="2" w:hanging="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>Jazyk a jazyková komunikace    Vzdělávací obor</w:t>
      </w:r>
      <w:r>
        <w:rPr>
          <w:rFonts w:ascii="Arial" w:eastAsia="Arial" w:hAnsi="Arial" w:cs="Arial"/>
          <w:b/>
          <w:color w:val="000000"/>
          <w:u w:val="single"/>
        </w:rPr>
        <w:t>:  FRANCOUZSKÝ JAZYK</w:t>
      </w:r>
      <w:r>
        <w:rPr>
          <w:rFonts w:ascii="Arial" w:eastAsia="Arial" w:hAnsi="Arial" w:cs="Arial"/>
          <w:color w:val="000000"/>
        </w:rPr>
        <w:t xml:space="preserve">   (druhý cizí jazyk)  ročník  9.</w:t>
      </w:r>
    </w:p>
    <w:p w14:paraId="50408317" w14:textId="77777777" w:rsidR="00F42E98" w:rsidRPr="009A5247" w:rsidRDefault="00F42E98" w:rsidP="00F42E98">
      <w:pPr>
        <w:ind w:left="0" w:hanging="2"/>
        <w:rPr>
          <w:rFonts w:ascii="Arial" w:hAnsi="Arial" w:cs="Arial"/>
          <w:b/>
          <w:sz w:val="24"/>
          <w:szCs w:val="24"/>
        </w:rPr>
      </w:pPr>
      <w:r>
        <w:rPr>
          <w:rFonts w:ascii="Arial" w:hAnsi="Arial"/>
        </w:rPr>
        <w:t xml:space="preserve">S využitím: </w:t>
      </w:r>
      <w:r w:rsidRPr="009A5247">
        <w:rPr>
          <w:rFonts w:ascii="Arial" w:hAnsi="Arial" w:cs="Arial"/>
          <w:b/>
          <w:sz w:val="24"/>
          <w:szCs w:val="24"/>
        </w:rPr>
        <w:t>Učebnice Décibel – Méthode de francais A1, Didier</w:t>
      </w:r>
    </w:p>
    <w:p w14:paraId="55F1E5AB" w14:textId="77777777" w:rsidR="00F42E98" w:rsidRDefault="00F42E98" w:rsidP="00F42E98">
      <w:pPr>
        <w:ind w:left="0" w:hanging="2"/>
        <w:rPr>
          <w:color w:val="000000"/>
        </w:rPr>
      </w:pPr>
    </w:p>
    <w:p w14:paraId="3C04A292" w14:textId="77777777" w:rsidR="00F42E98" w:rsidRDefault="00F42E98" w:rsidP="00F42E98">
      <w:pPr>
        <w:ind w:left="0" w:hanging="2"/>
        <w:rPr>
          <w:sz w:val="24"/>
          <w:szCs w:val="24"/>
        </w:rPr>
      </w:pPr>
    </w:p>
    <w:tbl>
      <w:tblPr>
        <w:tblW w:w="15015" w:type="dxa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"/>
        <w:gridCol w:w="3715"/>
        <w:gridCol w:w="5040"/>
        <w:gridCol w:w="3120"/>
        <w:gridCol w:w="2160"/>
      </w:tblGrid>
      <w:tr w:rsidR="00F42E98" w14:paraId="53E988F8" w14:textId="77777777" w:rsidTr="00F42E98">
        <w:trPr>
          <w:trHeight w:val="904"/>
        </w:trPr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DD7F87" w14:textId="77777777" w:rsidR="00F42E98" w:rsidRDefault="00F42E98" w:rsidP="00F42E98">
            <w:pPr>
              <w:ind w:left="0" w:hanging="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Kapitola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721246" w14:textId="77777777" w:rsidR="00F42E98" w:rsidRDefault="00F42E98" w:rsidP="00F42E98">
            <w:pPr>
              <w:ind w:left="0" w:hanging="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Téma (Učivo)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33ABB2" w14:textId="77777777" w:rsidR="00F42E98" w:rsidRDefault="00F42E98" w:rsidP="00F42E98">
            <w:pPr>
              <w:ind w:left="0" w:hanging="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Znalosti a dovednosti (výstup)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4EA236" w14:textId="77777777" w:rsidR="00F42E98" w:rsidRDefault="00F42E98" w:rsidP="00F42E98">
            <w:pPr>
              <w:ind w:left="0" w:hanging="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B19D39" w14:textId="77777777" w:rsidR="00F42E98" w:rsidRDefault="00F42E98" w:rsidP="00F42E98">
            <w:pPr>
              <w:ind w:left="0" w:hanging="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Poznámky</w:t>
            </w:r>
          </w:p>
        </w:tc>
      </w:tr>
      <w:tr w:rsidR="00F42E98" w14:paraId="4F7B8222" w14:textId="77777777" w:rsidTr="00F42E98">
        <w:trPr>
          <w:trHeight w:val="904"/>
        </w:trPr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387633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  <w:p w14:paraId="2E1B4FC8" w14:textId="77777777" w:rsidR="00F42E98" w:rsidRDefault="00F42E98" w:rsidP="00F42E98">
            <w:pPr>
              <w:ind w:left="0" w:hanging="2"/>
              <w:rPr>
                <w:rFonts w:ascii="Arial" w:hAnsi="Arial"/>
                <w:b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D0698B" w14:textId="77777777" w:rsidR="00F42E98" w:rsidRDefault="00F42E98" w:rsidP="00F42E98">
            <w:pPr>
              <w:autoSpaceDE w:val="0"/>
              <w:autoSpaceDN w:val="0"/>
              <w:adjustRightInd w:val="0"/>
              <w:ind w:left="0" w:hanging="2"/>
              <w:rPr>
                <w:rFonts w:ascii="HelveticaNeueLTStd-LtCn" w:hAnsi="HelveticaNeueLTStd-LtCn" w:cs="HelveticaNeueLTStd-LtCn"/>
                <w:color w:val="000000"/>
                <w:sz w:val="21"/>
                <w:szCs w:val="21"/>
              </w:rPr>
            </w:pPr>
            <w:r w:rsidRPr="00264FD9">
              <w:rPr>
                <w:b/>
                <w:sz w:val="24"/>
                <w:szCs w:val="24"/>
              </w:rPr>
              <w:t xml:space="preserve">Unité </w:t>
            </w:r>
            <w:r>
              <w:rPr>
                <w:b/>
                <w:sz w:val="24"/>
                <w:szCs w:val="24"/>
              </w:rPr>
              <w:t>5 –Looks de vacances</w:t>
            </w:r>
          </w:p>
          <w:p w14:paraId="1E6DFB0D" w14:textId="77777777" w:rsidR="00F42E98" w:rsidRDefault="00F42E98" w:rsidP="00F42E98">
            <w:pPr>
              <w:autoSpaceDE w:val="0"/>
              <w:autoSpaceDN w:val="0"/>
              <w:adjustRightInd w:val="0"/>
              <w:ind w:left="0" w:hanging="2"/>
              <w:rPr>
                <w:rFonts w:ascii="HelveticaNeueLTStd-LtCn" w:hAnsi="HelveticaNeueLTStd-LtCn" w:cs="HelveticaNeueLTStd-LtCn"/>
                <w:color w:val="000000"/>
                <w:sz w:val="21"/>
                <w:szCs w:val="21"/>
              </w:rPr>
            </w:pPr>
            <w:r>
              <w:rPr>
                <w:rFonts w:ascii="HelveticaNeueLTStd-LtCn" w:hAnsi="HelveticaNeueLTStd-LtCn" w:cs="HelveticaNeueLTStd-LtCn"/>
                <w:color w:val="000000"/>
                <w:sz w:val="21"/>
                <w:szCs w:val="21"/>
              </w:rPr>
              <w:t>Les vêtements.</w:t>
            </w:r>
          </w:p>
          <w:p w14:paraId="7C44D75E" w14:textId="77777777" w:rsidR="00F42E98" w:rsidRDefault="00F42E98" w:rsidP="00F42E98">
            <w:pPr>
              <w:autoSpaceDE w:val="0"/>
              <w:autoSpaceDN w:val="0"/>
              <w:adjustRightInd w:val="0"/>
              <w:ind w:left="0" w:hanging="2"/>
              <w:rPr>
                <w:rFonts w:ascii="HelveticaNeueLTStd-LtCn" w:hAnsi="HelveticaNeueLTStd-LtCn" w:cs="HelveticaNeueLTStd-LtCn"/>
                <w:color w:val="000000"/>
                <w:sz w:val="21"/>
                <w:szCs w:val="21"/>
              </w:rPr>
            </w:pPr>
            <w:r w:rsidRPr="008C214E">
              <w:rPr>
                <w:b/>
                <w:sz w:val="24"/>
                <w:szCs w:val="24"/>
              </w:rPr>
              <w:t xml:space="preserve">Leçon </w:t>
            </w:r>
            <w:r>
              <w:rPr>
                <w:b/>
                <w:sz w:val="24"/>
                <w:szCs w:val="24"/>
              </w:rPr>
              <w:t>1</w:t>
            </w:r>
          </w:p>
          <w:p w14:paraId="78073372" w14:textId="77777777" w:rsidR="00F42E98" w:rsidRDefault="00F42E98" w:rsidP="00F42E98">
            <w:pPr>
              <w:autoSpaceDE w:val="0"/>
              <w:autoSpaceDN w:val="0"/>
              <w:adjustRightInd w:val="0"/>
              <w:ind w:left="0" w:hanging="2"/>
              <w:rPr>
                <w:rFonts w:ascii="HelveticaNeueLTStd-LtCn" w:hAnsi="HelveticaNeueLTStd-LtCn" w:cs="HelveticaNeueLTStd-LtCn"/>
                <w:color w:val="FF4D00"/>
                <w:sz w:val="21"/>
                <w:szCs w:val="21"/>
              </w:rPr>
            </w:pPr>
            <w:r>
              <w:rPr>
                <w:rFonts w:ascii="HelveticaNeueLTStd-LtCn" w:hAnsi="HelveticaNeueLTStd-LtCn" w:cs="HelveticaNeueLTStd-LtCn"/>
                <w:sz w:val="21"/>
                <w:szCs w:val="21"/>
              </w:rPr>
              <w:t>Les adjectifs démonstratifs</w:t>
            </w:r>
          </w:p>
          <w:p w14:paraId="474D97D2" w14:textId="77777777" w:rsidR="00F42E98" w:rsidRDefault="00F42E98" w:rsidP="00F42E98">
            <w:pPr>
              <w:autoSpaceDE w:val="0"/>
              <w:autoSpaceDN w:val="0"/>
              <w:adjustRightInd w:val="0"/>
              <w:ind w:left="0" w:hanging="2"/>
              <w:rPr>
                <w:rFonts w:ascii="HelveticaNeueLTStd-LtCn" w:hAnsi="HelveticaNeueLTStd-LtCn" w:cs="HelveticaNeueLTStd-LtCn"/>
                <w:color w:val="000000"/>
                <w:sz w:val="21"/>
                <w:szCs w:val="21"/>
              </w:rPr>
            </w:pPr>
            <w:r>
              <w:rPr>
                <w:rFonts w:ascii="HelveticaNeueLTStd-LtCn" w:hAnsi="HelveticaNeueLTStd-LtCn" w:cs="HelveticaNeueLTStd-LtCn"/>
                <w:color w:val="000000"/>
                <w:sz w:val="21"/>
                <w:szCs w:val="21"/>
              </w:rPr>
              <w:t>Les formules de politesse</w:t>
            </w:r>
          </w:p>
          <w:p w14:paraId="06C6336D" w14:textId="77777777" w:rsidR="00F42E98" w:rsidRDefault="00F42E98" w:rsidP="00F42E98">
            <w:pPr>
              <w:autoSpaceDE w:val="0"/>
              <w:autoSpaceDN w:val="0"/>
              <w:adjustRightInd w:val="0"/>
              <w:ind w:left="0" w:hanging="2"/>
              <w:rPr>
                <w:rFonts w:ascii="HelveticaNeueLTStd-LtCn" w:hAnsi="HelveticaNeueLTStd-LtCn" w:cs="HelveticaNeueLTStd-LtCn"/>
                <w:color w:val="000000"/>
                <w:sz w:val="21"/>
                <w:szCs w:val="21"/>
              </w:rPr>
            </w:pPr>
            <w:r>
              <w:rPr>
                <w:rFonts w:ascii="HelveticaNeueLTStd-LtCnO" w:hAnsi="HelveticaNeueLTStd-LtCnO" w:cs="HelveticaNeueLTStd-LtCnO"/>
                <w:i/>
                <w:iCs/>
                <w:color w:val="000000"/>
                <w:sz w:val="21"/>
                <w:szCs w:val="21"/>
              </w:rPr>
              <w:t xml:space="preserve">(tu </w:t>
            </w:r>
            <w:r>
              <w:rPr>
                <w:rFonts w:ascii="HelveticaNeueLTStd-LtCn" w:hAnsi="HelveticaNeueLTStd-LtCn" w:cs="HelveticaNeueLTStd-LtCn"/>
                <w:color w:val="000000"/>
                <w:sz w:val="21"/>
                <w:szCs w:val="21"/>
              </w:rPr>
              <w:t xml:space="preserve">ou </w:t>
            </w:r>
            <w:r>
              <w:rPr>
                <w:rFonts w:ascii="HelveticaNeueLTStd-LtCnO" w:hAnsi="HelveticaNeueLTStd-LtCnO" w:cs="HelveticaNeueLTStd-LtCnO"/>
                <w:i/>
                <w:iCs/>
                <w:color w:val="000000"/>
                <w:sz w:val="21"/>
                <w:szCs w:val="21"/>
              </w:rPr>
              <w:t>vous, je voudrais)</w:t>
            </w:r>
            <w:r>
              <w:rPr>
                <w:rFonts w:ascii="HelveticaNeueLTStd-LtCn" w:hAnsi="HelveticaNeueLTStd-LtCn" w:cs="HelveticaNeueLTStd-LtCn"/>
                <w:color w:val="000000"/>
                <w:sz w:val="21"/>
                <w:szCs w:val="21"/>
              </w:rPr>
              <w:t>.</w:t>
            </w:r>
          </w:p>
          <w:p w14:paraId="7CAF91CB" w14:textId="77777777" w:rsidR="00F42E98" w:rsidRDefault="00F42E98" w:rsidP="00F42E98">
            <w:pPr>
              <w:autoSpaceDE w:val="0"/>
              <w:autoSpaceDN w:val="0"/>
              <w:adjustRightInd w:val="0"/>
              <w:ind w:left="0" w:hanging="2"/>
              <w:rPr>
                <w:rFonts w:ascii="HelveticaNeueLTStd-LtCn" w:hAnsi="HelveticaNeueLTStd-LtCn" w:cs="HelveticaNeueLTStd-LtCn"/>
                <w:color w:val="000000"/>
                <w:sz w:val="21"/>
                <w:szCs w:val="21"/>
              </w:rPr>
            </w:pPr>
            <w:r>
              <w:rPr>
                <w:rFonts w:ascii="HelveticaNeueLTStd-LtCn" w:hAnsi="HelveticaNeueLTStd-LtCn" w:cs="HelveticaNeueLTStd-LtCn"/>
                <w:sz w:val="21"/>
                <w:szCs w:val="21"/>
              </w:rPr>
              <w:t>Phonétique: Le son [</w:t>
            </w:r>
            <w:r>
              <w:rPr>
                <w:rFonts w:ascii="TimesLTStd-Phonetic" w:hAnsi="TimesLTStd-Phonetic" w:cs="TimesLTStd-Phonetic"/>
                <w:sz w:val="21"/>
                <w:szCs w:val="21"/>
              </w:rPr>
              <w:t>v</w:t>
            </w:r>
            <w:r>
              <w:rPr>
                <w:rFonts w:ascii="HelveticaNeueLTStd-LtCn" w:hAnsi="HelveticaNeueLTStd-LtCn" w:cs="HelveticaNeueLTStd-LtCn"/>
                <w:sz w:val="21"/>
                <w:szCs w:val="21"/>
              </w:rPr>
              <w:t>].</w:t>
            </w:r>
          </w:p>
          <w:p w14:paraId="76791799" w14:textId="77777777" w:rsidR="00F42E98" w:rsidRDefault="00F42E98" w:rsidP="00F42E98">
            <w:pPr>
              <w:autoSpaceDE w:val="0"/>
              <w:autoSpaceDN w:val="0"/>
              <w:adjustRightInd w:val="0"/>
              <w:ind w:left="0" w:hanging="2"/>
              <w:rPr>
                <w:rFonts w:ascii="HelveticaNeueLTStd-LtCn" w:hAnsi="HelveticaNeueLTStd-LtCn" w:cs="HelveticaNeueLTStd-LtCn"/>
                <w:color w:val="000000"/>
                <w:sz w:val="21"/>
                <w:szCs w:val="21"/>
              </w:rPr>
            </w:pPr>
            <w:r>
              <w:rPr>
                <w:rFonts w:ascii="HelveticaNeueLTStd-LtCn" w:hAnsi="HelveticaNeueLTStd-LtCn" w:cs="HelveticaNeueLTStd-LtCn"/>
                <w:color w:val="000000"/>
                <w:sz w:val="21"/>
                <w:szCs w:val="21"/>
              </w:rPr>
              <w:t xml:space="preserve">Le verbe </w:t>
            </w:r>
            <w:r>
              <w:rPr>
                <w:rFonts w:ascii="HelveticaNeueLTStd-LtCnO" w:hAnsi="HelveticaNeueLTStd-LtCnO" w:cs="HelveticaNeueLTStd-LtCnO"/>
                <w:i/>
                <w:iCs/>
                <w:color w:val="000000"/>
                <w:sz w:val="21"/>
                <w:szCs w:val="21"/>
              </w:rPr>
              <w:t>mettre</w:t>
            </w:r>
            <w:r>
              <w:rPr>
                <w:rFonts w:ascii="HelveticaNeueLTStd-LtCn" w:hAnsi="HelveticaNeueLTStd-LtCn" w:cs="HelveticaNeueLTStd-LtCn"/>
                <w:color w:val="000000"/>
                <w:sz w:val="21"/>
                <w:szCs w:val="21"/>
              </w:rPr>
              <w:t>.</w:t>
            </w:r>
          </w:p>
          <w:p w14:paraId="1E8B365B" w14:textId="77777777" w:rsidR="00F42E98" w:rsidRDefault="00F42E98" w:rsidP="00F42E98">
            <w:pPr>
              <w:autoSpaceDE w:val="0"/>
              <w:autoSpaceDN w:val="0"/>
              <w:adjustRightInd w:val="0"/>
              <w:ind w:left="0" w:hanging="2"/>
            </w:pPr>
          </w:p>
          <w:p w14:paraId="5DB0F894" w14:textId="77777777" w:rsidR="00F42E98" w:rsidRDefault="00F42E98" w:rsidP="00F42E98">
            <w:pPr>
              <w:ind w:left="0" w:hanging="2"/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3D3675" w14:textId="77777777" w:rsidR="00F42E98" w:rsidRPr="00062D43" w:rsidRDefault="00F42E98" w:rsidP="00DC7024">
            <w:pPr>
              <w:numPr>
                <w:ilvl w:val="0"/>
                <w:numId w:val="224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Sdělí ústně i písemně</w:t>
            </w:r>
            <w:r w:rsidRPr="00062D43">
              <w:rPr>
                <w:sz w:val="24"/>
                <w:szCs w:val="24"/>
              </w:rPr>
              <w:t xml:space="preserve"> jaké oblečení si obléká pro různé příležitosti</w:t>
            </w:r>
            <w:r>
              <w:rPr>
                <w:sz w:val="24"/>
                <w:szCs w:val="24"/>
              </w:rPr>
              <w:t>, jaké rád nosí</w:t>
            </w:r>
          </w:p>
          <w:p w14:paraId="6C5F0789" w14:textId="77777777" w:rsidR="00F42E98" w:rsidRDefault="00F42E98" w:rsidP="00DC7024">
            <w:pPr>
              <w:numPr>
                <w:ilvl w:val="0"/>
                <w:numId w:val="224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komunikuje v obchodě</w:t>
            </w:r>
          </w:p>
          <w:p w14:paraId="14B0F53A" w14:textId="77777777" w:rsidR="00F42E98" w:rsidRDefault="00F42E98" w:rsidP="00DC7024">
            <w:pPr>
              <w:numPr>
                <w:ilvl w:val="0"/>
                <w:numId w:val="224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 w:rsidRPr="00062D43">
              <w:rPr>
                <w:sz w:val="24"/>
                <w:szCs w:val="24"/>
              </w:rPr>
              <w:t>Zdvořile o něco požádá</w:t>
            </w:r>
          </w:p>
          <w:p w14:paraId="63BC7F9F" w14:textId="77777777" w:rsidR="00F42E98" w:rsidRPr="00347D13" w:rsidRDefault="00F42E98" w:rsidP="00DC7024">
            <w:pPr>
              <w:numPr>
                <w:ilvl w:val="0"/>
                <w:numId w:val="224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zeptá se a určí, kolik co stojí</w:t>
            </w:r>
          </w:p>
          <w:p w14:paraId="5178D086" w14:textId="77777777" w:rsidR="00F42E98" w:rsidRDefault="00F42E98" w:rsidP="00DC7024">
            <w:pPr>
              <w:numPr>
                <w:ilvl w:val="0"/>
                <w:numId w:val="224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rozumí otázce po příčině, souvislosti, na tuto otázku odpoví</w:t>
            </w:r>
          </w:p>
          <w:p w14:paraId="22E495C0" w14:textId="77777777" w:rsidR="00F42E98" w:rsidRDefault="00F42E98" w:rsidP="00F42E98">
            <w:pPr>
              <w:ind w:left="0" w:hanging="2"/>
              <w:rPr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 xml:space="preserve">DCJ-9-2-03 </w:t>
            </w:r>
            <w:r>
              <w:rPr>
                <w:color w:val="0070C0"/>
                <w:sz w:val="22"/>
                <w:szCs w:val="22"/>
              </w:rPr>
              <w:t>Žák odpovídá na jednoduché otázky týkající se jeho samotného, rodiny, školy, volného času a dalších osvojovaných témat a podobné otázky pokládá</w:t>
            </w:r>
          </w:p>
          <w:p w14:paraId="36519DE6" w14:textId="77777777" w:rsidR="00F42E98" w:rsidRDefault="00F42E98" w:rsidP="00F42E98">
            <w:pPr>
              <w:ind w:left="0" w:hanging="2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 xml:space="preserve">DCJ-9-4-03 </w:t>
            </w:r>
            <w:r>
              <w:rPr>
                <w:color w:val="0070C0"/>
                <w:sz w:val="22"/>
                <w:szCs w:val="22"/>
              </w:rPr>
              <w:t xml:space="preserve">Žák stručně reaguje na jednoduché písemné sdělení </w:t>
            </w:r>
          </w:p>
          <w:p w14:paraId="74234E67" w14:textId="77777777" w:rsidR="00F42E98" w:rsidRPr="00062D43" w:rsidRDefault="00F42E98" w:rsidP="00F42E98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83BB0F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VDO – obchod</w:t>
            </w:r>
          </w:p>
          <w:p w14:paraId="1DABE8D2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 – etiketa oblékání</w:t>
            </w:r>
          </w:p>
          <w:p w14:paraId="670F86DF" w14:textId="77777777" w:rsidR="00F42E98" w:rsidRDefault="00F42E98" w:rsidP="00F42E98">
            <w:pPr>
              <w:ind w:left="0" w:hanging="2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B5F6E5" w14:textId="77777777" w:rsidR="00F42E98" w:rsidRPr="00290790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Quand on va au… on mets - prezentace</w:t>
            </w:r>
          </w:p>
          <w:p w14:paraId="34CD9FE2" w14:textId="77777777" w:rsidR="00F42E98" w:rsidRPr="00903026" w:rsidRDefault="00F42E98" w:rsidP="00F42E98">
            <w:pPr>
              <w:ind w:left="0" w:hanging="2"/>
            </w:pPr>
          </w:p>
        </w:tc>
      </w:tr>
      <w:tr w:rsidR="00F42E98" w14:paraId="5E2FC19B" w14:textId="77777777" w:rsidTr="00F42E98">
        <w:trPr>
          <w:trHeight w:val="904"/>
        </w:trPr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C34CF" w14:textId="77777777" w:rsidR="00F42E98" w:rsidRPr="00273789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C2B69A" w14:textId="77777777" w:rsidR="00F42E98" w:rsidRDefault="00F42E98" w:rsidP="00F42E98">
            <w:pPr>
              <w:autoSpaceDE w:val="0"/>
              <w:autoSpaceDN w:val="0"/>
              <w:adjustRightInd w:val="0"/>
              <w:ind w:left="0" w:hanging="2"/>
              <w:rPr>
                <w:rFonts w:ascii="HelveticaNeueLTStd-LtCn" w:hAnsi="HelveticaNeueLTStd-LtCn" w:cs="HelveticaNeueLTStd-LtCn"/>
                <w:color w:val="000000"/>
                <w:sz w:val="21"/>
                <w:szCs w:val="21"/>
              </w:rPr>
            </w:pPr>
            <w:r w:rsidRPr="00264FD9">
              <w:rPr>
                <w:b/>
                <w:sz w:val="24"/>
                <w:szCs w:val="24"/>
              </w:rPr>
              <w:t xml:space="preserve">Unité </w:t>
            </w:r>
            <w:r>
              <w:rPr>
                <w:b/>
                <w:sz w:val="24"/>
                <w:szCs w:val="24"/>
              </w:rPr>
              <w:t xml:space="preserve">5 -  </w:t>
            </w:r>
            <w:r w:rsidRPr="008C214E">
              <w:rPr>
                <w:b/>
                <w:sz w:val="24"/>
                <w:szCs w:val="24"/>
              </w:rPr>
              <w:t xml:space="preserve">Leçon </w:t>
            </w:r>
            <w:r>
              <w:rPr>
                <w:b/>
                <w:sz w:val="24"/>
                <w:szCs w:val="24"/>
              </w:rPr>
              <w:t>2</w:t>
            </w:r>
          </w:p>
          <w:p w14:paraId="38E3FDC6" w14:textId="77777777" w:rsidR="00F42E98" w:rsidRDefault="00F42E98" w:rsidP="00F42E98">
            <w:pPr>
              <w:autoSpaceDE w:val="0"/>
              <w:autoSpaceDN w:val="0"/>
              <w:adjustRightInd w:val="0"/>
              <w:ind w:left="0" w:hanging="2"/>
              <w:rPr>
                <w:rFonts w:ascii="HelveticaNeueLTStd-LtCn" w:hAnsi="HelveticaNeueLTStd-LtCn" w:cs="HelveticaNeueLTStd-LtCn"/>
                <w:color w:val="000000"/>
                <w:sz w:val="21"/>
                <w:szCs w:val="21"/>
              </w:rPr>
            </w:pPr>
            <w:r>
              <w:rPr>
                <w:rFonts w:ascii="HelveticaNeueLTStd-LtCn" w:hAnsi="HelveticaNeueLTStd-LtCn" w:cs="HelveticaNeueLTStd-LtCn"/>
                <w:color w:val="000000"/>
                <w:sz w:val="21"/>
                <w:szCs w:val="21"/>
              </w:rPr>
              <w:t>L’heure.</w:t>
            </w:r>
          </w:p>
          <w:p w14:paraId="1D8B67E1" w14:textId="77777777" w:rsidR="00F42E98" w:rsidRDefault="00F42E98" w:rsidP="00F42E98">
            <w:pPr>
              <w:ind w:left="0" w:hanging="2"/>
              <w:rPr>
                <w:rFonts w:ascii="HelveticaNeueLTStd-LtCn" w:hAnsi="HelveticaNeueLTStd-LtCn" w:cs="HelveticaNeueLTStd-LtCn"/>
                <w:color w:val="000000"/>
                <w:sz w:val="21"/>
                <w:szCs w:val="21"/>
              </w:rPr>
            </w:pPr>
            <w:r>
              <w:rPr>
                <w:rFonts w:ascii="HelveticaNeueLTStd-LtCn" w:hAnsi="HelveticaNeueLTStd-LtCn" w:cs="HelveticaNeueLTStd-LtCn"/>
                <w:color w:val="FF4D00"/>
                <w:sz w:val="21"/>
                <w:szCs w:val="21"/>
              </w:rPr>
              <w:t xml:space="preserve">• </w:t>
            </w:r>
            <w:r>
              <w:rPr>
                <w:rFonts w:ascii="HelveticaNeueLTStd-LtCn" w:hAnsi="HelveticaNeueLTStd-LtCn" w:cs="HelveticaNeueLTStd-LtCn"/>
                <w:color w:val="000000"/>
                <w:sz w:val="21"/>
                <w:szCs w:val="21"/>
              </w:rPr>
              <w:t>Les tâches quotidiennes.</w:t>
            </w:r>
          </w:p>
          <w:p w14:paraId="081CD924" w14:textId="77777777" w:rsidR="00F42E98" w:rsidRDefault="00F42E98" w:rsidP="00F42E98">
            <w:pPr>
              <w:autoSpaceDE w:val="0"/>
              <w:autoSpaceDN w:val="0"/>
              <w:adjustRightInd w:val="0"/>
              <w:ind w:left="0" w:hanging="2"/>
              <w:rPr>
                <w:rFonts w:ascii="HelveticaNeueLTStd-LtCnO" w:hAnsi="HelveticaNeueLTStd-LtCnO" w:cs="HelveticaNeueLTStd-LtCnO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HelveticaNeueLTStd-LtCn" w:hAnsi="HelveticaNeueLTStd-LtCn" w:cs="HelveticaNeueLTStd-LtCn"/>
                <w:color w:val="FF4D00"/>
                <w:sz w:val="21"/>
                <w:szCs w:val="21"/>
              </w:rPr>
              <w:t xml:space="preserve">• </w:t>
            </w:r>
            <w:r>
              <w:rPr>
                <w:rFonts w:ascii="HelveticaNeueLTStd-LtCnO" w:hAnsi="HelveticaNeueLTStd-LtCnO" w:cs="HelveticaNeueLTStd-LtCnO"/>
                <w:i/>
                <w:iCs/>
                <w:color w:val="000000"/>
                <w:sz w:val="21"/>
                <w:szCs w:val="21"/>
              </w:rPr>
              <w:t>Pourquoi… parce que…</w:t>
            </w:r>
          </w:p>
          <w:p w14:paraId="55C2E89C" w14:textId="77777777" w:rsidR="00F42E98" w:rsidRDefault="00F42E98" w:rsidP="00F42E98">
            <w:pPr>
              <w:ind w:left="0" w:hanging="2"/>
              <w:rPr>
                <w:rFonts w:ascii="HelveticaNeueLTStd-LtCn" w:hAnsi="HelveticaNeueLTStd-LtCn" w:cs="HelveticaNeueLTStd-LtCn"/>
                <w:color w:val="000000"/>
                <w:sz w:val="21"/>
                <w:szCs w:val="21"/>
              </w:rPr>
            </w:pPr>
            <w:r>
              <w:rPr>
                <w:rFonts w:ascii="HelveticaNeueLTStd-LtCn" w:hAnsi="HelveticaNeueLTStd-LtCn" w:cs="HelveticaNeueLTStd-LtCn"/>
                <w:color w:val="FF4D00"/>
                <w:sz w:val="21"/>
                <w:szCs w:val="21"/>
              </w:rPr>
              <w:t xml:space="preserve">• </w:t>
            </w:r>
            <w:r>
              <w:rPr>
                <w:rFonts w:ascii="HelveticaNeueLTStd-LtCn" w:hAnsi="HelveticaNeueLTStd-LtCn" w:cs="HelveticaNeueLTStd-LtCn"/>
                <w:color w:val="000000"/>
                <w:sz w:val="21"/>
                <w:szCs w:val="21"/>
              </w:rPr>
              <w:t xml:space="preserve">Le verbe </w:t>
            </w:r>
            <w:r>
              <w:rPr>
                <w:rFonts w:ascii="HelveticaNeueLTStd-LtCnO" w:hAnsi="HelveticaNeueLTStd-LtCnO" w:cs="HelveticaNeueLTStd-LtCnO"/>
                <w:i/>
                <w:iCs/>
                <w:color w:val="000000"/>
                <w:sz w:val="21"/>
                <w:szCs w:val="21"/>
              </w:rPr>
              <w:t>faire</w:t>
            </w:r>
            <w:r>
              <w:rPr>
                <w:rFonts w:ascii="HelveticaNeueLTStd-LtCn" w:hAnsi="HelveticaNeueLTStd-LtCn" w:cs="HelveticaNeueLTStd-LtCn"/>
                <w:color w:val="000000"/>
                <w:sz w:val="21"/>
                <w:szCs w:val="21"/>
              </w:rPr>
              <w:t>.</w:t>
            </w:r>
          </w:p>
          <w:p w14:paraId="31627ACB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rFonts w:ascii="HelveticaNeueLTStd-LtCn" w:hAnsi="HelveticaNeueLTStd-LtCn" w:cs="HelveticaNeueLTStd-LtCn"/>
                <w:sz w:val="21"/>
                <w:szCs w:val="21"/>
              </w:rPr>
              <w:t>Phonétique: Le son [</w:t>
            </w:r>
            <w:r>
              <w:rPr>
                <w:rFonts w:ascii="TimesLTStd-Phonetic" w:hAnsi="TimesLTStd-Phonetic" w:cs="TimesLTStd-Phonetic"/>
                <w:sz w:val="21"/>
                <w:szCs w:val="21"/>
              </w:rPr>
              <w:t>oe_</w:t>
            </w:r>
            <w:r>
              <w:rPr>
                <w:rFonts w:ascii="HelveticaNeueLTStd-LtCn" w:hAnsi="HelveticaNeueLTStd-LtCn" w:cs="HelveticaNeueLTStd-LtCn"/>
                <w:sz w:val="21"/>
                <w:szCs w:val="21"/>
              </w:rPr>
              <w:t>].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0D9A95" w14:textId="77777777" w:rsidR="00F42E98" w:rsidRDefault="00F42E98" w:rsidP="00DC7024">
            <w:pPr>
              <w:numPr>
                <w:ilvl w:val="0"/>
                <w:numId w:val="224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Zeptá se na čas</w:t>
            </w:r>
          </w:p>
          <w:p w14:paraId="66F021FD" w14:textId="77777777" w:rsidR="00F42E98" w:rsidRDefault="00F42E98" w:rsidP="00DC7024">
            <w:pPr>
              <w:numPr>
                <w:ilvl w:val="0"/>
                <w:numId w:val="224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Rozumí vyjádření času/hodin, odpoví na otázku na čas</w:t>
            </w:r>
          </w:p>
          <w:p w14:paraId="2554DB47" w14:textId="77777777" w:rsidR="00F42E98" w:rsidRDefault="00F42E98" w:rsidP="00DC7024">
            <w:pPr>
              <w:numPr>
                <w:ilvl w:val="0"/>
                <w:numId w:val="224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popíše svůj všední den</w:t>
            </w:r>
          </w:p>
          <w:p w14:paraId="436CE9A4" w14:textId="77777777" w:rsidR="00F42E98" w:rsidRDefault="00F42E98" w:rsidP="00F42E98">
            <w:pPr>
              <w:ind w:left="0" w:hanging="2"/>
              <w:rPr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 xml:space="preserve">DCJ-9-1-03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 xml:space="preserve"> </w:t>
            </w:r>
            <w:r>
              <w:rPr>
                <w:color w:val="0070C0"/>
                <w:sz w:val="22"/>
                <w:szCs w:val="22"/>
              </w:rPr>
              <w:t xml:space="preserve">Žák rozumí základním informacím v krátkých poslechových textech týkajících se každodenních témat </w:t>
            </w:r>
          </w:p>
          <w:p w14:paraId="444C10EB" w14:textId="77777777" w:rsidR="00F42E98" w:rsidRDefault="00F42E98" w:rsidP="00F42E98">
            <w:pPr>
              <w:ind w:left="0" w:hanging="2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 xml:space="preserve">DCJ-9-2-03 </w:t>
            </w:r>
            <w:r>
              <w:rPr>
                <w:color w:val="0070C0"/>
                <w:sz w:val="22"/>
                <w:szCs w:val="22"/>
              </w:rPr>
              <w:t xml:space="preserve">Žák odpovídá na jednoduché otázky týkající se jeho samotného, rodiny, školy, volného času </w:t>
            </w:r>
            <w:r>
              <w:rPr>
                <w:color w:val="0070C0"/>
                <w:sz w:val="22"/>
                <w:szCs w:val="22"/>
              </w:rPr>
              <w:lastRenderedPageBreak/>
              <w:t>a dalších osvojovaných témat a podobné otázky pokládá</w:t>
            </w:r>
          </w:p>
          <w:p w14:paraId="3531E721" w14:textId="77777777" w:rsidR="00F42E98" w:rsidRDefault="00F42E98" w:rsidP="00F42E98">
            <w:pPr>
              <w:tabs>
                <w:tab w:val="left" w:pos="290"/>
              </w:tabs>
              <w:ind w:left="0" w:hanging="2"/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7CBC12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OSV – reálie každodenního života</w:t>
            </w:r>
          </w:p>
          <w:p w14:paraId="0A47EBA3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 – denní režim</w:t>
            </w:r>
          </w:p>
          <w:p w14:paraId="042791AD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0C5BEE" w14:textId="77777777" w:rsidR="00F42E98" w:rsidRPr="00290790" w:rsidRDefault="00F42E98" w:rsidP="00F42E98">
            <w:pPr>
              <w:ind w:left="0" w:hanging="2"/>
              <w:rPr>
                <w:sz w:val="24"/>
                <w:szCs w:val="24"/>
              </w:rPr>
            </w:pPr>
          </w:p>
        </w:tc>
      </w:tr>
      <w:tr w:rsidR="00F42E98" w14:paraId="69BA45FB" w14:textId="77777777" w:rsidTr="00F42E98">
        <w:trPr>
          <w:trHeight w:val="904"/>
        </w:trPr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332CB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608DA3" w14:textId="77777777" w:rsidR="00F42E98" w:rsidRPr="00264FD9" w:rsidRDefault="00F42E98" w:rsidP="00F42E98">
            <w:pPr>
              <w:autoSpaceDE w:val="0"/>
              <w:autoSpaceDN w:val="0"/>
              <w:adjustRightInd w:val="0"/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Noel - </w:t>
            </w:r>
            <w:r>
              <w:rPr>
                <w:sz w:val="24"/>
                <w:szCs w:val="24"/>
              </w:rPr>
              <w:t>traditions francaise, tcheques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264B4E" w14:textId="77777777" w:rsidR="00F42E98" w:rsidRDefault="00F42E98" w:rsidP="00DC7024">
            <w:pPr>
              <w:numPr>
                <w:ilvl w:val="0"/>
                <w:numId w:val="224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Sdělí jednoduše, jaké vánoční tradice mají ve Francii, u nás, v jiných zemích</w:t>
            </w:r>
          </w:p>
          <w:p w14:paraId="7523C5CD" w14:textId="77777777" w:rsidR="00F42E98" w:rsidRDefault="00F42E98" w:rsidP="00DC7024">
            <w:pPr>
              <w:numPr>
                <w:ilvl w:val="0"/>
                <w:numId w:val="224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Napíše jednoduchý dopis s přáním pro Pere Noel</w:t>
            </w:r>
          </w:p>
          <w:p w14:paraId="78683AD6" w14:textId="77777777" w:rsidR="00F42E98" w:rsidRDefault="00F42E98" w:rsidP="00DC7024">
            <w:pPr>
              <w:numPr>
                <w:ilvl w:val="0"/>
                <w:numId w:val="224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Napíše přání k Novému roku</w:t>
            </w:r>
          </w:p>
          <w:p w14:paraId="51A61D33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 xml:space="preserve">DCJ-9-3-03 </w:t>
            </w:r>
            <w:r>
              <w:rPr>
                <w:color w:val="0070C0"/>
                <w:sz w:val="22"/>
                <w:szCs w:val="22"/>
              </w:rPr>
              <w:t>Žák rozumí krátkému jednoduchému textu, zejména pokud má k dispozici vizuální oporu, a vyhledá v něm požadovanou informaci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BB184C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VV – prezentace vánočních symbolů</w:t>
            </w:r>
          </w:p>
          <w:p w14:paraId="60A01597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 – Člověk a společnost, Kultura</w:t>
            </w:r>
          </w:p>
          <w:p w14:paraId="786936F7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HV – francouzské koledy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E9E42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pour Pere Noel</w:t>
            </w:r>
          </w:p>
        </w:tc>
      </w:tr>
      <w:tr w:rsidR="00F42E98" w:rsidRPr="00273789" w14:paraId="17B8DAC6" w14:textId="77777777" w:rsidTr="00F42E98">
        <w:trPr>
          <w:trHeight w:val="1890"/>
        </w:trPr>
        <w:tc>
          <w:tcPr>
            <w:tcW w:w="980" w:type="dxa"/>
            <w:tcBorders>
              <w:top w:val="single" w:sz="18" w:space="0" w:color="auto"/>
              <w:left w:val="nil"/>
              <w:right w:val="single" w:sz="4" w:space="0" w:color="auto"/>
            </w:tcBorders>
            <w:vAlign w:val="center"/>
          </w:tcPr>
          <w:p w14:paraId="2A1B9FB4" w14:textId="77777777" w:rsidR="00F42E98" w:rsidRPr="00273789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715" w:type="dxa"/>
            <w:tcBorders>
              <w:top w:val="single" w:sz="18" w:space="0" w:color="auto"/>
              <w:left w:val="nil"/>
              <w:right w:val="single" w:sz="4" w:space="0" w:color="auto"/>
            </w:tcBorders>
          </w:tcPr>
          <w:p w14:paraId="00CA76FD" w14:textId="77777777" w:rsidR="00F42E98" w:rsidRDefault="00F42E98" w:rsidP="00F42E98">
            <w:pPr>
              <w:tabs>
                <w:tab w:val="left" w:pos="2835"/>
                <w:tab w:val="left" w:pos="5670"/>
                <w:tab w:val="left" w:pos="9072"/>
                <w:tab w:val="left" w:pos="11907"/>
              </w:tabs>
              <w:ind w:left="0" w:hanging="2"/>
              <w:rPr>
                <w:b/>
                <w:sz w:val="24"/>
                <w:szCs w:val="24"/>
              </w:rPr>
            </w:pPr>
            <w:r w:rsidRPr="00264FD9">
              <w:rPr>
                <w:b/>
                <w:sz w:val="24"/>
                <w:szCs w:val="24"/>
              </w:rPr>
              <w:t xml:space="preserve">Unité </w:t>
            </w:r>
            <w:r>
              <w:rPr>
                <w:b/>
                <w:sz w:val="24"/>
                <w:szCs w:val="24"/>
              </w:rPr>
              <w:t xml:space="preserve">5 -  </w:t>
            </w:r>
            <w:r w:rsidRPr="008C214E">
              <w:rPr>
                <w:b/>
                <w:sz w:val="24"/>
                <w:szCs w:val="24"/>
              </w:rPr>
              <w:t xml:space="preserve">Leçon </w:t>
            </w:r>
            <w:r>
              <w:rPr>
                <w:b/>
                <w:sz w:val="24"/>
                <w:szCs w:val="24"/>
              </w:rPr>
              <w:t>3</w:t>
            </w:r>
          </w:p>
          <w:p w14:paraId="72437D08" w14:textId="77777777" w:rsidR="00F42E98" w:rsidRPr="00347D13" w:rsidRDefault="00F42E98" w:rsidP="00F42E98">
            <w:pPr>
              <w:tabs>
                <w:tab w:val="left" w:pos="2835"/>
                <w:tab w:val="left" w:pos="5670"/>
                <w:tab w:val="left" w:pos="9072"/>
                <w:tab w:val="left" w:pos="11907"/>
              </w:tabs>
              <w:ind w:left="0" w:hanging="2"/>
              <w:rPr>
                <w:sz w:val="24"/>
                <w:szCs w:val="24"/>
              </w:rPr>
            </w:pPr>
            <w:r w:rsidRPr="00347D13">
              <w:rPr>
                <w:sz w:val="24"/>
                <w:szCs w:val="24"/>
              </w:rPr>
              <w:t>Un week-end a Bruxelles</w:t>
            </w:r>
          </w:p>
          <w:p w14:paraId="222093CB" w14:textId="77777777" w:rsidR="00F42E98" w:rsidRPr="00FF7CBC" w:rsidRDefault="00F42E98" w:rsidP="00F42E98">
            <w:pPr>
              <w:tabs>
                <w:tab w:val="left" w:pos="2835"/>
                <w:tab w:val="left" w:pos="5670"/>
                <w:tab w:val="left" w:pos="9072"/>
                <w:tab w:val="left" w:pos="11907"/>
              </w:tabs>
              <w:ind w:left="0" w:hanging="2"/>
              <w:rPr>
                <w:b/>
                <w:sz w:val="24"/>
                <w:szCs w:val="24"/>
              </w:rPr>
            </w:pPr>
            <w:r w:rsidRPr="00FF7CBC">
              <w:rPr>
                <w:iCs/>
                <w:sz w:val="24"/>
                <w:szCs w:val="24"/>
              </w:rPr>
              <w:t xml:space="preserve">Je lis, je dis_: oi </w:t>
            </w:r>
            <w:r w:rsidRPr="00FF7CBC">
              <w:rPr>
                <w:sz w:val="24"/>
                <w:szCs w:val="24"/>
              </w:rPr>
              <w:t>= [wa].</w:t>
            </w:r>
          </w:p>
          <w:p w14:paraId="56D2A9BD" w14:textId="77777777" w:rsidR="00F42E98" w:rsidRDefault="00F42E98" w:rsidP="00F42E98">
            <w:pPr>
              <w:ind w:left="0" w:hanging="2"/>
              <w:rPr>
                <w:b/>
                <w:sz w:val="24"/>
                <w:szCs w:val="24"/>
              </w:rPr>
            </w:pPr>
            <w:r w:rsidRPr="00264FD9">
              <w:rPr>
                <w:b/>
                <w:sz w:val="24"/>
                <w:szCs w:val="24"/>
              </w:rPr>
              <w:t xml:space="preserve">Unité </w:t>
            </w:r>
            <w:r>
              <w:rPr>
                <w:b/>
                <w:sz w:val="24"/>
                <w:szCs w:val="24"/>
              </w:rPr>
              <w:t>5 – Bilan oral et ecrit</w:t>
            </w:r>
          </w:p>
          <w:p w14:paraId="6AC68D13" w14:textId="77777777" w:rsidR="00F42E98" w:rsidRPr="00534D6D" w:rsidRDefault="00F42E98" w:rsidP="00F42E98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18" w:space="0" w:color="auto"/>
              <w:left w:val="nil"/>
              <w:right w:val="single" w:sz="4" w:space="0" w:color="auto"/>
            </w:tcBorders>
          </w:tcPr>
          <w:p w14:paraId="5E1F14CD" w14:textId="77777777" w:rsidR="00F42E98" w:rsidRPr="00347D13" w:rsidRDefault="00F42E98" w:rsidP="00DC7024">
            <w:pPr>
              <w:pStyle w:val="FormtovanvHTML"/>
              <w:numPr>
                <w:ilvl w:val="0"/>
                <w:numId w:val="224"/>
              </w:numPr>
              <w:shd w:val="clear" w:color="auto" w:fill="F8F9FA"/>
              <w:ind w:left="0" w:hanging="2"/>
              <w:rPr>
                <w:rFonts w:ascii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Seznámí se s </w:t>
            </w:r>
            <w:r w:rsidRPr="00347D1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</w:rPr>
              <w:t>frankofonním</w:t>
            </w:r>
            <w:r w:rsidRPr="00347D1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měst</w:t>
            </w: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</w:rPr>
              <w:t>em</w:t>
            </w:r>
            <w:r w:rsidRPr="00347D1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Brusel, jeho památ</w:t>
            </w: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kami, muzei, </w:t>
            </w:r>
            <w:r w:rsidRPr="00347D1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</w:rPr>
              <w:t>jeho gastronomi</w:t>
            </w: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</w:rPr>
              <w:t>í</w:t>
            </w:r>
            <w:r w:rsidRPr="00347D1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</w:rPr>
              <w:t>..</w:t>
            </w:r>
          </w:p>
          <w:p w14:paraId="696DE2E6" w14:textId="77777777" w:rsidR="00F42E98" w:rsidRDefault="00F42E98" w:rsidP="00DC7024">
            <w:pPr>
              <w:numPr>
                <w:ilvl w:val="0"/>
                <w:numId w:val="224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 w:rsidRPr="00FF7CBC">
              <w:rPr>
                <w:sz w:val="24"/>
                <w:szCs w:val="24"/>
              </w:rPr>
              <w:t xml:space="preserve">rozumí krátkému jednoduchému textu, </w:t>
            </w:r>
            <w:r>
              <w:rPr>
                <w:sz w:val="24"/>
                <w:szCs w:val="24"/>
              </w:rPr>
              <w:t xml:space="preserve">za pomoci </w:t>
            </w:r>
            <w:r w:rsidRPr="00FF7CBC">
              <w:rPr>
                <w:sz w:val="24"/>
                <w:szCs w:val="24"/>
              </w:rPr>
              <w:t>vizuální opor</w:t>
            </w:r>
            <w:r>
              <w:rPr>
                <w:sz w:val="24"/>
                <w:szCs w:val="24"/>
              </w:rPr>
              <w:t>y, a vyhledá v něm požadované</w:t>
            </w:r>
            <w:r w:rsidRPr="00FF7CBC">
              <w:rPr>
                <w:sz w:val="24"/>
                <w:szCs w:val="24"/>
              </w:rPr>
              <w:t xml:space="preserve"> informac</w:t>
            </w:r>
            <w:r>
              <w:rPr>
                <w:sz w:val="24"/>
                <w:szCs w:val="24"/>
              </w:rPr>
              <w:t>e</w:t>
            </w:r>
          </w:p>
          <w:p w14:paraId="37A67702" w14:textId="77777777" w:rsidR="00F42E98" w:rsidRDefault="00F42E98" w:rsidP="00DC7024">
            <w:pPr>
              <w:numPr>
                <w:ilvl w:val="0"/>
                <w:numId w:val="224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připraví krátký víkendový program ve svém městě</w:t>
            </w:r>
          </w:p>
          <w:p w14:paraId="08305F52" w14:textId="77777777" w:rsidR="00F42E98" w:rsidRDefault="00F42E98" w:rsidP="00DC7024">
            <w:pPr>
              <w:numPr>
                <w:ilvl w:val="0"/>
                <w:numId w:val="224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písemně (emailem) odpoví na pozvání na oslavu</w:t>
            </w:r>
          </w:p>
          <w:p w14:paraId="42C58D3A" w14:textId="77777777" w:rsidR="00F42E98" w:rsidRPr="00FF7CBC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 xml:space="preserve">DCJ-9-3-03 </w:t>
            </w:r>
            <w:r>
              <w:rPr>
                <w:color w:val="0070C0"/>
                <w:sz w:val="22"/>
                <w:szCs w:val="22"/>
              </w:rPr>
              <w:t>Žák rozumí krátkému jednoduchému textu, zejména pokud má k dispozici vizuální oporu, a vyhledá v něm požadovanou informaci</w:t>
            </w:r>
          </w:p>
        </w:tc>
        <w:tc>
          <w:tcPr>
            <w:tcW w:w="3120" w:type="dxa"/>
            <w:tcBorders>
              <w:top w:val="single" w:sz="18" w:space="0" w:color="auto"/>
              <w:left w:val="nil"/>
              <w:right w:val="single" w:sz="4" w:space="0" w:color="auto"/>
            </w:tcBorders>
          </w:tcPr>
          <w:p w14:paraId="2FC7CC01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OSV – sociální komunikace</w:t>
            </w:r>
          </w:p>
          <w:p w14:paraId="1EEA055A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MUV – společenské zvyklosti a stravovací návyky ve Francii a frankofonních zemích sociokulturní rozrůzněnost v Evropě</w:t>
            </w:r>
          </w:p>
          <w:p w14:paraId="12DC1003" w14:textId="77777777" w:rsidR="00F42E98" w:rsidRPr="000016A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VGS – stejnorodost a rozdílnost kulturního prostředí</w:t>
            </w:r>
          </w:p>
        </w:tc>
        <w:tc>
          <w:tcPr>
            <w:tcW w:w="2160" w:type="dxa"/>
            <w:tcBorders>
              <w:top w:val="single" w:sz="18" w:space="0" w:color="auto"/>
              <w:left w:val="nil"/>
              <w:right w:val="nil"/>
            </w:tcBorders>
          </w:tcPr>
          <w:p w14:paraId="1F5EED0D" w14:textId="77777777" w:rsidR="00F42E98" w:rsidRPr="00273789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Une visite guidée dans ma ville – skupinová práce</w:t>
            </w:r>
          </w:p>
        </w:tc>
      </w:tr>
      <w:tr w:rsidR="00F42E98" w:rsidRPr="00273789" w14:paraId="137ADF20" w14:textId="77777777" w:rsidTr="00F42E98">
        <w:trPr>
          <w:trHeight w:val="1890"/>
        </w:trPr>
        <w:tc>
          <w:tcPr>
            <w:tcW w:w="980" w:type="dxa"/>
            <w:tcBorders>
              <w:top w:val="single" w:sz="18" w:space="0" w:color="auto"/>
              <w:left w:val="nil"/>
              <w:right w:val="single" w:sz="4" w:space="0" w:color="auto"/>
            </w:tcBorders>
            <w:vAlign w:val="center"/>
          </w:tcPr>
          <w:p w14:paraId="29ADA99C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715" w:type="dxa"/>
            <w:tcBorders>
              <w:top w:val="single" w:sz="18" w:space="0" w:color="auto"/>
              <w:left w:val="nil"/>
              <w:right w:val="single" w:sz="4" w:space="0" w:color="auto"/>
            </w:tcBorders>
          </w:tcPr>
          <w:p w14:paraId="06508AAF" w14:textId="77777777" w:rsidR="00F42E98" w:rsidRDefault="00F42E98" w:rsidP="00F42E98">
            <w:pPr>
              <w:autoSpaceDE w:val="0"/>
              <w:autoSpaceDN w:val="0"/>
              <w:adjustRightInd w:val="0"/>
              <w:ind w:left="0" w:hanging="2"/>
              <w:rPr>
                <w:rFonts w:ascii="HelveticaNeueLTStd-LtCn" w:hAnsi="HelveticaNeueLTStd-LtCn" w:cs="HelveticaNeueLTStd-LtCn"/>
                <w:color w:val="000000"/>
                <w:sz w:val="21"/>
                <w:szCs w:val="21"/>
              </w:rPr>
            </w:pPr>
            <w:r w:rsidRPr="00264FD9">
              <w:rPr>
                <w:b/>
                <w:sz w:val="24"/>
                <w:szCs w:val="24"/>
              </w:rPr>
              <w:t xml:space="preserve">Unité </w:t>
            </w:r>
            <w:r>
              <w:rPr>
                <w:b/>
                <w:sz w:val="24"/>
                <w:szCs w:val="24"/>
              </w:rPr>
              <w:t xml:space="preserve">6 – L´ABC Délice, </w:t>
            </w:r>
            <w:r w:rsidRPr="008C214E">
              <w:rPr>
                <w:b/>
                <w:sz w:val="24"/>
                <w:szCs w:val="24"/>
              </w:rPr>
              <w:t xml:space="preserve"> Leçon </w:t>
            </w:r>
            <w:r>
              <w:rPr>
                <w:b/>
                <w:sz w:val="24"/>
                <w:szCs w:val="24"/>
              </w:rPr>
              <w:t>1</w:t>
            </w:r>
          </w:p>
          <w:p w14:paraId="5AE51A37" w14:textId="77777777" w:rsidR="00F42E98" w:rsidRPr="005427BD" w:rsidRDefault="00F42E98" w:rsidP="00F42E98">
            <w:pPr>
              <w:autoSpaceDE w:val="0"/>
              <w:autoSpaceDN w:val="0"/>
              <w:adjustRightInd w:val="0"/>
              <w:ind w:left="0" w:hanging="2"/>
              <w:rPr>
                <w:color w:val="000000"/>
                <w:sz w:val="24"/>
                <w:szCs w:val="24"/>
              </w:rPr>
            </w:pPr>
            <w:r w:rsidRPr="005427BD">
              <w:rPr>
                <w:color w:val="000000"/>
                <w:sz w:val="24"/>
                <w:szCs w:val="24"/>
              </w:rPr>
              <w:t>Les aliments.</w:t>
            </w:r>
          </w:p>
          <w:p w14:paraId="222B8421" w14:textId="77777777" w:rsidR="00F42E98" w:rsidRPr="005427BD" w:rsidRDefault="00F42E98" w:rsidP="00F42E98">
            <w:pPr>
              <w:tabs>
                <w:tab w:val="left" w:pos="2835"/>
                <w:tab w:val="left" w:pos="5670"/>
                <w:tab w:val="left" w:pos="9072"/>
                <w:tab w:val="left" w:pos="11907"/>
              </w:tabs>
              <w:ind w:left="0" w:hanging="2"/>
              <w:rPr>
                <w:b/>
                <w:sz w:val="24"/>
                <w:szCs w:val="24"/>
              </w:rPr>
            </w:pPr>
            <w:r w:rsidRPr="005427BD">
              <w:rPr>
                <w:color w:val="000000"/>
                <w:sz w:val="24"/>
                <w:szCs w:val="24"/>
              </w:rPr>
              <w:t>Les repas</w:t>
            </w:r>
          </w:p>
          <w:p w14:paraId="7A7898C9" w14:textId="77777777" w:rsidR="00F42E98" w:rsidRPr="005427BD" w:rsidRDefault="00F42E98" w:rsidP="00F42E98">
            <w:pPr>
              <w:autoSpaceDE w:val="0"/>
              <w:autoSpaceDN w:val="0"/>
              <w:adjustRightInd w:val="0"/>
              <w:ind w:left="0" w:hanging="2"/>
              <w:rPr>
                <w:color w:val="000000"/>
                <w:sz w:val="24"/>
                <w:szCs w:val="24"/>
              </w:rPr>
            </w:pPr>
            <w:r w:rsidRPr="005427BD">
              <w:rPr>
                <w:color w:val="000000"/>
                <w:sz w:val="24"/>
                <w:szCs w:val="24"/>
              </w:rPr>
              <w:t>Les articles partitifs.</w:t>
            </w:r>
          </w:p>
          <w:p w14:paraId="7F8A5D10" w14:textId="77777777" w:rsidR="00F42E98" w:rsidRPr="005427BD" w:rsidRDefault="00F42E98" w:rsidP="00F42E98">
            <w:pPr>
              <w:tabs>
                <w:tab w:val="left" w:pos="2835"/>
                <w:tab w:val="left" w:pos="5670"/>
                <w:tab w:val="left" w:pos="9072"/>
                <w:tab w:val="left" w:pos="11907"/>
              </w:tabs>
              <w:ind w:left="0" w:hanging="2"/>
              <w:rPr>
                <w:b/>
                <w:sz w:val="24"/>
                <w:szCs w:val="24"/>
              </w:rPr>
            </w:pPr>
            <w:r w:rsidRPr="005427BD">
              <w:rPr>
                <w:color w:val="000000"/>
                <w:sz w:val="24"/>
                <w:szCs w:val="24"/>
              </w:rPr>
              <w:t xml:space="preserve">Le verbe </w:t>
            </w:r>
            <w:r w:rsidRPr="005427BD">
              <w:rPr>
                <w:i/>
                <w:iCs/>
                <w:color w:val="000000"/>
                <w:sz w:val="24"/>
                <w:szCs w:val="24"/>
              </w:rPr>
              <w:t>prendre</w:t>
            </w:r>
            <w:r w:rsidRPr="005427BD">
              <w:rPr>
                <w:color w:val="000000"/>
                <w:sz w:val="24"/>
                <w:szCs w:val="24"/>
              </w:rPr>
              <w:t>.</w:t>
            </w:r>
          </w:p>
          <w:p w14:paraId="7A212D5D" w14:textId="77777777" w:rsidR="00F42E98" w:rsidRPr="005427BD" w:rsidRDefault="00F42E98" w:rsidP="00F42E98">
            <w:pPr>
              <w:tabs>
                <w:tab w:val="left" w:pos="2835"/>
                <w:tab w:val="left" w:pos="5670"/>
                <w:tab w:val="left" w:pos="9072"/>
                <w:tab w:val="left" w:pos="11907"/>
              </w:tabs>
              <w:ind w:left="0" w:hanging="2"/>
              <w:rPr>
                <w:b/>
                <w:sz w:val="24"/>
                <w:szCs w:val="24"/>
              </w:rPr>
            </w:pPr>
            <w:r w:rsidRPr="005427BD">
              <w:rPr>
                <w:sz w:val="24"/>
                <w:szCs w:val="24"/>
              </w:rPr>
              <w:t>Phonétique: en, in, ein, ain</w:t>
            </w:r>
          </w:p>
          <w:p w14:paraId="65D6410B" w14:textId="77777777" w:rsidR="00F42E98" w:rsidRDefault="00F42E98" w:rsidP="00F42E98">
            <w:pPr>
              <w:tabs>
                <w:tab w:val="left" w:pos="2835"/>
                <w:tab w:val="left" w:pos="5670"/>
                <w:tab w:val="left" w:pos="9072"/>
                <w:tab w:val="left" w:pos="11907"/>
              </w:tabs>
              <w:ind w:left="0" w:hanging="2"/>
              <w:rPr>
                <w:b/>
                <w:sz w:val="24"/>
                <w:szCs w:val="24"/>
              </w:rPr>
            </w:pPr>
          </w:p>
          <w:p w14:paraId="678A315D" w14:textId="77777777" w:rsidR="00F42E98" w:rsidRDefault="00F42E98" w:rsidP="00F42E98">
            <w:pPr>
              <w:tabs>
                <w:tab w:val="left" w:pos="2835"/>
                <w:tab w:val="left" w:pos="5670"/>
                <w:tab w:val="left" w:pos="9072"/>
                <w:tab w:val="left" w:pos="11907"/>
              </w:tabs>
              <w:ind w:left="0" w:hanging="2"/>
              <w:rPr>
                <w:b/>
                <w:sz w:val="24"/>
                <w:szCs w:val="24"/>
              </w:rPr>
            </w:pPr>
          </w:p>
          <w:p w14:paraId="3B94ABFB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</w:p>
          <w:p w14:paraId="519684F0" w14:textId="77777777" w:rsidR="00F42E98" w:rsidRPr="00264FD9" w:rsidRDefault="00F42E98" w:rsidP="00F42E98">
            <w:pPr>
              <w:tabs>
                <w:tab w:val="left" w:pos="2835"/>
                <w:tab w:val="left" w:pos="5670"/>
                <w:tab w:val="left" w:pos="9072"/>
                <w:tab w:val="left" w:pos="11907"/>
              </w:tabs>
              <w:ind w:left="0" w:hanging="2"/>
              <w:rPr>
                <w:b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18" w:space="0" w:color="auto"/>
              <w:left w:val="nil"/>
              <w:right w:val="single" w:sz="4" w:space="0" w:color="auto"/>
            </w:tcBorders>
          </w:tcPr>
          <w:p w14:paraId="1676D357" w14:textId="77777777" w:rsidR="00F42E98" w:rsidRDefault="00F42E98" w:rsidP="00DC7024">
            <w:pPr>
              <w:pStyle w:val="FormtovanvHTML"/>
              <w:numPr>
                <w:ilvl w:val="0"/>
                <w:numId w:val="224"/>
              </w:numPr>
              <w:shd w:val="clear" w:color="auto" w:fill="F8F9FA"/>
              <w:ind w:left="0" w:hanging="2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</w:rPr>
              <w:lastRenderedPageBreak/>
              <w:t>Nabídne, přijme a odmítne jídlo, potraviny</w:t>
            </w:r>
          </w:p>
          <w:p w14:paraId="67967683" w14:textId="77777777" w:rsidR="00F42E98" w:rsidRDefault="00F42E98" w:rsidP="00DC7024">
            <w:pPr>
              <w:pStyle w:val="FormtovanvHTML"/>
              <w:numPr>
                <w:ilvl w:val="0"/>
                <w:numId w:val="224"/>
              </w:numPr>
              <w:shd w:val="clear" w:color="auto" w:fill="F8F9FA"/>
              <w:ind w:left="0" w:hanging="2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Sdělí, co a kdy jí, co rád jí </w:t>
            </w:r>
          </w:p>
          <w:p w14:paraId="124D6B7D" w14:textId="77777777" w:rsidR="00F42E98" w:rsidRDefault="00F42E98" w:rsidP="00F42E98">
            <w:pPr>
              <w:ind w:left="0" w:hanging="2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 xml:space="preserve">DCJ-9-1-03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 xml:space="preserve"> </w:t>
            </w:r>
            <w:r>
              <w:rPr>
                <w:color w:val="0070C0"/>
                <w:sz w:val="22"/>
                <w:szCs w:val="22"/>
              </w:rPr>
              <w:t xml:space="preserve">Žák rozumí základním informacím v krátkých poslechových textech týkajících se každodenních témat </w:t>
            </w:r>
          </w:p>
          <w:p w14:paraId="3F216377" w14:textId="77777777" w:rsidR="00F42E98" w:rsidRPr="00887169" w:rsidRDefault="00F42E98" w:rsidP="00F42E98">
            <w:pPr>
              <w:pStyle w:val="FormtovanvHTML"/>
              <w:shd w:val="clear" w:color="auto" w:fill="F8F9FA"/>
              <w:ind w:hanging="2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</w:rPr>
            </w:pPr>
            <w:r w:rsidRPr="00887169">
              <w:rPr>
                <w:rFonts w:ascii="Times New Roman" w:eastAsia="Calibri" w:hAnsi="Times New Roman" w:cs="Times New Roman"/>
                <w:b/>
                <w:color w:val="0070C0"/>
                <w:sz w:val="22"/>
                <w:szCs w:val="22"/>
              </w:rPr>
              <w:t xml:space="preserve">DCJ-9-2-03 </w:t>
            </w:r>
            <w:r w:rsidRPr="00887169">
              <w:rPr>
                <w:rFonts w:ascii="Times New Roman" w:hAnsi="Times New Roman" w:cs="Times New Roman"/>
                <w:color w:val="0070C0"/>
                <w:sz w:val="22"/>
                <w:szCs w:val="22"/>
              </w:rPr>
              <w:t>Žák odpovídá na jednoduché otázky týkající se jeho samotného, rodiny, školy, volného času a dalších osvojovaných témat a podobné otázky pokládá</w:t>
            </w:r>
          </w:p>
        </w:tc>
        <w:tc>
          <w:tcPr>
            <w:tcW w:w="3120" w:type="dxa"/>
            <w:tcBorders>
              <w:top w:val="single" w:sz="18" w:space="0" w:color="auto"/>
              <w:left w:val="nil"/>
              <w:right w:val="single" w:sz="4" w:space="0" w:color="auto"/>
            </w:tcBorders>
          </w:tcPr>
          <w:p w14:paraId="7EF1A9E3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OSV – reálie každodenního života</w:t>
            </w:r>
          </w:p>
          <w:p w14:paraId="180F6B9E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 – denní režim</w:t>
            </w:r>
          </w:p>
          <w:p w14:paraId="22A05382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 – obdobné názvy nápojů</w:t>
            </w:r>
          </w:p>
          <w:p w14:paraId="7BB06429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MUV – společenské zvyklosti a stravovací návyky ve Francii a frankofonních zemích sociokulturní rozrůzněnost v Evropě</w:t>
            </w:r>
          </w:p>
          <w:p w14:paraId="38FF731A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VGS – stejnorodost a rozdílnost kulturního prostředí</w:t>
            </w:r>
          </w:p>
        </w:tc>
        <w:tc>
          <w:tcPr>
            <w:tcW w:w="2160" w:type="dxa"/>
            <w:tcBorders>
              <w:top w:val="single" w:sz="18" w:space="0" w:color="auto"/>
              <w:left w:val="nil"/>
              <w:right w:val="nil"/>
            </w:tcBorders>
          </w:tcPr>
          <w:p w14:paraId="3AEF902D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</w:p>
        </w:tc>
      </w:tr>
      <w:tr w:rsidR="00F42E98" w:rsidRPr="00273789" w14:paraId="50026731" w14:textId="77777777" w:rsidTr="00F42E98">
        <w:trPr>
          <w:trHeight w:val="883"/>
        </w:trPr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E7AC1" w14:textId="77777777" w:rsidR="00F42E98" w:rsidRPr="00273789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3DCA" w14:textId="77777777" w:rsidR="00F42E98" w:rsidRDefault="00F42E98" w:rsidP="00F42E98">
            <w:pPr>
              <w:autoSpaceDE w:val="0"/>
              <w:autoSpaceDN w:val="0"/>
              <w:adjustRightInd w:val="0"/>
              <w:ind w:left="0" w:hanging="2"/>
              <w:rPr>
                <w:rFonts w:ascii="HelveticaNeueLTStd-LtCn" w:hAnsi="HelveticaNeueLTStd-LtCn" w:cs="HelveticaNeueLTStd-LtCn"/>
                <w:color w:val="000000"/>
                <w:sz w:val="21"/>
                <w:szCs w:val="21"/>
              </w:rPr>
            </w:pPr>
            <w:r w:rsidRPr="00264FD9">
              <w:rPr>
                <w:b/>
                <w:sz w:val="24"/>
                <w:szCs w:val="24"/>
              </w:rPr>
              <w:t xml:space="preserve">Unité </w:t>
            </w:r>
            <w:r>
              <w:rPr>
                <w:b/>
                <w:sz w:val="24"/>
                <w:szCs w:val="24"/>
              </w:rPr>
              <w:t xml:space="preserve">6 - </w:t>
            </w:r>
            <w:r w:rsidRPr="008C214E">
              <w:rPr>
                <w:b/>
                <w:sz w:val="24"/>
                <w:szCs w:val="24"/>
              </w:rPr>
              <w:t xml:space="preserve"> Leçon </w:t>
            </w:r>
            <w:r>
              <w:rPr>
                <w:b/>
                <w:sz w:val="24"/>
                <w:szCs w:val="24"/>
              </w:rPr>
              <w:t>2, 3</w:t>
            </w:r>
          </w:p>
          <w:p w14:paraId="4D775C01" w14:textId="77777777" w:rsidR="00F42E98" w:rsidRPr="007C09D7" w:rsidRDefault="00F42E98" w:rsidP="00F42E98">
            <w:pPr>
              <w:ind w:left="0" w:hanging="2"/>
              <w:rPr>
                <w:sz w:val="24"/>
                <w:szCs w:val="24"/>
              </w:rPr>
            </w:pPr>
            <w:r w:rsidRPr="007C09D7">
              <w:rPr>
                <w:sz w:val="24"/>
                <w:szCs w:val="24"/>
              </w:rPr>
              <w:t>Les activités quotidiennes</w:t>
            </w:r>
          </w:p>
          <w:p w14:paraId="7711624F" w14:textId="77777777" w:rsidR="00F42E98" w:rsidRPr="007C09D7" w:rsidRDefault="00F42E98" w:rsidP="00F42E98">
            <w:pPr>
              <w:ind w:left="0" w:hanging="2"/>
              <w:rPr>
                <w:sz w:val="24"/>
                <w:szCs w:val="24"/>
              </w:rPr>
            </w:pPr>
            <w:r w:rsidRPr="007C09D7">
              <w:rPr>
                <w:sz w:val="24"/>
                <w:szCs w:val="24"/>
              </w:rPr>
              <w:t>Les verbes pronominaux.</w:t>
            </w:r>
          </w:p>
          <w:p w14:paraId="70F569A1" w14:textId="77777777" w:rsidR="00F42E98" w:rsidRPr="007C09D7" w:rsidRDefault="00F42E98" w:rsidP="00F42E98">
            <w:pPr>
              <w:ind w:left="0" w:hanging="2"/>
              <w:rPr>
                <w:sz w:val="24"/>
                <w:szCs w:val="24"/>
              </w:rPr>
            </w:pPr>
            <w:r w:rsidRPr="007C09D7">
              <w:rPr>
                <w:sz w:val="24"/>
                <w:szCs w:val="24"/>
              </w:rPr>
              <w:t>Phonétique: ch</w:t>
            </w:r>
          </w:p>
          <w:p w14:paraId="11E24C4A" w14:textId="77777777" w:rsidR="00F42E98" w:rsidRPr="007C09D7" w:rsidRDefault="00F42E98" w:rsidP="00F42E98">
            <w:pPr>
              <w:autoSpaceDE w:val="0"/>
              <w:autoSpaceDN w:val="0"/>
              <w:adjustRightInd w:val="0"/>
              <w:ind w:left="0" w:hanging="2"/>
              <w:rPr>
                <w:sz w:val="24"/>
                <w:szCs w:val="24"/>
              </w:rPr>
            </w:pPr>
            <w:r w:rsidRPr="007C09D7">
              <w:rPr>
                <w:sz w:val="24"/>
                <w:szCs w:val="24"/>
              </w:rPr>
              <w:t>Les vacances en France : séjours,</w:t>
            </w:r>
          </w:p>
          <w:p w14:paraId="31955DAB" w14:textId="77777777" w:rsidR="00F42E98" w:rsidRPr="00A7203B" w:rsidRDefault="00F42E98" w:rsidP="00F42E98">
            <w:pPr>
              <w:ind w:left="0" w:hanging="2"/>
              <w:rPr>
                <w:sz w:val="24"/>
                <w:szCs w:val="24"/>
              </w:rPr>
            </w:pPr>
            <w:r w:rsidRPr="007C09D7">
              <w:rPr>
                <w:sz w:val="24"/>
                <w:szCs w:val="24"/>
              </w:rPr>
              <w:t>solidarité, handicaps</w:t>
            </w:r>
            <w:r>
              <w:rPr>
                <w:rFonts w:ascii="HelveticaNeueLTStd-LtCn" w:hAnsi="HelveticaNeueLTStd-LtCn" w:cs="HelveticaNeueLTStd-LtCn"/>
                <w:sz w:val="21"/>
                <w:szCs w:val="21"/>
              </w:rPr>
              <w:t>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73818" w14:textId="77777777" w:rsidR="00F42E98" w:rsidRDefault="00F42E98" w:rsidP="00DC7024">
            <w:pPr>
              <w:numPr>
                <w:ilvl w:val="0"/>
                <w:numId w:val="224"/>
              </w:numPr>
              <w:tabs>
                <w:tab w:val="left" w:pos="290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vypráví o činnostech, které dělá během dne</w:t>
            </w:r>
          </w:p>
          <w:p w14:paraId="436FDBCB" w14:textId="77777777" w:rsidR="00F42E98" w:rsidRDefault="00F42E98" w:rsidP="00DC7024">
            <w:pPr>
              <w:numPr>
                <w:ilvl w:val="0"/>
                <w:numId w:val="224"/>
              </w:numPr>
              <w:tabs>
                <w:tab w:val="left" w:pos="290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sdělí, jak by vypadal jeho ideální den</w:t>
            </w:r>
          </w:p>
          <w:p w14:paraId="354FC3E1" w14:textId="77777777" w:rsidR="00F42E98" w:rsidRDefault="00F42E98" w:rsidP="00DC7024">
            <w:pPr>
              <w:numPr>
                <w:ilvl w:val="0"/>
                <w:numId w:val="224"/>
              </w:numPr>
              <w:tabs>
                <w:tab w:val="left" w:pos="290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odpovídá na otázky týkající se každodenních činností</w:t>
            </w:r>
          </w:p>
          <w:p w14:paraId="501A4D01" w14:textId="77777777" w:rsidR="00F42E98" w:rsidRDefault="00F42E98" w:rsidP="00DC7024">
            <w:pPr>
              <w:numPr>
                <w:ilvl w:val="0"/>
                <w:numId w:val="224"/>
              </w:numPr>
              <w:tabs>
                <w:tab w:val="left" w:pos="290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 w:rsidRPr="00E04066">
              <w:rPr>
                <w:sz w:val="24"/>
                <w:szCs w:val="24"/>
              </w:rPr>
              <w:t>rozumí krátkému jednoduchému textu s</w:t>
            </w:r>
            <w:r>
              <w:rPr>
                <w:sz w:val="24"/>
                <w:szCs w:val="24"/>
              </w:rPr>
              <w:t> doplněnému obrázky</w:t>
            </w:r>
            <w:r w:rsidRPr="00E04066">
              <w:rPr>
                <w:sz w:val="24"/>
                <w:szCs w:val="24"/>
              </w:rPr>
              <w:t>, který se týk</w:t>
            </w:r>
            <w:r>
              <w:rPr>
                <w:sz w:val="24"/>
                <w:szCs w:val="24"/>
              </w:rPr>
              <w:t>á</w:t>
            </w:r>
            <w:r w:rsidRPr="00E04066">
              <w:rPr>
                <w:sz w:val="24"/>
                <w:szCs w:val="24"/>
              </w:rPr>
              <w:t xml:space="preserve"> trávení volného času o prázdninách a vyhledá v něm požadovanou informaci</w:t>
            </w:r>
          </w:p>
          <w:p w14:paraId="1C08F708" w14:textId="77777777" w:rsidR="00F42E98" w:rsidRDefault="00F42E98" w:rsidP="00DC7024">
            <w:pPr>
              <w:numPr>
                <w:ilvl w:val="0"/>
                <w:numId w:val="224"/>
              </w:numPr>
              <w:tabs>
                <w:tab w:val="left" w:pos="290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seznám se s geografickými oblastmi ve Francii</w:t>
            </w:r>
          </w:p>
          <w:p w14:paraId="1EF9B551" w14:textId="77777777" w:rsidR="00F42E98" w:rsidRDefault="00F42E98" w:rsidP="00F42E98">
            <w:pPr>
              <w:tabs>
                <w:tab w:val="left" w:pos="290"/>
              </w:tabs>
              <w:ind w:left="0" w:hanging="2"/>
              <w:rPr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 xml:space="preserve">DCJ-9-3-03 </w:t>
            </w:r>
            <w:r>
              <w:rPr>
                <w:color w:val="0070C0"/>
                <w:sz w:val="22"/>
                <w:szCs w:val="22"/>
              </w:rPr>
              <w:t>Žák rozumí krátkému jednoduchému textu, zejména pokud má k dispozici vizuální oporu, a vyhledá v něm požadovanou informaci</w:t>
            </w:r>
          </w:p>
          <w:p w14:paraId="6CAD9BDF" w14:textId="77777777" w:rsidR="00F42E98" w:rsidRPr="00E04066" w:rsidRDefault="00F42E98" w:rsidP="00F42E98">
            <w:pPr>
              <w:tabs>
                <w:tab w:val="left" w:pos="290"/>
              </w:tabs>
              <w:ind w:left="0" w:hanging="2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 xml:space="preserve">DCJ-9-2-03 </w:t>
            </w:r>
            <w:r>
              <w:rPr>
                <w:color w:val="0070C0"/>
                <w:sz w:val="22"/>
                <w:szCs w:val="22"/>
              </w:rPr>
              <w:t>Žák odpovídá na jednoduché otázky týkající se jeho samotného, rodiny, školy, volného času a dalších osvojovaných témat a podobné otázky pokládá</w:t>
            </w:r>
          </w:p>
          <w:p w14:paraId="5B41A3BC" w14:textId="77777777" w:rsidR="00F42E98" w:rsidRPr="00385E42" w:rsidRDefault="00F42E98" w:rsidP="00F42E98">
            <w:pPr>
              <w:tabs>
                <w:tab w:val="left" w:pos="290"/>
              </w:tabs>
              <w:ind w:left="0" w:hanging="2"/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34887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OSV – reálie každodenního života</w:t>
            </w:r>
          </w:p>
          <w:p w14:paraId="4A7225BB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 – denní režim</w:t>
            </w:r>
          </w:p>
          <w:p w14:paraId="181E43BD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 – Francouzské regiony</w:t>
            </w:r>
          </w:p>
          <w:p w14:paraId="5C19727D" w14:textId="77777777" w:rsidR="00F42E98" w:rsidRPr="00A7203B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OSV – reálie každodenního života,  můj vztah k lidem,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4A1487" w14:textId="77777777" w:rsidR="00F42E98" w:rsidRPr="001D6C63" w:rsidRDefault="00F42E98" w:rsidP="00F42E98">
            <w:pPr>
              <w:ind w:left="0" w:hanging="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 journée idéale - prezentace</w:t>
            </w:r>
          </w:p>
        </w:tc>
      </w:tr>
      <w:tr w:rsidR="00F42E98" w:rsidRPr="00273789" w14:paraId="59835EA7" w14:textId="77777777" w:rsidTr="00F42E98">
        <w:trPr>
          <w:trHeight w:val="883"/>
        </w:trPr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3DAF13" w14:textId="77777777" w:rsidR="00F42E98" w:rsidRDefault="00F42E98" w:rsidP="00F42E98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2316F" w14:textId="77777777" w:rsidR="00F42E98" w:rsidRDefault="00F42E98" w:rsidP="00F42E98">
            <w:pPr>
              <w:ind w:left="0" w:hanging="2"/>
              <w:rPr>
                <w:b/>
                <w:sz w:val="24"/>
                <w:szCs w:val="24"/>
              </w:rPr>
            </w:pPr>
            <w:r w:rsidRPr="00264FD9">
              <w:rPr>
                <w:b/>
                <w:sz w:val="24"/>
                <w:szCs w:val="24"/>
              </w:rPr>
              <w:t xml:space="preserve">Unité </w:t>
            </w:r>
            <w:r>
              <w:rPr>
                <w:b/>
                <w:sz w:val="24"/>
                <w:szCs w:val="24"/>
              </w:rPr>
              <w:t>6 – Bilan oral et ecrit</w:t>
            </w:r>
          </w:p>
          <w:p w14:paraId="0BDF5EBF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journée de Supermamie</w:t>
            </w:r>
          </w:p>
          <w:p w14:paraId="13427CB0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</w:p>
          <w:p w14:paraId="78B6215C" w14:textId="77777777" w:rsidR="00F42E98" w:rsidRPr="00224D38" w:rsidRDefault="00F42E98" w:rsidP="00F42E98">
            <w:pPr>
              <w:ind w:left="0" w:hanging="2"/>
              <w:rPr>
                <w:b/>
                <w:sz w:val="24"/>
                <w:szCs w:val="24"/>
              </w:rPr>
            </w:pPr>
            <w:r w:rsidRPr="00224D38">
              <w:rPr>
                <w:b/>
                <w:sz w:val="24"/>
                <w:szCs w:val="24"/>
              </w:rPr>
              <w:t>Vers le Delf A1</w:t>
            </w:r>
          </w:p>
          <w:p w14:paraId="7E2AB3D0" w14:textId="77777777" w:rsidR="00F42E98" w:rsidRPr="00224D38" w:rsidRDefault="00F42E98" w:rsidP="00F42E98">
            <w:pPr>
              <w:autoSpaceDE w:val="0"/>
              <w:autoSpaceDN w:val="0"/>
              <w:adjustRightInd w:val="0"/>
              <w:ind w:left="0" w:hanging="2"/>
              <w:rPr>
                <w:rFonts w:eastAsia="HelveticaNeueLTStd-Cn"/>
                <w:sz w:val="24"/>
                <w:szCs w:val="24"/>
              </w:rPr>
            </w:pPr>
            <w:r w:rsidRPr="00224D38">
              <w:rPr>
                <w:rFonts w:eastAsia="HelveticaNeueLTStd-Cn"/>
                <w:sz w:val="24"/>
                <w:szCs w:val="24"/>
              </w:rPr>
              <w:t>Évaluation (formative et sommative) des contenus</w:t>
            </w:r>
          </w:p>
          <w:p w14:paraId="47413A42" w14:textId="77777777" w:rsidR="00F42E98" w:rsidRPr="00A7203B" w:rsidRDefault="00F42E98" w:rsidP="00F42E98">
            <w:pPr>
              <w:ind w:left="0" w:hanging="2"/>
              <w:rPr>
                <w:sz w:val="24"/>
                <w:szCs w:val="24"/>
              </w:rPr>
            </w:pPr>
            <w:r w:rsidRPr="00224D38">
              <w:rPr>
                <w:rFonts w:eastAsia="HelveticaNeueLTStd-Cn"/>
                <w:sz w:val="24"/>
                <w:szCs w:val="24"/>
              </w:rPr>
              <w:t>des unités 5 et 6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4CE05" w14:textId="77777777" w:rsidR="00F42E98" w:rsidRDefault="00F42E98" w:rsidP="00DC7024">
            <w:pPr>
              <w:numPr>
                <w:ilvl w:val="0"/>
                <w:numId w:val="224"/>
              </w:numPr>
              <w:tabs>
                <w:tab w:val="left" w:pos="290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Převypráví krátký příběh podle komiksu</w:t>
            </w:r>
          </w:p>
          <w:p w14:paraId="324059B4" w14:textId="77777777" w:rsidR="00F42E98" w:rsidRDefault="00F42E98" w:rsidP="00DC7024">
            <w:pPr>
              <w:numPr>
                <w:ilvl w:val="0"/>
                <w:numId w:val="224"/>
              </w:numPr>
              <w:tabs>
                <w:tab w:val="left" w:pos="290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Položí otázky týkající se denního režimu někoho jiného</w:t>
            </w:r>
          </w:p>
          <w:p w14:paraId="69BE1798" w14:textId="77777777" w:rsidR="00F42E98" w:rsidRDefault="00F42E98" w:rsidP="00DC7024">
            <w:pPr>
              <w:numPr>
                <w:ilvl w:val="0"/>
                <w:numId w:val="224"/>
              </w:numPr>
              <w:tabs>
                <w:tab w:val="left" w:pos="290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Vytvoří kvíz pro spolužáky týkající se znalostí francouzštiny</w:t>
            </w:r>
          </w:p>
          <w:p w14:paraId="3C9C0DD1" w14:textId="77777777" w:rsidR="00F42E98" w:rsidRDefault="00F42E98" w:rsidP="00DC7024">
            <w:pPr>
              <w:numPr>
                <w:ilvl w:val="0"/>
                <w:numId w:val="224"/>
              </w:numPr>
              <w:tabs>
                <w:tab w:val="clear" w:pos="720"/>
                <w:tab w:val="left" w:pos="290"/>
                <w:tab w:val="left" w:pos="695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ověří a zhodnotí své znalosti a dovednosti ve francouzském jazyce</w:t>
            </w:r>
          </w:p>
          <w:p w14:paraId="49CADE78" w14:textId="77777777" w:rsidR="00F42E98" w:rsidRPr="00224D38" w:rsidRDefault="00F42E98" w:rsidP="00DC7024">
            <w:pPr>
              <w:numPr>
                <w:ilvl w:val="0"/>
                <w:numId w:val="224"/>
              </w:numPr>
              <w:tabs>
                <w:tab w:val="clear" w:pos="720"/>
                <w:tab w:val="left" w:pos="290"/>
                <w:tab w:val="left" w:pos="695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 w:rsidRPr="00224D38">
              <w:rPr>
                <w:sz w:val="24"/>
                <w:szCs w:val="24"/>
              </w:rPr>
              <w:t>vyplní základní údaje o sobě ve formuláři</w:t>
            </w:r>
          </w:p>
          <w:p w14:paraId="06C58FBE" w14:textId="77777777" w:rsidR="00F42E98" w:rsidRDefault="00F42E98" w:rsidP="00DC7024">
            <w:pPr>
              <w:numPr>
                <w:ilvl w:val="0"/>
                <w:numId w:val="224"/>
              </w:numPr>
              <w:tabs>
                <w:tab w:val="clear" w:pos="720"/>
                <w:tab w:val="left" w:pos="290"/>
                <w:tab w:val="left" w:pos="695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odpovídá na otázky týkající se probíraných témat</w:t>
            </w:r>
          </w:p>
          <w:p w14:paraId="64281FF2" w14:textId="77777777" w:rsidR="00F42E98" w:rsidRDefault="00F42E98" w:rsidP="00DC7024">
            <w:pPr>
              <w:numPr>
                <w:ilvl w:val="0"/>
                <w:numId w:val="224"/>
              </w:numPr>
              <w:tabs>
                <w:tab w:val="clear" w:pos="720"/>
                <w:tab w:val="left" w:pos="290"/>
                <w:tab w:val="left" w:pos="695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rozumí krátkému textu mluvenému i psanému, vyhledá v něm základní informace</w:t>
            </w:r>
          </w:p>
          <w:p w14:paraId="725E8265" w14:textId="77777777" w:rsidR="00F42E98" w:rsidRDefault="00F42E98" w:rsidP="00F42E98">
            <w:pPr>
              <w:tabs>
                <w:tab w:val="left" w:pos="290"/>
              </w:tabs>
              <w:ind w:left="0" w:hanging="2"/>
              <w:rPr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 xml:space="preserve">DCJ-9-3-03 </w:t>
            </w:r>
            <w:r>
              <w:rPr>
                <w:color w:val="0070C0"/>
                <w:sz w:val="22"/>
                <w:szCs w:val="22"/>
              </w:rPr>
              <w:t>Žák rozumí krátkému jednoduchému textu, zejména pokud má k dispozici vizuální oporu, a vyhledá v něm požadovanou informaci</w:t>
            </w:r>
          </w:p>
          <w:p w14:paraId="2EBD43B8" w14:textId="77777777" w:rsidR="00F42E98" w:rsidRDefault="00F42E98" w:rsidP="00F42E98">
            <w:pPr>
              <w:tabs>
                <w:tab w:val="left" w:pos="290"/>
              </w:tabs>
              <w:ind w:left="0" w:hanging="2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 xml:space="preserve">DCJ-9-2-03 </w:t>
            </w:r>
            <w:r>
              <w:rPr>
                <w:color w:val="0070C0"/>
                <w:sz w:val="22"/>
                <w:szCs w:val="22"/>
              </w:rPr>
              <w:t>Žák odpovídá na jednoduché otázky týkající se jeho samotného, rodiny, školy, volného času a dalších osvojovaných témat a podobné otázky pokládá</w:t>
            </w:r>
          </w:p>
          <w:p w14:paraId="2DDBBA65" w14:textId="77777777" w:rsidR="00F42E98" w:rsidRDefault="00F42E98" w:rsidP="00F42E98">
            <w:pPr>
              <w:ind w:left="0" w:hanging="2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 xml:space="preserve">DCJ-9-4-03 </w:t>
            </w:r>
            <w:r>
              <w:rPr>
                <w:color w:val="0070C0"/>
                <w:sz w:val="22"/>
                <w:szCs w:val="22"/>
              </w:rPr>
              <w:t xml:space="preserve">Žák stručně reaguje na jednoduché písemné sdělení </w:t>
            </w:r>
          </w:p>
          <w:p w14:paraId="618A7248" w14:textId="77777777" w:rsidR="00F42E98" w:rsidRPr="00385E42" w:rsidRDefault="00F42E98" w:rsidP="00F42E98">
            <w:pPr>
              <w:tabs>
                <w:tab w:val="left" w:pos="290"/>
              </w:tabs>
              <w:ind w:left="0" w:hanging="2"/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F19D6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OSV – reálie každodenního života,  můj vztah k lidem, morálka ve vztahu k sobě , k ostatním lidem a kulturám</w:t>
            </w:r>
          </w:p>
          <w:p w14:paraId="509EECE0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 – denní režim</w:t>
            </w:r>
          </w:p>
          <w:p w14:paraId="7BF227CF" w14:textId="77777777" w:rsidR="00F42E98" w:rsidRPr="00A7203B" w:rsidRDefault="00F42E98" w:rsidP="00F42E98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EE399F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quiz sur mes connaisances en francais – práce ve skupině</w:t>
            </w:r>
          </w:p>
          <w:p w14:paraId="35254155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</w:p>
          <w:p w14:paraId="71483909" w14:textId="77777777" w:rsidR="00F42E98" w:rsidRDefault="00F42E98" w:rsidP="00F42E98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Cartes mentals – myšlenková mapa – Francie a frankofonní kultura</w:t>
            </w:r>
          </w:p>
          <w:p w14:paraId="7AC10255" w14:textId="77777777" w:rsidR="00F42E98" w:rsidRPr="001D6C63" w:rsidRDefault="00F42E98" w:rsidP="00F42E98">
            <w:pPr>
              <w:ind w:left="0" w:hanging="2"/>
              <w:rPr>
                <w:sz w:val="24"/>
                <w:szCs w:val="24"/>
              </w:rPr>
            </w:pPr>
          </w:p>
        </w:tc>
      </w:tr>
    </w:tbl>
    <w:p w14:paraId="1FD31C8A" w14:textId="77777777" w:rsidR="00F42E98" w:rsidRDefault="00F42E98" w:rsidP="00F42E98">
      <w:pPr>
        <w:ind w:left="0" w:hanging="2"/>
        <w:rPr>
          <w:sz w:val="24"/>
          <w:szCs w:val="24"/>
        </w:rPr>
      </w:pPr>
    </w:p>
    <w:p w14:paraId="00FA94E1" w14:textId="77777777" w:rsidR="00F42E98" w:rsidRPr="007E5F36" w:rsidRDefault="00F42E98" w:rsidP="00F42E98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Vypracovala: Mgr. Blanka Vidunová</w:t>
      </w:r>
    </w:p>
    <w:p w14:paraId="282E3EC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112C07C2" w14:textId="77777777" w:rsidR="00A26406" w:rsidRDefault="00A26406" w:rsidP="009D2A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  <w:sectPr w:rsidR="00A26406">
          <w:pgSz w:w="16838" w:h="11906" w:orient="landscape"/>
          <w:pgMar w:top="1418" w:right="1418" w:bottom="1418" w:left="1418" w:header="709" w:footer="709" w:gutter="0"/>
          <w:cols w:space="708"/>
        </w:sectPr>
      </w:pPr>
    </w:p>
    <w:p w14:paraId="61324ED1" w14:textId="77777777" w:rsidR="00A26406" w:rsidRDefault="00D83F7B" w:rsidP="009D2A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MATEMATIKA – II.stupeň</w:t>
      </w:r>
    </w:p>
    <w:p w14:paraId="620685F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Vypracovala: Mgr.Neufussová Milena</w:t>
      </w:r>
    </w:p>
    <w:p w14:paraId="2F4F768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68312A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1. Obsahové, časové a organizační vymezení</w:t>
      </w:r>
    </w:p>
    <w:p w14:paraId="3D6F62F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5337BF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Vzdělávání</w:t>
      </w:r>
      <w:r>
        <w:rPr>
          <w:color w:val="000000"/>
          <w:sz w:val="24"/>
          <w:szCs w:val="24"/>
        </w:rPr>
        <w:t xml:space="preserve"> je zaměřeno na:</w:t>
      </w:r>
    </w:p>
    <w:p w14:paraId="53275FFC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využívání matematických poznatků a dovedností v praktických činnostech</w:t>
      </w:r>
    </w:p>
    <w:p w14:paraId="289A3BA9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rozvoj paměti a logického myšlení za pomoci mat. problémů</w:t>
      </w:r>
    </w:p>
    <w:p w14:paraId="3FEF9890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vytváření velkého množství matematických znalostí pro řešení složitějších úloh</w:t>
      </w:r>
    </w:p>
    <w:p w14:paraId="65BCA1CE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rozbor složitějších matem. Problémů, nástin postupu řešení a odhadování konečného výsledku</w:t>
      </w:r>
    </w:p>
    <w:p w14:paraId="10983F58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rozvoj abstraktního myšlení, snaha o porozumění myšlenkových postupů a pojmů a jejich vzájemným vztahům</w:t>
      </w:r>
    </w:p>
    <w:p w14:paraId="3BC2CED6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užívání matem. Jazyka a zdokonalování grafického projevu žáků</w:t>
      </w:r>
    </w:p>
    <w:p w14:paraId="3B85C69A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přesnost rýsování a orientace ve strojních a stavebních výkresech g</w:t>
      </w:r>
    </w:p>
    <w:p w14:paraId="1620DA24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rozvoj důvěry ve vlastní schopnosti, vytrvalost a přesnost v práci</w:t>
      </w:r>
    </w:p>
    <w:p w14:paraId="055D428A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věnovat se žákům mimořádně nadaným</w:t>
      </w:r>
    </w:p>
    <w:p w14:paraId="65CE6918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propojování poznatků z různých vzdělávacích oblastí</w:t>
      </w:r>
    </w:p>
    <w:p w14:paraId="3AA2AA1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D631AA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Předmět </w:t>
      </w:r>
      <w:r>
        <w:rPr>
          <w:b/>
          <w:color w:val="000000"/>
          <w:sz w:val="24"/>
          <w:szCs w:val="24"/>
        </w:rPr>
        <w:t>MATEMATIKA</w:t>
      </w:r>
      <w:r>
        <w:rPr>
          <w:color w:val="000000"/>
          <w:sz w:val="24"/>
          <w:szCs w:val="24"/>
        </w:rPr>
        <w:t xml:space="preserve"> je úzce spjat s ostatními předměty:</w:t>
      </w:r>
    </w:p>
    <w:p w14:paraId="2E034A2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 – měření délky – výpočet  délky, výpočet dráhy, času, rychlosti, výpočty obvodů a obsahů pozemků, převody jednotek, výpočet neznámé ze vzorce</w:t>
      </w:r>
    </w:p>
    <w:p w14:paraId="4F404B7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 – řešení rovnic, převody jednotek, úlohy na směsi</w:t>
      </w:r>
    </w:p>
    <w:p w14:paraId="709C5F9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 – úhly – azimut, měřítko plánu a  mapy, určení zeměpisné polohy</w:t>
      </w:r>
    </w:p>
    <w:p w14:paraId="3A0BD64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Pč – technické výkresy a jejich popis</w:t>
      </w:r>
    </w:p>
    <w:p w14:paraId="73286B6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Inf – vyhledávání, vyhodnocování a zpracování dat, práce s grafy, převod na procenty, pozorování souborů dat, …</w:t>
      </w:r>
    </w:p>
    <w:p w14:paraId="70AE750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VV – provádění situačních náčrtů, rozborových obrázků, výroba těles…</w:t>
      </w:r>
    </w:p>
    <w:p w14:paraId="6FCBDF4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B42D73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Předmětem prolínají průřezová témata:</w:t>
      </w:r>
    </w:p>
    <w:p w14:paraId="4E46C95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OSV, VDO – důraz je kladen na formování volních a charakterových rysů – rozvíjí důslednost, vytrvalost, schopnost sebekontroly, vynalézavost, tvořivost</w:t>
      </w:r>
    </w:p>
    <w:p w14:paraId="0CA62A21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práce s mapou, slevy, využití poměru</w:t>
      </w:r>
    </w:p>
    <w:p w14:paraId="5DAAF79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EV – stav ovzduší, přítomnost škodlivých látek, ochrana životného prostředí</w:t>
      </w:r>
    </w:p>
    <w:p w14:paraId="02E8961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EGS – srovnání států, HDP, grafy,…</w:t>
      </w:r>
    </w:p>
    <w:p w14:paraId="2FD312C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F85148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Časové vymezení předmětu a organizace práce:</w:t>
      </w:r>
    </w:p>
    <w:p w14:paraId="3F711F3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6.ročník – 4 hodin (2 hodiny aritmetiky, 2 hodin geometrie)</w:t>
      </w:r>
    </w:p>
    <w:p w14:paraId="71C64B5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7.ročník – 5 hodiny (3 hodiny aritmetiky, 2 hodin geometrie)</w:t>
      </w:r>
    </w:p>
    <w:p w14:paraId="5F45B082" w14:textId="77777777" w:rsidR="00A26406" w:rsidRDefault="009D2A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8.ročník – </w:t>
      </w:r>
      <w:r w:rsidR="00D83F7B">
        <w:rPr>
          <w:color w:val="000000"/>
          <w:sz w:val="24"/>
          <w:szCs w:val="24"/>
        </w:rPr>
        <w:t>5 hodin (týdně 3 hodiny aritmetiky +2 hodiny geometrie)</w:t>
      </w:r>
    </w:p>
    <w:p w14:paraId="0F914BF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9.ročník  - 5 hodin týdně (3 hodiny aritmetiky +2 hodiny geometrie)</w:t>
      </w:r>
    </w:p>
    <w:p w14:paraId="541BE2F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CDE622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Výuka probíhá ve třídách, ve venkovních učebnách, popř. může být doplněna výukou na PC. </w:t>
      </w:r>
    </w:p>
    <w:p w14:paraId="0A68AF9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24"/>
          <w:szCs w:val="24"/>
          <w:u w:val="single"/>
        </w:rPr>
      </w:pPr>
    </w:p>
    <w:p w14:paraId="6D24EE8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24"/>
          <w:szCs w:val="24"/>
          <w:u w:val="single"/>
        </w:rPr>
      </w:pPr>
    </w:p>
    <w:p w14:paraId="3CDF6D23" w14:textId="77777777" w:rsidR="009D2AF1" w:rsidRDefault="009D2AF1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24"/>
          <w:szCs w:val="24"/>
          <w:u w:val="single"/>
        </w:rPr>
      </w:pPr>
    </w:p>
    <w:p w14:paraId="626AA54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24"/>
          <w:szCs w:val="24"/>
          <w:u w:val="single"/>
        </w:rPr>
      </w:pPr>
    </w:p>
    <w:p w14:paraId="3052FB7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lastRenderedPageBreak/>
        <w:t>2.Výchovné a vzdělávací strategie pro rozvoj klíčových kompetencí</w:t>
      </w:r>
    </w:p>
    <w:p w14:paraId="7A85F54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020422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K UČENÍ</w:t>
      </w:r>
    </w:p>
    <w:p w14:paraId="70956D1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Učitel: </w:t>
      </w:r>
    </w:p>
    <w:p w14:paraId="2F87C0D0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 výuky zařazuje  různé metody práce – rozhovor, skupinová práce, samostatná práce, řízená diskuse tak, aby žák pod jeho vedením dokázal řešení příkladu  vysvětlit ostatní žákům</w:t>
      </w:r>
    </w:p>
    <w:p w14:paraId="05FCB42C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zadává problémové úlohy, které žák řeší z více hledisek, vyžaduje slovní komentář  při řešení příkladů</w:t>
      </w:r>
    </w:p>
    <w:p w14:paraId="4A98AFD6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zadává samostatné a skupinové práce, v nichž si žáci sami, eventuálně ve skupině hledají případné chyby</w:t>
      </w:r>
    </w:p>
    <w:p w14:paraId="5E9E72E4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při řešení příkladů vyžaduje zápis pomocí vhodné matematické symboliky</w:t>
      </w:r>
    </w:p>
    <w:p w14:paraId="7FAA7FF9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zadává úkoly tak, aby umožňovali volbu různých postupů </w:t>
      </w:r>
    </w:p>
    <w:p w14:paraId="4AFC69EB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vyžaduje, aby geometrické úlohy žíci zakreslovali ve volném rovnoběžném promítání a pomocí náčrtů, a aby je dokázali slovně popsat</w:t>
      </w:r>
    </w:p>
    <w:p w14:paraId="50783CF4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žáky vede i k aplikaci znalostí v ostatních vyuč. předmětech a v reálném životě, učí je při řešení používat informační a komunikační technologie</w:t>
      </w:r>
    </w:p>
    <w:p w14:paraId="2FC73BA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948357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3236ACE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třídí si informace</w:t>
      </w:r>
    </w:p>
    <w:p w14:paraId="769401F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vyhledávají informace, dávají si je do souvislostí</w:t>
      </w:r>
    </w:p>
    <w:p w14:paraId="271D529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kriticky hodnotí výsledky svého učení, diskutují o nich</w:t>
      </w:r>
    </w:p>
    <w:p w14:paraId="2AF5C16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získané výsledky porovnávají v kolektivu</w:t>
      </w:r>
    </w:p>
    <w:p w14:paraId="310A14E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6AD1363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K ŘEŠENÍ PROBLÉMU</w:t>
      </w:r>
    </w:p>
    <w:p w14:paraId="7718BFD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0B84138B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při výkladu nového učiva a při řešení příkladů postupuje od jednoduššího problému k složitějšímu tak, aby žáci sami mohli některé matematické věty vyvodit a zformulovat</w:t>
      </w:r>
    </w:p>
    <w:p w14:paraId="64EE61C8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pomocí vhodných úloh, přiměřených věku žáků, vyžaduje důkladnou  matematickou analýzu problémové situace</w:t>
      </w:r>
    </w:p>
    <w:p w14:paraId="282A2EE4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požaduje  odhad a vyhodnocení správnosti výsledku vzhledem k zadaným podmínkám při řešení vhodných příkladů</w:t>
      </w:r>
    </w:p>
    <w:p w14:paraId="7555B69E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kladení problémových otázek žáci nalézají různé způsoby řešení příkladů</w:t>
      </w:r>
    </w:p>
    <w:p w14:paraId="744BCAC6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 chybou žáka pracuje jako s příležitostí, jak ukázat správnou cestu k řešení</w:t>
      </w:r>
    </w:p>
    <w:p w14:paraId="1AAF060B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vede žáky k ověřování výsledků</w:t>
      </w:r>
    </w:p>
    <w:p w14:paraId="47878E1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661F34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66BDA64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provádějí rozbor problémů a plány řešení, zkouší odhady výsledků</w:t>
      </w:r>
    </w:p>
    <w:p w14:paraId="149FFAC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učí se volit správný postup při řešení úloh</w:t>
      </w:r>
    </w:p>
    <w:p w14:paraId="58659FF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DB63BC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KOMUNIKATIVNÍ</w:t>
      </w:r>
    </w:p>
    <w:p w14:paraId="6320A0A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75C01290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při řešení příkladů slovních úloh vyžaduje přesnou formulaci, užívání vhodné terminologie a matematické symboliky</w:t>
      </w:r>
    </w:p>
    <w:p w14:paraId="64950DBB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při řešení příkladů vyžaduje aby žáci dokázali daný problém slovně přeformulovat do matematické terminologie </w:t>
      </w:r>
      <w:r w:rsidR="009D2AF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aby se naučili číst slovní úlohy s porozuměním a dokázali slovně interpretovat matematický výsledek</w:t>
      </w:r>
    </w:p>
    <w:p w14:paraId="453C9CAB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podle potřeby žákům pomáhá radou, popř. nápovědou</w:t>
      </w:r>
    </w:p>
    <w:p w14:paraId="41532EE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F3A30A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6669320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Žák:</w:t>
      </w:r>
    </w:p>
    <w:p w14:paraId="6CB0718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komunikují na odpovídající úrovni</w:t>
      </w:r>
    </w:p>
    <w:p w14:paraId="4800637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zdůvodňují zvolené matematické postupy</w:t>
      </w:r>
    </w:p>
    <w:p w14:paraId="51F3DBC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342AF6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SOCIÁLNÍ A PERSONÁLNÍ</w:t>
      </w:r>
    </w:p>
    <w:p w14:paraId="004F6A3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01AAA67D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zařazuje práci v týmu </w:t>
      </w:r>
      <w:r w:rsidR="009D2AF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kde žák uplatní své individuální schopnosti, vědomosti a dovednosti, učí se toleranci k jiným názorům, kriticky vyhodnocuje navržený postup a spolupracuje s ostatními při řešení příkladů</w:t>
      </w:r>
    </w:p>
    <w:p w14:paraId="0AC1A91C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zadává úkoly z praxe,  které vedou k aktivní diskusi, sebekritice obhajobě svého stanoviska</w:t>
      </w:r>
    </w:p>
    <w:p w14:paraId="428152A7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vyžaduje dodržování pravidel slušného chování</w:t>
      </w:r>
    </w:p>
    <w:p w14:paraId="764CB32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7820FF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53AC9D4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spolupracují ve skupině</w:t>
      </w:r>
    </w:p>
    <w:p w14:paraId="2019849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učí se věcně argumentovat</w:t>
      </w:r>
    </w:p>
    <w:p w14:paraId="0E0003E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1A34CA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 OBČANSKÉ</w:t>
      </w:r>
    </w:p>
    <w:p w14:paraId="60BF726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2B960423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hodnocením a povzbuzováním podporuje snahu žáků</w:t>
      </w:r>
    </w:p>
    <w:p w14:paraId="35297733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vede žáky k tomu, aby brali ohled na druhé</w:t>
      </w:r>
    </w:p>
    <w:p w14:paraId="12CEBA1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FC6DB8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2AE0A09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respektují názory ostatních</w:t>
      </w:r>
    </w:p>
    <w:p w14:paraId="067D6C7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rozhodují se podle dané situace</w:t>
      </w:r>
    </w:p>
    <w:p w14:paraId="14B6E02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6C1361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PRACOVNÍ</w:t>
      </w:r>
    </w:p>
    <w:p w14:paraId="7D4503F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5BB62559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vyžaduje plnění domácích úkolů</w:t>
      </w:r>
    </w:p>
    <w:p w14:paraId="75C3A2AB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požaduje dodržování dohodnuté kvality (např.grafického projevu, obsahu práce, apod.), termínů</w:t>
      </w:r>
    </w:p>
    <w:p w14:paraId="6D446411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vede žáky o ověřování výsledků</w:t>
      </w:r>
    </w:p>
    <w:p w14:paraId="73BFDA62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naučit žáka  pracovat podle návodu, předem stanoveného postupu a umožnit jim hledat vlastní postup</w:t>
      </w:r>
    </w:p>
    <w:p w14:paraId="2229C55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7841EB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629B9F0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zdokonalují svůj grafický projev</w:t>
      </w:r>
    </w:p>
    <w:p w14:paraId="0730F17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nosí v pořádku pomůcky, umí si připravit věci na hodinu</w:t>
      </w:r>
    </w:p>
    <w:p w14:paraId="7BAC29D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snaží se o efektivitu práce</w:t>
      </w:r>
    </w:p>
    <w:p w14:paraId="16CECFA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7007DA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DIGITÁLNÍ</w:t>
      </w:r>
    </w:p>
    <w:p w14:paraId="08E1368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42F6929E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vede žáky</w:t>
      </w:r>
      <w:r w:rsidR="009D2AF1">
        <w:rPr>
          <w:color w:val="000000"/>
          <w:sz w:val="24"/>
          <w:szCs w:val="24"/>
        </w:rPr>
        <w:t xml:space="preserve"> k využívání různých aplikací (</w:t>
      </w:r>
      <w:r>
        <w:rPr>
          <w:color w:val="000000"/>
          <w:sz w:val="24"/>
          <w:szCs w:val="24"/>
        </w:rPr>
        <w:t>k procvičování učiva, k samostatné práci, ke zpracování dlouhodobějších úkolů, k přípravě na přijímací zkoušky, k doplnění učiva kvůli nemoci ……)</w:t>
      </w:r>
    </w:p>
    <w:p w14:paraId="0863979C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vede žáky ke kritickému posuzování informací získaných z různých digitálních zdrojů</w:t>
      </w:r>
    </w:p>
    <w:p w14:paraId="6FBBF7D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91FC77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3345B2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3A9AAE9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ovládá běžně používaná digitální zařízení, aplikace a služby, využívá je k učení</w:t>
      </w:r>
    </w:p>
    <w:p w14:paraId="5B29417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- získává, vyhledává, spravuje a sdílí data, informace, k tomu volí postupy, způsoby a    </w:t>
      </w:r>
    </w:p>
    <w:p w14:paraId="58C0F47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prostředky, které odpovídají konkrétní situaci</w:t>
      </w:r>
    </w:p>
    <w:p w14:paraId="7D6FD76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využívá vhodně různé digitální technologie, aby si zautomatizoval rutinní činnosti</w:t>
      </w:r>
    </w:p>
    <w:p w14:paraId="46A706D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0BD8AE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14:paraId="52873109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2771140B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  <w:sectPr w:rsidR="00A26406">
          <w:pgSz w:w="11906" w:h="16838"/>
          <w:pgMar w:top="1417" w:right="1417" w:bottom="1417" w:left="1417" w:header="708" w:footer="708" w:gutter="0"/>
          <w:cols w:space="708"/>
        </w:sectPr>
      </w:pPr>
    </w:p>
    <w:p w14:paraId="381AA17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70B055C6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Matematika a její aplikace      Vzdělávací obor:  </w:t>
      </w:r>
      <w:r>
        <w:rPr>
          <w:rFonts w:ascii="Arial" w:eastAsia="Arial" w:hAnsi="Arial" w:cs="Arial"/>
          <w:b/>
          <w:color w:val="000000"/>
          <w:u w:val="single"/>
        </w:rPr>
        <w:t>Matematika</w:t>
      </w:r>
      <w:r>
        <w:rPr>
          <w:rFonts w:ascii="Arial" w:eastAsia="Arial" w:hAnsi="Arial" w:cs="Arial"/>
          <w:color w:val="000000"/>
        </w:rPr>
        <w:t xml:space="preserve">       ročník    6.</w:t>
      </w:r>
    </w:p>
    <w:p w14:paraId="37D77215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F4071DC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a"/>
        <w:tblW w:w="1417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32"/>
        <w:gridCol w:w="3103"/>
        <w:gridCol w:w="5153"/>
        <w:gridCol w:w="2945"/>
        <w:gridCol w:w="2042"/>
      </w:tblGrid>
      <w:tr w:rsidR="00A26406" w14:paraId="133AE644" w14:textId="77777777">
        <w:trPr>
          <w:trHeight w:val="904"/>
        </w:trPr>
        <w:tc>
          <w:tcPr>
            <w:tcW w:w="93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465CE3C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Kapitola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749B47D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Téma (Učivo)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042021A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Znalosti a dovednosti (výstup)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5FB7EAF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Průřezová témata, projekty a kurzy, mezipředmětové vazby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DBEFE9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Poznámky</w:t>
            </w:r>
          </w:p>
        </w:tc>
      </w:tr>
      <w:tr w:rsidR="00A26406" w14:paraId="2425B2C0" w14:textId="77777777">
        <w:trPr>
          <w:trHeight w:val="1890"/>
        </w:trPr>
        <w:tc>
          <w:tcPr>
            <w:tcW w:w="932" w:type="dxa"/>
            <w:tcBorders>
              <w:top w:val="single" w:sz="18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 w14:paraId="55A083A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3103" w:type="dxa"/>
            <w:tcBorders>
              <w:top w:val="single" w:sz="18" w:space="0" w:color="000000"/>
              <w:left w:val="nil"/>
              <w:bottom w:val="nil"/>
              <w:right w:val="single" w:sz="6" w:space="0" w:color="000000"/>
            </w:tcBorders>
          </w:tcPr>
          <w:p w14:paraId="09E6E24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Opakování učiva z 5. ročníku</w:t>
            </w:r>
          </w:p>
          <w:p w14:paraId="79828983" w14:textId="77777777" w:rsidR="00A26406" w:rsidRDefault="00D83F7B" w:rsidP="00DC7024">
            <w:pPr>
              <w:widowControl w:val="0"/>
              <w:numPr>
                <w:ilvl w:val="0"/>
                <w:numId w:val="1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přirozená čísla</w:t>
            </w:r>
          </w:p>
          <w:p w14:paraId="1FE265BF" w14:textId="77777777" w:rsidR="00A26406" w:rsidRDefault="00D83F7B" w:rsidP="00DC7024">
            <w:pPr>
              <w:widowControl w:val="0"/>
              <w:numPr>
                <w:ilvl w:val="0"/>
                <w:numId w:val="1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slovní úlohy</w:t>
            </w:r>
          </w:p>
          <w:p w14:paraId="4B660D4E" w14:textId="77777777" w:rsidR="00A26406" w:rsidRDefault="00D83F7B" w:rsidP="00DC7024">
            <w:pPr>
              <w:widowControl w:val="0"/>
              <w:numPr>
                <w:ilvl w:val="0"/>
                <w:numId w:val="1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základní geom. útvary</w:t>
            </w:r>
          </w:p>
          <w:p w14:paraId="251936AA" w14:textId="77777777" w:rsidR="00A26406" w:rsidRDefault="00D83F7B" w:rsidP="00DC7024">
            <w:pPr>
              <w:widowControl w:val="0"/>
              <w:numPr>
                <w:ilvl w:val="0"/>
                <w:numId w:val="1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vzájemná poloha dvou přímek</w:t>
            </w:r>
          </w:p>
          <w:p w14:paraId="5352DC9E" w14:textId="77777777" w:rsidR="00A26406" w:rsidRDefault="00D83F7B" w:rsidP="00DC7024">
            <w:pPr>
              <w:widowControl w:val="0"/>
              <w:numPr>
                <w:ilvl w:val="0"/>
                <w:numId w:val="1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délka úsečky</w:t>
            </w:r>
          </w:p>
          <w:p w14:paraId="2CE67077" w14:textId="77777777" w:rsidR="00A26406" w:rsidRDefault="00D83F7B" w:rsidP="00DC7024">
            <w:pPr>
              <w:widowControl w:val="0"/>
              <w:numPr>
                <w:ilvl w:val="0"/>
                <w:numId w:val="1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převody délkových jednotek</w:t>
            </w:r>
          </w:p>
          <w:p w14:paraId="1F75619F" w14:textId="77777777" w:rsidR="00A26406" w:rsidRDefault="00D83F7B" w:rsidP="00DC7024">
            <w:pPr>
              <w:widowControl w:val="0"/>
              <w:numPr>
                <w:ilvl w:val="0"/>
                <w:numId w:val="1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základní rovinné obrazce</w:t>
            </w:r>
          </w:p>
          <w:p w14:paraId="752EC2D0" w14:textId="77777777" w:rsidR="00A26406" w:rsidRDefault="00D83F7B" w:rsidP="00DC7024">
            <w:pPr>
              <w:widowControl w:val="0"/>
              <w:numPr>
                <w:ilvl w:val="0"/>
                <w:numId w:val="1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obvod a obsah čtverce a obdélníka</w:t>
            </w:r>
          </w:p>
          <w:p w14:paraId="1DF48C4B" w14:textId="77777777" w:rsidR="00A26406" w:rsidRDefault="00D83F7B" w:rsidP="00DC7024">
            <w:pPr>
              <w:widowControl w:val="0"/>
              <w:numPr>
                <w:ilvl w:val="0"/>
                <w:numId w:val="1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jednotky obsahu</w:t>
            </w:r>
          </w:p>
          <w:p w14:paraId="49B6CDEC" w14:textId="77777777" w:rsidR="00A26406" w:rsidRDefault="00D83F7B" w:rsidP="00DC7024">
            <w:pPr>
              <w:widowControl w:val="0"/>
              <w:numPr>
                <w:ilvl w:val="0"/>
                <w:numId w:val="1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zlomek jako část celku</w:t>
            </w:r>
          </w:p>
        </w:tc>
        <w:tc>
          <w:tcPr>
            <w:tcW w:w="5153" w:type="dxa"/>
            <w:tcBorders>
              <w:top w:val="single" w:sz="18" w:space="0" w:color="000000"/>
              <w:left w:val="nil"/>
              <w:bottom w:val="nil"/>
              <w:right w:val="single" w:sz="6" w:space="0" w:color="000000"/>
            </w:tcBorders>
          </w:tcPr>
          <w:p w14:paraId="0506A4D0" w14:textId="77777777" w:rsidR="00A26406" w:rsidRDefault="00D83F7B" w:rsidP="00DC7024">
            <w:pPr>
              <w:widowControl w:val="0"/>
              <w:numPr>
                <w:ilvl w:val="0"/>
                <w:numId w:val="1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provádí početní operace s přirozenými čísly</w:t>
            </w:r>
          </w:p>
          <w:p w14:paraId="6AED7D60" w14:textId="77777777" w:rsidR="00A26406" w:rsidRDefault="00D83F7B" w:rsidP="00DC7024">
            <w:pPr>
              <w:widowControl w:val="0"/>
              <w:numPr>
                <w:ilvl w:val="0"/>
                <w:numId w:val="1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určí rozvinutý zápis přir. čísel</w:t>
            </w:r>
          </w:p>
          <w:p w14:paraId="33EFC675" w14:textId="77777777" w:rsidR="00A26406" w:rsidRDefault="00D83F7B" w:rsidP="00DC7024">
            <w:pPr>
              <w:widowControl w:val="0"/>
              <w:numPr>
                <w:ilvl w:val="0"/>
                <w:numId w:val="1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rýsuj</w:t>
            </w:r>
            <w:r w:rsidR="00BF151A">
              <w:rPr>
                <w:color w:val="000000"/>
                <w:sz w:val="24"/>
                <w:szCs w:val="24"/>
              </w:rPr>
              <w:t>e základní geometrické útvary (</w:t>
            </w:r>
            <w:r>
              <w:rPr>
                <w:color w:val="000000"/>
                <w:sz w:val="24"/>
                <w:szCs w:val="24"/>
              </w:rPr>
              <w:t>bod, přímka, úsečka, polopřímka, rovina) a správně je pojmenuje</w:t>
            </w:r>
          </w:p>
          <w:p w14:paraId="109D56A4" w14:textId="77777777" w:rsidR="00A26406" w:rsidRDefault="00D83F7B" w:rsidP="00DC7024">
            <w:pPr>
              <w:widowControl w:val="0"/>
              <w:numPr>
                <w:ilvl w:val="0"/>
                <w:numId w:val="1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sestrojí rovnoběžky a kolmice</w:t>
            </w:r>
          </w:p>
          <w:p w14:paraId="7F1186C6" w14:textId="77777777" w:rsidR="00A26406" w:rsidRDefault="00D83F7B" w:rsidP="00DC7024">
            <w:pPr>
              <w:widowControl w:val="0"/>
              <w:numPr>
                <w:ilvl w:val="0"/>
                <w:numId w:val="1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provádí konstrukci čtverce a obdélníka</w:t>
            </w:r>
          </w:p>
          <w:p w14:paraId="5E6C58C8" w14:textId="77777777" w:rsidR="00A26406" w:rsidRDefault="00D83F7B" w:rsidP="00DC7024">
            <w:pPr>
              <w:widowControl w:val="0"/>
              <w:numPr>
                <w:ilvl w:val="0"/>
                <w:numId w:val="1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provádí převody délkových jednotek</w:t>
            </w:r>
          </w:p>
          <w:p w14:paraId="7D96DE6C" w14:textId="77777777" w:rsidR="00A26406" w:rsidRDefault="00D83F7B" w:rsidP="00DC7024">
            <w:pPr>
              <w:widowControl w:val="0"/>
              <w:numPr>
                <w:ilvl w:val="0"/>
                <w:numId w:val="1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užívá vzorců na výpočet obsahu a obvodu čtverce a obdélníka při řešení úloh z praxe</w:t>
            </w:r>
          </w:p>
          <w:p w14:paraId="1FDFD969" w14:textId="77777777" w:rsidR="00A26406" w:rsidRDefault="00D83F7B" w:rsidP="00DC7024">
            <w:pPr>
              <w:widowControl w:val="0"/>
              <w:numPr>
                <w:ilvl w:val="0"/>
                <w:numId w:val="1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převádí jednotky obsahu a orientuje se ve velikostech jednotlivých jednotek</w:t>
            </w:r>
          </w:p>
          <w:p w14:paraId="69A45481" w14:textId="77777777" w:rsidR="00A26406" w:rsidRDefault="00D83F7B" w:rsidP="00DC7024">
            <w:pPr>
              <w:widowControl w:val="0"/>
              <w:numPr>
                <w:ilvl w:val="0"/>
                <w:numId w:val="1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provede převody jednotek hmotnosti a dutých jednotek</w:t>
            </w:r>
          </w:p>
          <w:p w14:paraId="604ABE04" w14:textId="77777777" w:rsidR="00A26406" w:rsidRDefault="00D83F7B" w:rsidP="00DC7024">
            <w:pPr>
              <w:widowControl w:val="0"/>
              <w:numPr>
                <w:ilvl w:val="0"/>
                <w:numId w:val="1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zapíše a znázorní zlomek</w:t>
            </w:r>
          </w:p>
          <w:p w14:paraId="2E688189" w14:textId="77777777" w:rsidR="00A26406" w:rsidRDefault="00D83F7B" w:rsidP="00DC7024">
            <w:pPr>
              <w:widowControl w:val="0"/>
              <w:numPr>
                <w:ilvl w:val="0"/>
                <w:numId w:val="1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rozeznává jednotlivé druhy zlomků</w:t>
            </w:r>
          </w:p>
          <w:p w14:paraId="7A3E35B0" w14:textId="77777777" w:rsidR="00A26406" w:rsidRDefault="00D83F7B" w:rsidP="00DC7024">
            <w:pPr>
              <w:widowControl w:val="0"/>
              <w:numPr>
                <w:ilvl w:val="0"/>
                <w:numId w:val="1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provede jednoduché rozšíření a krácení zlomku</w:t>
            </w:r>
          </w:p>
        </w:tc>
        <w:tc>
          <w:tcPr>
            <w:tcW w:w="2945" w:type="dxa"/>
            <w:tcBorders>
              <w:top w:val="single" w:sz="18" w:space="0" w:color="000000"/>
              <w:left w:val="nil"/>
              <w:bottom w:val="nil"/>
              <w:right w:val="single" w:sz="6" w:space="0" w:color="000000"/>
            </w:tcBorders>
          </w:tcPr>
          <w:p w14:paraId="3F9EA7B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FYZIKA</w:t>
            </w:r>
          </w:p>
          <w:p w14:paraId="4495A87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měření délky</w:t>
            </w:r>
          </w:p>
          <w:p w14:paraId="3C6BEC6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převody jednotek</w:t>
            </w:r>
          </w:p>
          <w:p w14:paraId="13587D0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4C1B1C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5CD6A7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OSV – (osobnostní rozvoj) - seberegulace,  sebekontrola – rýsování (čistota, přesnost) – samostatná práce </w:t>
            </w:r>
          </w:p>
        </w:tc>
        <w:tc>
          <w:tcPr>
            <w:tcW w:w="2042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14:paraId="447A554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4627C0D" w14:textId="77777777">
        <w:trPr>
          <w:trHeight w:val="1855"/>
        </w:trPr>
        <w:tc>
          <w:tcPr>
            <w:tcW w:w="932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 w14:paraId="5547273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310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5B792E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Desetinná čísla</w:t>
            </w:r>
          </w:p>
          <w:p w14:paraId="0E8AF39F" w14:textId="77777777" w:rsidR="00A26406" w:rsidRDefault="00D83F7B" w:rsidP="00DC7024">
            <w:pPr>
              <w:widowControl w:val="0"/>
              <w:numPr>
                <w:ilvl w:val="0"/>
                <w:numId w:val="1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zlomek a desetinné číslo</w:t>
            </w:r>
          </w:p>
          <w:p w14:paraId="03B0D67C" w14:textId="77777777" w:rsidR="00A26406" w:rsidRDefault="00D83F7B" w:rsidP="00DC7024">
            <w:pPr>
              <w:widowControl w:val="0"/>
              <w:numPr>
                <w:ilvl w:val="0"/>
                <w:numId w:val="1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porovnávání desetinných čísel</w:t>
            </w:r>
          </w:p>
          <w:p w14:paraId="3220FD9B" w14:textId="77777777" w:rsidR="00A26406" w:rsidRDefault="00D83F7B" w:rsidP="00DC7024">
            <w:pPr>
              <w:widowControl w:val="0"/>
              <w:numPr>
                <w:ilvl w:val="0"/>
                <w:numId w:val="1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zaokrouhlování </w:t>
            </w:r>
            <w:r>
              <w:rPr>
                <w:color w:val="000000"/>
                <w:sz w:val="24"/>
                <w:szCs w:val="24"/>
              </w:rPr>
              <w:lastRenderedPageBreak/>
              <w:t>desetinných čísel</w:t>
            </w:r>
          </w:p>
          <w:p w14:paraId="36AE03BE" w14:textId="77777777" w:rsidR="00A26406" w:rsidRDefault="00D83F7B" w:rsidP="00DC7024">
            <w:pPr>
              <w:widowControl w:val="0"/>
              <w:numPr>
                <w:ilvl w:val="0"/>
                <w:numId w:val="1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sčítání a odčítání desetinných čísel</w:t>
            </w:r>
          </w:p>
          <w:p w14:paraId="4CD26118" w14:textId="77777777" w:rsidR="00A26406" w:rsidRDefault="00D83F7B" w:rsidP="00DC7024">
            <w:pPr>
              <w:widowControl w:val="0"/>
              <w:numPr>
                <w:ilvl w:val="0"/>
                <w:numId w:val="1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násobení a dělení desetinných čísel</w:t>
            </w:r>
          </w:p>
          <w:p w14:paraId="3DE3C417" w14:textId="77777777" w:rsidR="00A26406" w:rsidRDefault="00D83F7B" w:rsidP="00DC7024">
            <w:pPr>
              <w:widowControl w:val="0"/>
              <w:numPr>
                <w:ilvl w:val="0"/>
                <w:numId w:val="1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slovní úlohy</w:t>
            </w:r>
          </w:p>
        </w:tc>
        <w:tc>
          <w:tcPr>
            <w:tcW w:w="51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5E66F2F" w14:textId="77777777" w:rsidR="00A26406" w:rsidRDefault="00D83F7B" w:rsidP="00DC7024">
            <w:pPr>
              <w:widowControl w:val="0"/>
              <w:numPr>
                <w:ilvl w:val="0"/>
                <w:numId w:val="1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provede převod zlomku na des. číslo</w:t>
            </w:r>
          </w:p>
          <w:p w14:paraId="54444D31" w14:textId="77777777" w:rsidR="00A26406" w:rsidRDefault="00D83F7B" w:rsidP="00DC7024">
            <w:pPr>
              <w:widowControl w:val="0"/>
              <w:numPr>
                <w:ilvl w:val="0"/>
                <w:numId w:val="1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zapisuje, čte a zobrazí desetinné číslo na číselné ose</w:t>
            </w:r>
          </w:p>
          <w:p w14:paraId="5B5238F3" w14:textId="77777777" w:rsidR="00A26406" w:rsidRDefault="00D83F7B" w:rsidP="00DC7024">
            <w:pPr>
              <w:widowControl w:val="0"/>
              <w:numPr>
                <w:ilvl w:val="0"/>
                <w:numId w:val="1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porovná desetinná čísla</w:t>
            </w:r>
          </w:p>
          <w:p w14:paraId="7C5FAE8C" w14:textId="77777777" w:rsidR="00A26406" w:rsidRDefault="00D83F7B" w:rsidP="00DC7024">
            <w:pPr>
              <w:widowControl w:val="0"/>
              <w:numPr>
                <w:ilvl w:val="0"/>
                <w:numId w:val="1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zaokrouhlí desetinná čísla na daný řád</w:t>
            </w:r>
          </w:p>
          <w:p w14:paraId="7DB81CC1" w14:textId="77777777" w:rsidR="00A26406" w:rsidRDefault="00D83F7B" w:rsidP="00DC7024">
            <w:pPr>
              <w:widowControl w:val="0"/>
              <w:numPr>
                <w:ilvl w:val="0"/>
                <w:numId w:val="1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násobí a dělí desetinná čísla 10,100,1000....</w:t>
            </w:r>
          </w:p>
          <w:p w14:paraId="1B340789" w14:textId="77777777" w:rsidR="00A26406" w:rsidRDefault="00D83F7B" w:rsidP="00DC7024">
            <w:pPr>
              <w:widowControl w:val="0"/>
              <w:numPr>
                <w:ilvl w:val="0"/>
                <w:numId w:val="1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provádí písemné sčítání, odčítání, násobení a dělení desetinných čísel</w:t>
            </w:r>
          </w:p>
          <w:p w14:paraId="3611CA24" w14:textId="77777777" w:rsidR="00A26406" w:rsidRDefault="00D83F7B" w:rsidP="00DC7024">
            <w:pPr>
              <w:widowControl w:val="0"/>
              <w:numPr>
                <w:ilvl w:val="0"/>
                <w:numId w:val="1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desetinná čísla při převodu jednotek délky, obsahu, hmotnosti a dutých jednotek</w:t>
            </w:r>
          </w:p>
          <w:p w14:paraId="6384A9D5" w14:textId="77777777" w:rsidR="00A26406" w:rsidRDefault="00D83F7B" w:rsidP="00DC7024">
            <w:pPr>
              <w:widowControl w:val="0"/>
              <w:numPr>
                <w:ilvl w:val="0"/>
                <w:numId w:val="1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řeší slovní úlohy vedoucí k užití početních operací s desetinnými čísly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37439A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FYZIKA</w:t>
            </w:r>
          </w:p>
          <w:p w14:paraId="4CD49D6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převody jednotek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3A6405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rozvíjí smysl pro reálný odhad (využití vlastních zkušeností)</w:t>
            </w:r>
          </w:p>
          <w:p w14:paraId="6BFE587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pizzerie – dělení dortů, pizzy na </w:t>
            </w:r>
            <w:r>
              <w:rPr>
                <w:color w:val="000000"/>
                <w:sz w:val="24"/>
                <w:szCs w:val="24"/>
              </w:rPr>
              <w:lastRenderedPageBreak/>
              <w:t>stejné díly</w:t>
            </w:r>
          </w:p>
          <w:p w14:paraId="17949C6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B4201A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E46276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Uvažuje o logické správnosti výsledků.</w:t>
            </w:r>
          </w:p>
        </w:tc>
      </w:tr>
      <w:tr w:rsidR="00A26406" w14:paraId="4C33F073" w14:textId="77777777">
        <w:trPr>
          <w:trHeight w:val="277"/>
        </w:trPr>
        <w:tc>
          <w:tcPr>
            <w:tcW w:w="93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213DCC4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3.</w:t>
            </w:r>
          </w:p>
        </w:tc>
        <w:tc>
          <w:tcPr>
            <w:tcW w:w="3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2733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Úhel</w:t>
            </w:r>
          </w:p>
          <w:p w14:paraId="569A0FDE" w14:textId="77777777" w:rsidR="00A26406" w:rsidRDefault="00D83F7B" w:rsidP="00DC7024">
            <w:pPr>
              <w:widowControl w:val="0"/>
              <w:numPr>
                <w:ilvl w:val="0"/>
                <w:numId w:val="1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rýsování úhlů</w:t>
            </w:r>
          </w:p>
          <w:p w14:paraId="6F5F9528" w14:textId="77777777" w:rsidR="00A26406" w:rsidRDefault="00D83F7B" w:rsidP="00DC7024">
            <w:pPr>
              <w:widowControl w:val="0"/>
              <w:numPr>
                <w:ilvl w:val="0"/>
                <w:numId w:val="1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velikost úhlů </w:t>
            </w:r>
          </w:p>
          <w:p w14:paraId="40EA13BF" w14:textId="77777777" w:rsidR="00A26406" w:rsidRDefault="00D83F7B" w:rsidP="00DC7024">
            <w:pPr>
              <w:widowControl w:val="0"/>
              <w:numPr>
                <w:ilvl w:val="0"/>
                <w:numId w:val="1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jednotky velikosti úhlů a jejich         převody</w:t>
            </w:r>
          </w:p>
          <w:p w14:paraId="6F0455BC" w14:textId="77777777" w:rsidR="00A26406" w:rsidRDefault="00D83F7B" w:rsidP="00DC7024">
            <w:pPr>
              <w:widowControl w:val="0"/>
              <w:numPr>
                <w:ilvl w:val="0"/>
                <w:numId w:val="1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sčítání a odčítání úhlů</w:t>
            </w:r>
          </w:p>
          <w:p w14:paraId="1459F4DA" w14:textId="77777777" w:rsidR="00A26406" w:rsidRDefault="00D83F7B" w:rsidP="00DC7024">
            <w:pPr>
              <w:widowControl w:val="0"/>
              <w:numPr>
                <w:ilvl w:val="0"/>
                <w:numId w:val="1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násobení a dělení úhlů</w:t>
            </w:r>
          </w:p>
          <w:p w14:paraId="5A1303DE" w14:textId="77777777" w:rsidR="00A26406" w:rsidRDefault="00D83F7B" w:rsidP="00DC7024">
            <w:pPr>
              <w:widowControl w:val="0"/>
              <w:numPr>
                <w:ilvl w:val="0"/>
                <w:numId w:val="1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vedlejší a vrcholové úhly</w:t>
            </w:r>
          </w:p>
          <w:p w14:paraId="26885017" w14:textId="77777777" w:rsidR="00A26406" w:rsidRDefault="00D83F7B" w:rsidP="00DC7024">
            <w:pPr>
              <w:widowControl w:val="0"/>
              <w:numPr>
                <w:ilvl w:val="0"/>
                <w:numId w:val="1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střídavé a souhlasné úhly</w:t>
            </w:r>
          </w:p>
          <w:p w14:paraId="5675402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2BAC34" w14:textId="77777777" w:rsidR="00A26406" w:rsidRDefault="00D83F7B" w:rsidP="00DC7024">
            <w:pPr>
              <w:widowControl w:val="0"/>
              <w:numPr>
                <w:ilvl w:val="0"/>
                <w:numId w:val="1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vyznačí a pojmenuje úhel</w:t>
            </w:r>
          </w:p>
          <w:p w14:paraId="057A2707" w14:textId="77777777" w:rsidR="00A26406" w:rsidRDefault="00D83F7B" w:rsidP="00DC7024">
            <w:pPr>
              <w:widowControl w:val="0"/>
              <w:numPr>
                <w:ilvl w:val="0"/>
                <w:numId w:val="1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rozeznává druhy úhlů ( ostrý, pravý, tupý, přímý, vypuklý, plný )</w:t>
            </w:r>
          </w:p>
          <w:p w14:paraId="3A37ECD1" w14:textId="77777777" w:rsidR="00A26406" w:rsidRDefault="00D83F7B" w:rsidP="00DC7024">
            <w:pPr>
              <w:widowControl w:val="0"/>
              <w:numPr>
                <w:ilvl w:val="0"/>
                <w:numId w:val="1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narýsuje úhel dané velikosti</w:t>
            </w:r>
          </w:p>
          <w:p w14:paraId="0E84ED63" w14:textId="77777777" w:rsidR="00A26406" w:rsidRDefault="00D83F7B" w:rsidP="00DC7024">
            <w:pPr>
              <w:widowControl w:val="0"/>
              <w:numPr>
                <w:ilvl w:val="0"/>
                <w:numId w:val="1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odhadne velikost daného úhlu a přesně ji změří pomocí úhloměru (M-9-3-03)</w:t>
            </w:r>
          </w:p>
          <w:p w14:paraId="1C93B22E" w14:textId="77777777" w:rsidR="00A26406" w:rsidRDefault="00D83F7B" w:rsidP="00DC7024">
            <w:pPr>
              <w:widowControl w:val="0"/>
              <w:numPr>
                <w:ilvl w:val="0"/>
                <w:numId w:val="1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převádí jednotky - stupně a minuty</w:t>
            </w:r>
          </w:p>
          <w:p w14:paraId="69273F90" w14:textId="77777777" w:rsidR="00A26406" w:rsidRDefault="00D83F7B" w:rsidP="00DC7024">
            <w:pPr>
              <w:widowControl w:val="0"/>
              <w:numPr>
                <w:ilvl w:val="0"/>
                <w:numId w:val="1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graficky sčítá, odčítá, násobí a dělí dvěma dané úhly</w:t>
            </w:r>
          </w:p>
          <w:p w14:paraId="21BE61A3" w14:textId="77777777" w:rsidR="00A26406" w:rsidRDefault="00D83F7B" w:rsidP="00DC7024">
            <w:pPr>
              <w:widowControl w:val="0"/>
              <w:numPr>
                <w:ilvl w:val="0"/>
                <w:numId w:val="1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sčítá, odčítá, násobí a dělí velikosti úhlů ve stupních a minutách</w:t>
            </w:r>
          </w:p>
          <w:p w14:paraId="1FB47A64" w14:textId="77777777" w:rsidR="00A26406" w:rsidRDefault="00D83F7B" w:rsidP="00DC7024">
            <w:pPr>
              <w:widowControl w:val="0"/>
              <w:numPr>
                <w:ilvl w:val="0"/>
                <w:numId w:val="1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určuje velikost úhlu výpočtem (M-9-3-03)</w:t>
            </w:r>
          </w:p>
          <w:p w14:paraId="69C80F70" w14:textId="77777777" w:rsidR="00A26406" w:rsidRDefault="00D83F7B" w:rsidP="00DC7024">
            <w:pPr>
              <w:widowControl w:val="0"/>
              <w:numPr>
                <w:ilvl w:val="0"/>
                <w:numId w:val="1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sestrojí osu úhlu</w:t>
            </w:r>
          </w:p>
          <w:p w14:paraId="3B0535F9" w14:textId="77777777" w:rsidR="00A26406" w:rsidRDefault="00D83F7B" w:rsidP="00DC7024">
            <w:pPr>
              <w:widowControl w:val="0"/>
              <w:numPr>
                <w:ilvl w:val="0"/>
                <w:numId w:val="1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rozeznává dvojice úhlů</w:t>
            </w:r>
          </w:p>
          <w:p w14:paraId="51F455B7" w14:textId="77777777" w:rsidR="00A26406" w:rsidRDefault="00D83F7B" w:rsidP="00DC7024">
            <w:pPr>
              <w:widowControl w:val="0"/>
              <w:numPr>
                <w:ilvl w:val="0"/>
                <w:numId w:val="1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vypočítá velikosti dvojic  úhlů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9398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ZEMĚPIS</w:t>
            </w:r>
          </w:p>
          <w:p w14:paraId="1C70C70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zeměpisná šířka a délka</w:t>
            </w:r>
          </w:p>
          <w:p w14:paraId="2D9079B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A99317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20BD55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VV – grafický projev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B031630" w14:textId="77777777" w:rsidR="00A26406" w:rsidRDefault="00D83F7B" w:rsidP="00DC7024">
            <w:pPr>
              <w:widowControl w:val="0"/>
              <w:numPr>
                <w:ilvl w:val="0"/>
                <w:numId w:val="1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sestrojí úhel 60° bez úhloměru</w:t>
            </w:r>
          </w:p>
          <w:p w14:paraId="6076E4CA" w14:textId="77777777" w:rsidR="00A26406" w:rsidRDefault="00D83F7B" w:rsidP="00DC7024">
            <w:pPr>
              <w:widowControl w:val="0"/>
              <w:numPr>
                <w:ilvl w:val="0"/>
                <w:numId w:val="1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možnost konstrukce pravidelných mnohoúhelníků</w:t>
            </w:r>
          </w:p>
        </w:tc>
      </w:tr>
      <w:tr w:rsidR="00A26406" w14:paraId="6E1AF02D" w14:textId="77777777">
        <w:trPr>
          <w:trHeight w:val="277"/>
        </w:trPr>
        <w:tc>
          <w:tcPr>
            <w:tcW w:w="93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7F9C482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4.</w:t>
            </w:r>
          </w:p>
        </w:tc>
        <w:tc>
          <w:tcPr>
            <w:tcW w:w="3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94BA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Osová souměrnost, Středová souměrnost</w:t>
            </w:r>
          </w:p>
          <w:p w14:paraId="1328EC37" w14:textId="77777777" w:rsidR="00A26406" w:rsidRDefault="00D83F7B" w:rsidP="00DC7024">
            <w:pPr>
              <w:widowControl w:val="0"/>
              <w:numPr>
                <w:ilvl w:val="0"/>
                <w:numId w:val="1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shodnost geometrických útvarů</w:t>
            </w:r>
          </w:p>
          <w:p w14:paraId="23FAAE95" w14:textId="77777777" w:rsidR="00A26406" w:rsidRDefault="00D83F7B" w:rsidP="00DC7024">
            <w:pPr>
              <w:widowControl w:val="0"/>
              <w:numPr>
                <w:ilvl w:val="0"/>
                <w:numId w:val="1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osová souměrnost</w:t>
            </w:r>
          </w:p>
          <w:p w14:paraId="6308513C" w14:textId="77777777" w:rsidR="00A26406" w:rsidRDefault="00D83F7B" w:rsidP="00DC7024">
            <w:pPr>
              <w:widowControl w:val="0"/>
              <w:numPr>
                <w:ilvl w:val="0"/>
                <w:numId w:val="1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konstrukce obrazu v osové souměrnosti</w:t>
            </w:r>
          </w:p>
          <w:p w14:paraId="51215319" w14:textId="77777777" w:rsidR="00A26406" w:rsidRDefault="00D83F7B" w:rsidP="00DC7024">
            <w:pPr>
              <w:widowControl w:val="0"/>
              <w:numPr>
                <w:ilvl w:val="0"/>
                <w:numId w:val="1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útvary osově souměrné</w:t>
            </w:r>
          </w:p>
          <w:p w14:paraId="067DB9EE" w14:textId="77777777" w:rsidR="00A26406" w:rsidRDefault="00D83F7B" w:rsidP="00DC7024">
            <w:pPr>
              <w:widowControl w:val="0"/>
              <w:numPr>
                <w:ilvl w:val="0"/>
                <w:numId w:val="1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osa úsečky</w:t>
            </w:r>
          </w:p>
        </w:tc>
        <w:tc>
          <w:tcPr>
            <w:tcW w:w="5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29CC1" w14:textId="77777777" w:rsidR="00A26406" w:rsidRDefault="00D83F7B" w:rsidP="00DC7024">
            <w:pPr>
              <w:widowControl w:val="0"/>
              <w:numPr>
                <w:ilvl w:val="0"/>
                <w:numId w:val="1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rozliší podobné a shodné útvary</w:t>
            </w:r>
          </w:p>
          <w:p w14:paraId="1C5461E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-     načrtne a sestrojí obraz rovinného obrazce v osové    a středové  souměrnosti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2060"/>
                <w:sz w:val="24"/>
                <w:szCs w:val="24"/>
              </w:rPr>
              <w:t>(M-9-3-08)</w:t>
            </w:r>
            <w:r>
              <w:rPr>
                <w:color w:val="00206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t>- určí  osu souměrnosti osově souměrného obrazce</w:t>
            </w:r>
            <w:r>
              <w:rPr>
                <w:color w:val="000000"/>
                <w:sz w:val="24"/>
                <w:szCs w:val="24"/>
              </w:rPr>
              <w:br/>
              <w:t>- sestrojí osu úsečky + osu úhlu</w:t>
            </w:r>
          </w:p>
          <w:p w14:paraId="6C3D4AF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- určí osově a středově souměrný tvar (M-9-3-08)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72A4D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 – stavba květu, motýli</w:t>
            </w:r>
          </w:p>
          <w:p w14:paraId="772B0A0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VV – kresba osově či středově souměrných útvarů do vhodného námětu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92D59C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skládání papíru  (možnost origami)</w:t>
            </w:r>
          </w:p>
          <w:p w14:paraId="6BDB1FF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065D7F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 určí pomocí průsvitky, zda jsou rovinné útvary shodné</w:t>
            </w:r>
          </w:p>
        </w:tc>
      </w:tr>
      <w:tr w:rsidR="00A26406" w14:paraId="32A286D3" w14:textId="77777777">
        <w:trPr>
          <w:trHeight w:val="277"/>
        </w:trPr>
        <w:tc>
          <w:tcPr>
            <w:tcW w:w="93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1A7CD93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5.</w:t>
            </w:r>
          </w:p>
          <w:p w14:paraId="42A52DE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55DECF7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A965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lastRenderedPageBreak/>
              <w:t>Dělitelnost</w:t>
            </w:r>
          </w:p>
          <w:p w14:paraId="79F6A70D" w14:textId="77777777" w:rsidR="00A26406" w:rsidRDefault="00D83F7B" w:rsidP="00DC7024">
            <w:pPr>
              <w:widowControl w:val="0"/>
              <w:numPr>
                <w:ilvl w:val="0"/>
                <w:numId w:val="1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násobek a dělitel</w:t>
            </w:r>
            <w:r>
              <w:rPr>
                <w:color w:val="000000"/>
                <w:sz w:val="24"/>
                <w:szCs w:val="24"/>
              </w:rPr>
              <w:br/>
              <w:t>znaky dělitelnosti</w:t>
            </w:r>
          </w:p>
          <w:p w14:paraId="06738BF2" w14:textId="77777777" w:rsidR="00A26406" w:rsidRDefault="00D83F7B" w:rsidP="00DC7024">
            <w:pPr>
              <w:widowControl w:val="0"/>
              <w:numPr>
                <w:ilvl w:val="0"/>
                <w:numId w:val="1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prvočísla a čísla složená</w:t>
            </w:r>
          </w:p>
          <w:p w14:paraId="19CC7DE3" w14:textId="77777777" w:rsidR="00A26406" w:rsidRDefault="00D83F7B" w:rsidP="00DC7024">
            <w:pPr>
              <w:widowControl w:val="0"/>
              <w:numPr>
                <w:ilvl w:val="0"/>
                <w:numId w:val="1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nejmenší společný násobek</w:t>
            </w:r>
          </w:p>
          <w:p w14:paraId="55061F11" w14:textId="77777777" w:rsidR="00A26406" w:rsidRDefault="00D83F7B" w:rsidP="00DC7024">
            <w:pPr>
              <w:widowControl w:val="0"/>
              <w:numPr>
                <w:ilvl w:val="0"/>
                <w:numId w:val="1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největší společný dělitel</w:t>
            </w:r>
          </w:p>
          <w:p w14:paraId="66E2B27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4FFD5" w14:textId="77777777" w:rsidR="00A26406" w:rsidRDefault="00D83F7B" w:rsidP="00DC7024">
            <w:pPr>
              <w:widowControl w:val="0"/>
              <w:numPr>
                <w:ilvl w:val="0"/>
                <w:numId w:val="1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určí násobky a dělitele daného čísla</w:t>
            </w:r>
          </w:p>
          <w:p w14:paraId="6937533C" w14:textId="77777777" w:rsidR="00A26406" w:rsidRDefault="00D83F7B" w:rsidP="00DC7024">
            <w:pPr>
              <w:widowControl w:val="0"/>
              <w:numPr>
                <w:ilvl w:val="0"/>
                <w:numId w:val="1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používá znaky dělitelnosti 2,3,4,5,6,9,10</w:t>
            </w:r>
          </w:p>
          <w:p w14:paraId="0A81223B" w14:textId="77777777" w:rsidR="00A26406" w:rsidRDefault="00D83F7B" w:rsidP="00DC7024">
            <w:pPr>
              <w:widowControl w:val="0"/>
              <w:numPr>
                <w:ilvl w:val="0"/>
                <w:numId w:val="1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rozezná prvočíslo a číslo složené</w:t>
            </w:r>
          </w:p>
          <w:p w14:paraId="170AE776" w14:textId="77777777" w:rsidR="00A26406" w:rsidRDefault="00D83F7B" w:rsidP="00DC7024">
            <w:pPr>
              <w:widowControl w:val="0"/>
              <w:numPr>
                <w:ilvl w:val="0"/>
                <w:numId w:val="1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vyjmenuje prvočísla menší než 20</w:t>
            </w:r>
          </w:p>
          <w:p w14:paraId="185E4BEC" w14:textId="77777777" w:rsidR="00A26406" w:rsidRDefault="00D83F7B" w:rsidP="00DC7024">
            <w:pPr>
              <w:widowControl w:val="0"/>
              <w:numPr>
                <w:ilvl w:val="0"/>
                <w:numId w:val="1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provede rozklad přirozeného čísla na prvočinitele</w:t>
            </w:r>
          </w:p>
          <w:p w14:paraId="74935D18" w14:textId="77777777" w:rsidR="00A26406" w:rsidRDefault="00D83F7B" w:rsidP="00DC7024">
            <w:pPr>
              <w:widowControl w:val="0"/>
              <w:numPr>
                <w:ilvl w:val="0"/>
                <w:numId w:val="1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vyhledá společný násobek a dělitel přirozených čísel</w:t>
            </w:r>
          </w:p>
          <w:p w14:paraId="5467630B" w14:textId="77777777" w:rsidR="00A26406" w:rsidRDefault="00D83F7B" w:rsidP="00DC7024">
            <w:pPr>
              <w:widowControl w:val="0"/>
              <w:numPr>
                <w:ilvl w:val="0"/>
                <w:numId w:val="1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určí nejmenší společný násobek a největšího společného dělitele dvou až tří přirozených čísel pomocí jejich rozkladu na prvočinitele</w:t>
            </w:r>
          </w:p>
          <w:p w14:paraId="1D4F8A9E" w14:textId="77777777" w:rsidR="00A26406" w:rsidRDefault="00D83F7B" w:rsidP="00DC7024">
            <w:pPr>
              <w:widowControl w:val="0"/>
              <w:numPr>
                <w:ilvl w:val="0"/>
                <w:numId w:val="1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řeší slovní úlohy vedoucí k určení nejmenšího společného násobku nebo největšího společného dělitele dvou až tří přirozených čísel </w:t>
            </w:r>
          </w:p>
          <w:p w14:paraId="0F859F46" w14:textId="77777777" w:rsidR="00A26406" w:rsidRDefault="00D83F7B" w:rsidP="00DC7024">
            <w:pPr>
              <w:widowControl w:val="0"/>
              <w:numPr>
                <w:ilvl w:val="0"/>
                <w:numId w:val="1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modeluje a řeší situace s využitím dělitelnosti v oboru přirozených čísel (M-9-1-03)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3C0C0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EA6734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Reálné situace – </w:t>
            </w:r>
            <w:r>
              <w:rPr>
                <w:color w:val="000000"/>
                <w:sz w:val="24"/>
                <w:szCs w:val="24"/>
              </w:rPr>
              <w:lastRenderedPageBreak/>
              <w:t>rozdělení osob do skupin, práce s čtverečkovaným papírem – dělení</w:t>
            </w:r>
          </w:p>
        </w:tc>
      </w:tr>
      <w:tr w:rsidR="00A26406" w14:paraId="742499B8" w14:textId="77777777">
        <w:trPr>
          <w:trHeight w:val="277"/>
        </w:trPr>
        <w:tc>
          <w:tcPr>
            <w:tcW w:w="93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201B206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6.</w:t>
            </w:r>
          </w:p>
        </w:tc>
        <w:tc>
          <w:tcPr>
            <w:tcW w:w="3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7ABE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Trojúhelník</w:t>
            </w:r>
          </w:p>
          <w:p w14:paraId="604B4AA8" w14:textId="77777777" w:rsidR="00A26406" w:rsidRDefault="00D83F7B" w:rsidP="00DC7024">
            <w:pPr>
              <w:widowControl w:val="0"/>
              <w:numPr>
                <w:ilvl w:val="0"/>
                <w:numId w:val="1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popis trojúhelníku</w:t>
            </w:r>
          </w:p>
          <w:p w14:paraId="437C0BA3" w14:textId="77777777" w:rsidR="00A26406" w:rsidRDefault="00D83F7B" w:rsidP="00DC7024">
            <w:pPr>
              <w:widowControl w:val="0"/>
              <w:numPr>
                <w:ilvl w:val="0"/>
                <w:numId w:val="1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vnější a vnitřní úhly trojúhelníku</w:t>
            </w:r>
          </w:p>
          <w:p w14:paraId="08D748AE" w14:textId="77777777" w:rsidR="00A26406" w:rsidRDefault="00D83F7B" w:rsidP="00DC7024">
            <w:pPr>
              <w:widowControl w:val="0"/>
              <w:numPr>
                <w:ilvl w:val="0"/>
                <w:numId w:val="1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typy trojúhelníků a jejich vlastnosti</w:t>
            </w:r>
          </w:p>
          <w:p w14:paraId="460BF43B" w14:textId="77777777" w:rsidR="00A26406" w:rsidRDefault="00D83F7B" w:rsidP="00DC7024">
            <w:pPr>
              <w:widowControl w:val="0"/>
              <w:numPr>
                <w:ilvl w:val="0"/>
                <w:numId w:val="1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prvky v trojúhelníku</w:t>
            </w:r>
          </w:p>
          <w:p w14:paraId="53A55E0A" w14:textId="77777777" w:rsidR="00A26406" w:rsidRDefault="00D83F7B" w:rsidP="00DC7024">
            <w:pPr>
              <w:widowControl w:val="0"/>
              <w:numPr>
                <w:ilvl w:val="0"/>
                <w:numId w:val="1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konstrukce trojúhelníku ( sss )</w:t>
            </w:r>
          </w:p>
        </w:tc>
        <w:tc>
          <w:tcPr>
            <w:tcW w:w="5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580F9" w14:textId="77777777" w:rsidR="00A26406" w:rsidRDefault="00D83F7B" w:rsidP="00DC7024">
            <w:pPr>
              <w:widowControl w:val="0"/>
              <w:numPr>
                <w:ilvl w:val="0"/>
                <w:numId w:val="1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popíše a načrtne  trojúhelník, používá správné pojmy a symboliku</w:t>
            </w:r>
          </w:p>
          <w:p w14:paraId="7601940A" w14:textId="77777777" w:rsidR="00A26406" w:rsidRDefault="00D83F7B" w:rsidP="00DC7024">
            <w:pPr>
              <w:widowControl w:val="0"/>
              <w:numPr>
                <w:ilvl w:val="0"/>
                <w:numId w:val="1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rozlišuje druhy trojúhelníků podle stran a podle úhlů</w:t>
            </w:r>
          </w:p>
          <w:p w14:paraId="35993DB1" w14:textId="77777777" w:rsidR="00A26406" w:rsidRDefault="00D83F7B" w:rsidP="00DC7024">
            <w:pPr>
              <w:widowControl w:val="0"/>
              <w:numPr>
                <w:ilvl w:val="0"/>
                <w:numId w:val="1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popíše jednotlivé vlastnosti různých typů trojúhelníků</w:t>
            </w:r>
          </w:p>
          <w:p w14:paraId="52E08518" w14:textId="77777777" w:rsidR="00A26406" w:rsidRDefault="00D83F7B" w:rsidP="00DC7024">
            <w:pPr>
              <w:widowControl w:val="0"/>
              <w:numPr>
                <w:ilvl w:val="0"/>
                <w:numId w:val="1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aplikuje vědomosti o součtu vnitřních úhlů v trojúhelníku a o velikostech vedlejších a vrcholových úhlů při určování velikosti vnitřních a vnějších úhlů trojúhelníku</w:t>
            </w:r>
          </w:p>
          <w:p w14:paraId="0A5EC2BD" w14:textId="77777777" w:rsidR="00A26406" w:rsidRDefault="00D83F7B" w:rsidP="00DC7024">
            <w:pPr>
              <w:widowControl w:val="0"/>
              <w:numPr>
                <w:ilvl w:val="0"/>
                <w:numId w:val="1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sestrojí trojúhelník ze tří stran (zjednodušená trojúhelníková nerovnost)</w:t>
            </w:r>
          </w:p>
          <w:p w14:paraId="7061780A" w14:textId="77777777" w:rsidR="00A26406" w:rsidRDefault="00D83F7B" w:rsidP="00DC7024">
            <w:pPr>
              <w:widowControl w:val="0"/>
              <w:numPr>
                <w:ilvl w:val="0"/>
                <w:numId w:val="1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zapíše postup konstrukce pomocí správné symboliky</w:t>
            </w:r>
          </w:p>
          <w:p w14:paraId="66471E5A" w14:textId="77777777" w:rsidR="00A26406" w:rsidRDefault="00D83F7B" w:rsidP="00DC7024">
            <w:pPr>
              <w:widowControl w:val="0"/>
              <w:numPr>
                <w:ilvl w:val="0"/>
                <w:numId w:val="1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sestrojí výšky, těžnice, kružnici vepsanou a opsanou trojúhelníku</w:t>
            </w:r>
          </w:p>
          <w:p w14:paraId="51645350" w14:textId="77777777" w:rsidR="00A26406" w:rsidRDefault="00D83F7B" w:rsidP="00DC7024">
            <w:pPr>
              <w:widowControl w:val="0"/>
              <w:numPr>
                <w:ilvl w:val="0"/>
                <w:numId w:val="1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načrtne a sestrojí rovinné útvary (M-9-3-06)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CFE2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VÝTVARNÁ VÝCHOVA</w:t>
            </w:r>
          </w:p>
          <w:p w14:paraId="090DF83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čistota a přesnost rýsování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7F7AFE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Rozvíjení analyticko-syntetického myšlení – rozbor, konstrukce, postup práce</w:t>
            </w:r>
          </w:p>
        </w:tc>
      </w:tr>
      <w:tr w:rsidR="00A26406" w14:paraId="7DFBB6AA" w14:textId="77777777">
        <w:trPr>
          <w:trHeight w:val="2080"/>
        </w:trPr>
        <w:tc>
          <w:tcPr>
            <w:tcW w:w="932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 w14:paraId="3B2A0F7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7.</w:t>
            </w:r>
          </w:p>
        </w:tc>
        <w:tc>
          <w:tcPr>
            <w:tcW w:w="310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7A0508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Kvádr a krychle</w:t>
            </w:r>
          </w:p>
          <w:p w14:paraId="3C3E0E08" w14:textId="77777777" w:rsidR="00A26406" w:rsidRDefault="00D83F7B" w:rsidP="00DC7024">
            <w:pPr>
              <w:widowControl w:val="0"/>
              <w:numPr>
                <w:ilvl w:val="0"/>
                <w:numId w:val="1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volné rovnoběžné promítání</w:t>
            </w:r>
          </w:p>
          <w:p w14:paraId="33AD0B38" w14:textId="77777777" w:rsidR="00A26406" w:rsidRDefault="00D83F7B" w:rsidP="00DC7024">
            <w:pPr>
              <w:widowControl w:val="0"/>
              <w:numPr>
                <w:ilvl w:val="0"/>
                <w:numId w:val="1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síť kvádru a krychle</w:t>
            </w:r>
          </w:p>
          <w:p w14:paraId="109433AC" w14:textId="77777777" w:rsidR="00A26406" w:rsidRDefault="00D83F7B" w:rsidP="00DC7024">
            <w:pPr>
              <w:widowControl w:val="0"/>
              <w:numPr>
                <w:ilvl w:val="0"/>
                <w:numId w:val="1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objem a povrch kvádru a krychle</w:t>
            </w:r>
          </w:p>
          <w:p w14:paraId="208EF62C" w14:textId="77777777" w:rsidR="00A26406" w:rsidRDefault="00D83F7B" w:rsidP="00DC7024">
            <w:pPr>
              <w:widowControl w:val="0"/>
              <w:numPr>
                <w:ilvl w:val="0"/>
                <w:numId w:val="1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jednotky objemu</w:t>
            </w:r>
          </w:p>
          <w:p w14:paraId="2786C1AA" w14:textId="77777777" w:rsidR="00A26406" w:rsidRDefault="00D83F7B" w:rsidP="00DC7024">
            <w:pPr>
              <w:widowControl w:val="0"/>
              <w:numPr>
                <w:ilvl w:val="0"/>
                <w:numId w:val="1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úlohy z praxe</w:t>
            </w:r>
          </w:p>
        </w:tc>
        <w:tc>
          <w:tcPr>
            <w:tcW w:w="51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7C05BC4" w14:textId="77777777" w:rsidR="00A26406" w:rsidRDefault="00D83F7B" w:rsidP="00DC7024">
            <w:pPr>
              <w:widowControl w:val="0"/>
              <w:numPr>
                <w:ilvl w:val="0"/>
                <w:numId w:val="1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načrtne obraz kvádru a krychle, používá správné pojmy a symboliku</w:t>
            </w:r>
            <w:r>
              <w:rPr>
                <w:color w:val="000000"/>
                <w:sz w:val="24"/>
                <w:szCs w:val="24"/>
              </w:rPr>
              <w:br/>
              <w:t xml:space="preserve">- </w:t>
            </w:r>
            <w:r>
              <w:rPr>
                <w:color w:val="002060"/>
                <w:sz w:val="24"/>
                <w:szCs w:val="24"/>
              </w:rPr>
              <w:t>sestrojí obraz kvádru a krychle ve volném rovnoběžném promítání (M-9-3-12)</w:t>
            </w:r>
          </w:p>
          <w:p w14:paraId="298D5335" w14:textId="77777777" w:rsidR="00A26406" w:rsidRDefault="00D83F7B" w:rsidP="00DC7024">
            <w:pPr>
              <w:widowControl w:val="0"/>
              <w:numPr>
                <w:ilvl w:val="0"/>
                <w:numId w:val="1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odhaduje a vypočítá objem a povrch kvádru a krychle, řeší úlohy z praxe (M-9-3-10)</w:t>
            </w:r>
          </w:p>
          <w:p w14:paraId="2DBDEC66" w14:textId="77777777" w:rsidR="00A26406" w:rsidRDefault="00D83F7B" w:rsidP="00DC7024">
            <w:pPr>
              <w:widowControl w:val="0"/>
              <w:numPr>
                <w:ilvl w:val="0"/>
                <w:numId w:val="1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a převádí jednotky objemu a duté jednotky</w:t>
            </w:r>
          </w:p>
          <w:p w14:paraId="6A22DE38" w14:textId="77777777" w:rsidR="00A26406" w:rsidRDefault="00D83F7B" w:rsidP="00DC7024">
            <w:pPr>
              <w:widowControl w:val="0"/>
              <w:numPr>
                <w:ilvl w:val="0"/>
                <w:numId w:val="1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načrtne sítě těles a sestrojí je (M-9-3-11)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6B3EA0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FYZIKA</w:t>
            </w:r>
          </w:p>
          <w:p w14:paraId="4F25E6A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převody jednotek</w:t>
            </w:r>
          </w:p>
          <w:p w14:paraId="7C0EAC3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9F2D85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VÝTVARNÁ VÝCHOVA</w:t>
            </w:r>
          </w:p>
          <w:p w14:paraId="5462210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prostorová představivost- malované krychle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5398DAF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A14E0A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řeší úlohy z praxe na výpočet objemu a povrchu krychle a kvádru</w:t>
            </w:r>
          </w:p>
        </w:tc>
      </w:tr>
    </w:tbl>
    <w:p w14:paraId="3C9BA0F4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97A7A98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Zpracovaly:     Mgr. Čermáková Michaela, Mgr. Hana Vocelková</w:t>
      </w:r>
    </w:p>
    <w:p w14:paraId="2ABDFDC6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55BD65A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Rozšiřující učivo : možnost uskutečnění projektu KRYCHLE V PROSTORU</w:t>
      </w:r>
    </w:p>
    <w:p w14:paraId="5DF09D04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2C47FE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776B14B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62065DA9" w14:textId="77777777" w:rsidR="009D2AF1" w:rsidRDefault="009D2A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29440A9E" w14:textId="77777777" w:rsidR="009D2AF1" w:rsidRDefault="009D2A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32580A4B" w14:textId="77777777" w:rsidR="009D2AF1" w:rsidRDefault="009D2A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768FB03E" w14:textId="77777777" w:rsidR="009D2AF1" w:rsidRDefault="009D2A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16921EE" w14:textId="77777777" w:rsidR="009D2AF1" w:rsidRDefault="009D2A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39474E0D" w14:textId="77777777" w:rsidR="009D2AF1" w:rsidRDefault="009D2A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7F8A111A" w14:textId="77777777" w:rsidR="009D2AF1" w:rsidRDefault="009D2A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6EBF0994" w14:textId="77777777" w:rsidR="009D2AF1" w:rsidRDefault="009D2A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31DF6BC7" w14:textId="77777777" w:rsidR="009D2AF1" w:rsidRDefault="009D2A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6336724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3ACA13F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756C90D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Matematika a její aplikace      Vzdělávací obor:  </w:t>
      </w:r>
      <w:r>
        <w:rPr>
          <w:rFonts w:ascii="Arial" w:eastAsia="Arial" w:hAnsi="Arial" w:cs="Arial"/>
          <w:b/>
          <w:color w:val="000000"/>
          <w:u w:val="single"/>
        </w:rPr>
        <w:t xml:space="preserve">Matematika </w:t>
      </w:r>
      <w:r>
        <w:rPr>
          <w:rFonts w:ascii="Arial" w:eastAsia="Arial" w:hAnsi="Arial" w:cs="Arial"/>
          <w:color w:val="000000"/>
        </w:rPr>
        <w:t xml:space="preserve">     ročník     7.</w:t>
      </w:r>
    </w:p>
    <w:p w14:paraId="60FE7FF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E7F44F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b"/>
        <w:tblW w:w="14175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26"/>
        <w:gridCol w:w="3167"/>
        <w:gridCol w:w="5097"/>
        <w:gridCol w:w="2946"/>
        <w:gridCol w:w="2039"/>
      </w:tblGrid>
      <w:tr w:rsidR="00A26406" w14:paraId="67AF139D" w14:textId="77777777">
        <w:trPr>
          <w:trHeight w:val="904"/>
        </w:trPr>
        <w:tc>
          <w:tcPr>
            <w:tcW w:w="926" w:type="dxa"/>
            <w:tcBorders>
              <w:bottom w:val="single" w:sz="6" w:space="0" w:color="000000"/>
            </w:tcBorders>
          </w:tcPr>
          <w:p w14:paraId="1384F68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Kapitola</w:t>
            </w:r>
          </w:p>
        </w:tc>
        <w:tc>
          <w:tcPr>
            <w:tcW w:w="3167" w:type="dxa"/>
            <w:tcBorders>
              <w:left w:val="single" w:sz="6" w:space="0" w:color="000000"/>
              <w:bottom w:val="single" w:sz="6" w:space="0" w:color="000000"/>
            </w:tcBorders>
          </w:tcPr>
          <w:p w14:paraId="6EF30B4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Téma (Učivo)</w:t>
            </w:r>
          </w:p>
        </w:tc>
        <w:tc>
          <w:tcPr>
            <w:tcW w:w="5097" w:type="dxa"/>
            <w:tcBorders>
              <w:left w:val="single" w:sz="6" w:space="0" w:color="000000"/>
              <w:bottom w:val="single" w:sz="6" w:space="0" w:color="000000"/>
            </w:tcBorders>
          </w:tcPr>
          <w:p w14:paraId="7D04D2B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Znalosti a dovednosti (výstup)</w:t>
            </w:r>
          </w:p>
        </w:tc>
        <w:tc>
          <w:tcPr>
            <w:tcW w:w="2946" w:type="dxa"/>
            <w:tcBorders>
              <w:left w:val="single" w:sz="6" w:space="0" w:color="000000"/>
              <w:bottom w:val="single" w:sz="6" w:space="0" w:color="000000"/>
            </w:tcBorders>
          </w:tcPr>
          <w:p w14:paraId="3D14EFE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Průřezová témata, projekty a kurzy, mezipředmětové vazby</w:t>
            </w:r>
          </w:p>
        </w:tc>
        <w:tc>
          <w:tcPr>
            <w:tcW w:w="2039" w:type="dxa"/>
            <w:tcBorders>
              <w:left w:val="single" w:sz="6" w:space="0" w:color="000000"/>
              <w:bottom w:val="single" w:sz="6" w:space="0" w:color="000000"/>
            </w:tcBorders>
          </w:tcPr>
          <w:p w14:paraId="6745468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Poznámky</w:t>
            </w:r>
          </w:p>
        </w:tc>
      </w:tr>
      <w:tr w:rsidR="00A26406" w14:paraId="144107B7" w14:textId="77777777">
        <w:trPr>
          <w:trHeight w:val="1890"/>
        </w:trPr>
        <w:tc>
          <w:tcPr>
            <w:tcW w:w="926" w:type="dxa"/>
            <w:tcBorders>
              <w:top w:val="single" w:sz="6" w:space="0" w:color="000000"/>
            </w:tcBorders>
          </w:tcPr>
          <w:p w14:paraId="429049D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167" w:type="dxa"/>
            <w:tcBorders>
              <w:top w:val="single" w:sz="6" w:space="0" w:color="000000"/>
              <w:left w:val="single" w:sz="6" w:space="0" w:color="000000"/>
            </w:tcBorders>
          </w:tcPr>
          <w:p w14:paraId="346CEAA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Opakování učiva 6.ročníku</w:t>
            </w:r>
          </w:p>
          <w:p w14:paraId="51741CE8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desetinná čísla</w:t>
            </w:r>
          </w:p>
          <w:p w14:paraId="6E85C83F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dělitelnost přirozených čísel</w:t>
            </w:r>
          </w:p>
          <w:p w14:paraId="1D5FFC2B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úhel</w:t>
            </w:r>
          </w:p>
          <w:p w14:paraId="0659CB07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trojúhelník</w:t>
            </w:r>
          </w:p>
          <w:p w14:paraId="3DCE7102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kvádr, krychle</w:t>
            </w:r>
          </w:p>
        </w:tc>
        <w:tc>
          <w:tcPr>
            <w:tcW w:w="5097" w:type="dxa"/>
            <w:tcBorders>
              <w:top w:val="single" w:sz="6" w:space="0" w:color="000000"/>
              <w:left w:val="single" w:sz="6" w:space="0" w:color="000000"/>
            </w:tcBorders>
          </w:tcPr>
          <w:p w14:paraId="33D22CAC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uspořádá, porovná desetinná čísla na číselné ose a provádí početní operace</w:t>
            </w:r>
          </w:p>
          <w:p w14:paraId="21089F3F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řeší situace s využitím dělitelnosti přir. čísel</w:t>
            </w:r>
          </w:p>
          <w:p w14:paraId="62D208C7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změří a rozliší úhly</w:t>
            </w:r>
            <w:r w:rsidR="009D2AF1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užívá početní operace</w:t>
            </w:r>
          </w:p>
          <w:p w14:paraId="2EA7B2C7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třídí trojúhelníky</w:t>
            </w:r>
            <w:r w:rsidR="009D2AF1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rozpozná příčky trojúhelníků a provádí konstrukci trojúhelníků</w:t>
            </w:r>
          </w:p>
          <w:p w14:paraId="72825920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charakterizuje tělesa a vypočítá jejich objem a povrch</w:t>
            </w:r>
          </w:p>
        </w:tc>
        <w:tc>
          <w:tcPr>
            <w:tcW w:w="2946" w:type="dxa"/>
            <w:tcBorders>
              <w:top w:val="single" w:sz="6" w:space="0" w:color="000000"/>
              <w:left w:val="single" w:sz="6" w:space="0" w:color="000000"/>
            </w:tcBorders>
          </w:tcPr>
          <w:p w14:paraId="0DA222D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01FD35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FFBC21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852C8F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AF5BF3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0B5A66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3BE90B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VV – prostorová představivost</w:t>
            </w:r>
          </w:p>
        </w:tc>
        <w:tc>
          <w:tcPr>
            <w:tcW w:w="2039" w:type="dxa"/>
            <w:tcBorders>
              <w:top w:val="single" w:sz="6" w:space="0" w:color="000000"/>
              <w:left w:val="single" w:sz="6" w:space="0" w:color="000000"/>
            </w:tcBorders>
          </w:tcPr>
          <w:p w14:paraId="30C1C22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1604923" w14:textId="77777777">
        <w:trPr>
          <w:trHeight w:val="1855"/>
        </w:trPr>
        <w:tc>
          <w:tcPr>
            <w:tcW w:w="926" w:type="dxa"/>
            <w:tcBorders>
              <w:top w:val="single" w:sz="6" w:space="0" w:color="000000"/>
            </w:tcBorders>
          </w:tcPr>
          <w:p w14:paraId="1DD1B2E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167" w:type="dxa"/>
            <w:tcBorders>
              <w:top w:val="single" w:sz="6" w:space="0" w:color="000000"/>
              <w:left w:val="single" w:sz="6" w:space="0" w:color="000000"/>
            </w:tcBorders>
          </w:tcPr>
          <w:p w14:paraId="10C8FCF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Celá čísla</w:t>
            </w:r>
          </w:p>
          <w:p w14:paraId="099D80A7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čtení a zápis čísel</w:t>
            </w:r>
          </w:p>
          <w:p w14:paraId="7A5D2FE0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znázorní na číselné ose čísla navzájem opačná</w:t>
            </w:r>
          </w:p>
          <w:p w14:paraId="6402A0D4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absolutní hodnota</w:t>
            </w:r>
          </w:p>
          <w:p w14:paraId="53E0D9FA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porovnávání celých čísel</w:t>
            </w:r>
          </w:p>
          <w:p w14:paraId="74173A69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početní výkony s celými čísly</w:t>
            </w:r>
          </w:p>
        </w:tc>
        <w:tc>
          <w:tcPr>
            <w:tcW w:w="5097" w:type="dxa"/>
            <w:tcBorders>
              <w:top w:val="single" w:sz="6" w:space="0" w:color="000000"/>
              <w:left w:val="single" w:sz="6" w:space="0" w:color="000000"/>
            </w:tcBorders>
          </w:tcPr>
          <w:p w14:paraId="3A28D23E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rozlišuje kladná a záporná čísla</w:t>
            </w:r>
          </w:p>
          <w:p w14:paraId="4B16775A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znázorní kladná a záporná čísla na vodorovné a svislé číselné ose</w:t>
            </w:r>
          </w:p>
          <w:p w14:paraId="37EDA7F0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určí opačné číslo k danému číslu</w:t>
            </w:r>
          </w:p>
          <w:p w14:paraId="33507FC6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určí absolutní hodnotu </w:t>
            </w:r>
          </w:p>
          <w:p w14:paraId="3242A3C0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provádí početní výkony s celými čísly a dodržuje pravidla pro pořadí počet. operací</w:t>
            </w:r>
          </w:p>
          <w:p w14:paraId="4190C7E7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vyjádří matematicky konkrétní situaci v oboru celých číse</w:t>
            </w:r>
            <w:r w:rsidR="009D2AF1">
              <w:rPr>
                <w:color w:val="000000"/>
                <w:sz w:val="24"/>
                <w:szCs w:val="24"/>
              </w:rPr>
              <w:t>l</w:t>
            </w:r>
          </w:p>
          <w:p w14:paraId="6A51C9D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946" w:type="dxa"/>
            <w:tcBorders>
              <w:top w:val="single" w:sz="6" w:space="0" w:color="000000"/>
              <w:left w:val="single" w:sz="6" w:space="0" w:color="000000"/>
            </w:tcBorders>
          </w:tcPr>
          <w:p w14:paraId="5EBA71D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(osobnostní rozvoj) -rozvoj schopností poznávání– rýsování číselné osy –znázorňování na číselné ose –  samostatně zaznamenává na číselné ose podle pokynů</w:t>
            </w:r>
          </w:p>
          <w:p w14:paraId="31AEFCC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vyhledáváme celá čísla v životě </w:t>
            </w:r>
          </w:p>
        </w:tc>
        <w:tc>
          <w:tcPr>
            <w:tcW w:w="2039" w:type="dxa"/>
            <w:tcBorders>
              <w:top w:val="single" w:sz="6" w:space="0" w:color="000000"/>
              <w:left w:val="single" w:sz="6" w:space="0" w:color="000000"/>
            </w:tcBorders>
          </w:tcPr>
          <w:p w14:paraId="21255CA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7D50283" w14:textId="77777777">
        <w:trPr>
          <w:trHeight w:val="277"/>
        </w:trPr>
        <w:tc>
          <w:tcPr>
            <w:tcW w:w="926" w:type="dxa"/>
            <w:tcBorders>
              <w:top w:val="single" w:sz="6" w:space="0" w:color="000000"/>
              <w:bottom w:val="single" w:sz="6" w:space="0" w:color="000000"/>
            </w:tcBorders>
          </w:tcPr>
          <w:p w14:paraId="55E28EB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89FBD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Racionální čísla</w:t>
            </w:r>
          </w:p>
          <w:p w14:paraId="1B903104" w14:textId="77777777" w:rsidR="00A26406" w:rsidRDefault="00D83F7B" w:rsidP="00DC7024">
            <w:pPr>
              <w:widowControl w:val="0"/>
              <w:numPr>
                <w:ilvl w:val="0"/>
                <w:numId w:val="1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celek a jeho část</w:t>
            </w:r>
          </w:p>
          <w:p w14:paraId="05B5374E" w14:textId="77777777" w:rsidR="00A26406" w:rsidRDefault="00D83F7B" w:rsidP="00DC7024">
            <w:pPr>
              <w:widowControl w:val="0"/>
              <w:numPr>
                <w:ilvl w:val="0"/>
                <w:numId w:val="1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Rozšiřování a krácení zlomků</w:t>
            </w:r>
          </w:p>
          <w:p w14:paraId="14175E71" w14:textId="77777777" w:rsidR="00A26406" w:rsidRDefault="00D83F7B" w:rsidP="00DC7024">
            <w:pPr>
              <w:widowControl w:val="0"/>
              <w:numPr>
                <w:ilvl w:val="0"/>
                <w:numId w:val="1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porovnávání zlomků</w:t>
            </w:r>
          </w:p>
          <w:p w14:paraId="5F8EC3E1" w14:textId="77777777" w:rsidR="00A26406" w:rsidRDefault="00D83F7B" w:rsidP="00DC7024">
            <w:pPr>
              <w:widowControl w:val="0"/>
              <w:numPr>
                <w:ilvl w:val="0"/>
                <w:numId w:val="1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zlomky a des. čísla a čísla smíšená</w:t>
            </w:r>
          </w:p>
          <w:p w14:paraId="02FD7CBD" w14:textId="77777777" w:rsidR="00A26406" w:rsidRDefault="00D83F7B" w:rsidP="00DC7024">
            <w:pPr>
              <w:widowControl w:val="0"/>
              <w:numPr>
                <w:ilvl w:val="0"/>
                <w:numId w:val="1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převrácené číslo</w:t>
            </w:r>
          </w:p>
          <w:p w14:paraId="51A704A6" w14:textId="77777777" w:rsidR="00A26406" w:rsidRDefault="00D83F7B" w:rsidP="00DC7024">
            <w:pPr>
              <w:widowControl w:val="0"/>
              <w:numPr>
                <w:ilvl w:val="0"/>
                <w:numId w:val="1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záporná des. čísla a zlomky</w:t>
            </w:r>
          </w:p>
          <w:p w14:paraId="0F6A31AC" w14:textId="77777777" w:rsidR="00A26406" w:rsidRDefault="00D83F7B" w:rsidP="00DC7024">
            <w:pPr>
              <w:widowControl w:val="0"/>
              <w:numPr>
                <w:ilvl w:val="0"/>
                <w:numId w:val="1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porovnávání rac.čísel</w:t>
            </w:r>
          </w:p>
          <w:p w14:paraId="78004409" w14:textId="77777777" w:rsidR="00A26406" w:rsidRDefault="00D83F7B" w:rsidP="00DC7024">
            <w:pPr>
              <w:widowControl w:val="0"/>
              <w:numPr>
                <w:ilvl w:val="0"/>
                <w:numId w:val="1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početní výkony s rac.čísly</w:t>
            </w:r>
          </w:p>
          <w:p w14:paraId="3D3F0215" w14:textId="77777777" w:rsidR="00A26406" w:rsidRDefault="00D83F7B" w:rsidP="00DC7024">
            <w:pPr>
              <w:widowControl w:val="0"/>
              <w:numPr>
                <w:ilvl w:val="0"/>
                <w:numId w:val="1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slovní úlohy na početní výkony se zlomky</w:t>
            </w:r>
          </w:p>
        </w:tc>
        <w:tc>
          <w:tcPr>
            <w:tcW w:w="5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3FC05D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vyjádří vztah celek -  část zlomkem</w:t>
            </w:r>
          </w:p>
          <w:p w14:paraId="69C3765E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znázorní zlomek na čís.ose</w:t>
            </w:r>
          </w:p>
          <w:p w14:paraId="0AA0D20A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provede převod zlomku na základní tvar</w:t>
            </w:r>
          </w:p>
          <w:p w14:paraId="56A66D99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porovná  racionální čísla</w:t>
            </w:r>
          </w:p>
          <w:p w14:paraId="49C7679D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vyjádří rac.číslo zlomkem a desetinným </w:t>
            </w:r>
            <w:r>
              <w:rPr>
                <w:color w:val="000000"/>
                <w:sz w:val="24"/>
                <w:szCs w:val="24"/>
              </w:rPr>
              <w:lastRenderedPageBreak/>
              <w:t>číslem</w:t>
            </w:r>
          </w:p>
          <w:p w14:paraId="01DED47F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provádí početní operace s racionálními čísly a dodržuje pravidla pro pořadí poč. operací</w:t>
            </w:r>
          </w:p>
          <w:p w14:paraId="5C8AB32C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řeší slovní úlohy na užití rac. čísel – užití v praxi</w:t>
            </w:r>
          </w:p>
          <w:p w14:paraId="5008912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3B6554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OSV – (osobnostní rozvoj) – sebeorganizace, kreativita – zakreslení  části celku jako zlomek (obrázky) – činnostní učení</w:t>
            </w:r>
          </w:p>
          <w:p w14:paraId="34F3184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CF83E2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A74510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Fy, Ch – numerické výpočty</w:t>
            </w:r>
          </w:p>
          <w:p w14:paraId="2B54651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vyhledávání informací s tisku, ve kterých jsou zlomky</w:t>
            </w:r>
          </w:p>
        </w:tc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FB7C38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Rozšiřující učivo: Zhotovení zlomkovnice</w:t>
            </w:r>
          </w:p>
        </w:tc>
      </w:tr>
      <w:tr w:rsidR="00A26406" w14:paraId="1E872CA7" w14:textId="77777777">
        <w:trPr>
          <w:trHeight w:val="277"/>
        </w:trPr>
        <w:tc>
          <w:tcPr>
            <w:tcW w:w="926" w:type="dxa"/>
            <w:tcBorders>
              <w:bottom w:val="single" w:sz="6" w:space="0" w:color="000000"/>
            </w:tcBorders>
          </w:tcPr>
          <w:p w14:paraId="31CE27B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3167" w:type="dxa"/>
            <w:tcBorders>
              <w:left w:val="single" w:sz="6" w:space="0" w:color="000000"/>
              <w:bottom w:val="single" w:sz="6" w:space="0" w:color="000000"/>
            </w:tcBorders>
          </w:tcPr>
          <w:p w14:paraId="4CD6864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Shodnost a konstrukce trojúhelníků</w:t>
            </w:r>
          </w:p>
          <w:p w14:paraId="5CEB0440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shodná zobrazení v rovině (středová+osová souměrnost)</w:t>
            </w:r>
          </w:p>
          <w:p w14:paraId="3F0EE1A5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shodnost útvarů v rovině</w:t>
            </w:r>
          </w:p>
          <w:p w14:paraId="38F33AFA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věty o shodnosti trojúhelníků</w:t>
            </w:r>
          </w:p>
          <w:p w14:paraId="662A5FF6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konstrukce trojúhelníku  podle vět sss sus, usu</w:t>
            </w:r>
          </w:p>
          <w:p w14:paraId="02B043BA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obvod a obsah trojúhelníku</w:t>
            </w:r>
          </w:p>
        </w:tc>
        <w:tc>
          <w:tcPr>
            <w:tcW w:w="5097" w:type="dxa"/>
            <w:tcBorders>
              <w:left w:val="single" w:sz="6" w:space="0" w:color="000000"/>
              <w:bottom w:val="single" w:sz="6" w:space="0" w:color="000000"/>
            </w:tcBorders>
          </w:tcPr>
          <w:p w14:paraId="3F22E480" w14:textId="77777777" w:rsidR="00A26406" w:rsidRDefault="00D83F7B" w:rsidP="00DC7024">
            <w:pPr>
              <w:widowControl w:val="0"/>
              <w:numPr>
                <w:ilvl w:val="0"/>
                <w:numId w:val="1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načrtne a sestrojí obraz ve středové souměrnosti</w:t>
            </w:r>
          </w:p>
          <w:p w14:paraId="38A4E99B" w14:textId="77777777" w:rsidR="00A26406" w:rsidRDefault="00D83F7B" w:rsidP="00DC7024">
            <w:pPr>
              <w:widowControl w:val="0"/>
              <w:numPr>
                <w:ilvl w:val="0"/>
                <w:numId w:val="1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rozliší útvary osově a středově souměrné</w:t>
            </w:r>
          </w:p>
          <w:p w14:paraId="29A2A764" w14:textId="77777777" w:rsidR="00A26406" w:rsidRDefault="00D83F7B" w:rsidP="00DC7024">
            <w:pPr>
              <w:widowControl w:val="0"/>
              <w:numPr>
                <w:ilvl w:val="0"/>
                <w:numId w:val="1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určí střed souměrnosti</w:t>
            </w:r>
          </w:p>
          <w:p w14:paraId="5FFC7720" w14:textId="77777777" w:rsidR="00A26406" w:rsidRDefault="00D83F7B" w:rsidP="00DC7024">
            <w:pPr>
              <w:widowControl w:val="0"/>
              <w:numPr>
                <w:ilvl w:val="0"/>
                <w:numId w:val="1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užívá k argumentaci věty o shodnosti</w:t>
            </w:r>
          </w:p>
          <w:p w14:paraId="7372F19F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využívá geometrické symboliky k zápisu konstrukcí</w:t>
            </w:r>
          </w:p>
          <w:p w14:paraId="1BAC494A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odhaduje blah a obvod pomocí čtvercové sítě</w:t>
            </w:r>
          </w:p>
          <w:p w14:paraId="3B845E58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aplikuje znalosti obsahu a obvodu trojúhelníku v úlohách z  praxe</w:t>
            </w:r>
          </w:p>
          <w:p w14:paraId="6024343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7F4823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946" w:type="dxa"/>
            <w:tcBorders>
              <w:left w:val="single" w:sz="6" w:space="0" w:color="000000"/>
              <w:bottom w:val="single" w:sz="6" w:space="0" w:color="000000"/>
            </w:tcBorders>
          </w:tcPr>
          <w:p w14:paraId="2A3550F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OSV – (morální rozvoj) - řešení problémů a rozhodovací dovednosti - rozhodnutí o použití věty </w:t>
            </w:r>
          </w:p>
          <w:p w14:paraId="5A6F5E9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sss, sus,  usu, rozhodování  zda jsou útvary shodné (osově souměrné,</w:t>
            </w:r>
            <w:r w:rsidR="009D2AF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středově souměrné) </w:t>
            </w:r>
          </w:p>
        </w:tc>
        <w:tc>
          <w:tcPr>
            <w:tcW w:w="2039" w:type="dxa"/>
            <w:tcBorders>
              <w:left w:val="single" w:sz="6" w:space="0" w:color="000000"/>
              <w:bottom w:val="single" w:sz="6" w:space="0" w:color="000000"/>
            </w:tcBorders>
          </w:tcPr>
          <w:p w14:paraId="7D8D427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určí shodné  útvary pomocí průsvitky</w:t>
            </w:r>
          </w:p>
          <w:p w14:paraId="2F3BA71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využívá geometrické symboliky (slovníček  česko-geometrický)</w:t>
            </w:r>
          </w:p>
        </w:tc>
      </w:tr>
      <w:tr w:rsidR="00A26406" w14:paraId="4CE7083E" w14:textId="77777777">
        <w:trPr>
          <w:trHeight w:val="277"/>
        </w:trPr>
        <w:tc>
          <w:tcPr>
            <w:tcW w:w="926" w:type="dxa"/>
            <w:tcBorders>
              <w:bottom w:val="single" w:sz="6" w:space="0" w:color="000000"/>
            </w:tcBorders>
          </w:tcPr>
          <w:p w14:paraId="42C8B4B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  <w:p w14:paraId="28C9DD9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6346050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167" w:type="dxa"/>
            <w:tcBorders>
              <w:left w:val="single" w:sz="6" w:space="0" w:color="000000"/>
              <w:bottom w:val="single" w:sz="6" w:space="0" w:color="000000"/>
            </w:tcBorders>
          </w:tcPr>
          <w:p w14:paraId="103ABE7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Poměr přímá a nepřímá úměrnost</w:t>
            </w:r>
          </w:p>
          <w:p w14:paraId="38A9E9E5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poměr, převrácený poměr</w:t>
            </w:r>
          </w:p>
          <w:p w14:paraId="697ECA09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úpravy poměru</w:t>
            </w:r>
          </w:p>
          <w:p w14:paraId="40199EED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zvětšování a zmenšování v daném poměru</w:t>
            </w:r>
          </w:p>
          <w:p w14:paraId="31F2B3E7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měřítko plánu a   </w:t>
            </w:r>
            <w:r>
              <w:rPr>
                <w:color w:val="000000"/>
                <w:sz w:val="24"/>
                <w:szCs w:val="24"/>
              </w:rPr>
              <w:lastRenderedPageBreak/>
              <w:t>mapy</w:t>
            </w:r>
          </w:p>
          <w:p w14:paraId="46EC7B89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dělení celku v daném poměru</w:t>
            </w:r>
          </w:p>
          <w:p w14:paraId="794C0FB5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poměr ve slovních úlohách</w:t>
            </w:r>
          </w:p>
          <w:p w14:paraId="760383E5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přímá a nepřímá úměrnost</w:t>
            </w:r>
          </w:p>
          <w:p w14:paraId="7FE7CCD1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trojčlenka</w:t>
            </w:r>
          </w:p>
        </w:tc>
        <w:tc>
          <w:tcPr>
            <w:tcW w:w="5097" w:type="dxa"/>
            <w:tcBorders>
              <w:left w:val="single" w:sz="6" w:space="0" w:color="000000"/>
              <w:bottom w:val="single" w:sz="6" w:space="0" w:color="000000"/>
            </w:tcBorders>
          </w:tcPr>
          <w:p w14:paraId="7AA96C07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porovná dvě veličiny poměrem</w:t>
            </w:r>
          </w:p>
          <w:p w14:paraId="50A23D5B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vyjádří vztah čísel poměrem</w:t>
            </w:r>
          </w:p>
          <w:p w14:paraId="7B18ACCA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zvětšuje a zmenšuje veličiny v daném poměru</w:t>
            </w:r>
          </w:p>
          <w:p w14:paraId="7CA9AE53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rozdělí celek na části v daném poměru</w:t>
            </w:r>
          </w:p>
          <w:p w14:paraId="1491AA8E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užívá poměr při práci s měřítkem plánů a  map</w:t>
            </w:r>
          </w:p>
          <w:p w14:paraId="3348BB90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rozezná závislosti přímé a nepřímé </w:t>
            </w:r>
            <w:r>
              <w:rPr>
                <w:color w:val="000000"/>
                <w:sz w:val="24"/>
                <w:szCs w:val="24"/>
              </w:rPr>
              <w:lastRenderedPageBreak/>
              <w:t>úměrnosti</w:t>
            </w:r>
          </w:p>
          <w:p w14:paraId="08506313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určuje vztah přímé a nebo nepřímé úměrnosti (M-9-2-03)</w:t>
            </w:r>
          </w:p>
          <w:p w14:paraId="0EF588A0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užívá při řešení úloh úměru  trojčlenku</w:t>
            </w:r>
          </w:p>
          <w:p w14:paraId="7C8728DB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graficky znázorní vztahy přímé a nepřímé úměrnosti </w:t>
            </w:r>
          </w:p>
          <w:p w14:paraId="68374561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vytvoří graf, tabulku a rovnici přímé a nepřímé souměrnosti</w:t>
            </w:r>
          </w:p>
          <w:p w14:paraId="2B6D82C4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řeší slovní úlohy z praxe (-řeší modelováním a výpočtem situace vyjádřené poměrem –pracuje s měřítky map a plánů) M-9-3-05</w:t>
            </w:r>
          </w:p>
        </w:tc>
        <w:tc>
          <w:tcPr>
            <w:tcW w:w="2946" w:type="dxa"/>
            <w:tcBorders>
              <w:left w:val="single" w:sz="6" w:space="0" w:color="000000"/>
              <w:bottom w:val="single" w:sz="6" w:space="0" w:color="000000"/>
            </w:tcBorders>
          </w:tcPr>
          <w:p w14:paraId="233E5B9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EV – lidské aktivity a problémy životního prostředí Činnost: vytváření grafů z oblasti ochrany živ.</w:t>
            </w:r>
            <w:r w:rsidR="009D2AF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prostředí</w:t>
            </w:r>
          </w:p>
          <w:p w14:paraId="2A4C872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životní styl – spotřeby věcí – (žáci vyhledávají v tisku grafy</w:t>
            </w:r>
          </w:p>
          <w:p w14:paraId="54E987B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E09035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Fy – vztahy mezi veličinami</w:t>
            </w:r>
          </w:p>
          <w:p w14:paraId="5AD2552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 – výpočty pomocí trojčlenky</w:t>
            </w:r>
          </w:p>
          <w:p w14:paraId="521ABC7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6BD43F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 – měřítko plánu a mapy (práce s mapou)</w:t>
            </w:r>
          </w:p>
        </w:tc>
        <w:tc>
          <w:tcPr>
            <w:tcW w:w="2039" w:type="dxa"/>
            <w:tcBorders>
              <w:left w:val="single" w:sz="6" w:space="0" w:color="000000"/>
              <w:bottom w:val="single" w:sz="6" w:space="0" w:color="000000"/>
            </w:tcBorders>
          </w:tcPr>
          <w:p w14:paraId="05E5956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Užití poměru v praxi – </w:t>
            </w:r>
          </w:p>
          <w:p w14:paraId="53A06F9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Vaření, míchání barev, spotřeba benzínu, zakázky, počet dělníků na stanovenou práci</w:t>
            </w:r>
          </w:p>
        </w:tc>
      </w:tr>
      <w:tr w:rsidR="00A26406" w14:paraId="23C28517" w14:textId="77777777">
        <w:trPr>
          <w:trHeight w:val="277"/>
        </w:trPr>
        <w:tc>
          <w:tcPr>
            <w:tcW w:w="926" w:type="dxa"/>
            <w:tcBorders>
              <w:bottom w:val="single" w:sz="6" w:space="0" w:color="000000"/>
            </w:tcBorders>
          </w:tcPr>
          <w:p w14:paraId="5634186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3167" w:type="dxa"/>
            <w:tcBorders>
              <w:left w:val="single" w:sz="6" w:space="0" w:color="000000"/>
              <w:bottom w:val="single" w:sz="6" w:space="0" w:color="000000"/>
            </w:tcBorders>
          </w:tcPr>
          <w:p w14:paraId="2799E8A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Čtyřúhelníky</w:t>
            </w:r>
          </w:p>
          <w:p w14:paraId="567E834A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druhy a vlastnosti rovnoběžníků</w:t>
            </w:r>
          </w:p>
          <w:p w14:paraId="4E7F9210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obvod a obsah rovnoběžníků</w:t>
            </w:r>
          </w:p>
          <w:p w14:paraId="0F134409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konstrukce rovnoběžníků</w:t>
            </w:r>
          </w:p>
          <w:p w14:paraId="7125C709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vlastnosti lichoběžníků</w:t>
            </w:r>
          </w:p>
          <w:p w14:paraId="5151A632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obsah lichoběžníků</w:t>
            </w:r>
          </w:p>
          <w:p w14:paraId="4461A4CE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konstrukce lichoběžníků</w:t>
            </w:r>
          </w:p>
        </w:tc>
        <w:tc>
          <w:tcPr>
            <w:tcW w:w="5097" w:type="dxa"/>
            <w:tcBorders>
              <w:left w:val="single" w:sz="6" w:space="0" w:color="000000"/>
              <w:bottom w:val="single" w:sz="6" w:space="0" w:color="000000"/>
            </w:tcBorders>
          </w:tcPr>
          <w:p w14:paraId="70FC481A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načrtne a rozlišuje typy rovnoběžníků (lichoběžníků) a vymezí jejich vlastnosti</w:t>
            </w:r>
          </w:p>
          <w:p w14:paraId="19670269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sestrojí rovnoběžník (lichoběžník) s využitím vlastností daného čtyřúhelníku (úhly, stř.soum.)</w:t>
            </w:r>
          </w:p>
          <w:p w14:paraId="1FD43E74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charakterizuje a třídí základní rovinné útvary (M-9-3-02)</w:t>
            </w:r>
          </w:p>
          <w:p w14:paraId="2C6CA67C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aplikuje vlastnosti rovnoběžníků (lichoběžníků) a užívá vzorců k výpočtu obvodů a obsahů</w:t>
            </w:r>
          </w:p>
          <w:p w14:paraId="5F3B9B51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odhaduje a vypočítá obsah a obvod zákl.rov.útvarů (M-9-3-04)</w:t>
            </w:r>
          </w:p>
          <w:p w14:paraId="0CC25C14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vědomosti při řešení úloh z praktického života</w:t>
            </w:r>
          </w:p>
          <w:p w14:paraId="17532317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využívá při analýze úlohy náčrtky</w:t>
            </w:r>
          </w:p>
        </w:tc>
        <w:tc>
          <w:tcPr>
            <w:tcW w:w="2946" w:type="dxa"/>
            <w:tcBorders>
              <w:left w:val="single" w:sz="6" w:space="0" w:color="000000"/>
              <w:bottom w:val="single" w:sz="6" w:space="0" w:color="000000"/>
            </w:tcBorders>
          </w:tcPr>
          <w:p w14:paraId="6B75E93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(osobnostní rozvoj) - rozvoj schopností poznání, kreativita – jak nejlépe vymyslet narýsování čtyřúhelníků</w:t>
            </w:r>
          </w:p>
          <w:p w14:paraId="257FF3B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(morální rozvoj) – řešení problémů a rozhodovací dovednosti+pružnost nápadů při konstrukci rovnoběžníků</w:t>
            </w:r>
          </w:p>
        </w:tc>
        <w:tc>
          <w:tcPr>
            <w:tcW w:w="2039" w:type="dxa"/>
            <w:tcBorders>
              <w:left w:val="single" w:sz="6" w:space="0" w:color="000000"/>
              <w:bottom w:val="single" w:sz="6" w:space="0" w:color="000000"/>
            </w:tcBorders>
          </w:tcPr>
          <w:p w14:paraId="38B5712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>
              <w:rPr>
                <w:color w:val="002060"/>
                <w:sz w:val="24"/>
                <w:szCs w:val="24"/>
              </w:rPr>
              <w:t>užívá geometrickou symboliku k zápisu popisů konstrukcí M-9-3-01</w:t>
            </w:r>
          </w:p>
        </w:tc>
      </w:tr>
      <w:tr w:rsidR="00A26406" w14:paraId="252321F6" w14:textId="77777777">
        <w:trPr>
          <w:trHeight w:val="2080"/>
        </w:trPr>
        <w:tc>
          <w:tcPr>
            <w:tcW w:w="926" w:type="dxa"/>
          </w:tcPr>
          <w:p w14:paraId="7878855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7.</w:t>
            </w:r>
          </w:p>
        </w:tc>
        <w:tc>
          <w:tcPr>
            <w:tcW w:w="3167" w:type="dxa"/>
            <w:tcBorders>
              <w:left w:val="single" w:sz="6" w:space="0" w:color="000000"/>
            </w:tcBorders>
          </w:tcPr>
          <w:p w14:paraId="42A141F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Procenta</w:t>
            </w:r>
          </w:p>
          <w:p w14:paraId="3F6C59E7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základní pojmy</w:t>
            </w:r>
          </w:p>
          <w:p w14:paraId="3AC1BD19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výpočet procentové části</w:t>
            </w:r>
          </w:p>
          <w:p w14:paraId="35803B2E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výpočet procentového základu</w:t>
            </w:r>
          </w:p>
          <w:p w14:paraId="136B180C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výpočet počtu procent</w:t>
            </w:r>
          </w:p>
          <w:p w14:paraId="0E865104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slovní úlohy z praxe</w:t>
            </w:r>
          </w:p>
          <w:p w14:paraId="51DEB2F6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grafy a diagramy</w:t>
            </w:r>
          </w:p>
        </w:tc>
        <w:tc>
          <w:tcPr>
            <w:tcW w:w="5097" w:type="dxa"/>
            <w:tcBorders>
              <w:left w:val="single" w:sz="6" w:space="0" w:color="000000"/>
            </w:tcBorders>
          </w:tcPr>
          <w:p w14:paraId="67845D28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užívá základní pojmy počtu procentového</w:t>
            </w:r>
          </w:p>
          <w:p w14:paraId="5BF6C6E8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provádí výpočty přes 1% nebo trojčlenkou nebo i pomocí des.čísel</w:t>
            </w:r>
          </w:p>
          <w:p w14:paraId="2539AA65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své poznatky využívá k řešení slovních úloh z praxe</w:t>
            </w:r>
          </w:p>
          <w:p w14:paraId="304A9EB0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znázorní a vyhledává údaje z diagramů</w:t>
            </w:r>
          </w:p>
          <w:p w14:paraId="39B6900B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vyjádří procentem vztah část – celek</w:t>
            </w:r>
          </w:p>
          <w:p w14:paraId="2BC0C220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užívá počet procentový k řešení úloh jednoduchého úrokování</w:t>
            </w:r>
          </w:p>
          <w:p w14:paraId="1CE40E15" w14:textId="77777777" w:rsidR="00A26406" w:rsidRDefault="00D83F7B" w:rsidP="00DC7024">
            <w:pPr>
              <w:widowControl w:val="0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řeší aplikační úlohy na procenta (i pro případ, že procentová část je větší než celek) M-9-1-06</w:t>
            </w:r>
          </w:p>
        </w:tc>
        <w:tc>
          <w:tcPr>
            <w:tcW w:w="2946" w:type="dxa"/>
            <w:tcBorders>
              <w:left w:val="single" w:sz="6" w:space="0" w:color="000000"/>
            </w:tcBorders>
          </w:tcPr>
          <w:p w14:paraId="73FD07E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(morální rozvoj) – řešení problémů a rozhodovací dovednosti+práce s letáky - slevy</w:t>
            </w:r>
          </w:p>
        </w:tc>
        <w:tc>
          <w:tcPr>
            <w:tcW w:w="2039" w:type="dxa"/>
            <w:tcBorders>
              <w:left w:val="single" w:sz="6" w:space="0" w:color="000000"/>
            </w:tcBorders>
          </w:tcPr>
          <w:p w14:paraId="4D2525A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A73AB83" w14:textId="77777777">
        <w:trPr>
          <w:trHeight w:val="277"/>
        </w:trPr>
        <w:tc>
          <w:tcPr>
            <w:tcW w:w="926" w:type="dxa"/>
            <w:tcBorders>
              <w:top w:val="single" w:sz="6" w:space="0" w:color="000000"/>
              <w:bottom w:val="single" w:sz="6" w:space="0" w:color="000000"/>
            </w:tcBorders>
          </w:tcPr>
          <w:p w14:paraId="4FDA921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</w:t>
            </w:r>
          </w:p>
        </w:tc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F2441C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Závěrečné opakování</w:t>
            </w:r>
          </w:p>
        </w:tc>
        <w:tc>
          <w:tcPr>
            <w:tcW w:w="5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CFBF73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489C6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1A3F82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3287950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66D48F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Zpracovaly:      Mgr. Jiřina Klicperová, Mgr. Hana Vocelková</w:t>
      </w:r>
    </w:p>
    <w:p w14:paraId="79943B1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46ACA12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67AF11E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424FE39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DDA71D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104F27F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47BD122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3B6E8A2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1AB7038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7A0E906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1BC6BB21" w14:textId="77777777" w:rsidR="009D2AF1" w:rsidRDefault="009D2AF1" w:rsidP="009D2A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color w:val="000000"/>
          <w:sz w:val="36"/>
          <w:szCs w:val="36"/>
        </w:rPr>
      </w:pPr>
    </w:p>
    <w:p w14:paraId="32059045" w14:textId="77777777" w:rsidR="00A26406" w:rsidRDefault="00D83F7B" w:rsidP="009D2A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1A7C722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Matematika a její aplikace      Vzdělávací obor:  </w:t>
      </w:r>
      <w:r>
        <w:rPr>
          <w:rFonts w:ascii="Arial" w:eastAsia="Arial" w:hAnsi="Arial" w:cs="Arial"/>
          <w:b/>
          <w:color w:val="000000"/>
          <w:u w:val="single"/>
        </w:rPr>
        <w:t>Matematika</w:t>
      </w:r>
      <w:r>
        <w:rPr>
          <w:rFonts w:ascii="Arial" w:eastAsia="Arial" w:hAnsi="Arial" w:cs="Arial"/>
          <w:color w:val="000000"/>
        </w:rPr>
        <w:t xml:space="preserve">       ročník    8.</w:t>
      </w:r>
    </w:p>
    <w:p w14:paraId="3333CF6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c"/>
        <w:tblW w:w="14175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26"/>
        <w:gridCol w:w="3167"/>
        <w:gridCol w:w="5097"/>
        <w:gridCol w:w="2946"/>
        <w:gridCol w:w="2039"/>
      </w:tblGrid>
      <w:tr w:rsidR="00A26406" w14:paraId="4ADE4696" w14:textId="77777777">
        <w:trPr>
          <w:trHeight w:val="904"/>
        </w:trPr>
        <w:tc>
          <w:tcPr>
            <w:tcW w:w="926" w:type="dxa"/>
            <w:tcBorders>
              <w:bottom w:val="single" w:sz="6" w:space="0" w:color="000000"/>
            </w:tcBorders>
          </w:tcPr>
          <w:p w14:paraId="65A98E9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Kapitola</w:t>
            </w:r>
          </w:p>
        </w:tc>
        <w:tc>
          <w:tcPr>
            <w:tcW w:w="3167" w:type="dxa"/>
            <w:tcBorders>
              <w:left w:val="single" w:sz="6" w:space="0" w:color="000000"/>
              <w:bottom w:val="single" w:sz="6" w:space="0" w:color="000000"/>
            </w:tcBorders>
          </w:tcPr>
          <w:p w14:paraId="34CF483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Téma (Učivo)</w:t>
            </w:r>
          </w:p>
        </w:tc>
        <w:tc>
          <w:tcPr>
            <w:tcW w:w="5097" w:type="dxa"/>
            <w:tcBorders>
              <w:left w:val="single" w:sz="6" w:space="0" w:color="000000"/>
              <w:bottom w:val="single" w:sz="6" w:space="0" w:color="000000"/>
            </w:tcBorders>
          </w:tcPr>
          <w:p w14:paraId="0F11286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Znalosti a dovednosti (výstup)</w:t>
            </w:r>
          </w:p>
        </w:tc>
        <w:tc>
          <w:tcPr>
            <w:tcW w:w="2946" w:type="dxa"/>
            <w:tcBorders>
              <w:left w:val="single" w:sz="6" w:space="0" w:color="000000"/>
              <w:bottom w:val="single" w:sz="6" w:space="0" w:color="000000"/>
            </w:tcBorders>
          </w:tcPr>
          <w:p w14:paraId="20482F3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Průřezová témata, projekty a kurzy, mezipředmětové vazby</w:t>
            </w:r>
          </w:p>
        </w:tc>
        <w:tc>
          <w:tcPr>
            <w:tcW w:w="2039" w:type="dxa"/>
            <w:tcBorders>
              <w:left w:val="single" w:sz="6" w:space="0" w:color="000000"/>
              <w:bottom w:val="single" w:sz="6" w:space="0" w:color="000000"/>
            </w:tcBorders>
          </w:tcPr>
          <w:p w14:paraId="0C48407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Poznámky</w:t>
            </w:r>
          </w:p>
        </w:tc>
      </w:tr>
      <w:tr w:rsidR="00A26406" w14:paraId="5CBEF479" w14:textId="77777777">
        <w:trPr>
          <w:trHeight w:val="1890"/>
        </w:trPr>
        <w:tc>
          <w:tcPr>
            <w:tcW w:w="926" w:type="dxa"/>
            <w:tcBorders>
              <w:top w:val="single" w:sz="6" w:space="0" w:color="000000"/>
            </w:tcBorders>
          </w:tcPr>
          <w:p w14:paraId="4C46C02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167" w:type="dxa"/>
            <w:tcBorders>
              <w:top w:val="single" w:sz="6" w:space="0" w:color="000000"/>
              <w:left w:val="single" w:sz="6" w:space="0" w:color="000000"/>
            </w:tcBorders>
          </w:tcPr>
          <w:p w14:paraId="5146AC4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Opakování  ze 7.ročníku</w:t>
            </w:r>
          </w:p>
          <w:p w14:paraId="1F4CE3C9" w14:textId="77777777" w:rsidR="00A26406" w:rsidRDefault="00D83F7B" w:rsidP="00DC7024">
            <w:pPr>
              <w:widowControl w:val="0"/>
              <w:numPr>
                <w:ilvl w:val="0"/>
                <w:numId w:val="1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racionální čísla</w:t>
            </w:r>
          </w:p>
          <w:p w14:paraId="63CB5961" w14:textId="77777777" w:rsidR="00A26406" w:rsidRDefault="00D83F7B" w:rsidP="00DC7024">
            <w:pPr>
              <w:widowControl w:val="0"/>
              <w:numPr>
                <w:ilvl w:val="0"/>
                <w:numId w:val="1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trojčlenka</w:t>
            </w:r>
          </w:p>
          <w:p w14:paraId="0B30C365" w14:textId="77777777" w:rsidR="00A26406" w:rsidRDefault="00D83F7B" w:rsidP="00DC7024">
            <w:pPr>
              <w:widowControl w:val="0"/>
              <w:numPr>
                <w:ilvl w:val="0"/>
                <w:numId w:val="1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procenta</w:t>
            </w:r>
          </w:p>
        </w:tc>
        <w:tc>
          <w:tcPr>
            <w:tcW w:w="5097" w:type="dxa"/>
            <w:tcBorders>
              <w:top w:val="single" w:sz="6" w:space="0" w:color="000000"/>
              <w:left w:val="single" w:sz="6" w:space="0" w:color="000000"/>
            </w:tcBorders>
          </w:tcPr>
          <w:p w14:paraId="68C4B568" w14:textId="77777777" w:rsidR="00A26406" w:rsidRDefault="00D83F7B" w:rsidP="00DC7024">
            <w:pPr>
              <w:widowControl w:val="0"/>
              <w:numPr>
                <w:ilvl w:val="0"/>
                <w:numId w:val="1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racionální čísla úspěšně  využívá ve slovních úlohách</w:t>
            </w:r>
          </w:p>
          <w:p w14:paraId="5D704E11" w14:textId="77777777" w:rsidR="00A26406" w:rsidRDefault="00D83F7B" w:rsidP="00DC7024">
            <w:pPr>
              <w:widowControl w:val="0"/>
              <w:numPr>
                <w:ilvl w:val="0"/>
                <w:numId w:val="1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používá přímou a nepřímou  úměrnost ve slovních úlohách (příklady řešené pomocí trojčlenky) </w:t>
            </w:r>
          </w:p>
          <w:p w14:paraId="386FC29C" w14:textId="77777777" w:rsidR="00A26406" w:rsidRDefault="00D83F7B" w:rsidP="00DC7024">
            <w:pPr>
              <w:widowControl w:val="0"/>
              <w:numPr>
                <w:ilvl w:val="0"/>
                <w:numId w:val="1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různé slovní úlohy  řešené pomocí trojčlenky</w:t>
            </w:r>
          </w:p>
          <w:p w14:paraId="3289ABBF" w14:textId="77777777" w:rsidR="00A26406" w:rsidRDefault="00D83F7B" w:rsidP="00DC7024">
            <w:pPr>
              <w:widowControl w:val="0"/>
              <w:numPr>
                <w:ilvl w:val="0"/>
                <w:numId w:val="1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slovní úlohy  na procenta </w:t>
            </w:r>
          </w:p>
          <w:p w14:paraId="668E8664" w14:textId="77777777" w:rsidR="00A26406" w:rsidRDefault="00D83F7B" w:rsidP="00DC7024">
            <w:pPr>
              <w:widowControl w:val="0"/>
              <w:numPr>
                <w:ilvl w:val="0"/>
                <w:numId w:val="1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 xml:space="preserve">užívá různé způsoby kvantitativného </w:t>
            </w:r>
            <w:r w:rsidR="009D2AF1">
              <w:rPr>
                <w:color w:val="002060"/>
                <w:sz w:val="24"/>
                <w:szCs w:val="24"/>
              </w:rPr>
              <w:t xml:space="preserve">vyjádření vztahu celek-část (N, </w:t>
            </w:r>
            <w:r>
              <w:rPr>
                <w:color w:val="002060"/>
                <w:sz w:val="24"/>
                <w:szCs w:val="24"/>
              </w:rPr>
              <w:t>poměren,zlomkem, des.číslem, procentem) M-9-1-04</w:t>
            </w:r>
          </w:p>
        </w:tc>
        <w:tc>
          <w:tcPr>
            <w:tcW w:w="2946" w:type="dxa"/>
            <w:tcBorders>
              <w:top w:val="single" w:sz="6" w:space="0" w:color="000000"/>
              <w:left w:val="single" w:sz="6" w:space="0" w:color="000000"/>
            </w:tcBorders>
          </w:tcPr>
          <w:p w14:paraId="04C6998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single" w:sz="6" w:space="0" w:color="000000"/>
              <w:left w:val="single" w:sz="6" w:space="0" w:color="000000"/>
            </w:tcBorders>
          </w:tcPr>
          <w:p w14:paraId="51FC726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8EECDB9" w14:textId="77777777">
        <w:trPr>
          <w:trHeight w:val="1855"/>
        </w:trPr>
        <w:tc>
          <w:tcPr>
            <w:tcW w:w="926" w:type="dxa"/>
            <w:tcBorders>
              <w:top w:val="single" w:sz="6" w:space="0" w:color="000000"/>
            </w:tcBorders>
          </w:tcPr>
          <w:p w14:paraId="24B5B23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167" w:type="dxa"/>
            <w:tcBorders>
              <w:top w:val="single" w:sz="6" w:space="0" w:color="000000"/>
              <w:left w:val="single" w:sz="6" w:space="0" w:color="000000"/>
            </w:tcBorders>
          </w:tcPr>
          <w:p w14:paraId="698346F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Hranoly</w:t>
            </w:r>
          </w:p>
          <w:p w14:paraId="6C466125" w14:textId="77777777" w:rsidR="00A26406" w:rsidRDefault="00D83F7B" w:rsidP="00DC7024">
            <w:pPr>
              <w:widowControl w:val="0"/>
              <w:numPr>
                <w:ilvl w:val="0"/>
                <w:numId w:val="1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V, S hranolů</w:t>
            </w:r>
          </w:p>
        </w:tc>
        <w:tc>
          <w:tcPr>
            <w:tcW w:w="5097" w:type="dxa"/>
            <w:tcBorders>
              <w:top w:val="single" w:sz="6" w:space="0" w:color="000000"/>
              <w:left w:val="single" w:sz="6" w:space="0" w:color="000000"/>
            </w:tcBorders>
          </w:tcPr>
          <w:p w14:paraId="6309CC77" w14:textId="77777777" w:rsidR="00A26406" w:rsidRDefault="00D83F7B" w:rsidP="00DC7024">
            <w:pPr>
              <w:widowControl w:val="0"/>
              <w:numPr>
                <w:ilvl w:val="0"/>
                <w:numId w:val="1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dokáže načrtnout hranoly ve volném rovnoběžném promítání (M-9-3-12)</w:t>
            </w:r>
          </w:p>
          <w:p w14:paraId="09F5CD2C" w14:textId="77777777" w:rsidR="00A26406" w:rsidRDefault="00D83F7B" w:rsidP="00DC7024">
            <w:pPr>
              <w:widowControl w:val="0"/>
              <w:numPr>
                <w:ilvl w:val="0"/>
                <w:numId w:val="1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 xml:space="preserve">odhaduje a vypočítá  S, V  kolmých hranolů s různou podstavou, využívá kalkulátor (M-9-3-10) </w:t>
            </w:r>
          </w:p>
          <w:p w14:paraId="35CCBF97" w14:textId="77777777" w:rsidR="00A26406" w:rsidRDefault="00D83F7B" w:rsidP="00DC7024">
            <w:pPr>
              <w:widowControl w:val="0"/>
              <w:numPr>
                <w:ilvl w:val="0"/>
                <w:numId w:val="1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pomocí užití vzorců vypočítá S a V těchto hranolů ve slovních úlohách (vyhledá v textu potřebné údaje a volí vhodné postupy řešení)</w:t>
            </w:r>
          </w:p>
          <w:p w14:paraId="0ADEDCF3" w14:textId="77777777" w:rsidR="00A26406" w:rsidRDefault="00D83F7B" w:rsidP="00DC7024">
            <w:pPr>
              <w:widowControl w:val="0"/>
              <w:numPr>
                <w:ilvl w:val="0"/>
                <w:numId w:val="1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načrtne a sestrojí sítě zákl. hranolů (M-9-3-11)</w:t>
            </w:r>
          </w:p>
          <w:p w14:paraId="22CF08A2" w14:textId="77777777" w:rsidR="00A26406" w:rsidRDefault="00D83F7B" w:rsidP="00DC7024">
            <w:pPr>
              <w:widowControl w:val="0"/>
              <w:numPr>
                <w:ilvl w:val="0"/>
                <w:numId w:val="1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pracuje s půdorysem a nárysem hranolů</w:t>
            </w:r>
          </w:p>
          <w:p w14:paraId="7B8AE4B9" w14:textId="77777777" w:rsidR="00A26406" w:rsidRDefault="00D83F7B" w:rsidP="00DC7024">
            <w:pPr>
              <w:widowControl w:val="0"/>
              <w:numPr>
                <w:ilvl w:val="0"/>
                <w:numId w:val="1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charakterizuje vlastnosti hranolů</w:t>
            </w:r>
          </w:p>
        </w:tc>
        <w:tc>
          <w:tcPr>
            <w:tcW w:w="2946" w:type="dxa"/>
            <w:tcBorders>
              <w:top w:val="single" w:sz="6" w:space="0" w:color="000000"/>
              <w:left w:val="single" w:sz="6" w:space="0" w:color="000000"/>
            </w:tcBorders>
          </w:tcPr>
          <w:p w14:paraId="1A757E0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VV – rozvíjení tvořivosti a estetického vnímání</w:t>
            </w:r>
          </w:p>
          <w:p w14:paraId="2871817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VV,  Pč – Architekti – návrhy  a modelování budov, rozvoj kreativity </w:t>
            </w:r>
          </w:p>
        </w:tc>
        <w:tc>
          <w:tcPr>
            <w:tcW w:w="2039" w:type="dxa"/>
            <w:tcBorders>
              <w:top w:val="single" w:sz="6" w:space="0" w:color="000000"/>
              <w:left w:val="single" w:sz="6" w:space="0" w:color="000000"/>
            </w:tcBorders>
          </w:tcPr>
          <w:p w14:paraId="25810D7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možnost skládání dárkových krabiček</w:t>
            </w:r>
          </w:p>
          <w:p w14:paraId="62EEA0D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79E2A2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9C5162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výpočty bazénů (projektování, částečné napuštění, plochy stěn,…)</w:t>
            </w:r>
          </w:p>
        </w:tc>
      </w:tr>
      <w:tr w:rsidR="00A26406" w14:paraId="68D6E920" w14:textId="77777777">
        <w:trPr>
          <w:trHeight w:val="277"/>
        </w:trPr>
        <w:tc>
          <w:tcPr>
            <w:tcW w:w="926" w:type="dxa"/>
            <w:tcBorders>
              <w:top w:val="single" w:sz="6" w:space="0" w:color="000000"/>
              <w:bottom w:val="single" w:sz="6" w:space="0" w:color="000000"/>
            </w:tcBorders>
          </w:tcPr>
          <w:p w14:paraId="2C5714F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3.</w:t>
            </w:r>
          </w:p>
        </w:tc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CC0AA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Mocniny a odmocniny</w:t>
            </w:r>
          </w:p>
          <w:p w14:paraId="65C11748" w14:textId="77777777" w:rsidR="00A26406" w:rsidRDefault="00D83F7B" w:rsidP="00DC7024">
            <w:pPr>
              <w:widowControl w:val="0"/>
              <w:numPr>
                <w:ilvl w:val="0"/>
                <w:numId w:val="1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definice druhé mocniny a odmocniny</w:t>
            </w:r>
          </w:p>
          <w:p w14:paraId="3BA71FF7" w14:textId="77777777" w:rsidR="00A26406" w:rsidRDefault="00D83F7B" w:rsidP="00DC7024">
            <w:pPr>
              <w:widowControl w:val="0"/>
              <w:numPr>
                <w:ilvl w:val="0"/>
                <w:numId w:val="1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tabulky a kalkulačka  při hledání druhé mocniny a odmocniny</w:t>
            </w:r>
          </w:p>
        </w:tc>
        <w:tc>
          <w:tcPr>
            <w:tcW w:w="5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821568" w14:textId="77777777" w:rsidR="00A26406" w:rsidRDefault="00D83F7B" w:rsidP="00DC7024">
            <w:pPr>
              <w:widowControl w:val="0"/>
              <w:numPr>
                <w:ilvl w:val="0"/>
                <w:numId w:val="1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určí druhou mocninu a odmocninu pomocí tabulek a kapesního kalkulátoru</w:t>
            </w:r>
          </w:p>
          <w:p w14:paraId="3A7C05FB" w14:textId="77777777" w:rsidR="00A26406" w:rsidRDefault="00D83F7B" w:rsidP="00DC7024">
            <w:pPr>
              <w:widowControl w:val="0"/>
              <w:numPr>
                <w:ilvl w:val="0"/>
                <w:numId w:val="1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umí řešit úlohy z praxe na užití druhé mocniny a odmocniny</w:t>
            </w:r>
          </w:p>
          <w:p w14:paraId="42FE47CC" w14:textId="77777777" w:rsidR="00A26406" w:rsidRDefault="00D83F7B" w:rsidP="00DC7024">
            <w:pPr>
              <w:widowControl w:val="0"/>
              <w:numPr>
                <w:ilvl w:val="0"/>
                <w:numId w:val="1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užívá znalosti druhých mocnin čísel 1-20</w:t>
            </w:r>
          </w:p>
          <w:p w14:paraId="3015403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A4E49E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Fyzika – volný pád</w:t>
            </w:r>
          </w:p>
          <w:p w14:paraId="6876631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0C4FF7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8A41D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 matematická symbolika</w:t>
            </w:r>
          </w:p>
          <w:p w14:paraId="130CB05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používání kalkulátoru a tabulek</w:t>
            </w:r>
          </w:p>
        </w:tc>
      </w:tr>
      <w:tr w:rsidR="00A26406" w14:paraId="76ECF293" w14:textId="77777777">
        <w:trPr>
          <w:trHeight w:val="277"/>
        </w:trPr>
        <w:tc>
          <w:tcPr>
            <w:tcW w:w="926" w:type="dxa"/>
            <w:tcBorders>
              <w:bottom w:val="single" w:sz="6" w:space="0" w:color="000000"/>
            </w:tcBorders>
          </w:tcPr>
          <w:p w14:paraId="17BA6EC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3167" w:type="dxa"/>
            <w:tcBorders>
              <w:left w:val="single" w:sz="6" w:space="0" w:color="000000"/>
              <w:bottom w:val="single" w:sz="6" w:space="0" w:color="000000"/>
            </w:tcBorders>
          </w:tcPr>
          <w:p w14:paraId="6639AA2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Pythagorova věta</w:t>
            </w:r>
          </w:p>
          <w:p w14:paraId="4D427C47" w14:textId="77777777" w:rsidR="00A26406" w:rsidRDefault="00D83F7B" w:rsidP="00DC7024">
            <w:pPr>
              <w:widowControl w:val="0"/>
              <w:numPr>
                <w:ilvl w:val="0"/>
                <w:numId w:val="1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znění a definice Pythagorovy věty</w:t>
            </w:r>
          </w:p>
          <w:p w14:paraId="0AA69A45" w14:textId="77777777" w:rsidR="00A26406" w:rsidRDefault="00D83F7B" w:rsidP="00DC7024">
            <w:pPr>
              <w:widowControl w:val="0"/>
              <w:numPr>
                <w:ilvl w:val="0"/>
                <w:numId w:val="1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výpočty  příkladů pomocí Pythagorovy věty</w:t>
            </w:r>
          </w:p>
          <w:p w14:paraId="347900D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1210AC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097" w:type="dxa"/>
            <w:tcBorders>
              <w:left w:val="single" w:sz="6" w:space="0" w:color="000000"/>
              <w:bottom w:val="single" w:sz="6" w:space="0" w:color="000000"/>
            </w:tcBorders>
          </w:tcPr>
          <w:p w14:paraId="0BA808C8" w14:textId="77777777" w:rsidR="00A26406" w:rsidRDefault="00D83F7B" w:rsidP="00DC7024">
            <w:pPr>
              <w:widowControl w:val="0"/>
              <w:numPr>
                <w:ilvl w:val="0"/>
                <w:numId w:val="1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neformálně chápe  vztahy mezi stranami trojúhelníku  (při jakémkoliv označení stran trojúhelníka)</w:t>
            </w:r>
          </w:p>
          <w:p w14:paraId="48659DDF" w14:textId="77777777" w:rsidR="00A26406" w:rsidRDefault="00D83F7B" w:rsidP="00DC7024">
            <w:pPr>
              <w:widowControl w:val="0"/>
              <w:numPr>
                <w:ilvl w:val="0"/>
                <w:numId w:val="1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k výpočtu  délky strany v pravoúhlém trojúhelníku používá Pythagorovy věty </w:t>
            </w:r>
          </w:p>
          <w:p w14:paraId="7D665D35" w14:textId="77777777" w:rsidR="00A26406" w:rsidRDefault="00D83F7B" w:rsidP="00DC7024">
            <w:pPr>
              <w:widowControl w:val="0"/>
              <w:numPr>
                <w:ilvl w:val="0"/>
                <w:numId w:val="1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Pyth. věty k výpočtu tělesové a stěnové uhlopříčky v krychli a kvádru</w:t>
            </w:r>
          </w:p>
          <w:p w14:paraId="5B12BB5B" w14:textId="77777777" w:rsidR="00A26406" w:rsidRDefault="00D83F7B" w:rsidP="00DC7024">
            <w:pPr>
              <w:widowControl w:val="0"/>
              <w:numPr>
                <w:ilvl w:val="0"/>
                <w:numId w:val="1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dokáže rozpoznat příklady,  které se řeší pomocí Pyth. věty </w:t>
            </w:r>
          </w:p>
          <w:p w14:paraId="78AA6AB2" w14:textId="77777777" w:rsidR="00A26406" w:rsidRDefault="00D83F7B" w:rsidP="00DC7024">
            <w:pPr>
              <w:widowControl w:val="0"/>
              <w:numPr>
                <w:ilvl w:val="0"/>
                <w:numId w:val="1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zdůvodňuje a využívá pol</w:t>
            </w:r>
            <w:r w:rsidR="009D2AF1">
              <w:rPr>
                <w:color w:val="002060"/>
                <w:sz w:val="24"/>
                <w:szCs w:val="24"/>
              </w:rPr>
              <w:t>o</w:t>
            </w:r>
            <w:r>
              <w:rPr>
                <w:color w:val="002060"/>
                <w:sz w:val="24"/>
                <w:szCs w:val="24"/>
              </w:rPr>
              <w:t>hové a metrické vlastnosti základních rovinných útvarů při řešení úloh a jednoduchých praktických problémů (využívá otřebnou mat.symboliku) M-9-3-01</w:t>
            </w:r>
          </w:p>
        </w:tc>
        <w:tc>
          <w:tcPr>
            <w:tcW w:w="2946" w:type="dxa"/>
            <w:tcBorders>
              <w:left w:val="single" w:sz="6" w:space="0" w:color="000000"/>
              <w:bottom w:val="single" w:sz="6" w:space="0" w:color="000000"/>
            </w:tcBorders>
          </w:tcPr>
          <w:p w14:paraId="3CCC2A4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Fyzika</w:t>
            </w:r>
          </w:p>
          <w:p w14:paraId="7F7F745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Dějepis – historické souvislosti – význam odkazu předků a nadčasovost metod M</w:t>
            </w:r>
          </w:p>
          <w:p w14:paraId="579FC39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 – význam řecké matematiky pro vývoj myšlení Život a dílo Pythago ra</w:t>
            </w:r>
          </w:p>
        </w:tc>
        <w:tc>
          <w:tcPr>
            <w:tcW w:w="2039" w:type="dxa"/>
            <w:tcBorders>
              <w:left w:val="single" w:sz="6" w:space="0" w:color="000000"/>
              <w:bottom w:val="single" w:sz="6" w:space="0" w:color="000000"/>
            </w:tcBorders>
          </w:tcPr>
          <w:p w14:paraId="271F4D8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používání kalkulátoru</w:t>
            </w:r>
          </w:p>
        </w:tc>
      </w:tr>
      <w:tr w:rsidR="00A26406" w14:paraId="0BD8A192" w14:textId="77777777">
        <w:trPr>
          <w:trHeight w:val="277"/>
        </w:trPr>
        <w:tc>
          <w:tcPr>
            <w:tcW w:w="926" w:type="dxa"/>
            <w:tcBorders>
              <w:bottom w:val="single" w:sz="6" w:space="0" w:color="000000"/>
            </w:tcBorders>
          </w:tcPr>
          <w:p w14:paraId="7B22F1C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  <w:p w14:paraId="06A158C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76D8624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167" w:type="dxa"/>
            <w:tcBorders>
              <w:left w:val="single" w:sz="6" w:space="0" w:color="000000"/>
              <w:bottom w:val="single" w:sz="6" w:space="0" w:color="000000"/>
            </w:tcBorders>
          </w:tcPr>
          <w:p w14:paraId="663FF5C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Mocniny s přir.exponentem</w:t>
            </w:r>
          </w:p>
          <w:p w14:paraId="3EC55413" w14:textId="77777777" w:rsidR="00A26406" w:rsidRDefault="00D83F7B" w:rsidP="00DC7024">
            <w:pPr>
              <w:widowControl w:val="0"/>
              <w:numPr>
                <w:ilvl w:val="0"/>
                <w:numId w:val="1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definice mocniny (pojmy základ mocniny, exponent)</w:t>
            </w:r>
          </w:p>
          <w:p w14:paraId="333722E3" w14:textId="77777777" w:rsidR="00A26406" w:rsidRDefault="00D83F7B" w:rsidP="00DC7024">
            <w:pPr>
              <w:widowControl w:val="0"/>
              <w:numPr>
                <w:ilvl w:val="0"/>
                <w:numId w:val="1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násobení a dělení mocnin</w:t>
            </w:r>
          </w:p>
          <w:p w14:paraId="65422AF7" w14:textId="77777777" w:rsidR="00A26406" w:rsidRDefault="00D83F7B" w:rsidP="00DC7024">
            <w:pPr>
              <w:widowControl w:val="0"/>
              <w:numPr>
                <w:ilvl w:val="0"/>
                <w:numId w:val="1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mocnina mocniny</w:t>
            </w:r>
          </w:p>
          <w:p w14:paraId="36773107" w14:textId="77777777" w:rsidR="00A26406" w:rsidRDefault="00D83F7B" w:rsidP="00DC7024">
            <w:pPr>
              <w:widowControl w:val="0"/>
              <w:numPr>
                <w:ilvl w:val="0"/>
                <w:numId w:val="1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mocnina se záporným exponentem</w:t>
            </w:r>
          </w:p>
        </w:tc>
        <w:tc>
          <w:tcPr>
            <w:tcW w:w="5097" w:type="dxa"/>
            <w:tcBorders>
              <w:left w:val="single" w:sz="6" w:space="0" w:color="000000"/>
              <w:bottom w:val="single" w:sz="6" w:space="0" w:color="000000"/>
            </w:tcBorders>
          </w:tcPr>
          <w:p w14:paraId="15A0B795" w14:textId="77777777" w:rsidR="00A26406" w:rsidRDefault="00D83F7B" w:rsidP="00DC7024">
            <w:pPr>
              <w:widowControl w:val="0"/>
              <w:numPr>
                <w:ilvl w:val="0"/>
                <w:numId w:val="1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provádí základní početní operace s mocninami</w:t>
            </w:r>
          </w:p>
          <w:p w14:paraId="51AF8108" w14:textId="77777777" w:rsidR="00A26406" w:rsidRDefault="00D83F7B" w:rsidP="00DC7024">
            <w:pPr>
              <w:widowControl w:val="0"/>
              <w:numPr>
                <w:ilvl w:val="0"/>
                <w:numId w:val="1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pravidla   pro mocninu součinu, zlomku a umocnění mocniny</w:t>
            </w:r>
          </w:p>
          <w:p w14:paraId="54F5E8B2" w14:textId="77777777" w:rsidR="00A26406" w:rsidRDefault="00D83F7B" w:rsidP="00DC7024">
            <w:pPr>
              <w:widowControl w:val="0"/>
              <w:numPr>
                <w:ilvl w:val="0"/>
                <w:numId w:val="1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aplikuje základní znalosti mocnin se zápornými exponenty  na jejich převedení na mocniny s kladným exponentem</w:t>
            </w:r>
          </w:p>
        </w:tc>
        <w:tc>
          <w:tcPr>
            <w:tcW w:w="2946" w:type="dxa"/>
            <w:tcBorders>
              <w:left w:val="single" w:sz="6" w:space="0" w:color="000000"/>
              <w:bottom w:val="single" w:sz="6" w:space="0" w:color="000000"/>
            </w:tcBorders>
          </w:tcPr>
          <w:p w14:paraId="78ECD7D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039" w:type="dxa"/>
            <w:tcBorders>
              <w:left w:val="single" w:sz="6" w:space="0" w:color="000000"/>
              <w:bottom w:val="single" w:sz="6" w:space="0" w:color="000000"/>
            </w:tcBorders>
          </w:tcPr>
          <w:p w14:paraId="31224C5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používání kalkulátoru</w:t>
            </w:r>
          </w:p>
        </w:tc>
      </w:tr>
      <w:tr w:rsidR="00A26406" w14:paraId="06566534" w14:textId="77777777">
        <w:trPr>
          <w:trHeight w:val="277"/>
        </w:trPr>
        <w:tc>
          <w:tcPr>
            <w:tcW w:w="926" w:type="dxa"/>
            <w:tcBorders>
              <w:bottom w:val="single" w:sz="6" w:space="0" w:color="000000"/>
            </w:tcBorders>
          </w:tcPr>
          <w:p w14:paraId="10BB155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3167" w:type="dxa"/>
            <w:tcBorders>
              <w:left w:val="single" w:sz="6" w:space="0" w:color="000000"/>
              <w:bottom w:val="single" w:sz="6" w:space="0" w:color="000000"/>
            </w:tcBorders>
          </w:tcPr>
          <w:p w14:paraId="742E600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Kruh, kružnice</w:t>
            </w:r>
          </w:p>
          <w:p w14:paraId="3226D9F0" w14:textId="77777777" w:rsidR="00A26406" w:rsidRDefault="00D83F7B" w:rsidP="00DC7024">
            <w:pPr>
              <w:widowControl w:val="0"/>
              <w:numPr>
                <w:ilvl w:val="0"/>
                <w:numId w:val="1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pojem kruh, kružnice</w:t>
            </w:r>
          </w:p>
          <w:p w14:paraId="1783AD86" w14:textId="77777777" w:rsidR="00A26406" w:rsidRDefault="00D83F7B" w:rsidP="00DC7024">
            <w:pPr>
              <w:widowControl w:val="0"/>
              <w:numPr>
                <w:ilvl w:val="0"/>
                <w:numId w:val="1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délka kružnice</w:t>
            </w:r>
          </w:p>
          <w:p w14:paraId="31A49F49" w14:textId="77777777" w:rsidR="00A26406" w:rsidRDefault="00D83F7B" w:rsidP="00DC7024">
            <w:pPr>
              <w:widowControl w:val="0"/>
              <w:numPr>
                <w:ilvl w:val="0"/>
                <w:numId w:val="1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obvod a obsah kruhu</w:t>
            </w:r>
          </w:p>
        </w:tc>
        <w:tc>
          <w:tcPr>
            <w:tcW w:w="5097" w:type="dxa"/>
            <w:tcBorders>
              <w:left w:val="single" w:sz="6" w:space="0" w:color="000000"/>
              <w:bottom w:val="single" w:sz="6" w:space="0" w:color="000000"/>
            </w:tcBorders>
          </w:tcPr>
          <w:p w14:paraId="137F7070" w14:textId="77777777" w:rsidR="00A26406" w:rsidRDefault="00D83F7B" w:rsidP="00DC7024">
            <w:pPr>
              <w:widowControl w:val="0"/>
              <w:numPr>
                <w:ilvl w:val="0"/>
                <w:numId w:val="1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rozlišuje  tvary kruh-kružnice</w:t>
            </w:r>
          </w:p>
          <w:p w14:paraId="1B094604" w14:textId="77777777" w:rsidR="00A26406" w:rsidRDefault="00D83F7B" w:rsidP="00DC7024">
            <w:pPr>
              <w:widowControl w:val="0"/>
              <w:numPr>
                <w:ilvl w:val="0"/>
                <w:numId w:val="1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vzorce pro výpočet délky kružnice a obsah kruhu</w:t>
            </w:r>
          </w:p>
          <w:p w14:paraId="4DCFCC50" w14:textId="77777777" w:rsidR="00A26406" w:rsidRDefault="00D83F7B" w:rsidP="00DC7024">
            <w:pPr>
              <w:widowControl w:val="0"/>
              <w:numPr>
                <w:ilvl w:val="0"/>
                <w:numId w:val="1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pomocí těchto vzorců řeší slovní úlohy </w:t>
            </w:r>
            <w:r>
              <w:rPr>
                <w:color w:val="000000"/>
                <w:sz w:val="24"/>
                <w:szCs w:val="24"/>
              </w:rPr>
              <w:lastRenderedPageBreak/>
              <w:t>vedoucí k obvodu a obsahu kruhu</w:t>
            </w:r>
          </w:p>
          <w:p w14:paraId="37DDF021" w14:textId="77777777" w:rsidR="00A26406" w:rsidRDefault="00D83F7B" w:rsidP="00DC7024">
            <w:pPr>
              <w:widowControl w:val="0"/>
              <w:numPr>
                <w:ilvl w:val="0"/>
                <w:numId w:val="1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charakterizuje kružnici jako množinu bodů daných vlastností</w:t>
            </w:r>
          </w:p>
        </w:tc>
        <w:tc>
          <w:tcPr>
            <w:tcW w:w="2946" w:type="dxa"/>
            <w:tcBorders>
              <w:left w:val="single" w:sz="6" w:space="0" w:color="000000"/>
              <w:bottom w:val="single" w:sz="6" w:space="0" w:color="000000"/>
            </w:tcBorders>
          </w:tcPr>
          <w:p w14:paraId="5851FE6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EV – zavlažování pozemků, ochrana živ.prostředí – výpočet obsahů</w:t>
            </w:r>
          </w:p>
          <w:p w14:paraId="5C98814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Historie čísla Pí</w:t>
            </w:r>
          </w:p>
          <w:p w14:paraId="61A4DA9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C636DA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 – vynález kola – ovlivnění středověku a novověku</w:t>
            </w:r>
          </w:p>
        </w:tc>
        <w:tc>
          <w:tcPr>
            <w:tcW w:w="2039" w:type="dxa"/>
            <w:tcBorders>
              <w:left w:val="single" w:sz="6" w:space="0" w:color="000000"/>
              <w:bottom w:val="single" w:sz="6" w:space="0" w:color="000000"/>
            </w:tcBorders>
          </w:tcPr>
          <w:p w14:paraId="5D71CD5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Kolo -  vynález bez kterého se život neobejde </w:t>
            </w:r>
            <w:r>
              <w:rPr>
                <w:color w:val="000000"/>
                <w:sz w:val="24"/>
                <w:szCs w:val="24"/>
              </w:rPr>
              <w:lastRenderedPageBreak/>
              <w:t>(poster, PC, internet)</w:t>
            </w:r>
          </w:p>
          <w:p w14:paraId="71DEAB1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Pozn. Kruhová výseč</w:t>
            </w:r>
          </w:p>
        </w:tc>
      </w:tr>
      <w:tr w:rsidR="00A26406" w14:paraId="47883B00" w14:textId="77777777">
        <w:trPr>
          <w:trHeight w:val="277"/>
        </w:trPr>
        <w:tc>
          <w:tcPr>
            <w:tcW w:w="926" w:type="dxa"/>
            <w:tcBorders>
              <w:top w:val="single" w:sz="6" w:space="0" w:color="000000"/>
              <w:bottom w:val="single" w:sz="6" w:space="0" w:color="000000"/>
            </w:tcBorders>
          </w:tcPr>
          <w:p w14:paraId="3B75394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7.</w:t>
            </w:r>
          </w:p>
        </w:tc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2269C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Výrazy</w:t>
            </w:r>
          </w:p>
          <w:p w14:paraId="123FBD40" w14:textId="77777777" w:rsidR="00A26406" w:rsidRDefault="00D83F7B" w:rsidP="00DC7024">
            <w:pPr>
              <w:widowControl w:val="0"/>
              <w:numPr>
                <w:ilvl w:val="0"/>
                <w:numId w:val="1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číselné výrazy</w:t>
            </w:r>
          </w:p>
          <w:p w14:paraId="324BF334" w14:textId="77777777" w:rsidR="00A26406" w:rsidRDefault="00D83F7B" w:rsidP="00DC7024">
            <w:pPr>
              <w:widowControl w:val="0"/>
              <w:numPr>
                <w:ilvl w:val="0"/>
                <w:numId w:val="1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výrazy s proměnnými</w:t>
            </w:r>
          </w:p>
          <w:p w14:paraId="26BDD926" w14:textId="77777777" w:rsidR="00A26406" w:rsidRDefault="00D83F7B" w:rsidP="00DC7024">
            <w:pPr>
              <w:widowControl w:val="0"/>
              <w:numPr>
                <w:ilvl w:val="0"/>
                <w:numId w:val="1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+, -, ., :  výrazů</w:t>
            </w:r>
          </w:p>
          <w:p w14:paraId="5C4056AD" w14:textId="77777777" w:rsidR="00A26406" w:rsidRDefault="00D83F7B" w:rsidP="00DC7024">
            <w:pPr>
              <w:widowControl w:val="0"/>
              <w:numPr>
                <w:ilvl w:val="0"/>
                <w:numId w:val="1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vzorce  (a+b)</w:t>
            </w:r>
            <w:r>
              <w:rPr>
                <w:color w:val="000000"/>
                <w:sz w:val="24"/>
                <w:szCs w:val="24"/>
                <w:vertAlign w:val="superscript"/>
              </w:rPr>
              <w:t>2,</w:t>
            </w:r>
            <w:r>
              <w:rPr>
                <w:color w:val="000000"/>
                <w:sz w:val="24"/>
                <w:szCs w:val="24"/>
              </w:rPr>
              <w:t xml:space="preserve"> (a-b)</w:t>
            </w:r>
            <w:r>
              <w:rPr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color w:val="000000"/>
                <w:sz w:val="24"/>
                <w:szCs w:val="24"/>
              </w:rPr>
              <w:t>, a</w:t>
            </w:r>
            <w:r>
              <w:rPr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color w:val="000000"/>
                <w:sz w:val="24"/>
                <w:szCs w:val="24"/>
              </w:rPr>
              <w:t>-b</w:t>
            </w:r>
            <w:r>
              <w:rPr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4A1CD1" w14:textId="77777777" w:rsidR="00A26406" w:rsidRDefault="00D83F7B" w:rsidP="00DC7024">
            <w:pPr>
              <w:widowControl w:val="0"/>
              <w:numPr>
                <w:ilvl w:val="0"/>
                <w:numId w:val="1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rozumí pojmu výraz</w:t>
            </w:r>
          </w:p>
          <w:p w14:paraId="55403BF7" w14:textId="77777777" w:rsidR="00A26406" w:rsidRDefault="00D83F7B" w:rsidP="00DC7024">
            <w:pPr>
              <w:widowControl w:val="0"/>
              <w:numPr>
                <w:ilvl w:val="0"/>
                <w:numId w:val="1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určí   hodnotu daného číselného výrazu a výrazu s proměnnou</w:t>
            </w:r>
          </w:p>
          <w:p w14:paraId="1C495BDB" w14:textId="77777777" w:rsidR="00A26406" w:rsidRDefault="00D83F7B" w:rsidP="00DC7024">
            <w:pPr>
              <w:widowControl w:val="0"/>
              <w:numPr>
                <w:ilvl w:val="0"/>
                <w:numId w:val="1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zapíše slovní text pomocí výrazů s proměnnými v jednoduchých případech (vyjadřuje jedn. reálné situace s využitím proměnných)</w:t>
            </w:r>
          </w:p>
          <w:p w14:paraId="4555B454" w14:textId="77777777" w:rsidR="00A26406" w:rsidRDefault="00D83F7B" w:rsidP="00DC7024">
            <w:pPr>
              <w:widowControl w:val="0"/>
              <w:numPr>
                <w:ilvl w:val="0"/>
                <w:numId w:val="1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sčítá a odčítá celistvé výrazy (mnohočleny)</w:t>
            </w:r>
          </w:p>
          <w:p w14:paraId="03F3D735" w14:textId="77777777" w:rsidR="00A26406" w:rsidRDefault="00D83F7B" w:rsidP="00DC7024">
            <w:pPr>
              <w:widowControl w:val="0"/>
              <w:numPr>
                <w:ilvl w:val="0"/>
                <w:numId w:val="1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násobí výraz jednočlenem, dvojčlenem, násobí mnohočleny </w:t>
            </w:r>
          </w:p>
          <w:p w14:paraId="3C93B3D1" w14:textId="77777777" w:rsidR="00A26406" w:rsidRDefault="00D83F7B" w:rsidP="00DC7024">
            <w:pPr>
              <w:widowControl w:val="0"/>
              <w:numPr>
                <w:ilvl w:val="0"/>
                <w:numId w:val="1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užívá vzorce  (a+b)</w:t>
            </w:r>
            <w:r>
              <w:rPr>
                <w:color w:val="000000"/>
                <w:sz w:val="24"/>
                <w:szCs w:val="24"/>
                <w:vertAlign w:val="superscript"/>
              </w:rPr>
              <w:t>2,</w:t>
            </w:r>
            <w:r>
              <w:rPr>
                <w:color w:val="000000"/>
                <w:sz w:val="24"/>
                <w:szCs w:val="24"/>
              </w:rPr>
              <w:t xml:space="preserve"> (a-b)</w:t>
            </w:r>
            <w:r>
              <w:rPr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color w:val="000000"/>
                <w:sz w:val="24"/>
                <w:szCs w:val="24"/>
              </w:rPr>
              <w:t>, a</w:t>
            </w:r>
            <w:r>
              <w:rPr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color w:val="000000"/>
                <w:sz w:val="24"/>
                <w:szCs w:val="24"/>
              </w:rPr>
              <w:t>-b</w:t>
            </w:r>
            <w:r>
              <w:rPr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9662F2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Fyzika – vztah mezi veličinami</w:t>
            </w:r>
          </w:p>
          <w:p w14:paraId="302C611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195420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6124FB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1D90058" w14:textId="77777777">
        <w:trPr>
          <w:trHeight w:val="277"/>
        </w:trPr>
        <w:tc>
          <w:tcPr>
            <w:tcW w:w="926" w:type="dxa"/>
            <w:tcBorders>
              <w:bottom w:val="single" w:sz="6" w:space="0" w:color="000000"/>
            </w:tcBorders>
          </w:tcPr>
          <w:p w14:paraId="504C58F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</w:t>
            </w:r>
          </w:p>
        </w:tc>
        <w:tc>
          <w:tcPr>
            <w:tcW w:w="3167" w:type="dxa"/>
            <w:tcBorders>
              <w:left w:val="single" w:sz="6" w:space="0" w:color="000000"/>
              <w:bottom w:val="single" w:sz="6" w:space="0" w:color="000000"/>
            </w:tcBorders>
          </w:tcPr>
          <w:p w14:paraId="1BFD35F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Válec</w:t>
            </w:r>
          </w:p>
          <w:p w14:paraId="5C0C672C" w14:textId="77777777" w:rsidR="00A26406" w:rsidRDefault="00D83F7B" w:rsidP="00DC7024">
            <w:pPr>
              <w:widowControl w:val="0"/>
              <w:numPr>
                <w:ilvl w:val="0"/>
                <w:numId w:val="1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S, V válce</w:t>
            </w:r>
          </w:p>
        </w:tc>
        <w:tc>
          <w:tcPr>
            <w:tcW w:w="5097" w:type="dxa"/>
            <w:tcBorders>
              <w:left w:val="single" w:sz="6" w:space="0" w:color="000000"/>
              <w:bottom w:val="single" w:sz="6" w:space="0" w:color="000000"/>
            </w:tcBorders>
          </w:tcPr>
          <w:p w14:paraId="62DEFB64" w14:textId="77777777" w:rsidR="00A26406" w:rsidRDefault="00D83F7B" w:rsidP="00DC7024">
            <w:pPr>
              <w:widowControl w:val="0"/>
              <w:numPr>
                <w:ilvl w:val="0"/>
                <w:numId w:val="1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využívá  potřebných postupů  pro výpočet S a V válce ve slovních úlohách z praxe (obsah  bojlerů,…apod.)</w:t>
            </w:r>
          </w:p>
          <w:p w14:paraId="1F5F2790" w14:textId="77777777" w:rsidR="00A26406" w:rsidRDefault="00D83F7B" w:rsidP="00DC7024">
            <w:pPr>
              <w:widowControl w:val="0"/>
              <w:numPr>
                <w:ilvl w:val="0"/>
                <w:numId w:val="1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načrtne  a sestrojí síť válce (M-9-3-11)</w:t>
            </w:r>
          </w:p>
          <w:p w14:paraId="207D78EF" w14:textId="77777777" w:rsidR="00A26406" w:rsidRDefault="00D83F7B" w:rsidP="00DC7024">
            <w:pPr>
              <w:widowControl w:val="0"/>
              <w:numPr>
                <w:ilvl w:val="0"/>
                <w:numId w:val="1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načrtne obraz válce   ve volném rovn. promítání</w:t>
            </w:r>
          </w:p>
          <w:p w14:paraId="08953674" w14:textId="77777777" w:rsidR="00A26406" w:rsidRDefault="00D83F7B" w:rsidP="00DC7024">
            <w:pPr>
              <w:widowControl w:val="0"/>
              <w:numPr>
                <w:ilvl w:val="0"/>
                <w:numId w:val="1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charakterizuje válec jako rotační těleso</w:t>
            </w:r>
          </w:p>
          <w:p w14:paraId="5F56BA82" w14:textId="77777777" w:rsidR="00A26406" w:rsidRDefault="00D83F7B" w:rsidP="00DC7024">
            <w:pPr>
              <w:widowControl w:val="0"/>
              <w:numPr>
                <w:ilvl w:val="0"/>
                <w:numId w:val="1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určuje jeho vlastnosti</w:t>
            </w:r>
          </w:p>
        </w:tc>
        <w:tc>
          <w:tcPr>
            <w:tcW w:w="2946" w:type="dxa"/>
            <w:tcBorders>
              <w:left w:val="single" w:sz="6" w:space="0" w:color="000000"/>
              <w:bottom w:val="single" w:sz="6" w:space="0" w:color="000000"/>
            </w:tcBorders>
          </w:tcPr>
          <w:p w14:paraId="1D3DFA2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039" w:type="dxa"/>
            <w:tcBorders>
              <w:left w:val="single" w:sz="6" w:space="0" w:color="000000"/>
              <w:bottom w:val="single" w:sz="6" w:space="0" w:color="000000"/>
            </w:tcBorders>
          </w:tcPr>
          <w:p w14:paraId="6DB347D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5A83070" w14:textId="77777777">
        <w:trPr>
          <w:trHeight w:val="277"/>
        </w:trPr>
        <w:tc>
          <w:tcPr>
            <w:tcW w:w="926" w:type="dxa"/>
            <w:tcBorders>
              <w:bottom w:val="single" w:sz="6" w:space="0" w:color="000000"/>
            </w:tcBorders>
          </w:tcPr>
          <w:p w14:paraId="4CEEEAA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3167" w:type="dxa"/>
            <w:tcBorders>
              <w:left w:val="single" w:sz="6" w:space="0" w:color="000000"/>
              <w:bottom w:val="single" w:sz="6" w:space="0" w:color="000000"/>
            </w:tcBorders>
          </w:tcPr>
          <w:p w14:paraId="04AC51A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Rovnice</w:t>
            </w:r>
          </w:p>
          <w:p w14:paraId="61C600E2" w14:textId="77777777" w:rsidR="00A26406" w:rsidRDefault="00D83F7B" w:rsidP="00DC7024">
            <w:pPr>
              <w:widowControl w:val="0"/>
              <w:numPr>
                <w:ilvl w:val="0"/>
                <w:numId w:val="1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ekvivalentní úpravy rovnic</w:t>
            </w:r>
          </w:p>
          <w:p w14:paraId="041CD04C" w14:textId="77777777" w:rsidR="00A26406" w:rsidRDefault="00D83F7B" w:rsidP="00DC7024">
            <w:pPr>
              <w:widowControl w:val="0"/>
              <w:numPr>
                <w:ilvl w:val="0"/>
                <w:numId w:val="1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kořen rovnice</w:t>
            </w:r>
          </w:p>
          <w:p w14:paraId="606FA031" w14:textId="77777777" w:rsidR="00A26406" w:rsidRDefault="00D83F7B" w:rsidP="00DC7024">
            <w:pPr>
              <w:widowControl w:val="0"/>
              <w:numPr>
                <w:ilvl w:val="0"/>
                <w:numId w:val="1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rovnost</w:t>
            </w:r>
          </w:p>
          <w:p w14:paraId="35615490" w14:textId="77777777" w:rsidR="00A26406" w:rsidRDefault="00D83F7B" w:rsidP="00DC7024">
            <w:pPr>
              <w:widowControl w:val="0"/>
              <w:numPr>
                <w:ilvl w:val="0"/>
                <w:numId w:val="1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zkouška rovnice</w:t>
            </w:r>
          </w:p>
        </w:tc>
        <w:tc>
          <w:tcPr>
            <w:tcW w:w="5097" w:type="dxa"/>
            <w:tcBorders>
              <w:left w:val="single" w:sz="6" w:space="0" w:color="000000"/>
              <w:bottom w:val="single" w:sz="6" w:space="0" w:color="000000"/>
            </w:tcBorders>
          </w:tcPr>
          <w:p w14:paraId="71F5ED34" w14:textId="77777777" w:rsidR="00A26406" w:rsidRDefault="00D83F7B" w:rsidP="00DC7024">
            <w:pPr>
              <w:widowControl w:val="0"/>
              <w:numPr>
                <w:ilvl w:val="0"/>
                <w:numId w:val="1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 základě ekvivalentních úprav  řeší lineární rovnice a  ověřuje  správnost svého výsledku</w:t>
            </w:r>
          </w:p>
          <w:p w14:paraId="0299DC61" w14:textId="77777777" w:rsidR="00A26406" w:rsidRDefault="00D83F7B" w:rsidP="00DC7024">
            <w:pPr>
              <w:widowControl w:val="0"/>
              <w:numPr>
                <w:ilvl w:val="0"/>
                <w:numId w:val="1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chápe pojem kořen rovnice</w:t>
            </w:r>
          </w:p>
          <w:p w14:paraId="63A82BB6" w14:textId="77777777" w:rsidR="00A26406" w:rsidRDefault="00D83F7B" w:rsidP="00DC7024">
            <w:pPr>
              <w:widowControl w:val="0"/>
              <w:numPr>
                <w:ilvl w:val="0"/>
                <w:numId w:val="1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vyjádří hodnotu neznámé ze vzorce</w:t>
            </w:r>
          </w:p>
          <w:p w14:paraId="45A1C0FB" w14:textId="77777777" w:rsidR="00A26406" w:rsidRDefault="00D83F7B" w:rsidP="00DC7024">
            <w:pPr>
              <w:widowControl w:val="0"/>
              <w:numPr>
                <w:ilvl w:val="0"/>
                <w:numId w:val="1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analyzuje a řeší jednoduché problémy, modeluje konkrétní situace, v nichž využívá matematický aparát z oboru Z a Q (M-9-1-09)</w:t>
            </w:r>
          </w:p>
          <w:p w14:paraId="6975422F" w14:textId="77777777" w:rsidR="00A26406" w:rsidRDefault="00D83F7B" w:rsidP="00DC7024">
            <w:pPr>
              <w:widowControl w:val="0"/>
              <w:numPr>
                <w:ilvl w:val="0"/>
                <w:numId w:val="1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řeší úlohy z praxe   vedoucí k řešení lin. rovnic</w:t>
            </w:r>
          </w:p>
          <w:p w14:paraId="5278FF95" w14:textId="77777777" w:rsidR="00A26406" w:rsidRDefault="00A26406" w:rsidP="00DC7024">
            <w:pPr>
              <w:widowControl w:val="0"/>
              <w:numPr>
                <w:ilvl w:val="0"/>
                <w:numId w:val="1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946" w:type="dxa"/>
            <w:tcBorders>
              <w:left w:val="single" w:sz="6" w:space="0" w:color="000000"/>
              <w:bottom w:val="single" w:sz="6" w:space="0" w:color="000000"/>
            </w:tcBorders>
          </w:tcPr>
          <w:p w14:paraId="06F1D04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Fyzika – vztah mezi veličinami</w:t>
            </w:r>
          </w:p>
          <w:p w14:paraId="05D0ACE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186FE9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039" w:type="dxa"/>
            <w:tcBorders>
              <w:left w:val="single" w:sz="6" w:space="0" w:color="000000"/>
              <w:bottom w:val="single" w:sz="6" w:space="0" w:color="000000"/>
            </w:tcBorders>
          </w:tcPr>
          <w:p w14:paraId="22E13E9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-  práce ve správném logickém sledu</w:t>
            </w:r>
          </w:p>
          <w:p w14:paraId="362C1ED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  úlohy o věku, odměnách, nákupech,</w:t>
            </w:r>
            <w:r w:rsidR="009D2AF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pohybu, o směsích apod.</w:t>
            </w:r>
          </w:p>
        </w:tc>
      </w:tr>
      <w:tr w:rsidR="00A26406" w14:paraId="1D3A0017" w14:textId="77777777">
        <w:trPr>
          <w:trHeight w:val="277"/>
        </w:trPr>
        <w:tc>
          <w:tcPr>
            <w:tcW w:w="926" w:type="dxa"/>
            <w:tcBorders>
              <w:bottom w:val="single" w:sz="6" w:space="0" w:color="000000"/>
            </w:tcBorders>
          </w:tcPr>
          <w:p w14:paraId="30572F1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3167" w:type="dxa"/>
            <w:tcBorders>
              <w:left w:val="single" w:sz="6" w:space="0" w:color="000000"/>
              <w:bottom w:val="single" w:sz="6" w:space="0" w:color="000000"/>
            </w:tcBorders>
          </w:tcPr>
          <w:p w14:paraId="1BB5C57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Konstrukční úlohy</w:t>
            </w:r>
          </w:p>
          <w:p w14:paraId="27645C37" w14:textId="77777777" w:rsidR="00A26406" w:rsidRDefault="00D83F7B" w:rsidP="00DC7024">
            <w:pPr>
              <w:widowControl w:val="0"/>
              <w:numPr>
                <w:ilvl w:val="0"/>
                <w:numId w:val="1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vzájemná poloha kružnice a přímky</w:t>
            </w:r>
          </w:p>
          <w:p w14:paraId="50326D7D" w14:textId="77777777" w:rsidR="00A26406" w:rsidRDefault="00D83F7B" w:rsidP="00DC7024">
            <w:pPr>
              <w:widowControl w:val="0"/>
              <w:numPr>
                <w:ilvl w:val="0"/>
                <w:numId w:val="1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(speciální poloha dvou kružnic – soustředné kružnice, pojem mezikruží)</w:t>
            </w:r>
          </w:p>
          <w:p w14:paraId="399F4780" w14:textId="77777777" w:rsidR="00A26406" w:rsidRDefault="00D83F7B" w:rsidP="00DC7024">
            <w:pPr>
              <w:widowControl w:val="0"/>
              <w:numPr>
                <w:ilvl w:val="0"/>
                <w:numId w:val="1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Thaletova kružnice</w:t>
            </w:r>
          </w:p>
          <w:p w14:paraId="2E86D357" w14:textId="77777777" w:rsidR="00A26406" w:rsidRDefault="00D83F7B" w:rsidP="00DC7024">
            <w:pPr>
              <w:widowControl w:val="0"/>
              <w:numPr>
                <w:ilvl w:val="0"/>
                <w:numId w:val="1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pojmy výška, těžnice</w:t>
            </w:r>
          </w:p>
        </w:tc>
        <w:tc>
          <w:tcPr>
            <w:tcW w:w="5097" w:type="dxa"/>
            <w:tcBorders>
              <w:left w:val="single" w:sz="6" w:space="0" w:color="000000"/>
              <w:bottom w:val="single" w:sz="6" w:space="0" w:color="000000"/>
            </w:tcBorders>
          </w:tcPr>
          <w:p w14:paraId="05668248" w14:textId="77777777" w:rsidR="00A26406" w:rsidRDefault="00D83F7B" w:rsidP="00DC7024">
            <w:pPr>
              <w:widowControl w:val="0"/>
              <w:numPr>
                <w:ilvl w:val="0"/>
                <w:numId w:val="1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pojmenuje a využívá zákl. množiny všech bodů daných vlastností (Thal.kce, osa úhlu</w:t>
            </w:r>
          </w:p>
          <w:p w14:paraId="48A0B72F" w14:textId="77777777" w:rsidR="00A26406" w:rsidRDefault="00D83F7B" w:rsidP="00DC7024">
            <w:pPr>
              <w:widowControl w:val="0"/>
              <w:numPr>
                <w:ilvl w:val="0"/>
                <w:numId w:val="1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chápe vztahy     přímka-kružnice  a kružnice-kružnice</w:t>
            </w:r>
          </w:p>
          <w:p w14:paraId="58A0544C" w14:textId="77777777" w:rsidR="00A26406" w:rsidRDefault="00D83F7B" w:rsidP="00DC7024">
            <w:pPr>
              <w:widowControl w:val="0"/>
              <w:numPr>
                <w:ilvl w:val="0"/>
                <w:numId w:val="1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sestrojí tečnu  ke kružnici  v daném bodu</w:t>
            </w:r>
          </w:p>
          <w:p w14:paraId="19CED9BA" w14:textId="77777777" w:rsidR="00A26406" w:rsidRDefault="00D83F7B" w:rsidP="00DC7024">
            <w:pPr>
              <w:widowControl w:val="0"/>
              <w:numPr>
                <w:ilvl w:val="0"/>
                <w:numId w:val="1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sestrojí Thaletovu  kružnice a chápe její význam </w:t>
            </w:r>
          </w:p>
          <w:p w14:paraId="2F83808D" w14:textId="77777777" w:rsidR="00A26406" w:rsidRDefault="00D83F7B" w:rsidP="00DC7024">
            <w:pPr>
              <w:widowControl w:val="0"/>
              <w:numPr>
                <w:ilvl w:val="0"/>
                <w:numId w:val="1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sestrojí trojúhelníky a čtyřúhelníky zadanými prvky (náčrt, konstrukce, rozbor, diskuse)</w:t>
            </w:r>
          </w:p>
          <w:p w14:paraId="62E75BBD" w14:textId="77777777" w:rsidR="00A26406" w:rsidRDefault="00D83F7B" w:rsidP="00DC7024">
            <w:pPr>
              <w:widowControl w:val="0"/>
              <w:numPr>
                <w:ilvl w:val="0"/>
                <w:numId w:val="1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zvládá  konstrukce trojúhelníků pomocí vět sss, sus, usu</w:t>
            </w:r>
          </w:p>
          <w:p w14:paraId="60B75C8A" w14:textId="77777777" w:rsidR="00A26406" w:rsidRDefault="00D83F7B" w:rsidP="00DC7024">
            <w:pPr>
              <w:widowControl w:val="0"/>
              <w:numPr>
                <w:ilvl w:val="0"/>
                <w:numId w:val="1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využívá metrické vlastnosti bodů a přímek v rovině</w:t>
            </w:r>
          </w:p>
          <w:p w14:paraId="75661623" w14:textId="77777777" w:rsidR="00A26406" w:rsidRDefault="00D83F7B" w:rsidP="00DC7024">
            <w:pPr>
              <w:widowControl w:val="0"/>
              <w:numPr>
                <w:ilvl w:val="0"/>
                <w:numId w:val="1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užívá pojem množina všech bodů dané vlastnosti k charakteristice útvaru a k řešení polohových a nepolohovaných konstrukčích úloh (M-9-3-05)</w:t>
            </w:r>
          </w:p>
        </w:tc>
        <w:tc>
          <w:tcPr>
            <w:tcW w:w="2946" w:type="dxa"/>
            <w:tcBorders>
              <w:left w:val="single" w:sz="6" w:space="0" w:color="000000"/>
              <w:bottom w:val="single" w:sz="6" w:space="0" w:color="000000"/>
            </w:tcBorders>
          </w:tcPr>
          <w:p w14:paraId="686C2E2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Thales z Milétu – životopis a dílo</w:t>
            </w:r>
          </w:p>
          <w:p w14:paraId="19338EA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9F523A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C66200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osobnostní rozvoj – kreativita – pružnost nápadů při řešení konstrukčních úloh – diskuse o postupech řešení</w:t>
            </w:r>
          </w:p>
        </w:tc>
        <w:tc>
          <w:tcPr>
            <w:tcW w:w="2039" w:type="dxa"/>
            <w:tcBorders>
              <w:left w:val="single" w:sz="6" w:space="0" w:color="000000"/>
              <w:bottom w:val="single" w:sz="6" w:space="0" w:color="000000"/>
            </w:tcBorders>
          </w:tcPr>
          <w:p w14:paraId="74E77C4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Rýsovací pomůcky</w:t>
            </w:r>
          </w:p>
          <w:p w14:paraId="6F9720B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3CF92A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Středověké terče – práce se soustřednými kružnicemi – návrhy historických terčů</w:t>
            </w:r>
          </w:p>
        </w:tc>
      </w:tr>
      <w:tr w:rsidR="00A26406" w14:paraId="73F1D2F5" w14:textId="77777777">
        <w:trPr>
          <w:trHeight w:val="277"/>
        </w:trPr>
        <w:tc>
          <w:tcPr>
            <w:tcW w:w="926" w:type="dxa"/>
          </w:tcPr>
          <w:p w14:paraId="552229A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3167" w:type="dxa"/>
            <w:tcBorders>
              <w:left w:val="single" w:sz="6" w:space="0" w:color="000000"/>
            </w:tcBorders>
          </w:tcPr>
          <w:p w14:paraId="1AA4C77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Grafy, diagramy</w:t>
            </w:r>
          </w:p>
          <w:p w14:paraId="3E849A8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grafy kruhové, přímkové, sloupcové</w:t>
            </w:r>
          </w:p>
          <w:p w14:paraId="00295B1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(osy grafů)</w:t>
            </w:r>
          </w:p>
          <w:p w14:paraId="4D98CC6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tvorba tabulky</w:t>
            </w:r>
          </w:p>
        </w:tc>
        <w:tc>
          <w:tcPr>
            <w:tcW w:w="5097" w:type="dxa"/>
            <w:tcBorders>
              <w:left w:val="single" w:sz="6" w:space="0" w:color="000000"/>
            </w:tcBorders>
          </w:tcPr>
          <w:p w14:paraId="79E6BB6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    seznámení  různými typy grafů</w:t>
            </w:r>
          </w:p>
          <w:p w14:paraId="23B1205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-     porovnává soubory dat (M-9-2-02)</w:t>
            </w:r>
          </w:p>
          <w:p w14:paraId="5D315D20" w14:textId="77777777" w:rsidR="00A26406" w:rsidRDefault="00D83F7B" w:rsidP="00DC7024">
            <w:pPr>
              <w:widowControl w:val="0"/>
              <w:numPr>
                <w:ilvl w:val="0"/>
                <w:numId w:val="1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umí číst a interpretovat grafy a tabulky v praktickém životě </w:t>
            </w:r>
          </w:p>
          <w:p w14:paraId="49CE7A14" w14:textId="77777777" w:rsidR="00A26406" w:rsidRDefault="00D83F7B" w:rsidP="00DC7024">
            <w:pPr>
              <w:widowControl w:val="0"/>
              <w:numPr>
                <w:ilvl w:val="0"/>
                <w:numId w:val="1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vyhledává, vyhodnocuje a zpracovává data (M-9-2-01)</w:t>
            </w:r>
          </w:p>
          <w:p w14:paraId="112E28DC" w14:textId="77777777" w:rsidR="00A26406" w:rsidRDefault="00D83F7B" w:rsidP="00DC7024">
            <w:pPr>
              <w:widowControl w:val="0"/>
              <w:numPr>
                <w:ilvl w:val="0"/>
                <w:numId w:val="1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umí z grafů vybírat podstatné  informace</w:t>
            </w:r>
          </w:p>
          <w:p w14:paraId="32E2405D" w14:textId="77777777" w:rsidR="00A26406" w:rsidRDefault="00D83F7B" w:rsidP="00DC7024">
            <w:pPr>
              <w:widowControl w:val="0"/>
              <w:numPr>
                <w:ilvl w:val="0"/>
                <w:numId w:val="1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dokáže tyto grafy vyhledávat v denním tisku a interpretovat je</w:t>
            </w:r>
          </w:p>
          <w:p w14:paraId="2CCBEB5B" w14:textId="77777777" w:rsidR="00A26406" w:rsidRDefault="00D83F7B" w:rsidP="00DC7024">
            <w:pPr>
              <w:widowControl w:val="0"/>
              <w:numPr>
                <w:ilvl w:val="0"/>
                <w:numId w:val="1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vyhodnocuje a zpracovává data, soubory dat (M-9-2-01)</w:t>
            </w:r>
          </w:p>
        </w:tc>
        <w:tc>
          <w:tcPr>
            <w:tcW w:w="2946" w:type="dxa"/>
            <w:tcBorders>
              <w:left w:val="single" w:sz="6" w:space="0" w:color="000000"/>
            </w:tcBorders>
          </w:tcPr>
          <w:p w14:paraId="2610C50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– příklady z denního tisku  (stav ovzduší, stav obyvatelstva, zdravotnictví, průmyslu,…) – diskuse, nacházení podnětů do diskuse v tisku</w:t>
            </w:r>
          </w:p>
          <w:p w14:paraId="6C641FA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81FD9C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8F3A93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039" w:type="dxa"/>
            <w:tcBorders>
              <w:left w:val="single" w:sz="6" w:space="0" w:color="000000"/>
            </w:tcBorders>
          </w:tcPr>
          <w:p w14:paraId="16B0C7E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Diagramy – Můj volný čas, Režim dne, Naše záliby, Naše škola, Moje prázdniny</w:t>
            </w:r>
          </w:p>
          <w:p w14:paraId="16F2BA7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8E8729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Čísla kolem nás – statistické ročenky</w:t>
            </w:r>
          </w:p>
          <w:p w14:paraId="08812BB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E7757C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Meteorologická stanice, plánování </w:t>
            </w:r>
            <w:r>
              <w:rPr>
                <w:color w:val="000000"/>
                <w:sz w:val="24"/>
                <w:szCs w:val="24"/>
              </w:rPr>
              <w:lastRenderedPageBreak/>
              <w:t>cesty – záznam teplot na časovou přímku, grafické zpracování naměřených dat</w:t>
            </w:r>
          </w:p>
          <w:p w14:paraId="237086D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EF22D3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Jedeme na výlet – orientace v jízdních řádech</w:t>
            </w:r>
          </w:p>
          <w:p w14:paraId="1BBC7C0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8EF007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Excell a tvorba grafů</w:t>
            </w:r>
          </w:p>
        </w:tc>
      </w:tr>
    </w:tbl>
    <w:p w14:paraId="1F36F94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Průběžně:</w:t>
      </w:r>
      <w:r>
        <w:rPr>
          <w:color w:val="000000"/>
          <w:sz w:val="24"/>
          <w:szCs w:val="24"/>
        </w:rPr>
        <w:t xml:space="preserve"> práce prolínající napříč ročníkem:</w:t>
      </w:r>
    </w:p>
    <w:p w14:paraId="1B056DB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 kultivace grafického projevu  (nácvik přesnosti,  čistoty a trpělivosti)</w:t>
      </w:r>
    </w:p>
    <w:p w14:paraId="3A4EA7F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 správné vyjadřování myšlenek, </w:t>
      </w:r>
    </w:p>
    <w:p w14:paraId="768DDE0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 podpora vytváření  volních vlastností (trpělivosti, přesnosti, kritičnosti)</w:t>
      </w:r>
    </w:p>
    <w:p w14:paraId="3B8BC10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-  nebo zkoumaných užívá logickou úvahu a kombinační úsudek při řešení úloh a problémů a nalézá různá řešení předkládaných situací (M-9-4-01)</w:t>
      </w:r>
    </w:p>
    <w:p w14:paraId="7B7A228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-  řeší úlohy na prostorovou představivost, aplikuje, kombinuje poznatky a dovednosti z různých tematických a vzdělávacích oblastí (M-9-4-02)</w:t>
      </w:r>
    </w:p>
    <w:p w14:paraId="178AA8B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-  účelně využívá kalkulátor při složitějších výpočtech (M-9-1-02)</w:t>
      </w:r>
    </w:p>
    <w:p w14:paraId="3D769BF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2060"/>
          <w:sz w:val="24"/>
          <w:szCs w:val="24"/>
        </w:rPr>
        <w:t>-  analyzuje a řeší jednoduché problémy, modeluje konkrétní situace, v nichž využívá matematický aparát z oboru Z a Q (M-9-1-09)</w:t>
      </w:r>
    </w:p>
    <w:p w14:paraId="0A4B254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-  matematizuje reálné situace s využitím funkčních vztahů (M-9-2-05)</w:t>
      </w:r>
    </w:p>
    <w:p w14:paraId="7FE1217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-  využívá pojem množina všech bodů dané vlastnosti k charakteristice útvarů a k řešení polohových a nepolohových konstrukčních úloh (M-9-3-05)</w:t>
      </w:r>
    </w:p>
    <w:p w14:paraId="7ACE309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532BFB6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Zpracovala:      Mgr. Hana Vocelková</w:t>
      </w:r>
    </w:p>
    <w:p w14:paraId="5959A9A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5FCEBE8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196FAD0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6C4E1F5D" w14:textId="77777777" w:rsidR="009D2AF1" w:rsidRDefault="009D2AF1" w:rsidP="009D2A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color w:val="000000"/>
          <w:sz w:val="36"/>
          <w:szCs w:val="36"/>
        </w:rPr>
      </w:pPr>
    </w:p>
    <w:p w14:paraId="0C161E9C" w14:textId="77777777" w:rsidR="00A26406" w:rsidRDefault="00D83F7B" w:rsidP="009D2A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47A108D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Matematika a její aplikace      Vzdělávací obor:  </w:t>
      </w:r>
      <w:r>
        <w:rPr>
          <w:rFonts w:ascii="Arial" w:eastAsia="Arial" w:hAnsi="Arial" w:cs="Arial"/>
          <w:b/>
          <w:color w:val="000000"/>
          <w:u w:val="single"/>
        </w:rPr>
        <w:t>Matematika</w:t>
      </w:r>
      <w:r>
        <w:rPr>
          <w:rFonts w:ascii="Arial" w:eastAsia="Arial" w:hAnsi="Arial" w:cs="Arial"/>
          <w:color w:val="000000"/>
        </w:rPr>
        <w:t xml:space="preserve">      ročník     9.</w:t>
      </w:r>
    </w:p>
    <w:p w14:paraId="07DCBC2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A2A154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B7F361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d"/>
        <w:tblW w:w="14175" w:type="dxa"/>
        <w:tblInd w:w="-7" w:type="dxa"/>
        <w:tblLayout w:type="fixed"/>
        <w:tblLook w:val="0000" w:firstRow="0" w:lastRow="0" w:firstColumn="0" w:lastColumn="0" w:noHBand="0" w:noVBand="0"/>
      </w:tblPr>
      <w:tblGrid>
        <w:gridCol w:w="926"/>
        <w:gridCol w:w="3167"/>
        <w:gridCol w:w="5097"/>
        <w:gridCol w:w="2946"/>
        <w:gridCol w:w="2039"/>
      </w:tblGrid>
      <w:tr w:rsidR="00A26406" w14:paraId="65DA2181" w14:textId="77777777">
        <w:trPr>
          <w:trHeight w:val="904"/>
        </w:trPr>
        <w:tc>
          <w:tcPr>
            <w:tcW w:w="926" w:type="dxa"/>
            <w:tcBorders>
              <w:bottom w:val="single" w:sz="4" w:space="0" w:color="000000"/>
            </w:tcBorders>
          </w:tcPr>
          <w:p w14:paraId="5A4AB60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Kapitola</w:t>
            </w:r>
          </w:p>
        </w:tc>
        <w:tc>
          <w:tcPr>
            <w:tcW w:w="3167" w:type="dxa"/>
            <w:tcBorders>
              <w:left w:val="single" w:sz="4" w:space="0" w:color="000000"/>
              <w:bottom w:val="single" w:sz="4" w:space="0" w:color="000000"/>
            </w:tcBorders>
          </w:tcPr>
          <w:p w14:paraId="7F36ABE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Téma (Učivo)</w:t>
            </w:r>
          </w:p>
        </w:tc>
        <w:tc>
          <w:tcPr>
            <w:tcW w:w="5097" w:type="dxa"/>
            <w:tcBorders>
              <w:left w:val="single" w:sz="4" w:space="0" w:color="000000"/>
              <w:bottom w:val="single" w:sz="4" w:space="0" w:color="000000"/>
            </w:tcBorders>
          </w:tcPr>
          <w:p w14:paraId="6F6E541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Znalosti a dovednosti (výstup)</w:t>
            </w: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</w:tcBorders>
          </w:tcPr>
          <w:p w14:paraId="769D3B7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Průřezová témata, projekty a kurzy, mezipředmětové vazby</w:t>
            </w:r>
          </w:p>
        </w:tc>
        <w:tc>
          <w:tcPr>
            <w:tcW w:w="2039" w:type="dxa"/>
            <w:tcBorders>
              <w:left w:val="single" w:sz="4" w:space="0" w:color="000000"/>
              <w:bottom w:val="single" w:sz="4" w:space="0" w:color="000000"/>
            </w:tcBorders>
          </w:tcPr>
          <w:p w14:paraId="090026B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Poznámky</w:t>
            </w:r>
          </w:p>
        </w:tc>
      </w:tr>
      <w:tr w:rsidR="00A26406" w14:paraId="1927B687" w14:textId="77777777">
        <w:trPr>
          <w:trHeight w:val="1890"/>
        </w:trPr>
        <w:tc>
          <w:tcPr>
            <w:tcW w:w="926" w:type="dxa"/>
          </w:tcPr>
          <w:p w14:paraId="7C4448B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3167" w:type="dxa"/>
            <w:tcBorders>
              <w:left w:val="single" w:sz="4" w:space="0" w:color="000000"/>
            </w:tcBorders>
          </w:tcPr>
          <w:p w14:paraId="62A5D80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Opakování učiva z 8.ročníku</w:t>
            </w:r>
          </w:p>
        </w:tc>
        <w:tc>
          <w:tcPr>
            <w:tcW w:w="5097" w:type="dxa"/>
            <w:tcBorders>
              <w:left w:val="single" w:sz="4" w:space="0" w:color="000000"/>
            </w:tcBorders>
          </w:tcPr>
          <w:p w14:paraId="0F5CD4F8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provádí základní početní operace s mocninami</w:t>
            </w:r>
          </w:p>
          <w:p w14:paraId="7762D474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ovládá základní početní operace sčítání, násobení s mnohočleny</w:t>
            </w:r>
          </w:p>
          <w:p w14:paraId="257D6658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určí hodnotu výrazu</w:t>
            </w:r>
          </w:p>
          <w:p w14:paraId="56CC0FB7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</w:rPr>
              <w:t>užívá vzorce (a+b)</w:t>
            </w:r>
            <w:r>
              <w:rPr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color w:val="000000"/>
                <w:sz w:val="24"/>
                <w:szCs w:val="24"/>
              </w:rPr>
              <w:t>,(a-b)</w:t>
            </w:r>
            <w:r>
              <w:rPr>
                <w:color w:val="000000"/>
                <w:sz w:val="24"/>
                <w:szCs w:val="24"/>
                <w:vertAlign w:val="superscript"/>
              </w:rPr>
              <w:t xml:space="preserve">2 </w:t>
            </w:r>
            <w:r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  <w:vertAlign w:val="super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color w:val="000000"/>
                <w:sz w:val="24"/>
                <w:szCs w:val="24"/>
              </w:rPr>
              <w:t>-b</w:t>
            </w:r>
            <w:r>
              <w:rPr>
                <w:color w:val="000000"/>
                <w:sz w:val="24"/>
                <w:szCs w:val="24"/>
                <w:vertAlign w:val="superscript"/>
              </w:rPr>
              <w:t>2</w:t>
            </w:r>
          </w:p>
          <w:p w14:paraId="6D83BFD6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 základě ekvivalentních úprav řeší rovnice o jedné neznámé (ověřuje si výsledek)</w:t>
            </w:r>
          </w:p>
          <w:p w14:paraId="72636535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řeší jednoduché slovní úlohy pomocí lineárních rovnic</w:t>
            </w:r>
          </w:p>
          <w:p w14:paraId="6A2E94D1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užívá ve výpočtech druhou mocninu a odmocninu (M-9-2-01)</w:t>
            </w:r>
          </w:p>
        </w:tc>
        <w:tc>
          <w:tcPr>
            <w:tcW w:w="2946" w:type="dxa"/>
            <w:tcBorders>
              <w:left w:val="single" w:sz="4" w:space="0" w:color="000000"/>
            </w:tcBorders>
          </w:tcPr>
          <w:p w14:paraId="18100BC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Fy – užití úloh ze života,</w:t>
            </w:r>
          </w:p>
          <w:p w14:paraId="3AA1138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užívání příkladů z praxe</w:t>
            </w:r>
          </w:p>
          <w:p w14:paraId="507634D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1D7364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8498DB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8CE9C7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9556C2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D22F5B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139A71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039" w:type="dxa"/>
            <w:tcBorders>
              <w:left w:val="single" w:sz="4" w:space="0" w:color="000000"/>
            </w:tcBorders>
          </w:tcPr>
          <w:p w14:paraId="0BCB813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-užití kalkulačky</w:t>
            </w:r>
          </w:p>
        </w:tc>
      </w:tr>
      <w:tr w:rsidR="00A26406" w14:paraId="1DC76EF8" w14:textId="77777777">
        <w:trPr>
          <w:trHeight w:val="1890"/>
        </w:trPr>
        <w:tc>
          <w:tcPr>
            <w:tcW w:w="926" w:type="dxa"/>
          </w:tcPr>
          <w:p w14:paraId="2392135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3167" w:type="dxa"/>
            <w:tcBorders>
              <w:left w:val="single" w:sz="4" w:space="0" w:color="000000"/>
            </w:tcBorders>
          </w:tcPr>
          <w:p w14:paraId="35FCB03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Výrazy</w:t>
            </w:r>
          </w:p>
          <w:p w14:paraId="3A01365A" w14:textId="77777777" w:rsidR="00A26406" w:rsidRDefault="00D83F7B" w:rsidP="00DC7024">
            <w:pPr>
              <w:widowControl w:val="0"/>
              <w:numPr>
                <w:ilvl w:val="0"/>
                <w:numId w:val="19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opakování +, - , .</w:t>
            </w:r>
          </w:p>
          <w:p w14:paraId="5B8EE4A6" w14:textId="77777777" w:rsidR="00A26406" w:rsidRDefault="00D83F7B" w:rsidP="00DC7024">
            <w:pPr>
              <w:widowControl w:val="0"/>
              <w:numPr>
                <w:ilvl w:val="0"/>
                <w:numId w:val="19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rozklady pomocí vzorců</w:t>
            </w:r>
          </w:p>
          <w:p w14:paraId="13E698DD" w14:textId="77777777" w:rsidR="00A26406" w:rsidRDefault="00D83F7B" w:rsidP="00DC7024">
            <w:pPr>
              <w:widowControl w:val="0"/>
              <w:numPr>
                <w:ilvl w:val="0"/>
                <w:numId w:val="19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zapsat daný výraz pomocí proměnných</w:t>
            </w:r>
          </w:p>
          <w:p w14:paraId="1083009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097" w:type="dxa"/>
            <w:tcBorders>
              <w:left w:val="single" w:sz="4" w:space="0" w:color="000000"/>
            </w:tcBorders>
          </w:tcPr>
          <w:p w14:paraId="0CBB9F4B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dovede rozložit výraz na součin vytýkáním</w:t>
            </w:r>
          </w:p>
          <w:p w14:paraId="14DAB752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zvládá vytýkání (-1) před výraz</w:t>
            </w:r>
          </w:p>
          <w:p w14:paraId="25B78BAC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</w:rPr>
              <w:t>užívá vzorce (a+b)</w:t>
            </w:r>
            <w:r>
              <w:rPr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color w:val="000000"/>
                <w:sz w:val="24"/>
                <w:szCs w:val="24"/>
              </w:rPr>
              <w:t>,(a-b)</w:t>
            </w:r>
            <w:r>
              <w:rPr>
                <w:color w:val="000000"/>
                <w:sz w:val="24"/>
                <w:szCs w:val="24"/>
                <w:vertAlign w:val="superscript"/>
              </w:rPr>
              <w:t xml:space="preserve">2 </w:t>
            </w:r>
            <w:r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  <w:vertAlign w:val="super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color w:val="000000"/>
                <w:sz w:val="24"/>
                <w:szCs w:val="24"/>
              </w:rPr>
              <w:t>-b</w:t>
            </w:r>
            <w:r>
              <w:rPr>
                <w:color w:val="000000"/>
                <w:sz w:val="24"/>
                <w:szCs w:val="24"/>
                <w:vertAlign w:val="superscript"/>
              </w:rPr>
              <w:t>2</w:t>
            </w:r>
          </w:p>
          <w:p w14:paraId="0D7618E2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provádí rozklad mnohočlenu na součin pomocí vzorců a vytýkáním</w:t>
            </w:r>
          </w:p>
          <w:p w14:paraId="06A54FF3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žák provádí početní operace v oboru Z a Q při výpočtech různých číselných výrazů</w:t>
            </w:r>
          </w:p>
          <w:p w14:paraId="0EF8D97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946" w:type="dxa"/>
            <w:tcBorders>
              <w:left w:val="single" w:sz="4" w:space="0" w:color="000000"/>
            </w:tcBorders>
          </w:tcPr>
          <w:p w14:paraId="7BBABEC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-v průběhu výpočtu výsledy zaokrouhlujeme s danou  přesností</w:t>
            </w:r>
          </w:p>
        </w:tc>
        <w:tc>
          <w:tcPr>
            <w:tcW w:w="2039" w:type="dxa"/>
            <w:tcBorders>
              <w:left w:val="single" w:sz="4" w:space="0" w:color="000000"/>
            </w:tcBorders>
          </w:tcPr>
          <w:p w14:paraId="4635ECB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E2A53AA" w14:textId="77777777">
        <w:trPr>
          <w:trHeight w:val="1855"/>
        </w:trPr>
        <w:tc>
          <w:tcPr>
            <w:tcW w:w="926" w:type="dxa"/>
            <w:tcBorders>
              <w:top w:val="single" w:sz="4" w:space="0" w:color="000000"/>
            </w:tcBorders>
          </w:tcPr>
          <w:p w14:paraId="06F8D9F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3.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</w:tcBorders>
          </w:tcPr>
          <w:p w14:paraId="13CDAEB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Lomený výraz</w:t>
            </w:r>
          </w:p>
          <w:p w14:paraId="54B49D36" w14:textId="77777777" w:rsidR="00A26406" w:rsidRDefault="00D83F7B" w:rsidP="00DC7024">
            <w:pPr>
              <w:widowControl w:val="0"/>
              <w:numPr>
                <w:ilvl w:val="0"/>
                <w:numId w:val="1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definiční obor</w:t>
            </w:r>
          </w:p>
          <w:p w14:paraId="30000EB0" w14:textId="77777777" w:rsidR="00A26406" w:rsidRDefault="00D83F7B" w:rsidP="00DC7024">
            <w:pPr>
              <w:widowControl w:val="0"/>
              <w:numPr>
                <w:ilvl w:val="0"/>
                <w:numId w:val="1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krácení </w:t>
            </w:r>
          </w:p>
          <w:p w14:paraId="0D404943" w14:textId="77777777" w:rsidR="00A26406" w:rsidRDefault="00D83F7B" w:rsidP="00DC7024">
            <w:pPr>
              <w:widowControl w:val="0"/>
              <w:numPr>
                <w:ilvl w:val="0"/>
                <w:numId w:val="1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sčítání a odčítání lom. výrazů</w:t>
            </w:r>
          </w:p>
          <w:p w14:paraId="76474237" w14:textId="77777777" w:rsidR="00A26406" w:rsidRDefault="00D83F7B" w:rsidP="00DC7024">
            <w:pPr>
              <w:widowControl w:val="0"/>
              <w:numPr>
                <w:ilvl w:val="0"/>
                <w:numId w:val="1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násobení s dělení lom. výrazů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</w:tcBorders>
          </w:tcPr>
          <w:p w14:paraId="26C41EA2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určí podmínky existence daných lom. výrazů</w:t>
            </w:r>
          </w:p>
          <w:p w14:paraId="4CD800FF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určí společného jmenovatele daných  výrazů</w:t>
            </w:r>
          </w:p>
          <w:p w14:paraId="15AB0FCE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dovede  krácením zjednodušit daný lomený výraz</w:t>
            </w:r>
          </w:p>
          <w:p w14:paraId="5E8A0B28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dovede provádět početní operace s lom. výrazy</w:t>
            </w:r>
          </w:p>
          <w:p w14:paraId="70DAD5A5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matematizuje jednoduché reálné situace s využitím proměnných, určí hodnotu výrazu, sčtá a násobí mnohočleny, provádí rozklad mnohočlenu na součin pomocí vzorců a vytýkáním  (M-9-1-07)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</w:tcBorders>
          </w:tcPr>
          <w:p w14:paraId="16430C2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</w:tcBorders>
          </w:tcPr>
          <w:p w14:paraId="2536460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92B93C9" w14:textId="77777777">
        <w:trPr>
          <w:trHeight w:val="277"/>
        </w:trPr>
        <w:tc>
          <w:tcPr>
            <w:tcW w:w="926" w:type="dxa"/>
            <w:tcBorders>
              <w:top w:val="single" w:sz="4" w:space="0" w:color="000000"/>
              <w:bottom w:val="single" w:sz="4" w:space="0" w:color="000000"/>
            </w:tcBorders>
          </w:tcPr>
          <w:p w14:paraId="28D86CA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4.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CD695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Řešení lineárních rovnic</w:t>
            </w:r>
          </w:p>
          <w:p w14:paraId="104DD458" w14:textId="77777777" w:rsidR="00A26406" w:rsidRDefault="00D83F7B" w:rsidP="00DC7024">
            <w:pPr>
              <w:widowControl w:val="0"/>
              <w:numPr>
                <w:ilvl w:val="0"/>
                <w:numId w:val="18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rovnice s neznámou ve jmenovateli</w:t>
            </w:r>
          </w:p>
          <w:p w14:paraId="14D7E2E0" w14:textId="77777777" w:rsidR="00A26406" w:rsidRDefault="00D83F7B" w:rsidP="00DC7024">
            <w:pPr>
              <w:widowControl w:val="0"/>
              <w:numPr>
                <w:ilvl w:val="0"/>
                <w:numId w:val="18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slovní úlohy o pohybu</w:t>
            </w:r>
          </w:p>
          <w:p w14:paraId="392779FA" w14:textId="77777777" w:rsidR="00A26406" w:rsidRDefault="00D83F7B" w:rsidP="00DC7024">
            <w:pPr>
              <w:widowControl w:val="0"/>
              <w:numPr>
                <w:ilvl w:val="0"/>
                <w:numId w:val="18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slovní úlohy o spol. práci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7F340D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vypočítá jednoduché lin. rovnice s neznámou ve jmenovateli</w:t>
            </w:r>
          </w:p>
          <w:p w14:paraId="3CFCB475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užívá ekvivalentní úpravy, provádí zkoušku</w:t>
            </w:r>
          </w:p>
          <w:p w14:paraId="45A3CF42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řeší slovní úlohy vedoucí k jednoduchým lin. rovnicím i rovnicím s neznámou ve jmenovateli</w:t>
            </w:r>
          </w:p>
          <w:p w14:paraId="38530040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žák matematizuje jednoduché reálné situace (najde fuční vztahy) – formuluje a řeší tyto reálné situace pomocí rovnic popř. soustav rovnic) M-9-2-05, M-9-1-08</w:t>
            </w:r>
          </w:p>
          <w:p w14:paraId="633D78F4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analyzuje a řeší jednoduché problémy (modeluje konkrétní situace, v nichž využívá mat.aparát z oboru čísel Z a Q) M-9-1-01</w:t>
            </w:r>
          </w:p>
          <w:p w14:paraId="48562373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sestaví rovnici či soustavu rovnic ze zadaných údajů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9AC17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úlohy ze života firem, dílen, zásoby potravinových jídelen, zásoby krmiv, zvířat</w:t>
            </w:r>
          </w:p>
          <w:p w14:paraId="6AFC4E5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Fy – dráha, rychlost, čas</w:t>
            </w:r>
          </w:p>
          <w:p w14:paraId="6C56393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 – směsi, roztoky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DDFC7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79C6B039" w14:textId="77777777">
        <w:trPr>
          <w:trHeight w:val="277"/>
        </w:trPr>
        <w:tc>
          <w:tcPr>
            <w:tcW w:w="926" w:type="dxa"/>
            <w:tcBorders>
              <w:bottom w:val="single" w:sz="4" w:space="0" w:color="000000"/>
            </w:tcBorders>
          </w:tcPr>
          <w:p w14:paraId="77D15A1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5.</w:t>
            </w:r>
          </w:p>
        </w:tc>
        <w:tc>
          <w:tcPr>
            <w:tcW w:w="3167" w:type="dxa"/>
            <w:tcBorders>
              <w:left w:val="single" w:sz="4" w:space="0" w:color="000000"/>
              <w:bottom w:val="single" w:sz="4" w:space="0" w:color="000000"/>
            </w:tcBorders>
          </w:tcPr>
          <w:p w14:paraId="3579F68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Podobnost</w:t>
            </w:r>
          </w:p>
          <w:p w14:paraId="22F4631B" w14:textId="77777777" w:rsidR="00A26406" w:rsidRDefault="00D83F7B" w:rsidP="00DC7024">
            <w:pPr>
              <w:widowControl w:val="0"/>
              <w:numPr>
                <w:ilvl w:val="0"/>
                <w:numId w:val="1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podobné útvary</w:t>
            </w:r>
          </w:p>
          <w:p w14:paraId="148ABB28" w14:textId="77777777" w:rsidR="00A26406" w:rsidRDefault="00D83F7B" w:rsidP="00DC7024">
            <w:pPr>
              <w:widowControl w:val="0"/>
              <w:numPr>
                <w:ilvl w:val="0"/>
                <w:numId w:val="1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praktické zmenšení a zvětšení rovinných obrazců v daném poměru</w:t>
            </w:r>
          </w:p>
        </w:tc>
        <w:tc>
          <w:tcPr>
            <w:tcW w:w="5097" w:type="dxa"/>
            <w:tcBorders>
              <w:left w:val="single" w:sz="4" w:space="0" w:color="000000"/>
              <w:bottom w:val="single" w:sz="4" w:space="0" w:color="000000"/>
            </w:tcBorders>
          </w:tcPr>
          <w:p w14:paraId="293AB7C9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určí poměr podobnosti z rozměrů útvarů</w:t>
            </w:r>
          </w:p>
          <w:p w14:paraId="4CA97415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rozezná pojmy shodný a podobný útvar</w:t>
            </w:r>
          </w:p>
          <w:p w14:paraId="1BD73035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určí poměr podobnosti obrazců</w:t>
            </w:r>
          </w:p>
          <w:p w14:paraId="29612E48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užívá k argumentaci  věty o podobnosti trojúhelníků (věty o shodnosti trojúhelníků)</w:t>
            </w:r>
          </w:p>
          <w:p w14:paraId="10394F82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načrtne a sestrojí rovinné útvary (M-9-3-06)</w:t>
            </w:r>
          </w:p>
          <w:p w14:paraId="01ABEF6B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užívá k argumentaci a při výpočtech věty o shdnosti a podobnosti trojúhelníků (M-9-3-07)</w:t>
            </w: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</w:tcBorders>
          </w:tcPr>
          <w:p w14:paraId="3C0C906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039" w:type="dxa"/>
            <w:tcBorders>
              <w:left w:val="single" w:sz="4" w:space="0" w:color="000000"/>
              <w:bottom w:val="single" w:sz="4" w:space="0" w:color="000000"/>
            </w:tcBorders>
          </w:tcPr>
          <w:p w14:paraId="490C593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B03CC5A" w14:textId="77777777">
        <w:trPr>
          <w:trHeight w:val="277"/>
        </w:trPr>
        <w:tc>
          <w:tcPr>
            <w:tcW w:w="926" w:type="dxa"/>
            <w:tcBorders>
              <w:bottom w:val="single" w:sz="4" w:space="0" w:color="000000"/>
            </w:tcBorders>
          </w:tcPr>
          <w:p w14:paraId="56636B7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6.</w:t>
            </w:r>
          </w:p>
          <w:p w14:paraId="3F1EE90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167" w:type="dxa"/>
            <w:tcBorders>
              <w:left w:val="single" w:sz="4" w:space="0" w:color="000000"/>
              <w:bottom w:val="single" w:sz="4" w:space="0" w:color="000000"/>
            </w:tcBorders>
          </w:tcPr>
          <w:p w14:paraId="1FDEBD3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Soustavy lineárních rovnic</w:t>
            </w:r>
          </w:p>
          <w:p w14:paraId="3F0D8A46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soustava dvou rovnic se dvěma neznámými</w:t>
            </w:r>
          </w:p>
          <w:p w14:paraId="057E681D" w14:textId="77777777" w:rsidR="00A26406" w:rsidRDefault="00D83F7B" w:rsidP="00DC7024">
            <w:pPr>
              <w:widowControl w:val="0"/>
              <w:numPr>
                <w:ilvl w:val="0"/>
                <w:numId w:val="1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dosazovací a sčítací metoda řešení slovní úlohy</w:t>
            </w:r>
          </w:p>
        </w:tc>
        <w:tc>
          <w:tcPr>
            <w:tcW w:w="5097" w:type="dxa"/>
            <w:tcBorders>
              <w:left w:val="single" w:sz="4" w:space="0" w:color="000000"/>
              <w:bottom w:val="single" w:sz="4" w:space="0" w:color="000000"/>
            </w:tcBorders>
          </w:tcPr>
          <w:p w14:paraId="5D6CDB5A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ovládá metody řešení soustav rovnic a rozpoznává vhodnost použité metody</w:t>
            </w:r>
          </w:p>
          <w:p w14:paraId="3427FC17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ověřuje správnost řešení zkouškou</w:t>
            </w:r>
          </w:p>
          <w:p w14:paraId="7CFEC383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řeší jednoduché slovní úlohy pomocí soustavy rovnic se dvěma neznámými</w:t>
            </w: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</w:tcBorders>
          </w:tcPr>
          <w:p w14:paraId="549F6B8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řešení úloh ze života</w:t>
            </w:r>
          </w:p>
        </w:tc>
        <w:tc>
          <w:tcPr>
            <w:tcW w:w="2039" w:type="dxa"/>
            <w:tcBorders>
              <w:left w:val="single" w:sz="4" w:space="0" w:color="000000"/>
              <w:bottom w:val="single" w:sz="4" w:space="0" w:color="000000"/>
            </w:tcBorders>
          </w:tcPr>
          <w:p w14:paraId="02ED0C7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70DC24B6" w14:textId="77777777">
        <w:trPr>
          <w:trHeight w:val="277"/>
        </w:trPr>
        <w:tc>
          <w:tcPr>
            <w:tcW w:w="926" w:type="dxa"/>
            <w:tcBorders>
              <w:bottom w:val="single" w:sz="4" w:space="0" w:color="000000"/>
            </w:tcBorders>
          </w:tcPr>
          <w:p w14:paraId="3BC38F7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7.</w:t>
            </w:r>
          </w:p>
        </w:tc>
        <w:tc>
          <w:tcPr>
            <w:tcW w:w="3167" w:type="dxa"/>
            <w:tcBorders>
              <w:left w:val="single" w:sz="4" w:space="0" w:color="000000"/>
              <w:bottom w:val="single" w:sz="4" w:space="0" w:color="000000"/>
            </w:tcBorders>
          </w:tcPr>
          <w:p w14:paraId="5863688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Funkce</w:t>
            </w:r>
          </w:p>
          <w:p w14:paraId="78ADC188" w14:textId="77777777" w:rsidR="00A26406" w:rsidRDefault="00D83F7B" w:rsidP="00DC7024">
            <w:pPr>
              <w:widowControl w:val="0"/>
              <w:numPr>
                <w:ilvl w:val="0"/>
                <w:numId w:val="18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graf</w:t>
            </w:r>
          </w:p>
          <w:p w14:paraId="3CE66AFA" w14:textId="77777777" w:rsidR="00A26406" w:rsidRDefault="00D83F7B" w:rsidP="00DC7024">
            <w:pPr>
              <w:widowControl w:val="0"/>
              <w:numPr>
                <w:ilvl w:val="0"/>
                <w:numId w:val="18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rostoucí, klesající a konstantní funkce (přímá úměrnost jako spec. případ lineární funkce)</w:t>
            </w:r>
          </w:p>
          <w:p w14:paraId="6EA2DA4D" w14:textId="77777777" w:rsidR="00A26406" w:rsidRDefault="00D83F7B" w:rsidP="00DC7024">
            <w:pPr>
              <w:widowControl w:val="0"/>
              <w:numPr>
                <w:ilvl w:val="0"/>
                <w:numId w:val="18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grafické řešení soustav dvou lineárních rovnic</w:t>
            </w:r>
          </w:p>
        </w:tc>
        <w:tc>
          <w:tcPr>
            <w:tcW w:w="5097" w:type="dxa"/>
            <w:tcBorders>
              <w:left w:val="single" w:sz="4" w:space="0" w:color="000000"/>
              <w:bottom w:val="single" w:sz="4" w:space="0" w:color="000000"/>
            </w:tcBorders>
          </w:tcPr>
          <w:p w14:paraId="789DA1DF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rozezná funkci od jiných vztahů</w:t>
            </w:r>
          </w:p>
          <w:p w14:paraId="5257E969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určí definiční obor funkce</w:t>
            </w:r>
          </w:p>
          <w:p w14:paraId="11A255A9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sestrojí graf funkce</w:t>
            </w:r>
          </w:p>
          <w:p w14:paraId="1BBCF92E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řeší úlohy s využitím funkčních vztahů v reálných situacích</w:t>
            </w:r>
          </w:p>
          <w:p w14:paraId="3BB029CF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vědomostí při řešení úloh ze života</w:t>
            </w:r>
          </w:p>
          <w:p w14:paraId="7040CAB4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vyjádří funkční vztah tabulkou, rovnicí, grafem (M-9-2-04)</w:t>
            </w:r>
          </w:p>
          <w:p w14:paraId="00AD59CD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pracuje s intervaly, osami</w:t>
            </w:r>
          </w:p>
          <w:p w14:paraId="155AAB13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určí z grafu hodnoty, vyhledává vyhodnocuje a zpracovává data (užívá pojmy maximum, minimum, aritmetický průměr)</w:t>
            </w: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</w:tcBorders>
          </w:tcPr>
          <w:p w14:paraId="5261A1B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Fy – závislost fyzikálních veličin, </w:t>
            </w:r>
          </w:p>
          <w:p w14:paraId="0685B619" w14:textId="77777777" w:rsidR="00A26406" w:rsidRDefault="00D83F7B" w:rsidP="00DC7024">
            <w:pPr>
              <w:widowControl w:val="0"/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čtení z grafu</w:t>
            </w:r>
          </w:p>
          <w:p w14:paraId="52A79953" w14:textId="77777777" w:rsidR="00A26406" w:rsidRDefault="00D83F7B" w:rsidP="00DC7024">
            <w:pPr>
              <w:widowControl w:val="0"/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spotřeba benzínu</w:t>
            </w:r>
          </w:p>
          <w:p w14:paraId="02B1E07E" w14:textId="77777777" w:rsidR="00A26406" w:rsidRDefault="00D83F7B" w:rsidP="00DC7024">
            <w:pPr>
              <w:widowControl w:val="0"/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jízdní řády apod.</w:t>
            </w:r>
          </w:p>
          <w:p w14:paraId="7CFE055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týmová práce (soustředění, hodnocení)</w:t>
            </w:r>
          </w:p>
        </w:tc>
        <w:tc>
          <w:tcPr>
            <w:tcW w:w="2039" w:type="dxa"/>
            <w:tcBorders>
              <w:left w:val="single" w:sz="4" w:space="0" w:color="000000"/>
              <w:bottom w:val="single" w:sz="4" w:space="0" w:color="000000"/>
            </w:tcBorders>
          </w:tcPr>
          <w:p w14:paraId="38206E1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řeší graficky soustavu dvou lin. rovnic</w:t>
            </w:r>
          </w:p>
          <w:p w14:paraId="4F2D619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B06D9B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Rozšiřující učivo: graf nepřímé úměrnosti a kvadratické funkce</w:t>
            </w:r>
          </w:p>
        </w:tc>
      </w:tr>
      <w:tr w:rsidR="00A26406" w14:paraId="6527B2C0" w14:textId="77777777">
        <w:trPr>
          <w:trHeight w:val="2080"/>
        </w:trPr>
        <w:tc>
          <w:tcPr>
            <w:tcW w:w="926" w:type="dxa"/>
          </w:tcPr>
          <w:p w14:paraId="4879606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8.</w:t>
            </w:r>
          </w:p>
        </w:tc>
        <w:tc>
          <w:tcPr>
            <w:tcW w:w="3167" w:type="dxa"/>
            <w:tcBorders>
              <w:left w:val="single" w:sz="4" w:space="0" w:color="000000"/>
            </w:tcBorders>
          </w:tcPr>
          <w:p w14:paraId="7373A2F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Povrchy a objemy těles</w:t>
            </w:r>
          </w:p>
          <w:p w14:paraId="36408267" w14:textId="77777777" w:rsidR="00A26406" w:rsidRDefault="00D83F7B" w:rsidP="00DC7024">
            <w:pPr>
              <w:widowControl w:val="0"/>
              <w:numPr>
                <w:ilvl w:val="0"/>
                <w:numId w:val="1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pravidelné mnohoúhelníky</w:t>
            </w:r>
          </w:p>
          <w:p w14:paraId="63D76FC6" w14:textId="77777777" w:rsidR="00A26406" w:rsidRDefault="00D83F7B" w:rsidP="00DC7024">
            <w:pPr>
              <w:widowControl w:val="0"/>
              <w:numPr>
                <w:ilvl w:val="0"/>
                <w:numId w:val="1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pravidelné hranoly</w:t>
            </w:r>
          </w:p>
          <w:p w14:paraId="5AE7EE46" w14:textId="77777777" w:rsidR="00A26406" w:rsidRDefault="00D83F7B" w:rsidP="00DC7024">
            <w:pPr>
              <w:widowControl w:val="0"/>
              <w:numPr>
                <w:ilvl w:val="0"/>
                <w:numId w:val="1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 a S jehlanu</w:t>
            </w:r>
          </w:p>
          <w:p w14:paraId="0EACCA20" w14:textId="77777777" w:rsidR="00A26406" w:rsidRDefault="00D83F7B" w:rsidP="00DC7024">
            <w:pPr>
              <w:widowControl w:val="0"/>
              <w:numPr>
                <w:ilvl w:val="0"/>
                <w:numId w:val="1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 a S kužele</w:t>
            </w:r>
          </w:p>
          <w:p w14:paraId="15D2E72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097" w:type="dxa"/>
            <w:tcBorders>
              <w:left w:val="single" w:sz="4" w:space="0" w:color="000000"/>
            </w:tcBorders>
          </w:tcPr>
          <w:p w14:paraId="56FB49A4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odhaduje a vypočítá V a S jehlanu, kužele  v jednodušších úlohách (M-9-3-10)</w:t>
            </w:r>
          </w:p>
          <w:p w14:paraId="0144FD70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využívá náčrtků při řešení úloh</w:t>
            </w:r>
          </w:p>
          <w:p w14:paraId="4EBB5188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aplikuje Pyth. větu a goniom. fce při výpočtu V, S</w:t>
            </w:r>
          </w:p>
          <w:p w14:paraId="0333AFD1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načrtne a sestrojí obraz jednoduchých těles ve volném rovn. promítání (M-9-3-12)</w:t>
            </w:r>
          </w:p>
          <w:p w14:paraId="70ECA8F5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řeší a analyzuje aplikační geom. úlohy s využitím osvojeného mat.aparátu</w:t>
            </w:r>
          </w:p>
          <w:p w14:paraId="421ABC83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načrtne sítě</w:t>
            </w:r>
          </w:p>
          <w:p w14:paraId="16BEC196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načrtne obraz jehlanu a kužele</w:t>
            </w:r>
          </w:p>
          <w:p w14:paraId="2F1562B9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určuje a charakterizuje zákl. prostorové útvary (tělesa) a analyzuje jejich vlastnosti (M-9-3-09)</w:t>
            </w:r>
          </w:p>
        </w:tc>
        <w:tc>
          <w:tcPr>
            <w:tcW w:w="2946" w:type="dxa"/>
            <w:tcBorders>
              <w:left w:val="single" w:sz="4" w:space="0" w:color="000000"/>
            </w:tcBorders>
          </w:tcPr>
          <w:p w14:paraId="627914C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Stavebnictví - praktické problémy (spotřeba materiálu na malování, ve stavebnictví, na výrobky urč. tvaru)</w:t>
            </w:r>
          </w:p>
          <w:p w14:paraId="5A1EA0E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410C2B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FY – převody jednotek</w:t>
            </w:r>
          </w:p>
          <w:p w14:paraId="720AFB2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A5155F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VV – prostorová představivost</w:t>
            </w:r>
          </w:p>
        </w:tc>
        <w:tc>
          <w:tcPr>
            <w:tcW w:w="2039" w:type="dxa"/>
            <w:tcBorders>
              <w:left w:val="single" w:sz="4" w:space="0" w:color="000000"/>
            </w:tcBorders>
          </w:tcPr>
          <w:p w14:paraId="0D5ACB8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Doplnění dle časových možností : S, V koule</w:t>
            </w:r>
          </w:p>
          <w:p w14:paraId="6F3DDC3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337223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Užití kalkulačky</w:t>
            </w:r>
          </w:p>
        </w:tc>
      </w:tr>
      <w:tr w:rsidR="00A26406" w14:paraId="4EF0876E" w14:textId="77777777">
        <w:trPr>
          <w:trHeight w:val="277"/>
        </w:trPr>
        <w:tc>
          <w:tcPr>
            <w:tcW w:w="926" w:type="dxa"/>
            <w:tcBorders>
              <w:top w:val="single" w:sz="4" w:space="0" w:color="000000"/>
              <w:bottom w:val="single" w:sz="4" w:space="0" w:color="000000"/>
            </w:tcBorders>
          </w:tcPr>
          <w:p w14:paraId="3F0160B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9.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E92F9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Goniometrické funkce</w:t>
            </w:r>
          </w:p>
          <w:p w14:paraId="36D29FA6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vztahy mezi stranami a úhly v pravoúhlém trojúhelníku</w:t>
            </w:r>
          </w:p>
          <w:p w14:paraId="49437234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sin, cos, tg</w:t>
            </w:r>
          </w:p>
          <w:p w14:paraId="3B8118FF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užití funkcí k výpočtu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A8BBE3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užívá k výpočtu tabulky nebo kalkulátor</w:t>
            </w:r>
          </w:p>
          <w:p w14:paraId="7E3CD7B7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goniometrické funkce při řešení úloh z praxe</w:t>
            </w:r>
          </w:p>
          <w:p w14:paraId="7F2C890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1D3F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Geo, Architektura - řešení praktických úloh ze života (výška sloupu, stromu, délka stínu, stoupání silnice, lanovky, výška schodů apod.)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7E9A4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49E5C98A" w14:textId="77777777">
        <w:trPr>
          <w:trHeight w:val="552"/>
        </w:trPr>
        <w:tc>
          <w:tcPr>
            <w:tcW w:w="926" w:type="dxa"/>
            <w:tcBorders>
              <w:top w:val="single" w:sz="4" w:space="0" w:color="000000"/>
              <w:bottom w:val="single" w:sz="4" w:space="0" w:color="000000"/>
            </w:tcBorders>
          </w:tcPr>
          <w:p w14:paraId="7C885C4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10.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49F1E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Rozšiřující učivo</w:t>
            </w:r>
          </w:p>
          <w:p w14:paraId="2DD2158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>volné rovnoběžné promítání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913B2D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načrtne a sestrojí obraz jednoduchých těles ve volném rovn. promítání</w:t>
            </w:r>
          </w:p>
          <w:p w14:paraId="31982AB4" w14:textId="77777777" w:rsidR="00A26406" w:rsidRDefault="00D83F7B" w:rsidP="00DC7024">
            <w:pPr>
              <w:widowControl w:val="0"/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řeší úlohy na prostorovou představivost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AB10E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B3919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784FC42" w14:textId="77777777">
        <w:trPr>
          <w:trHeight w:val="449"/>
        </w:trPr>
        <w:tc>
          <w:tcPr>
            <w:tcW w:w="926" w:type="dxa"/>
          </w:tcPr>
          <w:p w14:paraId="0F71921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11.</w:t>
            </w:r>
          </w:p>
        </w:tc>
        <w:tc>
          <w:tcPr>
            <w:tcW w:w="3167" w:type="dxa"/>
            <w:tcBorders>
              <w:left w:val="single" w:sz="4" w:space="0" w:color="000000"/>
            </w:tcBorders>
          </w:tcPr>
          <w:p w14:paraId="12FD755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Geometrie v rovině a prostoru</w:t>
            </w:r>
          </w:p>
          <w:p w14:paraId="208B31F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097" w:type="dxa"/>
            <w:tcBorders>
              <w:left w:val="single" w:sz="4" w:space="0" w:color="000000"/>
            </w:tcBorders>
          </w:tcPr>
          <w:p w14:paraId="1707D24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-opakování - zdůvodňuje a využívá polohové a metrické vlastnosti  rýsování zákl. rovinných útvarů (jednoduché úlohy rýsování) – vzájemná poloha bodů a přímek v rovině, vzdálenost bodů od přímky, trojúhelníková nerovnost </w:t>
            </w:r>
          </w:p>
          <w:p w14:paraId="2219CA1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-dokáže narýsovat množinu bodů daných vlastností</w:t>
            </w:r>
          </w:p>
          <w:p w14:paraId="526A192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-charakterizuje a třídí základní rovinné útvary (pozná základní rovinné útvary-čtyřúhelník, kružnice, kruh, n-úhelníky, typy trojúhelníků a čtyřúhelníků)</w:t>
            </w:r>
          </w:p>
          <w:p w14:paraId="4B54271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-pozná typy úhlů a dvojice úhlů</w:t>
            </w:r>
          </w:p>
          <w:p w14:paraId="766B839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- analyzuje a řeší plikační geometrické úlohy s využitím osvojeného mat aparátu (M-9-3-13)</w:t>
            </w:r>
          </w:p>
        </w:tc>
        <w:tc>
          <w:tcPr>
            <w:tcW w:w="2946" w:type="dxa"/>
            <w:tcBorders>
              <w:left w:val="single" w:sz="4" w:space="0" w:color="000000"/>
            </w:tcBorders>
          </w:tcPr>
          <w:p w14:paraId="15A48F4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039" w:type="dxa"/>
            <w:tcBorders>
              <w:left w:val="single" w:sz="4" w:space="0" w:color="000000"/>
            </w:tcBorders>
          </w:tcPr>
          <w:p w14:paraId="651952A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790A158" w14:textId="77777777">
        <w:trPr>
          <w:trHeight w:val="449"/>
        </w:trPr>
        <w:tc>
          <w:tcPr>
            <w:tcW w:w="926" w:type="dxa"/>
            <w:tcBorders>
              <w:bottom w:val="single" w:sz="4" w:space="0" w:color="000000"/>
            </w:tcBorders>
          </w:tcPr>
          <w:p w14:paraId="63CE21C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167" w:type="dxa"/>
            <w:tcBorders>
              <w:left w:val="single" w:sz="4" w:space="0" w:color="000000"/>
              <w:bottom w:val="single" w:sz="4" w:space="0" w:color="000000"/>
            </w:tcBorders>
          </w:tcPr>
          <w:p w14:paraId="75F3ADA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5097" w:type="dxa"/>
            <w:tcBorders>
              <w:left w:val="single" w:sz="4" w:space="0" w:color="000000"/>
              <w:bottom w:val="single" w:sz="4" w:space="0" w:color="000000"/>
            </w:tcBorders>
          </w:tcPr>
          <w:p w14:paraId="2059ED5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</w:tcBorders>
          </w:tcPr>
          <w:p w14:paraId="34F3A87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039" w:type="dxa"/>
            <w:tcBorders>
              <w:left w:val="single" w:sz="4" w:space="0" w:color="000000"/>
              <w:bottom w:val="single" w:sz="4" w:space="0" w:color="000000"/>
            </w:tcBorders>
          </w:tcPr>
          <w:p w14:paraId="02934A2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328A8B6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811F3F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33C9EC0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Poznámka</w:t>
      </w:r>
      <w:r>
        <w:rPr>
          <w:color w:val="000000"/>
          <w:sz w:val="24"/>
          <w:szCs w:val="24"/>
        </w:rPr>
        <w:t>: zavést  tvar čísla    a.10</w:t>
      </w:r>
      <w:r>
        <w:rPr>
          <w:color w:val="000000"/>
          <w:sz w:val="24"/>
          <w:szCs w:val="24"/>
          <w:vertAlign w:val="superscript"/>
        </w:rPr>
        <w:t>n</w:t>
      </w:r>
      <w:r>
        <w:rPr>
          <w:color w:val="000000"/>
          <w:sz w:val="24"/>
          <w:szCs w:val="24"/>
        </w:rPr>
        <w:t xml:space="preserve"> </w:t>
      </w:r>
    </w:p>
    <w:p w14:paraId="6470AE7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Průběžně</w:t>
      </w:r>
      <w:r>
        <w:rPr>
          <w:color w:val="000000"/>
          <w:sz w:val="24"/>
          <w:szCs w:val="24"/>
        </w:rPr>
        <w:t>: práce prolínající napříč ročníkem:</w:t>
      </w:r>
    </w:p>
    <w:p w14:paraId="51E12673" w14:textId="77777777" w:rsidR="00A26406" w:rsidRDefault="00D83F7B" w:rsidP="00DC7024">
      <w:pPr>
        <w:widowControl w:val="0"/>
        <w:numPr>
          <w:ilvl w:val="0"/>
          <w:numId w:val="19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užívá logickou úvahu a kombinační úsudek při řešení úloh a problémů a nalézá různá řešení předkládaných nebo zkoumaných situací (M-9-4-01)</w:t>
      </w:r>
    </w:p>
    <w:p w14:paraId="458CFE37" w14:textId="77777777" w:rsidR="00A26406" w:rsidRDefault="00D83F7B" w:rsidP="00DC7024">
      <w:pPr>
        <w:widowControl w:val="0"/>
        <w:numPr>
          <w:ilvl w:val="0"/>
          <w:numId w:val="19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řeší úlohy na prostorovou představivost, aplikuje, kombinuje poznatky a dovednosti z různých tematických a vzdělávacích oblastí(\m-9-4-02)</w:t>
      </w:r>
    </w:p>
    <w:p w14:paraId="4D016829" w14:textId="77777777" w:rsidR="00A26406" w:rsidRDefault="00D83F7B" w:rsidP="00DC7024">
      <w:pPr>
        <w:widowControl w:val="0"/>
        <w:numPr>
          <w:ilvl w:val="0"/>
          <w:numId w:val="19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účelně využívá kalkulátor při složitějších výpočtech (M-9-1-02)</w:t>
      </w:r>
    </w:p>
    <w:p w14:paraId="4A05C11D" w14:textId="77777777" w:rsidR="00A26406" w:rsidRDefault="00D83F7B" w:rsidP="00DC7024">
      <w:pPr>
        <w:widowControl w:val="0"/>
        <w:numPr>
          <w:ilvl w:val="0"/>
          <w:numId w:val="19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analyzuje a řeší jednoduché problémy, modeluje konkrétní situace, v nichž využívá matematický aparát z oboru Z a Q (M-9-1-09)</w:t>
      </w:r>
    </w:p>
    <w:p w14:paraId="59CE55AB" w14:textId="77777777" w:rsidR="00A26406" w:rsidRDefault="00D83F7B" w:rsidP="00DC7024">
      <w:pPr>
        <w:widowControl w:val="0"/>
        <w:numPr>
          <w:ilvl w:val="0"/>
          <w:numId w:val="19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lastRenderedPageBreak/>
        <w:t>matematizuje reálné situace s využitím funkčních vztahů (M-9-2-05)</w:t>
      </w:r>
    </w:p>
    <w:p w14:paraId="5BB95CAF" w14:textId="77777777" w:rsidR="00A26406" w:rsidRDefault="00D83F7B" w:rsidP="00DC7024">
      <w:pPr>
        <w:widowControl w:val="0"/>
        <w:numPr>
          <w:ilvl w:val="0"/>
          <w:numId w:val="19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využívá pojem množina všech bodů dané vlastnosti k charakteristice útvarů a k řešení polohových a nepolohových konstrukčních úloh (M-9-3-05)</w:t>
      </w:r>
    </w:p>
    <w:p w14:paraId="71257E10" w14:textId="77777777" w:rsidR="00A26406" w:rsidRDefault="00D83F7B" w:rsidP="00DC7024">
      <w:pPr>
        <w:widowControl w:val="0"/>
        <w:numPr>
          <w:ilvl w:val="0"/>
          <w:numId w:val="19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užívá  logickou úvahu a kombinační úsudek při řešení úloh a problémů a nalézá různá řešení daných situací (M-9-4-01)</w:t>
      </w:r>
    </w:p>
    <w:p w14:paraId="4662198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C79671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Zpracovala:       Mgr. Hana Vocelková</w:t>
      </w:r>
    </w:p>
    <w:p w14:paraId="1873E50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  <w:sectPr w:rsidR="00A26406">
          <w:pgSz w:w="16838" w:h="11906" w:orient="landscape"/>
          <w:pgMar w:top="1418" w:right="1418" w:bottom="1418" w:left="1418" w:header="709" w:footer="709" w:gutter="0"/>
          <w:cols w:space="708"/>
        </w:sectPr>
      </w:pPr>
    </w:p>
    <w:p w14:paraId="3125D59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FINANČNÍ GRAMOTNOST – II.stupeň</w:t>
      </w:r>
    </w:p>
    <w:p w14:paraId="13800DD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Vypracovala: Mgr.Vocelková Hana</w:t>
      </w:r>
    </w:p>
    <w:p w14:paraId="329F16D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C3B2E7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1. Obsahové, časové a organizační vymezení</w:t>
      </w:r>
    </w:p>
    <w:p w14:paraId="25732DB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EAE1AE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Vzdělávání</w:t>
      </w:r>
      <w:r>
        <w:rPr>
          <w:color w:val="000000"/>
          <w:sz w:val="24"/>
          <w:szCs w:val="24"/>
        </w:rPr>
        <w:t xml:space="preserve"> je zaměřeno na:</w:t>
      </w:r>
    </w:p>
    <w:p w14:paraId="0849E935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využívání finančních poznatků a dovedností v praktických činnostech</w:t>
      </w:r>
    </w:p>
    <w:p w14:paraId="168443F7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rozvoj paměti a logického myšlení </w:t>
      </w:r>
    </w:p>
    <w:p w14:paraId="6B300690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vytváření velkého množství znalostí pro řešení složitějších úloh</w:t>
      </w:r>
    </w:p>
    <w:p w14:paraId="2C78A61E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rozvoj abstraktního myšlení, snaha o porozumění myšlenkových postupů a pojmů a jejich vzájemným vztahům</w:t>
      </w:r>
    </w:p>
    <w:p w14:paraId="2B89A4A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5A7DF5F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Výukové cíle:</w:t>
      </w:r>
    </w:p>
    <w:p w14:paraId="2D516B5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 především týmová spolupráce</w:t>
      </w:r>
    </w:p>
    <w:p w14:paraId="278F5F9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zapojení žáků do plánování a organizování výuky (využít zaměstnání rodičů – aktivně je zapojit)</w:t>
      </w:r>
    </w:p>
    <w:p w14:paraId="4253EBA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 žáci zpracovávají celky učiva formou referátů, prezentací Power Point, plakátů</w:t>
      </w:r>
    </w:p>
    <w:p w14:paraId="2884CC9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 žáci prezentují výsledky své práce</w:t>
      </w:r>
    </w:p>
    <w:p w14:paraId="09A9DC6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 vyhledávají a zpracovávají informace z různých informačních zdrojů</w:t>
      </w:r>
    </w:p>
    <w:p w14:paraId="5478441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4D7F6F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Předmětem prolínají </w:t>
      </w:r>
      <w:r>
        <w:rPr>
          <w:b/>
          <w:color w:val="000000"/>
          <w:sz w:val="24"/>
          <w:szCs w:val="24"/>
        </w:rPr>
        <w:t>průřezová témata:</w:t>
      </w:r>
    </w:p>
    <w:p w14:paraId="0C2999A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OSV, VDO – důraz je kladen na formování volních a charakterových rysů – rozvíjí důslednost, vytrvalost, schopnost sebekontroly, vynalézavost, tvořivost</w:t>
      </w:r>
    </w:p>
    <w:p w14:paraId="32F8592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C823EC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Časové vymezení předmětu a organizace práce</w:t>
      </w:r>
      <w:r>
        <w:rPr>
          <w:color w:val="000000"/>
          <w:sz w:val="24"/>
          <w:szCs w:val="24"/>
        </w:rPr>
        <w:t>:</w:t>
      </w:r>
    </w:p>
    <w:p w14:paraId="2BAF6F4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9.ročník  - 1 hodina týdně (buď varianta I – 1 hodina výuky týdně nebo  II – 2 hodiny  jednou za 14 dní)</w:t>
      </w:r>
    </w:p>
    <w:p w14:paraId="044CAA9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výuku doplnit besedami s příslušnými experty: bankovnictví, dluhy, finanční produkty, apod.</w:t>
      </w:r>
    </w:p>
    <w:p w14:paraId="0C386A3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za rok uskutečnit dva projekty – úvodní „Hospodaření  domácnosti“, a v průběhu roku ještě jeden (bude upřesněno)</w:t>
      </w:r>
    </w:p>
    <w:p w14:paraId="6B4FD59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 spolupracovat s jinými výukovými předměty – přece jen i když je vyčleněn předmět FG, určitá integrace části učiva do různých předmětů zůstává.  Předmět FG by měl fungovat jako „garant“ výuky FG (Předměty  výchova k občanství, svět práce)“</w:t>
      </w:r>
    </w:p>
    <w:p w14:paraId="70C2B7C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využít moderní technologie – počítačová učebna, dataprojektor, interaktivní tabule</w:t>
      </w:r>
    </w:p>
    <w:p w14:paraId="7910718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6DF4E9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Z obsahu  </w:t>
      </w:r>
      <w:r>
        <w:rPr>
          <w:b/>
          <w:color w:val="000000"/>
          <w:sz w:val="24"/>
          <w:szCs w:val="24"/>
        </w:rPr>
        <w:t>Rozumíme penězům</w:t>
      </w:r>
      <w:r>
        <w:rPr>
          <w:color w:val="000000"/>
          <w:sz w:val="24"/>
          <w:szCs w:val="24"/>
        </w:rPr>
        <w:t xml:space="preserve"> bychom se chtěli přednostně věnovat tématům:</w:t>
      </w:r>
    </w:p>
    <w:p w14:paraId="3FD6998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1.Hospodaření domácnosti</w:t>
      </w:r>
    </w:p>
    <w:p w14:paraId="26CD6D8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 Svět peněz</w:t>
      </w:r>
    </w:p>
    <w:p w14:paraId="31EF631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 Náklady na bydlení</w:t>
      </w:r>
    </w:p>
    <w:p w14:paraId="47B9C9D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 Nové bydlení</w:t>
      </w:r>
    </w:p>
    <w:p w14:paraId="3D811E7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 Zodpovědné zadlužování</w:t>
      </w:r>
    </w:p>
    <w:p w14:paraId="1D7986A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6. Spoření </w:t>
      </w:r>
    </w:p>
    <w:p w14:paraId="5A2F97F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6EE5129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Výuka probíhá ve třídách nebo v učebně výpočetní techniky.</w:t>
      </w:r>
    </w:p>
    <w:p w14:paraId="6507892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24"/>
          <w:szCs w:val="24"/>
          <w:u w:val="single"/>
        </w:rPr>
      </w:pPr>
    </w:p>
    <w:p w14:paraId="6D260DC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24"/>
          <w:szCs w:val="24"/>
          <w:u w:val="single"/>
        </w:rPr>
      </w:pPr>
    </w:p>
    <w:p w14:paraId="67EAD53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24"/>
          <w:szCs w:val="24"/>
          <w:u w:val="single"/>
        </w:rPr>
      </w:pPr>
    </w:p>
    <w:p w14:paraId="3701B39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lastRenderedPageBreak/>
        <w:t>2.Výchovné a vzdělávací strategie pro rozvoj klíčových kompetencí</w:t>
      </w:r>
    </w:p>
    <w:p w14:paraId="5754365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54B5C38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K UČENÍ</w:t>
      </w:r>
    </w:p>
    <w:p w14:paraId="5C1B120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Učitel: </w:t>
      </w:r>
    </w:p>
    <w:p w14:paraId="158F2CF3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 výuky zařazuje  různé metody práce – rozhovor, skupinová práce, samostatná práce, řízená diskuse tak, aby žák pod jeho vedením dokázal řešení příkladu  vysvětlit ostatní žákům</w:t>
      </w:r>
    </w:p>
    <w:p w14:paraId="30BC25AB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zadává problémové úlohy, které žák řeší z více hledisek, vyžaduje slovní komentář  při řešení příkladů</w:t>
      </w:r>
    </w:p>
    <w:p w14:paraId="3CFDDE39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zadává samostatné a skupinové práce, v nichž si žáci sami, eventuálně ve skupině hledají případné chyby</w:t>
      </w:r>
    </w:p>
    <w:p w14:paraId="72430706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zadává úkoly tak, aby umožňovaly volbu různých postupů </w:t>
      </w:r>
    </w:p>
    <w:p w14:paraId="1071549D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žáky vede i k aplikaci znalostí v ostatních vyuč. předmětech a v reálném životě, učí je při řešení používat informační a komunikační technologie</w:t>
      </w:r>
    </w:p>
    <w:p w14:paraId="66C7C00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81DF6A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508D1E8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vyhledává informace, dává si je do souvislostí</w:t>
      </w:r>
    </w:p>
    <w:p w14:paraId="50D9903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získané výsledky porovnává v kolektivu</w:t>
      </w:r>
    </w:p>
    <w:p w14:paraId="457E6007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efektivně vyhledává informace</w:t>
      </w:r>
    </w:p>
    <w:p w14:paraId="1C36C26A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samostatně zpracovává informace</w:t>
      </w:r>
    </w:p>
    <w:p w14:paraId="7BCD1620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aktivně využívá různé zdroje informací</w:t>
      </w:r>
    </w:p>
    <w:p w14:paraId="05D6BD9E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zapojuje se do plánování a organizace výuky</w:t>
      </w:r>
    </w:p>
    <w:p w14:paraId="1A3510C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0D11C2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K ŘEŠENÍ PROBLÉMU</w:t>
      </w:r>
    </w:p>
    <w:p w14:paraId="7131BBB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1BFA3FA2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při výkladu nového učiva a při řešení příkladů postupuje od jednoduššího problému k složitějšímu </w:t>
      </w:r>
    </w:p>
    <w:p w14:paraId="6A67F00F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pomocí vhodných úloh, přiměřených věku žáků, vyžaduje důkladnou  analýzu problémové situace</w:t>
      </w:r>
    </w:p>
    <w:p w14:paraId="307150DB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kladení problémových otázek žáci nalézají různé způsoby řešení příkladů</w:t>
      </w:r>
    </w:p>
    <w:p w14:paraId="0637C07F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vede žáky k ověřování výsledků</w:t>
      </w:r>
    </w:p>
    <w:p w14:paraId="23E080E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6BF1E8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1D02E262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</w:rPr>
        <w:t xml:space="preserve">- </w:t>
      </w:r>
      <w:r>
        <w:rPr>
          <w:color w:val="000000"/>
          <w:sz w:val="24"/>
          <w:szCs w:val="24"/>
        </w:rPr>
        <w:t>porozumí zadání úkolu, navrhne způsoby řešení</w:t>
      </w:r>
    </w:p>
    <w:p w14:paraId="12B38C11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problém analyzuje z různých hledisek, při řešení problémů postupuje systematicky, hodnotí dosažení dílčích úkolů a stanoví si další úkoly</w:t>
      </w:r>
    </w:p>
    <w:p w14:paraId="0D112013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pro řešení stanovených úkolů volí vhodné prostředky a způsoby, využívá dříve nabytých zkušeností a vědomostí</w:t>
      </w:r>
    </w:p>
    <w:p w14:paraId="65083FB5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srozumitelně  zdůvodňuje a obhajuje svá řešení</w:t>
      </w:r>
    </w:p>
    <w:p w14:paraId="0880F58C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změní své závěry na základě nových informací </w:t>
      </w:r>
    </w:p>
    <w:p w14:paraId="5658B9D3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24DDB5C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68949E1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KOMUNIKATIVNÍ</w:t>
      </w:r>
    </w:p>
    <w:p w14:paraId="2881B4A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12FCD592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při řešení úloh vyžaduje přesnou formulaci, užívání vhodné terminologie </w:t>
      </w:r>
    </w:p>
    <w:p w14:paraId="089A0687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při řešení úloh vyžaduje, aby žáci dokázali daný problém slovně přeformulovat do finanční  terminologie</w:t>
      </w:r>
    </w:p>
    <w:p w14:paraId="17F91D45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podle potřeby žákům pomáhá radou, popř. nápovědou</w:t>
      </w:r>
    </w:p>
    <w:p w14:paraId="4AE4AAB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175453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4AECD43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- komunikuje na odpovídající úrovni, vhodně argumentuje</w:t>
      </w:r>
    </w:p>
    <w:p w14:paraId="7A9683F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zdůvodňuje zvolené matematické postupy</w:t>
      </w:r>
    </w:p>
    <w:p w14:paraId="7B51A53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vyjadřuje se přiměřeně svému věku a situaci</w:t>
      </w:r>
    </w:p>
    <w:p w14:paraId="063B62C8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vhodně prezentuje</w:t>
      </w:r>
    </w:p>
    <w:p w14:paraId="2F4950A0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své myšlenky vyjadřuje srozumitelně a souvisle (písemně i ústně)</w:t>
      </w:r>
    </w:p>
    <w:p w14:paraId="2AA6C5E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5B03A04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52806A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SOCIÁLNÍ A PERSONÁLNÍ</w:t>
      </w:r>
    </w:p>
    <w:p w14:paraId="5B94061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58BB7162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zařazuje práci v týmu kde žák uplatní své individuální schopnosti, vědomosti a dovednosti, učí se toleranci k jiným názorům, kriticky vyhodnocuje navržený postup a spolupracuje s ostatními při řešení příkladů</w:t>
      </w:r>
    </w:p>
    <w:p w14:paraId="29F99731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zadává úkoly z praxe,  které vedou k aktivní diskusi, obhajobě vlastního stanoviska</w:t>
      </w:r>
    </w:p>
    <w:p w14:paraId="6729FD6D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vyžaduje dodržování pravidel slušného chování</w:t>
      </w:r>
    </w:p>
    <w:p w14:paraId="50EC3B8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1B395D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318801A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spolupracuje ve skupině</w:t>
      </w:r>
    </w:p>
    <w:p w14:paraId="49B3D4AF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formuluje a obhajuje své názory a postoje</w:t>
      </w:r>
    </w:p>
    <w:p w14:paraId="12F30AD4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vyjadřuje se v souladu se zásadami kultury projevu a chování</w:t>
      </w:r>
    </w:p>
    <w:p w14:paraId="10F324E9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naslouchá druhým, spolupracuje se spolužáky</w:t>
      </w:r>
    </w:p>
    <w:p w14:paraId="5ADBB37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980DE9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FE8BC3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 OBČANSKÉ</w:t>
      </w:r>
    </w:p>
    <w:p w14:paraId="3E8A91D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650A57A5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hodnocením a povzbuzováním podporuje snahu žáků</w:t>
      </w:r>
    </w:p>
    <w:p w14:paraId="58D15405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vede žáky k tomu, aby brali ohled na druhé</w:t>
      </w:r>
    </w:p>
    <w:p w14:paraId="7191200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6787839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54CF1A6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respektuje názory ostatních</w:t>
      </w:r>
    </w:p>
    <w:p w14:paraId="2835D61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rozhoduje se podle dané situace</w:t>
      </w:r>
    </w:p>
    <w:p w14:paraId="3463DC72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jedná odpovědně, samostatně a iniciativně </w:t>
      </w:r>
    </w:p>
    <w:p w14:paraId="760CC6F2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jedná v souladu s morálními principy a zásadami spol. chování</w:t>
      </w:r>
    </w:p>
    <w:p w14:paraId="63392155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stanovuje si cíle a priority podle svých schopností, zájmové a pracovní orientace</w:t>
      </w:r>
    </w:p>
    <w:p w14:paraId="21C0979E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kriticky zvažuje názory, postoje  a jednání jiných lidí ( a vyjadřuje se k nim)</w:t>
      </w:r>
    </w:p>
    <w:p w14:paraId="748544CA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adaptuje  se na měnící životní a pracovní podmínky, je připraven řešit svou  sociální  situaci</w:t>
      </w:r>
    </w:p>
    <w:p w14:paraId="37ACE2A8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pracuje aktivně v týmu</w:t>
      </w:r>
    </w:p>
    <w:p w14:paraId="7E8028CF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vstupuje do  různých – přesně definovaných a vymezených rolí</w:t>
      </w:r>
    </w:p>
    <w:p w14:paraId="15AA8EFA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podílí se na realizaci společných cílů</w:t>
      </w:r>
    </w:p>
    <w:p w14:paraId="4B3BD760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přijímá  a  zodpovědně plní svěřené úkoly</w:t>
      </w:r>
    </w:p>
    <w:p w14:paraId="51C24D73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práci v týmu podněcuje vlastními návrhy, nezaujatě zvažuje názory druhých</w:t>
      </w:r>
    </w:p>
    <w:p w14:paraId="26220AD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307DB8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PRACOVNÍ</w:t>
      </w:r>
    </w:p>
    <w:p w14:paraId="5F7DFE6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7F954A8C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vyžaduje plnění domácích úkolů</w:t>
      </w:r>
    </w:p>
    <w:p w14:paraId="1D59D63F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požaduje dodržování dohodnuté kvality (např.grafického projevu, obsahu práce, apod.)</w:t>
      </w:r>
    </w:p>
    <w:p w14:paraId="1A7CEC41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vede žáky k ověřování výsledků</w:t>
      </w:r>
    </w:p>
    <w:p w14:paraId="45804A63" w14:textId="77777777" w:rsidR="00A26406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učí žáka  pracovat podle návodu, předem stanoveného postupu a umožňuje mu hledat vlastní postup</w:t>
      </w:r>
    </w:p>
    <w:p w14:paraId="65B28A7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D76AA2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C6B945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662650C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zdokonalují svůj grafický projev</w:t>
      </w:r>
    </w:p>
    <w:p w14:paraId="66F4C7B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plní si své povinnosti – připravuje si pomůcky na výuku,….</w:t>
      </w:r>
    </w:p>
    <w:p w14:paraId="579E9BE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efektivně pracuje a organizuje práci</w:t>
      </w:r>
    </w:p>
    <w:p w14:paraId="7ACF163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59482D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DIGITÁLNÍ</w:t>
      </w:r>
    </w:p>
    <w:p w14:paraId="5D6C4EF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1F1D4F7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- využívá ke komunikaci se žáky i k zadávání různých aktivit, dobrovolných úkolů či klasifikovaných prací prostředí platformy Google classroom.</w:t>
      </w:r>
    </w:p>
    <w:p w14:paraId="427F436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- zprostředkovává důležité informace žákům pomocí aplikace Powerpoint, nabízí žákům doplňující informace prostřednictvím různých výukových webů, využívá ke kontrole vědomostí žáků platformu Kahoot apod.</w:t>
      </w:r>
    </w:p>
    <w:p w14:paraId="2748B95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BFAA43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497B47A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-Žák vyhledává, shromažďuje a ověřuje  informace získané z více zdrojů týkající se české měny a fungování a struktury České národní banky.</w:t>
      </w:r>
    </w:p>
    <w:p w14:paraId="19795BF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-Žák využívá funkce programu Excel pro sestavení a vyhodnocení svého osobního rozpočtu.</w:t>
      </w:r>
    </w:p>
    <w:p w14:paraId="5FC9DB5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-Žák se orientuje v možnostech a on-line správě běžného bankovního účtu</w:t>
      </w:r>
    </w:p>
    <w:p w14:paraId="5DF04C7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-schopnost vyhledávat a zpracovávat a vyhodnocovat info a na tomto základě provést poznatky - info o historii české měny, ochranné prvky papirových bankovek, vznik bankocetlí </w:t>
      </w:r>
    </w:p>
    <w:p w14:paraId="66B1F2A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53B6DBD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91BB10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  <w:sectPr w:rsidR="00A26406">
          <w:pgSz w:w="11906" w:h="16838"/>
          <w:pgMar w:top="1418" w:right="1418" w:bottom="1418" w:left="1418" w:header="709" w:footer="709" w:gutter="0"/>
          <w:cols w:space="708"/>
        </w:sectPr>
      </w:pPr>
    </w:p>
    <w:p w14:paraId="266313B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41F71EFA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Matematika a její aplikace      Vzdělávací obor:  </w:t>
      </w:r>
      <w:r>
        <w:rPr>
          <w:rFonts w:ascii="Arial" w:eastAsia="Arial" w:hAnsi="Arial" w:cs="Arial"/>
          <w:b/>
          <w:color w:val="000000"/>
          <w:u w:val="single"/>
        </w:rPr>
        <w:t>Finanční gramotnost</w:t>
      </w:r>
      <w:r>
        <w:rPr>
          <w:rFonts w:ascii="Arial" w:eastAsia="Arial" w:hAnsi="Arial" w:cs="Arial"/>
          <w:color w:val="000000"/>
        </w:rPr>
        <w:t xml:space="preserve">       ročník    9.</w:t>
      </w:r>
    </w:p>
    <w:p w14:paraId="406C4712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fe"/>
        <w:tblW w:w="1501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80"/>
        <w:gridCol w:w="3288"/>
        <w:gridCol w:w="5467"/>
        <w:gridCol w:w="3120"/>
        <w:gridCol w:w="2160"/>
      </w:tblGrid>
      <w:tr w:rsidR="00A26406" w14:paraId="2427FD09" w14:textId="77777777">
        <w:trPr>
          <w:trHeight w:val="904"/>
        </w:trPr>
        <w:tc>
          <w:tcPr>
            <w:tcW w:w="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14EF46B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3A79D29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Kapitola</w:t>
            </w:r>
          </w:p>
        </w:tc>
        <w:tc>
          <w:tcPr>
            <w:tcW w:w="328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6E91F14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6FE32B7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Téma (Učivo)</w:t>
            </w:r>
          </w:p>
        </w:tc>
        <w:tc>
          <w:tcPr>
            <w:tcW w:w="54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7907E81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3F60D06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Znalosti a dovednosti (výstup)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0027722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04533C9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848B22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67E7014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Poznámky</w:t>
            </w:r>
          </w:p>
        </w:tc>
      </w:tr>
      <w:tr w:rsidR="00A26406" w14:paraId="7598F718" w14:textId="77777777">
        <w:trPr>
          <w:trHeight w:val="1890"/>
        </w:trPr>
        <w:tc>
          <w:tcPr>
            <w:tcW w:w="980" w:type="dxa"/>
            <w:tcBorders>
              <w:top w:val="single" w:sz="18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 w14:paraId="2D22F8F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3288" w:type="dxa"/>
            <w:tcBorders>
              <w:top w:val="single" w:sz="18" w:space="0" w:color="000000"/>
              <w:left w:val="nil"/>
              <w:bottom w:val="nil"/>
              <w:right w:val="single" w:sz="6" w:space="0" w:color="000000"/>
            </w:tcBorders>
          </w:tcPr>
          <w:p w14:paraId="31B60C8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Svět peněz</w:t>
            </w:r>
          </w:p>
          <w:p w14:paraId="300A4C2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peníze, nakládání s penězi</w:t>
            </w:r>
          </w:p>
          <w:p w14:paraId="1617B90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měna</w:t>
            </w:r>
          </w:p>
          <w:p w14:paraId="2722F58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inflace</w:t>
            </w:r>
          </w:p>
          <w:p w14:paraId="0330F7C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89F7E8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9C652C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86229D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8EC2FA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7ED71B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7B2F3A1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DD547D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A3122A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A0C031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9DF64B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7A26C43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3C439EF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09357FB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64711BC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62432650" w14:textId="77777777" w:rsidR="00036CE1" w:rsidRDefault="00036C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  <w:sz w:val="24"/>
                <w:szCs w:val="24"/>
                <w:u w:val="single"/>
              </w:rPr>
            </w:pPr>
          </w:p>
          <w:p w14:paraId="4521AB6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Finanční produkty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  <w:p w14:paraId="37BA185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služby bank</w:t>
            </w:r>
          </w:p>
          <w:p w14:paraId="79448DB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5467" w:type="dxa"/>
            <w:tcBorders>
              <w:top w:val="single" w:sz="18" w:space="0" w:color="000000"/>
              <w:left w:val="nil"/>
              <w:bottom w:val="nil"/>
              <w:right w:val="single" w:sz="6" w:space="0" w:color="000000"/>
            </w:tcBorders>
          </w:tcPr>
          <w:p w14:paraId="55FE2DC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– charakterizuje postavení majetku v našem životě </w:t>
            </w:r>
          </w:p>
          <w:p w14:paraId="132E117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odvozuje majetkovou  nerovnost a s ní související  životní úroveň</w:t>
            </w:r>
          </w:p>
          <w:p w14:paraId="6960DF9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 xml:space="preserve"> vyjádří svůj postoj k penězům a k různým tvrzením o penězích</w:t>
            </w:r>
          </w:p>
          <w:p w14:paraId="446E8A2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popíše stručně historii a vývoj peněz, historii české měny</w:t>
            </w:r>
          </w:p>
          <w:p w14:paraId="5FB611D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vyjmenuje fakta o české měně, zjistí fakta o českých mincích a bankovkách, popíše jejich vzhled (zná ochranné znaky bankovek)</w:t>
            </w:r>
          </w:p>
          <w:p w14:paraId="66D8517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zjistí měny vybraných států a země, kde je možno platit Eurem, zjistí aktuální kurzy Eura</w:t>
            </w:r>
          </w:p>
          <w:p w14:paraId="13BAC1B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na příkladech ukáže vhodné využití různých nástrojů hotovostního a bezhotovostního placení, uvede příklady použití  debetní a kreditní platební karty, vysvětlí jejich omezení, objasní základní pravidla bezpečného používání platebních karet a rizika jejich zneužití</w:t>
            </w:r>
          </w:p>
          <w:p w14:paraId="7EA7324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popíše vliv inflace na hodnotu peněz</w:t>
            </w:r>
          </w:p>
          <w:p w14:paraId="6F406D4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5AC884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vysvětlí, jakou funkci plní banky a jaké služby občanům nabízejí</w:t>
            </w:r>
          </w:p>
        </w:tc>
        <w:tc>
          <w:tcPr>
            <w:tcW w:w="3120" w:type="dxa"/>
            <w:tcBorders>
              <w:top w:val="single" w:sz="18" w:space="0" w:color="000000"/>
              <w:left w:val="nil"/>
              <w:bottom w:val="nil"/>
              <w:right w:val="single" w:sz="6" w:space="0" w:color="000000"/>
            </w:tcBorders>
          </w:tcPr>
          <w:p w14:paraId="16F48C5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EB7E3A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FA6656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D8CD61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EFD261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0ABFB8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 – historie peněz ve světě a v ČR</w:t>
            </w:r>
          </w:p>
        </w:tc>
        <w:tc>
          <w:tcPr>
            <w:tcW w:w="2160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14:paraId="30DC5CF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Hra – pexeso – peníze</w:t>
            </w:r>
          </w:p>
          <w:p w14:paraId="10E6D55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293E04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E108E1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C27D0F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E885E9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0A1659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AC2A48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82E86A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BF012E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410F85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A14CB3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AC50F7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4EF263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založí si osobní portfolio RP</w:t>
            </w:r>
          </w:p>
        </w:tc>
      </w:tr>
      <w:tr w:rsidR="00A26406" w14:paraId="2EF97808" w14:textId="77777777">
        <w:trPr>
          <w:trHeight w:val="1855"/>
        </w:trPr>
        <w:tc>
          <w:tcPr>
            <w:tcW w:w="98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 w14:paraId="084C56F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2.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3B2311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Hospodaření domácnosti</w:t>
            </w:r>
            <w:r>
              <w:rPr>
                <w:color w:val="000000"/>
                <w:sz w:val="24"/>
                <w:szCs w:val="24"/>
                <w:u w:val="single"/>
              </w:rPr>
              <w:t xml:space="preserve"> – </w:t>
            </w:r>
          </w:p>
          <w:p w14:paraId="1612A2B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rozpočet domácnosti</w:t>
            </w:r>
          </w:p>
          <w:p w14:paraId="63F817A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typy rozpočtu, jejich odlišnosti</w:t>
            </w:r>
          </w:p>
          <w:p w14:paraId="3FB1043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rozvaha domácnosti</w:t>
            </w:r>
          </w:p>
          <w:p w14:paraId="04FC817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 základní  práva spotřebitelů</w:t>
            </w:r>
          </w:p>
          <w:p w14:paraId="65FE610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ADD445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593FF5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9B8AED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D19157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6599DD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17094DF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Daňový systém</w:t>
            </w:r>
          </w:p>
          <w:p w14:paraId="5B010F8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2BD0E6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9DF2C6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vyzná se v hospodaření domácnosti</w:t>
            </w:r>
          </w:p>
          <w:p w14:paraId="41B7968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– sestaví osobní rozpočet</w:t>
            </w:r>
          </w:p>
          <w:p w14:paraId="3B179A5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respektuje a charakterizuje roli jednotlivce v domácnosti (ve skupině)</w:t>
            </w:r>
          </w:p>
          <w:p w14:paraId="1388731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sestaví jednoduchý rozpočet domácnosti, uvede hlavní příjmy a výdaje, rozliší pravidelné a jednorázové příjmy a výdaje, zváží nezbytnost jednotlivých výdajů v hospodaření domácnosti,, objasní princip vyrovnaného, schodkového a přebytkového rozpočtu domácnosti</w:t>
            </w:r>
          </w:p>
          <w:p w14:paraId="74B311E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vysvětlí rozdíl mezi hrubou a čistou mzdou </w:t>
            </w:r>
          </w:p>
          <w:p w14:paraId="14C232F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vyjmenuje základní typy daní</w:t>
            </w:r>
          </w:p>
          <w:p w14:paraId="79291C9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uvede příklady  dávek a příspěvků, které ze státního rozpočtu získávají občané</w:t>
            </w:r>
          </w:p>
          <w:p w14:paraId="393AD34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sestaví jednoduchou rozvahu domácnosti</w:t>
            </w:r>
          </w:p>
          <w:p w14:paraId="20C81F8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přiměřeně uplatňuje svá práva včetně práv spotřebitele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86EB55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(osobnostní rozvoj) - seberegulace,  sebekontrola – skupinová práce v domácnostech</w:t>
            </w:r>
          </w:p>
          <w:p w14:paraId="0A2EC98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FF534F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CFE2FD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E7F115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BC9318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07F3E0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C7A540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BF5613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F9F2CF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88C92C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3E721E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 – majetek, druhy majetku</w:t>
            </w:r>
          </w:p>
          <w:p w14:paraId="150D47E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98C5BB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8A7131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Projekt – Hospodaření domácnosti - rozpočet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C93EEC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rozvíjí smysl pro reálný odhad (využití vlastních zkušeností)</w:t>
            </w:r>
          </w:p>
          <w:p w14:paraId="723C6CE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32B02F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Uvažuje o logické správnosti výsledků.</w:t>
            </w:r>
          </w:p>
          <w:p w14:paraId="741D427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18B20A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16F74D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BE31AD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289EBA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021F99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271488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používá mzdový kalkulátor – možnost PC</w:t>
            </w:r>
          </w:p>
        </w:tc>
      </w:tr>
      <w:tr w:rsidR="00A26406" w14:paraId="4FFDFBE5" w14:textId="77777777">
        <w:trPr>
          <w:trHeight w:val="277"/>
        </w:trPr>
        <w:tc>
          <w:tcPr>
            <w:tcW w:w="980" w:type="dxa"/>
            <w:tcBorders>
              <w:top w:val="single" w:sz="6" w:space="0" w:color="000000"/>
              <w:left w:val="nil"/>
              <w:bottom w:val="single" w:sz="4" w:space="0" w:color="000000"/>
              <w:right w:val="single" w:sz="6" w:space="0" w:color="000000"/>
            </w:tcBorders>
            <w:vAlign w:val="center"/>
          </w:tcPr>
          <w:p w14:paraId="337E9BD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3.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B2CF47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Náklady na bydlení</w:t>
            </w:r>
          </w:p>
          <w:p w14:paraId="26AAB0D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- posouzení životních podmínek modelové domácnosti</w:t>
            </w:r>
          </w:p>
          <w:p w14:paraId="7D4F633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náklady na bydlení</w:t>
            </w:r>
          </w:p>
          <w:p w14:paraId="699D8AB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BDFA3F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DA1FC8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hypoteční úvěr</w:t>
            </w:r>
          </w:p>
          <w:p w14:paraId="3A61403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stavební spoření</w:t>
            </w:r>
          </w:p>
          <w:p w14:paraId="3FE9B69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6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40F215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uvede příklady zajištění bydlení (vlastnictví, nájem, byt, rodinný dům)</w:t>
            </w:r>
          </w:p>
          <w:p w14:paraId="537FCA7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rozliší jednotlivé položky nákladů na bydlení</w:t>
            </w:r>
          </w:p>
          <w:p w14:paraId="6886533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logicky odvozuje úsporná opatření</w:t>
            </w:r>
          </w:p>
          <w:p w14:paraId="0432B8E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posuzuje návrhy na řešení finanční situace při zvýšení nákladů na bydlení</w:t>
            </w:r>
          </w:p>
          <w:p w14:paraId="28ED171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zpracuje odborný text týkající se úspor nákladů na bydlení, prezentuje své  návrhy, argumentuje, učí druhé</w:t>
            </w:r>
          </w:p>
          <w:p w14:paraId="2A9ABF2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kriticky vyhodnotí návrhy na úsporná opatření</w:t>
            </w:r>
          </w:p>
          <w:p w14:paraId="0DA3AB5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porovnává svá kritéria životní úrovně </w:t>
            </w:r>
          </w:p>
          <w:p w14:paraId="5AF1B5B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vysvětlí úroku placeného a přijatého</w:t>
            </w:r>
          </w:p>
          <w:p w14:paraId="05D64B9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91F76B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 – druhy energie – jejich výhody a nevýhody,různé typy vytápění, osvětlení, kvalita elektrospotřebičů</w:t>
            </w:r>
          </w:p>
          <w:p w14:paraId="171B0D0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3D05DC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Př – ekologická hlediska  spotřebičů </w:t>
            </w:r>
          </w:p>
          <w:p w14:paraId="6BAA5BA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(osobnostní rozvoj) - seberegulace,  sebekontrola – skupinová práce v domácnostech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14:paraId="018B170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- orientuje se v nabídkách realitních kanceláří a uvědomuje si tvorbu ceny bydlení</w:t>
            </w:r>
          </w:p>
        </w:tc>
      </w:tr>
      <w:tr w:rsidR="00A26406" w14:paraId="79C223DD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left w:val="nil"/>
              <w:right w:val="single" w:sz="6" w:space="0" w:color="000000"/>
            </w:tcBorders>
            <w:vAlign w:val="center"/>
          </w:tcPr>
          <w:p w14:paraId="5DB5501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5.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</w:tcPr>
          <w:p w14:paraId="0FCD733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 xml:space="preserve"> Zodpovědné zadlužování</w:t>
            </w:r>
          </w:p>
          <w:p w14:paraId="57CAEDE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jaké jsou výhody a nevýhody dluhů</w:t>
            </w:r>
          </w:p>
          <w:p w14:paraId="1F15DC1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spotřebitelský úvěr</w:t>
            </w:r>
          </w:p>
          <w:p w14:paraId="24A8122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rizika a úskalí nezodpovědného finančního rozhodování</w:t>
            </w:r>
          </w:p>
          <w:p w14:paraId="5ECE234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příčiny a důsledky zadlužení</w:t>
            </w:r>
          </w:p>
          <w:p w14:paraId="252D7B2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Nakládání s volnými prostředky</w:t>
            </w:r>
          </w:p>
          <w:p w14:paraId="5CDB08E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investice</w:t>
            </w:r>
          </w:p>
          <w:p w14:paraId="59F2199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spoření</w:t>
            </w:r>
          </w:p>
          <w:p w14:paraId="37CC266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pojištění</w:t>
            </w:r>
          </w:p>
        </w:tc>
        <w:tc>
          <w:tcPr>
            <w:tcW w:w="5467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</w:tcPr>
          <w:p w14:paraId="2DEAC70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2E2A14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    vyjádří své zkušenosti a vysvětlí svůj postoj k dluhům</w:t>
            </w:r>
          </w:p>
          <w:p w14:paraId="6B50ED30" w14:textId="77777777" w:rsidR="00A26406" w:rsidRDefault="00D83F7B" w:rsidP="00DC7024">
            <w:pPr>
              <w:widowControl w:val="0"/>
              <w:numPr>
                <w:ilvl w:val="0"/>
                <w:numId w:val="1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zpracuje získané poznatky do osobního plánu, </w:t>
            </w:r>
          </w:p>
          <w:p w14:paraId="1AA83B95" w14:textId="77777777" w:rsidR="00A26406" w:rsidRDefault="00D83F7B" w:rsidP="00DC7024">
            <w:pPr>
              <w:widowControl w:val="0"/>
              <w:numPr>
                <w:ilvl w:val="0"/>
                <w:numId w:val="1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vyhýbá se rizikům při hospodaření s penězi</w:t>
            </w:r>
          </w:p>
          <w:p w14:paraId="4302816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22AD75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094ABD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290C1D3" w14:textId="77777777" w:rsidR="00A26406" w:rsidRDefault="00D83F7B" w:rsidP="00DC7024">
            <w:pPr>
              <w:widowControl w:val="0"/>
              <w:numPr>
                <w:ilvl w:val="0"/>
                <w:numId w:val="1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a porovná nejobvyklejší způsoby nakládání s volnými prostředky (spoření, investice) a způsoby krytí deficitu</w:t>
            </w:r>
          </w:p>
          <w:p w14:paraId="3668A561" w14:textId="77777777" w:rsidR="00A26406" w:rsidRDefault="00D83F7B" w:rsidP="00DC7024">
            <w:pPr>
              <w:widowControl w:val="0"/>
              <w:numPr>
                <w:ilvl w:val="0"/>
                <w:numId w:val="1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nejčastější druhy pojištění a navrhne, kdy je použít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</w:tcPr>
          <w:p w14:paraId="679D391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5A4837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3556BF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F1AB6F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EEB223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D8B653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7B6469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 – procenta, výpočet úroků placených a přijatých, zhodnocení vkladů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6" w:space="0" w:color="000000"/>
              <w:right w:val="nil"/>
            </w:tcBorders>
          </w:tcPr>
          <w:p w14:paraId="16BF12B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B3E5DC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„Krotitelé dluhů“ – pořad</w:t>
            </w:r>
          </w:p>
          <w:p w14:paraId="62A0B74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AA498D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787DC0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210B84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67B784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Grafy akciových kurzů</w:t>
            </w:r>
          </w:p>
        </w:tc>
      </w:tr>
    </w:tbl>
    <w:p w14:paraId="27E6E107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5F539A3D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 průběhu roku je možné výuku obohatit o exkurzi do ČNB, besedu s bankéřem, návštěvu banky, využít archivu ČT – pořady týkající se hospodaření např. Krotitelé dluhů.</w:t>
      </w:r>
    </w:p>
    <w:p w14:paraId="2551080E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0AEB829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9DBC3C7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  <w:sectPr w:rsidR="00A26406">
          <w:pgSz w:w="16838" w:h="11906" w:orient="landscape"/>
          <w:pgMar w:top="1418" w:right="1418" w:bottom="1418" w:left="1418" w:header="709" w:footer="709" w:gutter="0"/>
          <w:cols w:space="708"/>
        </w:sectPr>
      </w:pPr>
      <w:r>
        <w:rPr>
          <w:color w:val="000000"/>
          <w:sz w:val="24"/>
          <w:szCs w:val="24"/>
        </w:rPr>
        <w:t>Zpracovaly:     Mgr. Vocelková Hana, Mgr. Čermáková Michael</w:t>
      </w:r>
      <w:r w:rsidR="00036CE1">
        <w:rPr>
          <w:color w:val="000000"/>
          <w:sz w:val="24"/>
          <w:szCs w:val="24"/>
        </w:rPr>
        <w:t>a, Mgr. Vidunová Blank</w:t>
      </w:r>
      <w:r w:rsidR="005151D1">
        <w:rPr>
          <w:color w:val="000000"/>
          <w:sz w:val="24"/>
          <w:szCs w:val="24"/>
        </w:rPr>
        <w:t>a</w:t>
      </w:r>
    </w:p>
    <w:p w14:paraId="3EF27CB0" w14:textId="77777777" w:rsidR="00A26406" w:rsidRDefault="00A26406" w:rsidP="00036C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4"/>
          <w:szCs w:val="24"/>
        </w:rPr>
      </w:pPr>
    </w:p>
    <w:p w14:paraId="77A64C24" w14:textId="77777777" w:rsidR="00A26406" w:rsidRPr="00036CE1" w:rsidRDefault="00D83F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sz w:val="24"/>
          <w:szCs w:val="24"/>
          <w:u w:val="single"/>
        </w:rPr>
      </w:pPr>
      <w:r w:rsidRPr="00036CE1">
        <w:rPr>
          <w:b/>
          <w:sz w:val="24"/>
          <w:szCs w:val="24"/>
          <w:u w:val="single"/>
        </w:rPr>
        <w:t>INFORMATIKA – II. stupeň</w:t>
      </w:r>
    </w:p>
    <w:p w14:paraId="41C409F9" w14:textId="77777777" w:rsidR="00A26406" w:rsidRPr="00036CE1" w:rsidRDefault="00D83F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sz w:val="24"/>
          <w:szCs w:val="24"/>
        </w:rPr>
      </w:pPr>
      <w:r w:rsidRPr="00036CE1">
        <w:rPr>
          <w:sz w:val="24"/>
          <w:szCs w:val="24"/>
        </w:rPr>
        <w:t>Vypracoval:  Mgr. Fiala Jan</w:t>
      </w:r>
    </w:p>
    <w:p w14:paraId="18BF69E7" w14:textId="77777777" w:rsidR="00A26406" w:rsidRPr="00036CE1" w:rsidRDefault="00D83F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</w:pPr>
      <w:r w:rsidRPr="00036CE1">
        <w:rPr>
          <w:b/>
          <w:sz w:val="24"/>
          <w:szCs w:val="24"/>
        </w:rPr>
        <w:t>1.</w:t>
      </w:r>
      <w:r w:rsidRPr="00036CE1">
        <w:rPr>
          <w:b/>
        </w:rPr>
        <w:t xml:space="preserve"> </w:t>
      </w:r>
      <w:r w:rsidRPr="00036CE1">
        <w:rPr>
          <w:b/>
          <w:sz w:val="24"/>
          <w:szCs w:val="24"/>
        </w:rPr>
        <w:t xml:space="preserve">Obsahové, časové a organizační vymezení předmětu </w:t>
      </w:r>
    </w:p>
    <w:p w14:paraId="024E9199" w14:textId="77777777" w:rsidR="00A26406" w:rsidRPr="00036CE1" w:rsidRDefault="00D83F7B" w:rsidP="00BF151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 w:val="24"/>
          <w:szCs w:val="24"/>
        </w:rPr>
      </w:pPr>
      <w:r w:rsidRPr="00036CE1">
        <w:rPr>
          <w:sz w:val="24"/>
          <w:szCs w:val="24"/>
        </w:rPr>
        <w:t>Předmět tematicky navazuje na předmět Informatika z I. stupně.</w:t>
      </w:r>
    </w:p>
    <w:p w14:paraId="1B34436C" w14:textId="77777777" w:rsidR="00A26406" w:rsidRPr="00036CE1" w:rsidRDefault="00D83F7B" w:rsidP="00BF151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 w:val="24"/>
          <w:szCs w:val="24"/>
        </w:rPr>
      </w:pPr>
      <w:r w:rsidRPr="00036CE1">
        <w:rPr>
          <w:sz w:val="24"/>
          <w:szCs w:val="24"/>
        </w:rPr>
        <w:t>Žáci jsou vedeni k osvojení si digitálních kompetencí, práce s daty, rozvoji algoritmického a informatického myšlení. Z hlediska osvojování kompetencí a logického navazování učiva slouží předmět v každém ročníku také jako východisko pro volitelný předmět, rozšiřující vhled do dané problematiky, Informatický seminář, navazující vždy ve vyšších ročnících (7-9).</w:t>
      </w:r>
    </w:p>
    <w:p w14:paraId="3F0B397D" w14:textId="77777777" w:rsidR="00A26406" w:rsidRPr="00036CE1" w:rsidRDefault="00D83F7B" w:rsidP="00BF151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 w:val="24"/>
          <w:szCs w:val="24"/>
        </w:rPr>
      </w:pPr>
      <w:r w:rsidRPr="00036CE1">
        <w:rPr>
          <w:sz w:val="24"/>
          <w:szCs w:val="24"/>
        </w:rPr>
        <w:t>Práce v předmětu je založena na aktivní práci žáků s informačními zdroji a transformací informací do požadované podoby, skupinové práci žáků a jejich kooperaci a projektové výuce. Nabádá žáky ke smysluplnému využívání digitálních technologií a mobilních zařízení ve školním i mimoškolním prostředí jako nástroj pro podporu jejich vzdělávání.</w:t>
      </w:r>
    </w:p>
    <w:p w14:paraId="2CA9442E" w14:textId="77777777" w:rsidR="00A26406" w:rsidRPr="00036CE1" w:rsidRDefault="00D83F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sz w:val="24"/>
          <w:szCs w:val="24"/>
        </w:rPr>
      </w:pPr>
      <w:r w:rsidRPr="00036CE1">
        <w:rPr>
          <w:sz w:val="24"/>
          <w:szCs w:val="24"/>
        </w:rPr>
        <w:t>Ve vyučovacím předmětu Informatika jsou zařazeny tematické okruhy:</w:t>
      </w:r>
    </w:p>
    <w:p w14:paraId="74A97565" w14:textId="77777777" w:rsidR="00A26406" w:rsidRPr="00036CE1" w:rsidRDefault="00D83F7B" w:rsidP="00DC7024">
      <w:pPr>
        <w:numPr>
          <w:ilvl w:val="0"/>
          <w:numId w:val="19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RPr="00036CE1">
        <w:rPr>
          <w:sz w:val="24"/>
          <w:szCs w:val="24"/>
        </w:rPr>
        <w:t>Člověk, společnost a digitální technologie,</w:t>
      </w:r>
    </w:p>
    <w:p w14:paraId="240997FB" w14:textId="77777777" w:rsidR="00A26406" w:rsidRPr="00036CE1" w:rsidRDefault="00D83F7B" w:rsidP="00DC7024">
      <w:pPr>
        <w:numPr>
          <w:ilvl w:val="0"/>
          <w:numId w:val="19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RPr="00036CE1">
        <w:rPr>
          <w:sz w:val="24"/>
          <w:szCs w:val="24"/>
        </w:rPr>
        <w:t>Tvorba digitálního a multimediálního obsahu,</w:t>
      </w:r>
    </w:p>
    <w:p w14:paraId="1F184E6E" w14:textId="77777777" w:rsidR="00A26406" w:rsidRPr="00036CE1" w:rsidRDefault="00D83F7B" w:rsidP="00DC7024">
      <w:pPr>
        <w:numPr>
          <w:ilvl w:val="0"/>
          <w:numId w:val="19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RPr="00036CE1">
        <w:rPr>
          <w:sz w:val="24"/>
          <w:szCs w:val="24"/>
        </w:rPr>
        <w:t>Mediální výchova,</w:t>
      </w:r>
    </w:p>
    <w:p w14:paraId="02858810" w14:textId="77777777" w:rsidR="00A26406" w:rsidRPr="00036CE1" w:rsidRDefault="00D83F7B" w:rsidP="00DC7024">
      <w:pPr>
        <w:numPr>
          <w:ilvl w:val="0"/>
          <w:numId w:val="19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RPr="00036CE1">
        <w:rPr>
          <w:sz w:val="24"/>
          <w:szCs w:val="24"/>
        </w:rPr>
        <w:t>Informace, sdílení a komunikace v digitálním světě,</w:t>
      </w:r>
    </w:p>
    <w:p w14:paraId="57C186D5" w14:textId="77777777" w:rsidR="00A26406" w:rsidRPr="00036CE1" w:rsidRDefault="00D83F7B" w:rsidP="00DC7024">
      <w:pPr>
        <w:numPr>
          <w:ilvl w:val="0"/>
          <w:numId w:val="19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RPr="00036CE1">
        <w:rPr>
          <w:sz w:val="24"/>
          <w:szCs w:val="24"/>
        </w:rPr>
        <w:t>Zpracování, šifrování a využívání dat,</w:t>
      </w:r>
    </w:p>
    <w:p w14:paraId="365E7BFD" w14:textId="77777777" w:rsidR="00A26406" w:rsidRPr="00036CE1" w:rsidRDefault="00D83F7B" w:rsidP="00DC7024">
      <w:pPr>
        <w:numPr>
          <w:ilvl w:val="0"/>
          <w:numId w:val="19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RPr="00036CE1">
        <w:rPr>
          <w:sz w:val="24"/>
          <w:szCs w:val="24"/>
        </w:rPr>
        <w:t>Počítač a jeho ovládání,</w:t>
      </w:r>
    </w:p>
    <w:p w14:paraId="61C764E3" w14:textId="77777777" w:rsidR="00A26406" w:rsidRPr="00036CE1" w:rsidRDefault="00D83F7B" w:rsidP="00DC7024">
      <w:pPr>
        <w:numPr>
          <w:ilvl w:val="0"/>
          <w:numId w:val="19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RPr="00036CE1">
        <w:rPr>
          <w:sz w:val="24"/>
          <w:szCs w:val="24"/>
        </w:rPr>
        <w:t>Algoritmizace a programování,</w:t>
      </w:r>
    </w:p>
    <w:p w14:paraId="39763959" w14:textId="77777777" w:rsidR="00A26406" w:rsidRPr="00036CE1" w:rsidRDefault="00D83F7B" w:rsidP="00DC7024">
      <w:pPr>
        <w:numPr>
          <w:ilvl w:val="0"/>
          <w:numId w:val="19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RPr="00036CE1">
        <w:rPr>
          <w:sz w:val="24"/>
          <w:szCs w:val="24"/>
        </w:rPr>
        <w:t>Robotika,</w:t>
      </w:r>
    </w:p>
    <w:p w14:paraId="0782DFDB" w14:textId="77777777" w:rsidR="00A26406" w:rsidRPr="00036CE1" w:rsidRDefault="00D83F7B" w:rsidP="00DC7024">
      <w:pPr>
        <w:numPr>
          <w:ilvl w:val="0"/>
          <w:numId w:val="19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RPr="00036CE1">
        <w:rPr>
          <w:sz w:val="24"/>
          <w:szCs w:val="24"/>
        </w:rPr>
        <w:t xml:space="preserve">Osobnostní a sociální výchova.  </w:t>
      </w:r>
    </w:p>
    <w:p w14:paraId="42D283D7" w14:textId="77777777" w:rsidR="00A26406" w:rsidRPr="00036CE1" w:rsidRDefault="00A26406" w:rsidP="00BF15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sz w:val="24"/>
          <w:szCs w:val="24"/>
        </w:rPr>
      </w:pPr>
    </w:p>
    <w:p w14:paraId="21189A30" w14:textId="77777777" w:rsidR="00A26406" w:rsidRPr="00036CE1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sz w:val="24"/>
          <w:szCs w:val="24"/>
        </w:rPr>
      </w:pPr>
      <w:r w:rsidRPr="00036CE1">
        <w:rPr>
          <w:b/>
          <w:sz w:val="24"/>
          <w:szCs w:val="24"/>
        </w:rPr>
        <w:t>2.Výchovné a vzdělávací strategie pro rozvoj klíčových kompetencí žáků a učitelů</w:t>
      </w:r>
    </w:p>
    <w:p w14:paraId="47DFD710" w14:textId="77777777" w:rsidR="00A26406" w:rsidRPr="00036CE1" w:rsidRDefault="00A26406" w:rsidP="00BF15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sz w:val="24"/>
          <w:szCs w:val="24"/>
        </w:rPr>
      </w:pPr>
    </w:p>
    <w:p w14:paraId="714A606B" w14:textId="77777777" w:rsidR="00A26406" w:rsidRPr="00036CE1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036CE1">
        <w:rPr>
          <w:b/>
          <w:sz w:val="24"/>
          <w:szCs w:val="24"/>
        </w:rPr>
        <w:t>KOMPETENCE  K UČENÍ</w:t>
      </w:r>
    </w:p>
    <w:p w14:paraId="4D61E062" w14:textId="77777777" w:rsidR="00A26406" w:rsidRPr="00036CE1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</w:p>
    <w:p w14:paraId="3EE9DEA7" w14:textId="77777777" w:rsidR="00A26406" w:rsidRPr="00036CE1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036CE1">
        <w:rPr>
          <w:b/>
          <w:sz w:val="24"/>
          <w:szCs w:val="24"/>
        </w:rPr>
        <w:t>Učitel:</w:t>
      </w:r>
    </w:p>
    <w:p w14:paraId="2D0F7859" w14:textId="77777777" w:rsidR="00A26406" w:rsidRPr="00036CE1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RPr="00036CE1">
        <w:rPr>
          <w:sz w:val="24"/>
          <w:szCs w:val="24"/>
        </w:rPr>
        <w:t>- vede žáky samostatnému objevování možností využití informačních a komunikačních technologií, zejména potom mobilních zařízení v praktickém životě. Rozvíjí jejich schopnost vyhledávat a ověřovat informační zdroje.</w:t>
      </w:r>
    </w:p>
    <w:p w14:paraId="4588B357" w14:textId="77777777" w:rsidR="00A26406" w:rsidRPr="00036CE1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RPr="00036CE1">
        <w:rPr>
          <w:b/>
          <w:sz w:val="24"/>
          <w:szCs w:val="24"/>
        </w:rPr>
        <w:t>Žák:</w:t>
      </w:r>
    </w:p>
    <w:p w14:paraId="2854F59C" w14:textId="77777777" w:rsidR="00A26406" w:rsidRDefault="00D83F7B" w:rsidP="00BF15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RPr="00036CE1">
        <w:rPr>
          <w:sz w:val="24"/>
          <w:szCs w:val="24"/>
        </w:rPr>
        <w:t>- žáci se aktivně zapojují při praktických úkolech, podílejí se svými postřehy a nápady na průběhu vyučovacího procesu a jsou motivováni k převzetí zodpovědnosti za vlastní výsledky</w:t>
      </w:r>
    </w:p>
    <w:p w14:paraId="5E5F35D1" w14:textId="77777777" w:rsidR="00BF151A" w:rsidRPr="00036CE1" w:rsidRDefault="00BF15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 w:val="24"/>
          <w:szCs w:val="24"/>
        </w:rPr>
      </w:pPr>
    </w:p>
    <w:p w14:paraId="05A06C18" w14:textId="77777777" w:rsidR="00A26406" w:rsidRPr="00036CE1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 w:val="24"/>
          <w:szCs w:val="24"/>
        </w:rPr>
      </w:pPr>
    </w:p>
    <w:p w14:paraId="765F8E09" w14:textId="77777777" w:rsidR="00A26406" w:rsidRPr="00036CE1" w:rsidRDefault="00D83F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sz w:val="24"/>
          <w:szCs w:val="24"/>
        </w:rPr>
      </w:pPr>
      <w:r w:rsidRPr="00036CE1">
        <w:rPr>
          <w:b/>
          <w:sz w:val="24"/>
          <w:szCs w:val="24"/>
        </w:rPr>
        <w:t>KOMPETENCE K ŘEŠENÍ PROBLÉMU</w:t>
      </w:r>
    </w:p>
    <w:p w14:paraId="4AD8EDC0" w14:textId="77777777" w:rsidR="00A26406" w:rsidRPr="00036CE1" w:rsidRDefault="00D83F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sz w:val="24"/>
          <w:szCs w:val="24"/>
        </w:rPr>
      </w:pPr>
      <w:r w:rsidRPr="00036CE1">
        <w:rPr>
          <w:b/>
          <w:sz w:val="24"/>
          <w:szCs w:val="24"/>
        </w:rPr>
        <w:t>Učitel:</w:t>
      </w:r>
    </w:p>
    <w:p w14:paraId="7F25A99A" w14:textId="77777777" w:rsidR="00A26406" w:rsidRPr="00036CE1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RPr="00036CE1">
        <w:rPr>
          <w:sz w:val="24"/>
          <w:szCs w:val="24"/>
        </w:rPr>
        <w:t>- rozvíjí u žáků schopnost formulovat požadavek, navrhovat vlastní postupy při řešení problémů a zobecňovat je v různých situacích, v procesu zpracovávání informací rozvíjí algoritmické myšlení žáků.</w:t>
      </w:r>
    </w:p>
    <w:p w14:paraId="62E8646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sz w:val="24"/>
          <w:szCs w:val="24"/>
        </w:rPr>
      </w:pPr>
    </w:p>
    <w:p w14:paraId="08603C74" w14:textId="77777777" w:rsidR="00BF151A" w:rsidRPr="00036CE1" w:rsidRDefault="00BF15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sz w:val="24"/>
          <w:szCs w:val="24"/>
        </w:rPr>
      </w:pPr>
    </w:p>
    <w:p w14:paraId="6EFBE5BC" w14:textId="77777777" w:rsidR="00A26406" w:rsidRPr="00036CE1" w:rsidRDefault="00D83F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sz w:val="24"/>
          <w:szCs w:val="24"/>
        </w:rPr>
      </w:pPr>
      <w:r w:rsidRPr="00036CE1">
        <w:rPr>
          <w:b/>
          <w:sz w:val="24"/>
          <w:szCs w:val="24"/>
        </w:rPr>
        <w:lastRenderedPageBreak/>
        <w:t>Žák:</w:t>
      </w:r>
    </w:p>
    <w:p w14:paraId="50A954F5" w14:textId="77777777" w:rsidR="00A26406" w:rsidRPr="00036CE1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RPr="00036CE1">
        <w:rPr>
          <w:sz w:val="24"/>
          <w:szCs w:val="24"/>
        </w:rPr>
        <w:t>- žáci jsou vedeni zadáváním úloh a projektů k tvořivému přístupu při jejich řešení, učí se chápat, že v životě se při práci budou často setkávat s problémy, které nemají jen jedno správné řešení.</w:t>
      </w:r>
    </w:p>
    <w:p w14:paraId="0B2D17FE" w14:textId="77777777" w:rsidR="00A26406" w:rsidRPr="00036CE1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 w:val="24"/>
          <w:szCs w:val="24"/>
        </w:rPr>
      </w:pPr>
    </w:p>
    <w:p w14:paraId="5BFE2EB5" w14:textId="77777777" w:rsidR="00A26406" w:rsidRPr="00036CE1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RPr="00036CE1">
        <w:rPr>
          <w:b/>
          <w:sz w:val="24"/>
          <w:szCs w:val="24"/>
        </w:rPr>
        <w:t>KOMPETENCE KOMUNIKATIVNÍ</w:t>
      </w:r>
    </w:p>
    <w:p w14:paraId="4152C1E0" w14:textId="77777777" w:rsidR="00A26406" w:rsidRPr="00036CE1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RPr="00036CE1">
        <w:rPr>
          <w:b/>
          <w:sz w:val="24"/>
          <w:szCs w:val="24"/>
        </w:rPr>
        <w:t>Učitel:</w:t>
      </w:r>
    </w:p>
    <w:p w14:paraId="1EE48C56" w14:textId="77777777" w:rsidR="00A26406" w:rsidRPr="00036CE1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RPr="00036CE1">
        <w:rPr>
          <w:sz w:val="24"/>
          <w:szCs w:val="24"/>
        </w:rPr>
        <w:t>- seznamuje žáky s různými způsoby komunikace, kterou digitální technologie umožňují, vede je k bezpečnému používání sociálních sítí a dodržování určitých pravidel při této komunikaci (netiketa).</w:t>
      </w:r>
    </w:p>
    <w:p w14:paraId="40E8908A" w14:textId="77777777" w:rsidR="00A26406" w:rsidRPr="00036CE1" w:rsidRDefault="00A264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sz w:val="24"/>
          <w:szCs w:val="24"/>
        </w:rPr>
      </w:pPr>
    </w:p>
    <w:p w14:paraId="34FDDB0B" w14:textId="77777777" w:rsidR="00A26406" w:rsidRPr="00036CE1" w:rsidRDefault="00D83F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sz w:val="24"/>
          <w:szCs w:val="24"/>
        </w:rPr>
      </w:pPr>
      <w:r w:rsidRPr="00036CE1">
        <w:rPr>
          <w:b/>
          <w:sz w:val="24"/>
          <w:szCs w:val="24"/>
        </w:rPr>
        <w:t>Žák:</w:t>
      </w:r>
    </w:p>
    <w:p w14:paraId="09C917D5" w14:textId="77777777" w:rsidR="00A26406" w:rsidRPr="00036CE1" w:rsidRDefault="00D83F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sz w:val="24"/>
          <w:szCs w:val="24"/>
        </w:rPr>
      </w:pPr>
      <w:r w:rsidRPr="00036CE1">
        <w:rPr>
          <w:sz w:val="24"/>
          <w:szCs w:val="24"/>
        </w:rPr>
        <w:t>- žáci se učí pro komunikaci využívat vhodné digitální technologie a aplikace.</w:t>
      </w:r>
    </w:p>
    <w:p w14:paraId="02A3E9E6" w14:textId="77777777" w:rsidR="00A26406" w:rsidRPr="00036CE1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 w:val="24"/>
          <w:szCs w:val="24"/>
        </w:rPr>
      </w:pPr>
    </w:p>
    <w:p w14:paraId="6550D3C6" w14:textId="77777777" w:rsidR="00A26406" w:rsidRPr="00036CE1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RPr="00036CE1">
        <w:rPr>
          <w:b/>
          <w:sz w:val="24"/>
          <w:szCs w:val="24"/>
        </w:rPr>
        <w:t>KOMPETENCE SOCIÁLNÍ A PERSONÁLNÍ</w:t>
      </w:r>
    </w:p>
    <w:p w14:paraId="68D94E1D" w14:textId="77777777" w:rsidR="00A26406" w:rsidRPr="00036CE1" w:rsidRDefault="00D83F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sz w:val="24"/>
          <w:szCs w:val="24"/>
        </w:rPr>
      </w:pPr>
      <w:r w:rsidRPr="00036CE1">
        <w:rPr>
          <w:b/>
          <w:sz w:val="24"/>
          <w:szCs w:val="24"/>
        </w:rPr>
        <w:t>Učitel:</w:t>
      </w:r>
    </w:p>
    <w:p w14:paraId="739690B0" w14:textId="77777777" w:rsidR="00A26406" w:rsidRPr="00036CE1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RPr="00036CE1">
        <w:rPr>
          <w:sz w:val="24"/>
          <w:szCs w:val="24"/>
        </w:rPr>
        <w:t>- rozvíjí schopnost naslouchat a porozumět myšlenkám druhých a kultivovaně argumentovat. Vede žáky k pochopení nutnosti nastavení práv přístupu uživatelů a skupin k datovým zdrojům. Učí žáky kolaboraci na společných projektech také pomocí sdílení dat.</w:t>
      </w:r>
    </w:p>
    <w:p w14:paraId="7239AE30" w14:textId="77777777" w:rsidR="00A26406" w:rsidRPr="00036CE1" w:rsidRDefault="00A264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sz w:val="24"/>
          <w:szCs w:val="24"/>
        </w:rPr>
      </w:pPr>
    </w:p>
    <w:p w14:paraId="29DC6A30" w14:textId="77777777" w:rsidR="00A26406" w:rsidRPr="00036CE1" w:rsidRDefault="00D83F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sz w:val="24"/>
          <w:szCs w:val="24"/>
        </w:rPr>
      </w:pPr>
      <w:r w:rsidRPr="00036CE1">
        <w:rPr>
          <w:b/>
          <w:sz w:val="24"/>
          <w:szCs w:val="24"/>
        </w:rPr>
        <w:t>Žák:</w:t>
      </w:r>
    </w:p>
    <w:p w14:paraId="07E28BEE" w14:textId="77777777" w:rsidR="00A26406" w:rsidRPr="00036CE1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RPr="00036CE1">
        <w:rPr>
          <w:sz w:val="24"/>
          <w:szCs w:val="24"/>
        </w:rPr>
        <w:t>- při práci jsou žáci vedeni ke kolegiální radě či pomoci, případně při projektech se učí pracovat v týmu, rozdělit a naplánovat si práci, hlídat časový harmonogram apod. Žáci se učí objektivně a konstruktivně hodnotit svůj i spolužákův výkon.</w:t>
      </w:r>
    </w:p>
    <w:p w14:paraId="191EF0CC" w14:textId="77777777" w:rsidR="00A26406" w:rsidRPr="00036CE1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 w:val="24"/>
          <w:szCs w:val="24"/>
        </w:rPr>
      </w:pPr>
    </w:p>
    <w:p w14:paraId="53087296" w14:textId="77777777" w:rsidR="00A26406" w:rsidRPr="00036CE1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 w:val="24"/>
          <w:szCs w:val="24"/>
        </w:rPr>
      </w:pPr>
    </w:p>
    <w:p w14:paraId="0620D257" w14:textId="77777777" w:rsidR="00A26406" w:rsidRPr="00036CE1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RPr="00036CE1">
        <w:rPr>
          <w:b/>
          <w:sz w:val="24"/>
          <w:szCs w:val="24"/>
        </w:rPr>
        <w:t>KOMPETENCE OBČANSKÉ</w:t>
      </w:r>
    </w:p>
    <w:p w14:paraId="34321206" w14:textId="77777777" w:rsidR="00A26406" w:rsidRPr="00036CE1" w:rsidRDefault="00D83F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sz w:val="24"/>
          <w:szCs w:val="24"/>
        </w:rPr>
      </w:pPr>
      <w:r w:rsidRPr="00036CE1">
        <w:rPr>
          <w:b/>
          <w:sz w:val="24"/>
          <w:szCs w:val="24"/>
        </w:rPr>
        <w:t>Učitel:</w:t>
      </w:r>
    </w:p>
    <w:p w14:paraId="7FEA2F6A" w14:textId="77777777" w:rsidR="00A26406" w:rsidRPr="00036CE1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RPr="00036CE1">
        <w:rPr>
          <w:b/>
          <w:sz w:val="24"/>
          <w:szCs w:val="24"/>
        </w:rPr>
        <w:t xml:space="preserve">- </w:t>
      </w:r>
      <w:r w:rsidRPr="00036CE1">
        <w:rPr>
          <w:sz w:val="24"/>
          <w:szCs w:val="24"/>
        </w:rPr>
        <w:t>vede žáky k odpovědnému a etickému přístupu k nevhodným obsahům na internetu a jiných médiích, klade důraz na respektování zákonů o duševním vlastnictví v demokratické společnosti, upozorňuje na možnosti využití informačních a komunikačních technologií k účinné pomoci, ale i na možnosti jejich zneužití, varuje před zveřejněním osobních údajů, vysvětluje význam svobodného přístupu k informacím v globálních souvislostech současného světa.</w:t>
      </w:r>
    </w:p>
    <w:p w14:paraId="562A0166" w14:textId="77777777" w:rsidR="00A26406" w:rsidRPr="00036CE1" w:rsidRDefault="00A264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sz w:val="24"/>
          <w:szCs w:val="24"/>
        </w:rPr>
      </w:pPr>
    </w:p>
    <w:p w14:paraId="248484B1" w14:textId="77777777" w:rsidR="00A26406" w:rsidRPr="00036CE1" w:rsidRDefault="00D83F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sz w:val="24"/>
          <w:szCs w:val="24"/>
        </w:rPr>
      </w:pPr>
      <w:r w:rsidRPr="00036CE1">
        <w:rPr>
          <w:b/>
          <w:sz w:val="24"/>
          <w:szCs w:val="24"/>
        </w:rPr>
        <w:t>Žák:</w:t>
      </w:r>
    </w:p>
    <w:p w14:paraId="0AE33D97" w14:textId="77777777" w:rsidR="00A26406" w:rsidRPr="00036CE1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RPr="00036CE1">
        <w:rPr>
          <w:sz w:val="24"/>
          <w:szCs w:val="24"/>
        </w:rPr>
        <w:t>- žáci jsou seznamování s vazbami na legislativu a obecné morální zákony (pirátství, autorský zákon, GDPR, bezpečnost). Učí žáky pracovat s informačními zdroji a správně je uvádět ve svých pracích.</w:t>
      </w:r>
    </w:p>
    <w:p w14:paraId="4ABE81AD" w14:textId="77777777" w:rsidR="00A26406" w:rsidRPr="00036CE1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 w:val="24"/>
          <w:szCs w:val="24"/>
        </w:rPr>
      </w:pPr>
    </w:p>
    <w:p w14:paraId="0981B00E" w14:textId="77777777" w:rsidR="00A26406" w:rsidRPr="00036CE1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RPr="00036CE1">
        <w:rPr>
          <w:b/>
          <w:sz w:val="24"/>
          <w:szCs w:val="24"/>
        </w:rPr>
        <w:t>KOMPETENCE PRACOVNÍ</w:t>
      </w:r>
    </w:p>
    <w:p w14:paraId="4F4BB345" w14:textId="77777777" w:rsidR="00A26406" w:rsidRPr="00036CE1" w:rsidRDefault="00D83F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sz w:val="24"/>
          <w:szCs w:val="24"/>
        </w:rPr>
      </w:pPr>
      <w:r w:rsidRPr="00036CE1">
        <w:rPr>
          <w:b/>
          <w:sz w:val="24"/>
          <w:szCs w:val="24"/>
        </w:rPr>
        <w:t xml:space="preserve">Učitel: </w:t>
      </w:r>
    </w:p>
    <w:p w14:paraId="26294206" w14:textId="77777777" w:rsidR="00A26406" w:rsidRPr="00036CE1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RPr="00036CE1">
        <w:rPr>
          <w:sz w:val="24"/>
          <w:szCs w:val="24"/>
        </w:rPr>
        <w:t>- rozvíjí schopnost zpracovávat a vyhodnocovat informace pomocí digitálních technologií, vede žáky ke kritickému přístupu k vlastním výstupům, dbá na dodržování pravidel hygieny a bezpečnosti práce s počítačem.</w:t>
      </w:r>
      <w:r w:rsidRPr="00036CE1">
        <w:rPr>
          <w:b/>
          <w:sz w:val="24"/>
          <w:szCs w:val="24"/>
        </w:rPr>
        <w:t xml:space="preserve"> </w:t>
      </w:r>
    </w:p>
    <w:p w14:paraId="17D69F7F" w14:textId="77777777" w:rsidR="00A26406" w:rsidRPr="00036CE1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 w:val="24"/>
          <w:szCs w:val="24"/>
        </w:rPr>
      </w:pPr>
    </w:p>
    <w:p w14:paraId="1FB19146" w14:textId="77777777" w:rsidR="00A26406" w:rsidRPr="00036CE1" w:rsidRDefault="00D83F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sz w:val="24"/>
          <w:szCs w:val="24"/>
        </w:rPr>
      </w:pPr>
      <w:r w:rsidRPr="00036CE1">
        <w:rPr>
          <w:b/>
          <w:sz w:val="24"/>
          <w:szCs w:val="24"/>
        </w:rPr>
        <w:t>Žák:</w:t>
      </w:r>
    </w:p>
    <w:p w14:paraId="7A1EDE80" w14:textId="77777777" w:rsidR="00A26406" w:rsidRPr="00036CE1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RPr="00036CE1">
        <w:rPr>
          <w:sz w:val="24"/>
          <w:szCs w:val="24"/>
        </w:rPr>
        <w:t xml:space="preserve">- žáci dodržují bezpečnostní a hygienická pravidla pro práci s výpočetní technikou. Učí se volit správné prostředky a metody učení pro dosažení vytyčených cílů. </w:t>
      </w:r>
    </w:p>
    <w:p w14:paraId="0D4ADDEC" w14:textId="77777777" w:rsidR="00A26406" w:rsidRPr="00036CE1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 w:val="24"/>
          <w:szCs w:val="24"/>
        </w:rPr>
      </w:pPr>
    </w:p>
    <w:p w14:paraId="0C305F4F" w14:textId="77777777" w:rsidR="00A26406" w:rsidRPr="00036CE1" w:rsidRDefault="00D83F7B">
      <w:pPr>
        <w:ind w:left="0" w:hanging="2"/>
        <w:jc w:val="both"/>
        <w:rPr>
          <w:sz w:val="24"/>
          <w:szCs w:val="24"/>
        </w:rPr>
      </w:pPr>
      <w:r w:rsidRPr="00036CE1">
        <w:rPr>
          <w:b/>
          <w:sz w:val="24"/>
          <w:szCs w:val="24"/>
        </w:rPr>
        <w:t>DIGITÁLNÍ KOMPETENCE</w:t>
      </w:r>
    </w:p>
    <w:p w14:paraId="36C5127F" w14:textId="77777777" w:rsidR="00A26406" w:rsidRPr="00036CE1" w:rsidRDefault="00D83F7B">
      <w:pPr>
        <w:spacing w:line="360" w:lineRule="auto"/>
        <w:ind w:left="0" w:hanging="2"/>
        <w:jc w:val="both"/>
        <w:rPr>
          <w:sz w:val="24"/>
          <w:szCs w:val="24"/>
        </w:rPr>
      </w:pPr>
      <w:r w:rsidRPr="00036CE1">
        <w:rPr>
          <w:b/>
          <w:sz w:val="24"/>
          <w:szCs w:val="24"/>
        </w:rPr>
        <w:t xml:space="preserve">Učitel: </w:t>
      </w:r>
    </w:p>
    <w:p w14:paraId="41635FD6" w14:textId="77777777" w:rsidR="00A26406" w:rsidRPr="00036CE1" w:rsidRDefault="00D83F7B">
      <w:pPr>
        <w:ind w:left="0" w:hanging="2"/>
        <w:jc w:val="both"/>
        <w:rPr>
          <w:sz w:val="24"/>
          <w:szCs w:val="24"/>
        </w:rPr>
      </w:pPr>
      <w:r w:rsidRPr="00036CE1">
        <w:rPr>
          <w:sz w:val="24"/>
          <w:szCs w:val="24"/>
        </w:rPr>
        <w:t>- využívá digitální zdroje pro zajištění výuky žákům (komunikuje s nimi a pomáhá jim získat přístup k informacím v digitální podobě). Tvoří si digitální portfolio úloh a výukových zdrojů. Má přehled o možnostech a omezeních týkajících se použití digitálních zdrojů (např. autorská práva, typ souboru, technické požadavky, právní ustanovení, přístupnost). Vede žáky ke spolupráci a interakci ve virtuálním prostředí. Rozvíjí a experimentuje s výukovými metodami vhodnými pro digitální prostředí a kriticky posuzuje jejich vliv na naplnění vzdělávacích cílů. Používá digitálních hodnotících nástrojů pro monitorování procesu učení,  získávání informací o pokroku žáka a poskytování formativního a sumativního hodnocení žáka. Orientuje se ve strategiích i adaptivních a kompenzačních nástrojích navržených pro žáky se speciálními vzdělávacími potřebami a na základě toho nabízí alternativní postupy či pomůcky žákům individuálně dle jejich potřeby. Rozvíjí v žácích jejich digitální a mediální gramotnost. Vede žáky k řešení problémů pomocí digitálních technologií. Orientuje se v dostupných programovacích jazycích a nástrojích a rozvíjí v žácích algoritmické myšlení.</w:t>
      </w:r>
    </w:p>
    <w:p w14:paraId="1C607C72" w14:textId="77777777" w:rsidR="00A26406" w:rsidRPr="00036CE1" w:rsidRDefault="00A26406">
      <w:pPr>
        <w:ind w:left="0" w:hanging="2"/>
        <w:jc w:val="both"/>
        <w:rPr>
          <w:b/>
          <w:sz w:val="24"/>
          <w:szCs w:val="24"/>
        </w:rPr>
      </w:pPr>
    </w:p>
    <w:p w14:paraId="3C92E3E0" w14:textId="77777777" w:rsidR="00A26406" w:rsidRPr="00036CE1" w:rsidRDefault="00A26406">
      <w:pPr>
        <w:ind w:left="0" w:hanging="2"/>
        <w:jc w:val="both"/>
        <w:rPr>
          <w:sz w:val="24"/>
          <w:szCs w:val="24"/>
        </w:rPr>
      </w:pPr>
    </w:p>
    <w:p w14:paraId="6A3CE6A2" w14:textId="77777777" w:rsidR="00A26406" w:rsidRPr="00036CE1" w:rsidRDefault="00D83F7B">
      <w:pPr>
        <w:spacing w:line="360" w:lineRule="auto"/>
        <w:ind w:left="0" w:hanging="2"/>
        <w:jc w:val="both"/>
        <w:rPr>
          <w:sz w:val="24"/>
          <w:szCs w:val="24"/>
        </w:rPr>
      </w:pPr>
      <w:r w:rsidRPr="00036CE1">
        <w:rPr>
          <w:b/>
          <w:sz w:val="24"/>
          <w:szCs w:val="24"/>
        </w:rPr>
        <w:t>Žák:</w:t>
      </w:r>
    </w:p>
    <w:p w14:paraId="3D68C206" w14:textId="77777777" w:rsidR="00A26406" w:rsidRPr="00036CE1" w:rsidRDefault="00D83F7B">
      <w:pPr>
        <w:ind w:left="0" w:hanging="2"/>
        <w:jc w:val="both"/>
        <w:rPr>
          <w:sz w:val="24"/>
          <w:szCs w:val="24"/>
        </w:rPr>
      </w:pPr>
      <w:r w:rsidRPr="00036CE1">
        <w:rPr>
          <w:sz w:val="24"/>
          <w:szCs w:val="24"/>
        </w:rPr>
        <w:t>- vyjadřují potřebu informací, vyhledávají data, informace a obsah v digitálním prostředí, orientují se v nich - analyzují, porovnávají a kriticky hodnotí důvěryhodnost a spolehlivost informací, jejich zdrojů a digitálního obsahu. Samostatně získávají, organizují, uchovávají a interpretují data v digitálním prostředí. Tvoří vlastní digitální obsah a výukové zdroje, orientuje se v autorských právech a právech uživatelů. Využívají digitálních nástrojů pro vlastní rozvoj a hodnocení svých vědomostí a dovedností. Spolupracuje a komunikuje se spolužáky ve virtuálním prostředí. Rozpozná a řeší problémy pomocí digitálních technologií. Efektivně využívá digitální technologie pro vlastní rozvoj. Zodpovědně používají digitální technologie pro komunikaci, spolupráci a zapojení do občanského života.</w:t>
      </w:r>
    </w:p>
    <w:p w14:paraId="76E82C9B" w14:textId="77777777" w:rsidR="00A26406" w:rsidRPr="00036CE1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</w:pPr>
    </w:p>
    <w:p w14:paraId="44041AA3" w14:textId="77777777" w:rsidR="00A26406" w:rsidRPr="00036CE1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</w:rPr>
      </w:pPr>
    </w:p>
    <w:p w14:paraId="6C7EC172" w14:textId="77777777" w:rsidR="00A26406" w:rsidRPr="00036CE1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</w:rPr>
        <w:sectPr w:rsidR="00A26406" w:rsidRPr="00036CE1">
          <w:pgSz w:w="11906" w:h="16838"/>
          <w:pgMar w:top="1417" w:right="1417" w:bottom="1417" w:left="1417" w:header="708" w:footer="708" w:gutter="0"/>
          <w:cols w:space="708"/>
        </w:sectPr>
      </w:pPr>
    </w:p>
    <w:p w14:paraId="55D0114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2A3382C6" w14:textId="70EA66CB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Informační a komunikační technologie      Vzdělávací obor:  </w:t>
      </w:r>
      <w:r>
        <w:rPr>
          <w:rFonts w:ascii="Arial" w:eastAsia="Arial" w:hAnsi="Arial" w:cs="Arial"/>
          <w:b/>
          <w:color w:val="000000"/>
          <w:u w:val="single"/>
        </w:rPr>
        <w:t xml:space="preserve">Informatika     </w:t>
      </w:r>
      <w:r>
        <w:rPr>
          <w:rFonts w:ascii="Arial" w:eastAsia="Arial" w:hAnsi="Arial" w:cs="Arial"/>
          <w:color w:val="000000"/>
        </w:rPr>
        <w:t>ročník  6.</w:t>
      </w:r>
    </w:p>
    <w:p w14:paraId="6B767A65" w14:textId="163763F5" w:rsidR="009C4430" w:rsidRDefault="009C44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Mkatabulky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4086"/>
        <w:gridCol w:w="2299"/>
        <w:gridCol w:w="2347"/>
        <w:gridCol w:w="3495"/>
      </w:tblGrid>
      <w:tr w:rsidR="009C4430" w14:paraId="7FA37F60" w14:textId="77777777" w:rsidTr="009C4430">
        <w:tc>
          <w:tcPr>
            <w:tcW w:w="1765" w:type="dxa"/>
            <w:vAlign w:val="center"/>
          </w:tcPr>
          <w:p w14:paraId="1445D7C2" w14:textId="77777777" w:rsidR="009C4430" w:rsidRPr="00AD7DFF" w:rsidRDefault="009C4430" w:rsidP="009C4430">
            <w:pPr>
              <w:ind w:left="0" w:hanging="2"/>
              <w:jc w:val="center"/>
              <w:rPr>
                <w:b/>
                <w:bCs/>
              </w:rPr>
            </w:pPr>
            <w:r w:rsidRPr="00AD7DFF">
              <w:rPr>
                <w:b/>
                <w:bCs/>
              </w:rPr>
              <w:t>Téma</w:t>
            </w:r>
          </w:p>
        </w:tc>
        <w:tc>
          <w:tcPr>
            <w:tcW w:w="4086" w:type="dxa"/>
            <w:vAlign w:val="center"/>
          </w:tcPr>
          <w:p w14:paraId="5672E140" w14:textId="77777777" w:rsidR="009C4430" w:rsidRPr="00AD7DFF" w:rsidRDefault="009C4430" w:rsidP="009C4430">
            <w:pPr>
              <w:ind w:left="0" w:hanging="2"/>
              <w:jc w:val="center"/>
              <w:rPr>
                <w:b/>
                <w:bCs/>
              </w:rPr>
            </w:pPr>
            <w:r w:rsidRPr="00AD7DFF">
              <w:rPr>
                <w:b/>
                <w:bCs/>
              </w:rPr>
              <w:t>Výukové cíle</w:t>
            </w:r>
          </w:p>
        </w:tc>
        <w:tc>
          <w:tcPr>
            <w:tcW w:w="2299" w:type="dxa"/>
            <w:vAlign w:val="center"/>
          </w:tcPr>
          <w:p w14:paraId="103841CC" w14:textId="77777777" w:rsidR="009C4430" w:rsidRPr="00AD7DFF" w:rsidRDefault="009C4430" w:rsidP="009C4430">
            <w:pPr>
              <w:ind w:left="0" w:hanging="2"/>
              <w:jc w:val="center"/>
              <w:rPr>
                <w:b/>
                <w:bCs/>
              </w:rPr>
            </w:pPr>
            <w:r w:rsidRPr="00AD7DFF">
              <w:rPr>
                <w:b/>
                <w:bCs/>
              </w:rPr>
              <w:t>Průřezová témata, mezipředmětové vazby</w:t>
            </w:r>
          </w:p>
        </w:tc>
        <w:tc>
          <w:tcPr>
            <w:tcW w:w="2347" w:type="dxa"/>
            <w:vAlign w:val="center"/>
          </w:tcPr>
          <w:p w14:paraId="5940F803" w14:textId="77777777" w:rsidR="009C4430" w:rsidRPr="00AD7DFF" w:rsidRDefault="009C4430" w:rsidP="009C4430">
            <w:pPr>
              <w:ind w:left="0" w:hanging="2"/>
              <w:jc w:val="center"/>
              <w:rPr>
                <w:b/>
                <w:bCs/>
              </w:rPr>
            </w:pPr>
            <w:r w:rsidRPr="00AD7DFF">
              <w:rPr>
                <w:b/>
                <w:bCs/>
              </w:rPr>
              <w:t>Laboratorní práce a projekty</w:t>
            </w:r>
          </w:p>
        </w:tc>
        <w:tc>
          <w:tcPr>
            <w:tcW w:w="3495" w:type="dxa"/>
            <w:vAlign w:val="center"/>
          </w:tcPr>
          <w:p w14:paraId="2C77812E" w14:textId="77777777" w:rsidR="009C4430" w:rsidRPr="00AD7DFF" w:rsidRDefault="009C4430" w:rsidP="009C4430">
            <w:pPr>
              <w:ind w:left="0" w:hanging="2"/>
              <w:jc w:val="center"/>
              <w:rPr>
                <w:b/>
                <w:bCs/>
              </w:rPr>
            </w:pPr>
            <w:r w:rsidRPr="00AD7DFF">
              <w:rPr>
                <w:b/>
                <w:bCs/>
              </w:rPr>
              <w:t>Poznámky</w:t>
            </w:r>
          </w:p>
        </w:tc>
      </w:tr>
      <w:tr w:rsidR="009C4430" w14:paraId="052BE772" w14:textId="77777777" w:rsidTr="009C4430">
        <w:tc>
          <w:tcPr>
            <w:tcW w:w="1765" w:type="dxa"/>
            <w:vAlign w:val="center"/>
          </w:tcPr>
          <w:p w14:paraId="3E5A7285" w14:textId="77777777" w:rsidR="009C4430" w:rsidRDefault="009C4430" w:rsidP="009C4430">
            <w:pPr>
              <w:ind w:left="0" w:hanging="2"/>
            </w:pPr>
            <w:r>
              <w:t>1. Práce s daty I</w:t>
            </w:r>
          </w:p>
        </w:tc>
        <w:tc>
          <w:tcPr>
            <w:tcW w:w="4086" w:type="dxa"/>
          </w:tcPr>
          <w:p w14:paraId="2EE840D8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6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 xml:space="preserve">Navrhne a porovná různé způsoby kódování dat pro jejich uložení a přenos </w:t>
            </w:r>
          </w:p>
          <w:p w14:paraId="1F0C60DC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6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Zakóduje a dekóduje znaky pomocí znakové sady</w:t>
            </w:r>
          </w:p>
          <w:p w14:paraId="38EC88DA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6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Zvládne vymyslet vhodný způsob kódování barev v obrázku</w:t>
            </w:r>
          </w:p>
          <w:p w14:paraId="654ADE1F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6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Kóduje audio pomocí not</w:t>
            </w:r>
          </w:p>
          <w:p w14:paraId="04383DAE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6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Uvede rozdíl mezi logickými výrazy A a NEBO</w:t>
            </w:r>
          </w:p>
          <w:p w14:paraId="7CA2FDB2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6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Uvede rozdíl mezi barevnými modely RGB a CMYK</w:t>
            </w:r>
          </w:p>
        </w:tc>
        <w:tc>
          <w:tcPr>
            <w:tcW w:w="2299" w:type="dxa"/>
          </w:tcPr>
          <w:p w14:paraId="13EB8C6E" w14:textId="77777777" w:rsidR="009C4430" w:rsidRDefault="009C4430" w:rsidP="009C4430">
            <w:pPr>
              <w:ind w:left="0" w:hanging="2"/>
            </w:pPr>
            <w:r>
              <w:t>MAT – číselné soustavy, geometrické tvary</w:t>
            </w:r>
          </w:p>
          <w:p w14:paraId="4E7707B1" w14:textId="77777777" w:rsidR="009C4430" w:rsidRDefault="009C4430" w:rsidP="009C4430">
            <w:pPr>
              <w:ind w:left="0" w:hanging="2"/>
            </w:pPr>
            <w:r>
              <w:t>VV – tvorba omalovánek</w:t>
            </w:r>
          </w:p>
        </w:tc>
        <w:tc>
          <w:tcPr>
            <w:tcW w:w="2347" w:type="dxa"/>
          </w:tcPr>
          <w:p w14:paraId="476EDFD3" w14:textId="77777777" w:rsidR="009C4430" w:rsidRDefault="009C4430" w:rsidP="009C4430">
            <w:pPr>
              <w:ind w:left="0" w:hanging="2"/>
            </w:pPr>
          </w:p>
        </w:tc>
        <w:tc>
          <w:tcPr>
            <w:tcW w:w="3495" w:type="dxa"/>
          </w:tcPr>
          <w:p w14:paraId="038D8948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6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Komprese</w:t>
            </w:r>
          </w:p>
          <w:p w14:paraId="67D84AA6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6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ASCII tabulka</w:t>
            </w:r>
          </w:p>
          <w:p w14:paraId="6FB4A4AF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6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Binární soustava</w:t>
            </w:r>
          </w:p>
          <w:p w14:paraId="001EBA60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6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Rozdíl mezi interpretací barev na monitoru a u tiskárny</w:t>
            </w:r>
          </w:p>
          <w:p w14:paraId="35E09E76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6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 xml:space="preserve">Musecore3 </w:t>
            </w:r>
          </w:p>
        </w:tc>
      </w:tr>
      <w:tr w:rsidR="009C4430" w14:paraId="5549D1A1" w14:textId="77777777" w:rsidTr="009C4430">
        <w:tc>
          <w:tcPr>
            <w:tcW w:w="1765" w:type="dxa"/>
            <w:vAlign w:val="center"/>
          </w:tcPr>
          <w:p w14:paraId="005AA25C" w14:textId="77777777" w:rsidR="009C4430" w:rsidRDefault="009C4430" w:rsidP="009C4430">
            <w:pPr>
              <w:ind w:left="0" w:hanging="2"/>
            </w:pPr>
            <w:r>
              <w:t>2. Práce s daty II</w:t>
            </w:r>
          </w:p>
        </w:tc>
        <w:tc>
          <w:tcPr>
            <w:tcW w:w="4086" w:type="dxa"/>
          </w:tcPr>
          <w:p w14:paraId="301361C3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7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Zaznamená data a odhalí chybu v cizích interpretacích</w:t>
            </w:r>
          </w:p>
          <w:p w14:paraId="729A5479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7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Vyhodnotí efektivitu a funkčnost různých způsobí intepretací dat</w:t>
            </w:r>
          </w:p>
          <w:p w14:paraId="25A79DFE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7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Z tabulky vytvoří graf, a naopak navrhne tabulka na základě grafu</w:t>
            </w:r>
          </w:p>
          <w:p w14:paraId="2A64F2D0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7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Na základě dat v tabulce popisuje události</w:t>
            </w:r>
          </w:p>
          <w:p w14:paraId="7DC3F1B9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7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lastRenderedPageBreak/>
              <w:t>Najde pravidla a posloupnosti zaznamenaných dat a doplní/předpoví chybějící informace</w:t>
            </w:r>
          </w:p>
          <w:p w14:paraId="611D3014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7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Zvládá filtrovat a řadit data</w:t>
            </w:r>
          </w:p>
          <w:p w14:paraId="37CA626E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7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Porovnává data z více zdrojů</w:t>
            </w:r>
          </w:p>
        </w:tc>
        <w:tc>
          <w:tcPr>
            <w:tcW w:w="2299" w:type="dxa"/>
          </w:tcPr>
          <w:p w14:paraId="6A2EF6C4" w14:textId="77777777" w:rsidR="009C4430" w:rsidRDefault="009C4430" w:rsidP="009C4430">
            <w:pPr>
              <w:ind w:left="0" w:hanging="2"/>
            </w:pPr>
            <w:r>
              <w:lastRenderedPageBreak/>
              <w:t>VV – grafické znázornění informací</w:t>
            </w:r>
          </w:p>
        </w:tc>
        <w:tc>
          <w:tcPr>
            <w:tcW w:w="2347" w:type="dxa"/>
          </w:tcPr>
          <w:p w14:paraId="26BDB11E" w14:textId="77777777" w:rsidR="009C4430" w:rsidRDefault="009C4430" w:rsidP="009C4430">
            <w:pPr>
              <w:ind w:left="0" w:hanging="2"/>
            </w:pPr>
            <w:r>
              <w:t>Tvorba statistik v podobě plakátů</w:t>
            </w:r>
          </w:p>
          <w:p w14:paraId="5640A5A9" w14:textId="77777777" w:rsidR="009C4430" w:rsidRDefault="009C4430" w:rsidP="009C4430">
            <w:pPr>
              <w:ind w:left="0" w:hanging="2"/>
            </w:pPr>
            <w:r>
              <w:t>Záznam vývoje teploty v místě bydliště</w:t>
            </w:r>
          </w:p>
        </w:tc>
        <w:tc>
          <w:tcPr>
            <w:tcW w:w="3495" w:type="dxa"/>
          </w:tcPr>
          <w:p w14:paraId="09203577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40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Canva</w:t>
            </w:r>
          </w:p>
          <w:p w14:paraId="33AFCD61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40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Excel</w:t>
            </w:r>
          </w:p>
          <w:p w14:paraId="7A66D016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40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 w:rsidRPr="00A85473">
              <w:t>https://pracesdaty.zcu.cz/</w:t>
            </w:r>
          </w:p>
        </w:tc>
      </w:tr>
      <w:tr w:rsidR="009C4430" w14:paraId="2011A46E" w14:textId="77777777" w:rsidTr="009C4430">
        <w:tc>
          <w:tcPr>
            <w:tcW w:w="1765" w:type="dxa"/>
            <w:vAlign w:val="center"/>
          </w:tcPr>
          <w:p w14:paraId="0BFBEE39" w14:textId="77777777" w:rsidR="009C4430" w:rsidRDefault="009C4430" w:rsidP="009C4430">
            <w:pPr>
              <w:ind w:left="0" w:hanging="2"/>
            </w:pPr>
            <w:r>
              <w:t>3. Informační systémy</w:t>
            </w:r>
          </w:p>
        </w:tc>
        <w:tc>
          <w:tcPr>
            <w:tcW w:w="4086" w:type="dxa"/>
          </w:tcPr>
          <w:p w14:paraId="5AEEC74A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8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Vysvětlí účel informačních systémů</w:t>
            </w:r>
          </w:p>
          <w:p w14:paraId="15603FC5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8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Identifikuje prvky jednotlivých systémů a popíše vztahy mezi nimi</w:t>
            </w:r>
          </w:p>
          <w:p w14:paraId="287B32E6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8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Objasní význam databází</w:t>
            </w:r>
          </w:p>
          <w:p w14:paraId="195C5C3A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8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Rozliší uživatelské role a přidělí jim práva</w:t>
            </w:r>
          </w:p>
        </w:tc>
        <w:tc>
          <w:tcPr>
            <w:tcW w:w="2299" w:type="dxa"/>
          </w:tcPr>
          <w:p w14:paraId="074AD92B" w14:textId="77777777" w:rsidR="009C4430" w:rsidRDefault="009C4430" w:rsidP="009C4430">
            <w:pPr>
              <w:ind w:left="0" w:hanging="2"/>
            </w:pPr>
          </w:p>
        </w:tc>
        <w:tc>
          <w:tcPr>
            <w:tcW w:w="2347" w:type="dxa"/>
          </w:tcPr>
          <w:p w14:paraId="5D79EDA8" w14:textId="77777777" w:rsidR="009C4430" w:rsidRPr="006B2A1D" w:rsidRDefault="009C4430" w:rsidP="009C4430">
            <w:pPr>
              <w:ind w:left="0" w:hanging="2"/>
              <w:rPr>
                <w:color w:val="FF0000"/>
              </w:rPr>
            </w:pPr>
          </w:p>
        </w:tc>
        <w:tc>
          <w:tcPr>
            <w:tcW w:w="3495" w:type="dxa"/>
          </w:tcPr>
          <w:p w14:paraId="299F3839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8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Školní informační systém</w:t>
            </w:r>
          </w:p>
          <w:p w14:paraId="5C3CB5A7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8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Práva uživatelů v Google Classroom</w:t>
            </w:r>
          </w:p>
        </w:tc>
      </w:tr>
      <w:tr w:rsidR="009C4430" w14:paraId="57D4E7E3" w14:textId="77777777" w:rsidTr="009C4430">
        <w:tc>
          <w:tcPr>
            <w:tcW w:w="1765" w:type="dxa"/>
            <w:vAlign w:val="center"/>
          </w:tcPr>
          <w:p w14:paraId="5FDDE4DA" w14:textId="77777777" w:rsidR="009C4430" w:rsidRDefault="009C4430" w:rsidP="009C4430">
            <w:pPr>
              <w:ind w:left="0" w:hanging="2"/>
            </w:pPr>
            <w:r>
              <w:t>4. Soubory a složky</w:t>
            </w:r>
          </w:p>
        </w:tc>
        <w:tc>
          <w:tcPr>
            <w:tcW w:w="4086" w:type="dxa"/>
          </w:tcPr>
          <w:p w14:paraId="5EA177AE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8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Orientuje se ve stromové struktuře složek</w:t>
            </w:r>
          </w:p>
          <w:p w14:paraId="73792B0B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8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Využívá funkci vyhledávání</w:t>
            </w:r>
          </w:p>
          <w:p w14:paraId="0A75473A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8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Dokáže identifikovat cestu ke konkrétním souborům a složkám</w:t>
            </w:r>
          </w:p>
          <w:p w14:paraId="503A23DB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8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Exportuje soubory v požadovaném formátu</w:t>
            </w:r>
          </w:p>
        </w:tc>
        <w:tc>
          <w:tcPr>
            <w:tcW w:w="2299" w:type="dxa"/>
          </w:tcPr>
          <w:p w14:paraId="617E73B4" w14:textId="77777777" w:rsidR="009C4430" w:rsidRDefault="009C4430" w:rsidP="009C4430">
            <w:pPr>
              <w:ind w:left="0" w:hanging="2"/>
            </w:pPr>
          </w:p>
        </w:tc>
        <w:tc>
          <w:tcPr>
            <w:tcW w:w="2347" w:type="dxa"/>
          </w:tcPr>
          <w:p w14:paraId="4B29B6DA" w14:textId="77777777" w:rsidR="009C4430" w:rsidRPr="006B2A1D" w:rsidRDefault="009C4430" w:rsidP="009C4430">
            <w:pPr>
              <w:ind w:left="0" w:hanging="2"/>
              <w:rPr>
                <w:color w:val="FF0000"/>
              </w:rPr>
            </w:pPr>
          </w:p>
        </w:tc>
        <w:tc>
          <w:tcPr>
            <w:tcW w:w="3495" w:type="dxa"/>
          </w:tcPr>
          <w:p w14:paraId="1A58A9B5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8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Stahování obrázků</w:t>
            </w:r>
          </w:p>
          <w:p w14:paraId="5673366E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8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Ukládání souborů</w:t>
            </w:r>
          </w:p>
          <w:p w14:paraId="1CFC0436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8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Tvorba složek</w:t>
            </w:r>
          </w:p>
          <w:p w14:paraId="0B3A54D3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8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Export hudebních souborů v SW Musecore3</w:t>
            </w:r>
          </w:p>
        </w:tc>
      </w:tr>
      <w:tr w:rsidR="009C4430" w14:paraId="5BF8B3B6" w14:textId="77777777" w:rsidTr="009C4430">
        <w:tc>
          <w:tcPr>
            <w:tcW w:w="1765" w:type="dxa"/>
            <w:vAlign w:val="center"/>
          </w:tcPr>
          <w:p w14:paraId="1DD0C303" w14:textId="77777777" w:rsidR="009C4430" w:rsidRDefault="009C4430" w:rsidP="009C4430">
            <w:pPr>
              <w:ind w:left="0" w:hanging="2"/>
            </w:pPr>
            <w:r>
              <w:t>5. Algoritmizace</w:t>
            </w:r>
          </w:p>
        </w:tc>
        <w:tc>
          <w:tcPr>
            <w:tcW w:w="4086" w:type="dxa"/>
          </w:tcPr>
          <w:p w14:paraId="6CD611DE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9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Přečte, pochopí a zjednoduší již připravený algoritmus</w:t>
            </w:r>
          </w:p>
          <w:p w14:paraId="6B78724C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9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Upraví připravený algoritmus pro jiný problém</w:t>
            </w:r>
          </w:p>
          <w:p w14:paraId="06C5C92C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9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Najde chybu v algoritmu a opraví jí</w:t>
            </w:r>
          </w:p>
          <w:p w14:paraId="6CC33E53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9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Připraví podprogram a využije jej v algoritmu</w:t>
            </w:r>
          </w:p>
          <w:p w14:paraId="193AEFD7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9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Rozliší cyklus s daným počtem opakování a bez</w:t>
            </w:r>
          </w:p>
          <w:p w14:paraId="050FBDFC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9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lastRenderedPageBreak/>
              <w:t>Využívá online prostředí Scratch pro tvorbu jednoduchých her</w:t>
            </w:r>
          </w:p>
          <w:p w14:paraId="47F82CD6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9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Objasní pojem proměnná</w:t>
            </w:r>
          </w:p>
          <w:p w14:paraId="16DCE1BD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9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Rozumí základním logickým výrazům</w:t>
            </w:r>
          </w:p>
        </w:tc>
        <w:tc>
          <w:tcPr>
            <w:tcW w:w="2299" w:type="dxa"/>
          </w:tcPr>
          <w:p w14:paraId="32CCDAE4" w14:textId="77777777" w:rsidR="009C4430" w:rsidRDefault="009C4430" w:rsidP="009C4430">
            <w:pPr>
              <w:ind w:left="0" w:hanging="2"/>
            </w:pPr>
            <w:r>
              <w:lastRenderedPageBreak/>
              <w:t>MAT – matematické operace</w:t>
            </w:r>
          </w:p>
        </w:tc>
        <w:tc>
          <w:tcPr>
            <w:tcW w:w="2347" w:type="dxa"/>
          </w:tcPr>
          <w:p w14:paraId="77F61E63" w14:textId="77777777" w:rsidR="009C4430" w:rsidRPr="006B2A1D" w:rsidRDefault="009C4430" w:rsidP="009C4430">
            <w:pPr>
              <w:ind w:left="0" w:hanging="2"/>
            </w:pPr>
            <w:r>
              <w:t>Práce na skupinovém projektu</w:t>
            </w:r>
          </w:p>
        </w:tc>
        <w:tc>
          <w:tcPr>
            <w:tcW w:w="3495" w:type="dxa"/>
          </w:tcPr>
          <w:p w14:paraId="37F8B9B2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9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Scratch</w:t>
            </w:r>
          </w:p>
        </w:tc>
      </w:tr>
      <w:tr w:rsidR="009C4430" w14:paraId="07B593ED" w14:textId="77777777" w:rsidTr="009C4430">
        <w:tc>
          <w:tcPr>
            <w:tcW w:w="1765" w:type="dxa"/>
            <w:vAlign w:val="center"/>
          </w:tcPr>
          <w:p w14:paraId="6F1322FC" w14:textId="77777777" w:rsidR="009C4430" w:rsidRDefault="009C4430" w:rsidP="009C4430">
            <w:pPr>
              <w:ind w:left="0" w:hanging="2"/>
            </w:pPr>
            <w:r>
              <w:t>6. Programování a robotizace</w:t>
            </w:r>
          </w:p>
        </w:tc>
        <w:tc>
          <w:tcPr>
            <w:tcW w:w="4086" w:type="dxa"/>
          </w:tcPr>
          <w:p w14:paraId="4C31FD88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9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Sestaví program pro řízení reakcí robotů</w:t>
            </w:r>
          </w:p>
          <w:p w14:paraId="34D8181C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9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Pracuje se základními senzory</w:t>
            </w:r>
          </w:p>
          <w:p w14:paraId="6121AB82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9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Rozlišuje vstupní a výstupní hodnoty programu</w:t>
            </w:r>
          </w:p>
          <w:p w14:paraId="63BD830D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9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Vytvoří proměnnou</w:t>
            </w:r>
          </w:p>
          <w:p w14:paraId="785967FB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9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Využívá cyklus FOR</w:t>
            </w:r>
          </w:p>
        </w:tc>
        <w:tc>
          <w:tcPr>
            <w:tcW w:w="2299" w:type="dxa"/>
          </w:tcPr>
          <w:p w14:paraId="18F6F55B" w14:textId="77777777" w:rsidR="009C4430" w:rsidRDefault="009C4430" w:rsidP="009C4430">
            <w:pPr>
              <w:ind w:left="0" w:hanging="2"/>
            </w:pPr>
            <w:r>
              <w:t>MAT – matematické operace</w:t>
            </w:r>
          </w:p>
        </w:tc>
        <w:tc>
          <w:tcPr>
            <w:tcW w:w="2347" w:type="dxa"/>
          </w:tcPr>
          <w:p w14:paraId="552F708F" w14:textId="77777777" w:rsidR="009C4430" w:rsidRDefault="009C4430" w:rsidP="009C4430">
            <w:pPr>
              <w:ind w:left="0" w:hanging="2"/>
            </w:pPr>
          </w:p>
        </w:tc>
        <w:tc>
          <w:tcPr>
            <w:tcW w:w="3495" w:type="dxa"/>
          </w:tcPr>
          <w:p w14:paraId="17FE0940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9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WeDo</w:t>
            </w:r>
          </w:p>
        </w:tc>
      </w:tr>
    </w:tbl>
    <w:p w14:paraId="5BF89D00" w14:textId="77777777" w:rsidR="009C4430" w:rsidRDefault="009C4430" w:rsidP="009C4430">
      <w:pPr>
        <w:ind w:left="0" w:hanging="2"/>
      </w:pPr>
    </w:p>
    <w:p w14:paraId="6BABE1CA" w14:textId="77777777" w:rsidR="009C4430" w:rsidRDefault="009C4430" w:rsidP="009C4430">
      <w:pPr>
        <w:ind w:left="0" w:hanging="2"/>
      </w:pPr>
      <w:r>
        <w:t xml:space="preserve">Poznámky: </w:t>
      </w:r>
    </w:p>
    <w:p w14:paraId="3C01E597" w14:textId="77777777" w:rsidR="009C4430" w:rsidRDefault="009C4430" w:rsidP="009C4430">
      <w:pPr>
        <w:ind w:left="0" w:hanging="2"/>
      </w:pPr>
      <w:r>
        <w:t>Vzhledem k povaze učiva mohou být v průběhu roku témata různě křížena dle konkrétní potřeby žáků a vyučujících</w:t>
      </w:r>
    </w:p>
    <w:p w14:paraId="2FD19837" w14:textId="77777777" w:rsidR="009C4430" w:rsidRDefault="009C4430" w:rsidP="009C4430">
      <w:pPr>
        <w:ind w:left="0" w:hanging="2"/>
      </w:pPr>
      <w:r>
        <w:t>Zpracoval: Mgr. Jan Fiala, Ph.D.</w:t>
      </w:r>
    </w:p>
    <w:p w14:paraId="66025B1C" w14:textId="77777777" w:rsidR="009C4430" w:rsidRDefault="009C44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52C9F5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6A1628F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6F2DC94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4A8F317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726A3E9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70EFC07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7FED0A1F" w14:textId="2DFD9A2F" w:rsidR="00A26406" w:rsidRDefault="00A26406" w:rsidP="009C44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color w:val="000000"/>
          <w:sz w:val="36"/>
          <w:szCs w:val="36"/>
        </w:rPr>
      </w:pPr>
    </w:p>
    <w:p w14:paraId="7510C4DA" w14:textId="1EBF9CF1" w:rsidR="009C4430" w:rsidRDefault="009C4430" w:rsidP="009C44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color w:val="000000"/>
          <w:sz w:val="36"/>
          <w:szCs w:val="36"/>
        </w:rPr>
      </w:pPr>
    </w:p>
    <w:p w14:paraId="37F47D2D" w14:textId="77777777" w:rsidR="009C4430" w:rsidRDefault="009C4430" w:rsidP="009C44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color w:val="000000"/>
          <w:sz w:val="36"/>
          <w:szCs w:val="36"/>
        </w:rPr>
      </w:pPr>
    </w:p>
    <w:p w14:paraId="75757C55" w14:textId="77777777" w:rsidR="009C4430" w:rsidRDefault="009C4430" w:rsidP="009C44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color w:val="000000"/>
          <w:sz w:val="36"/>
          <w:szCs w:val="36"/>
        </w:rPr>
      </w:pPr>
    </w:p>
    <w:p w14:paraId="43AA35C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2021B514" w14:textId="070488C8" w:rsidR="009C4430" w:rsidRDefault="00D83F7B" w:rsidP="009C44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Informační a komunikační technologie      Vzdělávací obor:  </w:t>
      </w:r>
      <w:r>
        <w:rPr>
          <w:rFonts w:ascii="Arial" w:eastAsia="Arial" w:hAnsi="Arial" w:cs="Arial"/>
          <w:b/>
          <w:color w:val="000000"/>
          <w:u w:val="single"/>
        </w:rPr>
        <w:t xml:space="preserve">Informatika     </w:t>
      </w:r>
      <w:r>
        <w:rPr>
          <w:rFonts w:ascii="Arial" w:eastAsia="Arial" w:hAnsi="Arial" w:cs="Arial"/>
          <w:color w:val="000000"/>
        </w:rPr>
        <w:t>ročník  7.</w:t>
      </w:r>
    </w:p>
    <w:p w14:paraId="7B96D43B" w14:textId="447881E1" w:rsidR="009C4430" w:rsidRDefault="009C4430" w:rsidP="009C4430">
      <w:pPr>
        <w:ind w:leftChars="0" w:left="0" w:firstLineChars="0" w:firstLine="0"/>
      </w:pPr>
    </w:p>
    <w:tbl>
      <w:tblPr>
        <w:tblStyle w:val="Mkatabulky"/>
        <w:tblW w:w="0" w:type="auto"/>
        <w:tblInd w:w="0" w:type="dxa"/>
        <w:tblLook w:val="04A0" w:firstRow="1" w:lastRow="0" w:firstColumn="1" w:lastColumn="0" w:noHBand="0" w:noVBand="1"/>
      </w:tblPr>
      <w:tblGrid>
        <w:gridCol w:w="1806"/>
        <w:gridCol w:w="4327"/>
        <w:gridCol w:w="2374"/>
        <w:gridCol w:w="2496"/>
        <w:gridCol w:w="2945"/>
      </w:tblGrid>
      <w:tr w:rsidR="009C4430" w14:paraId="5A87EB8E" w14:textId="77777777" w:rsidTr="009C4430">
        <w:tc>
          <w:tcPr>
            <w:tcW w:w="1806" w:type="dxa"/>
            <w:vAlign w:val="center"/>
          </w:tcPr>
          <w:p w14:paraId="6458C47B" w14:textId="77777777" w:rsidR="009C4430" w:rsidRPr="00AD7DFF" w:rsidRDefault="009C4430" w:rsidP="009C4430">
            <w:pPr>
              <w:ind w:left="0" w:hanging="2"/>
              <w:jc w:val="center"/>
              <w:rPr>
                <w:b/>
                <w:bCs/>
              </w:rPr>
            </w:pPr>
            <w:r w:rsidRPr="00AD7DFF">
              <w:rPr>
                <w:b/>
                <w:bCs/>
              </w:rPr>
              <w:t>Téma</w:t>
            </w:r>
          </w:p>
        </w:tc>
        <w:tc>
          <w:tcPr>
            <w:tcW w:w="4327" w:type="dxa"/>
            <w:vAlign w:val="center"/>
          </w:tcPr>
          <w:p w14:paraId="3C769600" w14:textId="77777777" w:rsidR="009C4430" w:rsidRPr="00AD7DFF" w:rsidRDefault="009C4430" w:rsidP="009C4430">
            <w:pPr>
              <w:ind w:left="0" w:hanging="2"/>
              <w:jc w:val="center"/>
              <w:rPr>
                <w:b/>
                <w:bCs/>
              </w:rPr>
            </w:pPr>
            <w:r w:rsidRPr="00AD7DFF">
              <w:rPr>
                <w:b/>
                <w:bCs/>
              </w:rPr>
              <w:t>Výukové cíle</w:t>
            </w:r>
          </w:p>
        </w:tc>
        <w:tc>
          <w:tcPr>
            <w:tcW w:w="2374" w:type="dxa"/>
            <w:vAlign w:val="center"/>
          </w:tcPr>
          <w:p w14:paraId="2C654662" w14:textId="77777777" w:rsidR="009C4430" w:rsidRPr="00AD7DFF" w:rsidRDefault="009C4430" w:rsidP="009C4430">
            <w:pPr>
              <w:ind w:left="0" w:hanging="2"/>
              <w:jc w:val="center"/>
              <w:rPr>
                <w:b/>
                <w:bCs/>
              </w:rPr>
            </w:pPr>
            <w:r w:rsidRPr="00AD7DFF">
              <w:rPr>
                <w:b/>
                <w:bCs/>
              </w:rPr>
              <w:t>Průřezová témata, mezipředmětové vazby</w:t>
            </w:r>
          </w:p>
        </w:tc>
        <w:tc>
          <w:tcPr>
            <w:tcW w:w="2496" w:type="dxa"/>
            <w:vAlign w:val="center"/>
          </w:tcPr>
          <w:p w14:paraId="4449E2E9" w14:textId="77777777" w:rsidR="009C4430" w:rsidRPr="00AD7DFF" w:rsidRDefault="009C4430" w:rsidP="009C4430">
            <w:pPr>
              <w:ind w:left="0" w:hanging="2"/>
              <w:jc w:val="center"/>
              <w:rPr>
                <w:b/>
                <w:bCs/>
              </w:rPr>
            </w:pPr>
            <w:r w:rsidRPr="00AD7DFF">
              <w:rPr>
                <w:b/>
                <w:bCs/>
              </w:rPr>
              <w:t>Laboratorní práce a projekty</w:t>
            </w:r>
          </w:p>
        </w:tc>
        <w:tc>
          <w:tcPr>
            <w:tcW w:w="2945" w:type="dxa"/>
            <w:vAlign w:val="center"/>
          </w:tcPr>
          <w:p w14:paraId="6192DF28" w14:textId="77777777" w:rsidR="009C4430" w:rsidRPr="00AD7DFF" w:rsidRDefault="009C4430" w:rsidP="009C4430">
            <w:pPr>
              <w:ind w:left="0" w:hanging="2"/>
              <w:jc w:val="center"/>
              <w:rPr>
                <w:b/>
                <w:bCs/>
              </w:rPr>
            </w:pPr>
            <w:r w:rsidRPr="00AD7DFF">
              <w:rPr>
                <w:b/>
                <w:bCs/>
              </w:rPr>
              <w:t>Poznámky</w:t>
            </w:r>
          </w:p>
        </w:tc>
      </w:tr>
      <w:tr w:rsidR="009C4430" w14:paraId="51FCC780" w14:textId="77777777" w:rsidTr="009C4430">
        <w:tc>
          <w:tcPr>
            <w:tcW w:w="1806" w:type="dxa"/>
            <w:vAlign w:val="center"/>
          </w:tcPr>
          <w:p w14:paraId="2B648140" w14:textId="77777777" w:rsidR="009C4430" w:rsidRDefault="009C4430" w:rsidP="009C4430">
            <w:pPr>
              <w:ind w:left="0" w:hanging="2"/>
            </w:pPr>
            <w:r>
              <w:t>1. Práce s daty</w:t>
            </w:r>
          </w:p>
        </w:tc>
        <w:tc>
          <w:tcPr>
            <w:tcW w:w="4327" w:type="dxa"/>
          </w:tcPr>
          <w:p w14:paraId="49BF45D9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6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Vyřeší problém pomocí ohodnocených grafů</w:t>
            </w:r>
          </w:p>
          <w:p w14:paraId="49E76841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6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Vyřeší problém pomocí orientovaných grafů</w:t>
            </w:r>
          </w:p>
          <w:p w14:paraId="4D9757F5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6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Zhodnotí, zda jsou v modelu všechna data potřebná k vyřešení problému</w:t>
            </w:r>
          </w:p>
        </w:tc>
        <w:tc>
          <w:tcPr>
            <w:tcW w:w="2374" w:type="dxa"/>
          </w:tcPr>
          <w:p w14:paraId="421643BF" w14:textId="77777777" w:rsidR="009C4430" w:rsidRDefault="009C4430" w:rsidP="009C4430">
            <w:pPr>
              <w:ind w:left="0" w:hanging="2"/>
            </w:pPr>
          </w:p>
        </w:tc>
        <w:tc>
          <w:tcPr>
            <w:tcW w:w="2496" w:type="dxa"/>
          </w:tcPr>
          <w:p w14:paraId="6B31C5E2" w14:textId="77777777" w:rsidR="009C4430" w:rsidRDefault="009C4430" w:rsidP="009C4430">
            <w:pPr>
              <w:ind w:left="0" w:hanging="2"/>
            </w:pPr>
          </w:p>
        </w:tc>
        <w:tc>
          <w:tcPr>
            <w:tcW w:w="2945" w:type="dxa"/>
          </w:tcPr>
          <w:p w14:paraId="6F816496" w14:textId="77777777" w:rsidR="009C4430" w:rsidRDefault="009C4430" w:rsidP="009C4430">
            <w:pPr>
              <w:ind w:left="0" w:hanging="2"/>
            </w:pPr>
          </w:p>
        </w:tc>
      </w:tr>
      <w:tr w:rsidR="009C4430" w14:paraId="48F11EF4" w14:textId="77777777" w:rsidTr="009C4430">
        <w:tc>
          <w:tcPr>
            <w:tcW w:w="1806" w:type="dxa"/>
            <w:vAlign w:val="center"/>
          </w:tcPr>
          <w:p w14:paraId="697E60D3" w14:textId="77777777" w:rsidR="009C4430" w:rsidRDefault="009C4430" w:rsidP="009C4430">
            <w:pPr>
              <w:ind w:left="0" w:hanging="2"/>
            </w:pPr>
            <w:r>
              <w:t>2. Internet</w:t>
            </w:r>
          </w:p>
        </w:tc>
        <w:tc>
          <w:tcPr>
            <w:tcW w:w="4327" w:type="dxa"/>
          </w:tcPr>
          <w:p w14:paraId="30556B00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7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Orientuje se v historii vzniku internetu</w:t>
            </w:r>
          </w:p>
          <w:p w14:paraId="57F6AB80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7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Vysvětlí rozdíl mezi cloudovým a lokálním úložištěm</w:t>
            </w:r>
          </w:p>
          <w:p w14:paraId="2D1E38CC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7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Bezpečně sdílí soubory</w:t>
            </w:r>
          </w:p>
          <w:p w14:paraId="7B75C824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7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Určí a popíše prvky zajišťující bezpečnost pohybu na internetu</w:t>
            </w:r>
          </w:p>
          <w:p w14:paraId="708C0BB4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7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Porovná metody zabezpečení účtu</w:t>
            </w:r>
          </w:p>
        </w:tc>
        <w:tc>
          <w:tcPr>
            <w:tcW w:w="2374" w:type="dxa"/>
          </w:tcPr>
          <w:p w14:paraId="47A9F7B2" w14:textId="77777777" w:rsidR="009C4430" w:rsidRDefault="009C4430" w:rsidP="009C4430">
            <w:pPr>
              <w:ind w:left="0" w:hanging="2"/>
            </w:pPr>
            <w:r>
              <w:t>D – historie internetu</w:t>
            </w:r>
          </w:p>
        </w:tc>
        <w:tc>
          <w:tcPr>
            <w:tcW w:w="2496" w:type="dxa"/>
          </w:tcPr>
          <w:p w14:paraId="5E903284" w14:textId="77777777" w:rsidR="009C4430" w:rsidRDefault="009C4430" w:rsidP="009C4430">
            <w:pPr>
              <w:ind w:left="0" w:hanging="2"/>
            </w:pPr>
          </w:p>
        </w:tc>
        <w:tc>
          <w:tcPr>
            <w:tcW w:w="2945" w:type="dxa"/>
          </w:tcPr>
          <w:p w14:paraId="5CEEDD66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40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Antivirus</w:t>
            </w:r>
          </w:p>
          <w:p w14:paraId="52B07E07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40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Firewall</w:t>
            </w:r>
          </w:p>
          <w:p w14:paraId="57DFA291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40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LAN, PAN</w:t>
            </w:r>
          </w:p>
          <w:p w14:paraId="396C6E37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40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Dvoufázové přihlašování</w:t>
            </w:r>
          </w:p>
          <w:p w14:paraId="0FCD1025" w14:textId="77777777" w:rsidR="009C4430" w:rsidRDefault="009C4430" w:rsidP="009C4430">
            <w:pPr>
              <w:ind w:left="0" w:hanging="2"/>
            </w:pPr>
          </w:p>
        </w:tc>
      </w:tr>
      <w:tr w:rsidR="009C4430" w14:paraId="06125B35" w14:textId="77777777" w:rsidTr="009C4430">
        <w:tc>
          <w:tcPr>
            <w:tcW w:w="1806" w:type="dxa"/>
            <w:vAlign w:val="center"/>
          </w:tcPr>
          <w:p w14:paraId="653D435E" w14:textId="77777777" w:rsidR="009C4430" w:rsidRDefault="009C4430" w:rsidP="009C4430">
            <w:pPr>
              <w:ind w:left="0" w:hanging="2"/>
            </w:pPr>
            <w:r>
              <w:t>3. Digitální technologie</w:t>
            </w:r>
          </w:p>
        </w:tc>
        <w:tc>
          <w:tcPr>
            <w:tcW w:w="4327" w:type="dxa"/>
          </w:tcPr>
          <w:p w14:paraId="7A4E46FC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41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Bezpečně nainstaluje a odinstaluje aplikace</w:t>
            </w:r>
          </w:p>
          <w:p w14:paraId="28062995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41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Vybere vhodný formát pro ukládání dat s ohledem na zařízení</w:t>
            </w:r>
          </w:p>
          <w:p w14:paraId="0F7612AC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41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Vyřeší typické závady a chybové stavy PC a digitálního zařízení</w:t>
            </w:r>
          </w:p>
          <w:p w14:paraId="3FB70649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41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Objasní důležitost zálohování dat</w:t>
            </w:r>
          </w:p>
          <w:p w14:paraId="6B78E207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41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Vytvoří jednoduchý model domácí sítě</w:t>
            </w:r>
          </w:p>
          <w:p w14:paraId="178419A3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41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lastRenderedPageBreak/>
              <w:t>Vyzná se ve stromové struktuře složek</w:t>
            </w:r>
          </w:p>
          <w:p w14:paraId="41D835B1" w14:textId="77777777" w:rsidR="009C4430" w:rsidRDefault="009C4430" w:rsidP="009C4430">
            <w:pPr>
              <w:pStyle w:val="Odstavecseseznamem"/>
              <w:ind w:left="0" w:hanging="2"/>
            </w:pPr>
          </w:p>
        </w:tc>
        <w:tc>
          <w:tcPr>
            <w:tcW w:w="2374" w:type="dxa"/>
          </w:tcPr>
          <w:p w14:paraId="1E9098FA" w14:textId="77777777" w:rsidR="009C4430" w:rsidRDefault="009C4430" w:rsidP="009C4430">
            <w:pPr>
              <w:ind w:left="0" w:hanging="2"/>
            </w:pPr>
            <w:r>
              <w:lastRenderedPageBreak/>
              <w:t>VV – tvorba plakátu</w:t>
            </w:r>
          </w:p>
        </w:tc>
        <w:tc>
          <w:tcPr>
            <w:tcW w:w="2496" w:type="dxa"/>
          </w:tcPr>
          <w:p w14:paraId="2C4961D9" w14:textId="77777777" w:rsidR="009C4430" w:rsidRDefault="009C4430" w:rsidP="009C4430">
            <w:pPr>
              <w:ind w:left="0" w:hanging="2"/>
            </w:pPr>
          </w:p>
        </w:tc>
        <w:tc>
          <w:tcPr>
            <w:tcW w:w="2945" w:type="dxa"/>
          </w:tcPr>
          <w:p w14:paraId="163B900F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43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Základní troubleshooting</w:t>
            </w:r>
          </w:p>
        </w:tc>
      </w:tr>
      <w:tr w:rsidR="009C4430" w14:paraId="6BE1151A" w14:textId="77777777" w:rsidTr="009C4430">
        <w:tc>
          <w:tcPr>
            <w:tcW w:w="1806" w:type="dxa"/>
            <w:vAlign w:val="center"/>
          </w:tcPr>
          <w:p w14:paraId="0941A5DF" w14:textId="77777777" w:rsidR="009C4430" w:rsidRDefault="009C4430" w:rsidP="009C4430">
            <w:pPr>
              <w:ind w:left="0" w:hanging="2"/>
            </w:pPr>
            <w:r>
              <w:t>4. Algoritmizace</w:t>
            </w:r>
          </w:p>
        </w:tc>
        <w:tc>
          <w:tcPr>
            <w:tcW w:w="4327" w:type="dxa"/>
          </w:tcPr>
          <w:p w14:paraId="36851688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42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Dokáže rozložit problém na jednotlivé kroky a navrhne postup jeho řešení</w:t>
            </w:r>
          </w:p>
          <w:p w14:paraId="2ABE33ED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42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Sestaví a otestuje symbolický zápis postupů nejen na PC</w:t>
            </w:r>
          </w:p>
          <w:p w14:paraId="5DDAE0BD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42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Ověří správnost algoritmu, vyhledá a opraví případnou chybu</w:t>
            </w:r>
          </w:p>
          <w:p w14:paraId="30ECA41A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42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Hledá a testuje různé způsoby řešení předložených problémů</w:t>
            </w:r>
          </w:p>
          <w:p w14:paraId="01605370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42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V blokově orientovaném jazyce sestaví program</w:t>
            </w:r>
          </w:p>
          <w:p w14:paraId="676DA8EE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9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 xml:space="preserve">Hledá různá řešení stejného problému </w:t>
            </w:r>
          </w:p>
          <w:p w14:paraId="74F6A9F8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9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Na základě vyhodnocení podmínky tvoří další rozhodnutí</w:t>
            </w:r>
          </w:p>
          <w:p w14:paraId="35E38FE5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9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Používá podmíněné výrazy pro větvení programu</w:t>
            </w:r>
          </w:p>
        </w:tc>
        <w:tc>
          <w:tcPr>
            <w:tcW w:w="2374" w:type="dxa"/>
          </w:tcPr>
          <w:p w14:paraId="76142752" w14:textId="77777777" w:rsidR="009C4430" w:rsidRDefault="009C4430" w:rsidP="009C4430">
            <w:pPr>
              <w:ind w:left="0" w:hanging="2"/>
            </w:pPr>
            <w:r>
              <w:t>MAT – matematické operace, výroková logika</w:t>
            </w:r>
          </w:p>
        </w:tc>
        <w:tc>
          <w:tcPr>
            <w:tcW w:w="2496" w:type="dxa"/>
          </w:tcPr>
          <w:p w14:paraId="7E355A8A" w14:textId="77777777" w:rsidR="009C4430" w:rsidRPr="006B2A1D" w:rsidRDefault="009C4430" w:rsidP="009C4430">
            <w:pPr>
              <w:ind w:left="0" w:hanging="2"/>
            </w:pPr>
            <w:r>
              <w:t>Práce na skupinovém projektu</w:t>
            </w:r>
          </w:p>
        </w:tc>
        <w:tc>
          <w:tcPr>
            <w:tcW w:w="2945" w:type="dxa"/>
          </w:tcPr>
          <w:p w14:paraId="5FDF53BF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9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Hour of Code</w:t>
            </w:r>
          </w:p>
          <w:p w14:paraId="159CAAB8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9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Scratch</w:t>
            </w:r>
          </w:p>
          <w:p w14:paraId="364E10A3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9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WeDo</w:t>
            </w:r>
          </w:p>
        </w:tc>
      </w:tr>
      <w:tr w:rsidR="009C4430" w14:paraId="534AA7F7" w14:textId="77777777" w:rsidTr="009C4430">
        <w:tc>
          <w:tcPr>
            <w:tcW w:w="1806" w:type="dxa"/>
            <w:vAlign w:val="center"/>
          </w:tcPr>
          <w:p w14:paraId="34F3891F" w14:textId="77777777" w:rsidR="009C4430" w:rsidRDefault="009C4430" w:rsidP="009C4430">
            <w:pPr>
              <w:ind w:left="0" w:hanging="2"/>
            </w:pPr>
            <w:r>
              <w:t>5. Programování</w:t>
            </w:r>
          </w:p>
        </w:tc>
        <w:tc>
          <w:tcPr>
            <w:tcW w:w="4327" w:type="dxa"/>
          </w:tcPr>
          <w:p w14:paraId="7DE03BB5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9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Identifikuje místo, ve kterém se program větví</w:t>
            </w:r>
          </w:p>
          <w:p w14:paraId="1E5F799B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9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Využívá proměnné pro vyhodnocování podmínek</w:t>
            </w:r>
          </w:p>
          <w:p w14:paraId="4FC8E3AF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9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Využívá konstrukcí WHILE, IF a ELSE</w:t>
            </w:r>
          </w:p>
          <w:p w14:paraId="68D38923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9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Využívá souřadnic pro programování postav</w:t>
            </w:r>
          </w:p>
        </w:tc>
        <w:tc>
          <w:tcPr>
            <w:tcW w:w="2374" w:type="dxa"/>
          </w:tcPr>
          <w:p w14:paraId="1640F862" w14:textId="77777777" w:rsidR="009C4430" w:rsidRDefault="009C4430" w:rsidP="009C4430">
            <w:pPr>
              <w:ind w:left="0" w:hanging="2"/>
            </w:pPr>
            <w:r>
              <w:t>MAT – matematické operace, výroková logika</w:t>
            </w:r>
          </w:p>
        </w:tc>
        <w:tc>
          <w:tcPr>
            <w:tcW w:w="2496" w:type="dxa"/>
          </w:tcPr>
          <w:p w14:paraId="558573F5" w14:textId="77777777" w:rsidR="009C4430" w:rsidRDefault="009C4430" w:rsidP="009C4430">
            <w:pPr>
              <w:ind w:left="0" w:hanging="2"/>
            </w:pPr>
          </w:p>
        </w:tc>
        <w:tc>
          <w:tcPr>
            <w:tcW w:w="2945" w:type="dxa"/>
          </w:tcPr>
          <w:p w14:paraId="7BBE6C38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9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Scratch</w:t>
            </w:r>
          </w:p>
        </w:tc>
      </w:tr>
    </w:tbl>
    <w:p w14:paraId="721A7FE0" w14:textId="77777777" w:rsidR="009C4430" w:rsidRDefault="009C4430" w:rsidP="009C4430">
      <w:pPr>
        <w:ind w:left="0" w:hanging="2"/>
      </w:pPr>
    </w:p>
    <w:p w14:paraId="1DAA6440" w14:textId="445D6A67" w:rsidR="009C4430" w:rsidRDefault="009C4430" w:rsidP="009C4430">
      <w:pPr>
        <w:ind w:left="0" w:hanging="2"/>
      </w:pPr>
      <w:r>
        <w:t>Poznámky: Vzhledem k povaze učiva mohou být v průběhu roku témata různě křížena dle konkrétní potřeby žáků a vyučujících Zpracoval: Mgr. Jan Fiala, Ph.D.</w:t>
      </w:r>
    </w:p>
    <w:p w14:paraId="7DA8A9B6" w14:textId="77777777" w:rsidR="009C4430" w:rsidRDefault="009C4430" w:rsidP="009C4430">
      <w:pPr>
        <w:ind w:left="0" w:hanging="2"/>
      </w:pPr>
    </w:p>
    <w:p w14:paraId="325EC0FA" w14:textId="3F733417" w:rsidR="00A26406" w:rsidRPr="009C4430" w:rsidRDefault="00D83F7B" w:rsidP="009C44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>Učební osnovy</w:t>
      </w:r>
    </w:p>
    <w:p w14:paraId="781E09FD" w14:textId="5AC33FAC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Informační a komunikační technologie      Vzdělávací obor:  </w:t>
      </w:r>
      <w:r>
        <w:rPr>
          <w:rFonts w:ascii="Arial" w:eastAsia="Arial" w:hAnsi="Arial" w:cs="Arial"/>
          <w:b/>
          <w:color w:val="000000"/>
          <w:u w:val="single"/>
        </w:rPr>
        <w:t xml:space="preserve">Informatika     </w:t>
      </w:r>
      <w:r>
        <w:rPr>
          <w:rFonts w:ascii="Arial" w:eastAsia="Arial" w:hAnsi="Arial" w:cs="Arial"/>
          <w:color w:val="000000"/>
        </w:rPr>
        <w:t>ročník  8.</w:t>
      </w:r>
    </w:p>
    <w:p w14:paraId="73F836CB" w14:textId="0C6F36FA" w:rsidR="009C4430" w:rsidRDefault="009C4430" w:rsidP="009C4430">
      <w:pPr>
        <w:ind w:leftChars="0" w:left="0" w:firstLineChars="0" w:firstLine="0"/>
      </w:pPr>
    </w:p>
    <w:tbl>
      <w:tblPr>
        <w:tblStyle w:val="Mkatabulky"/>
        <w:tblW w:w="0" w:type="auto"/>
        <w:tblInd w:w="0" w:type="dxa"/>
        <w:tblLook w:val="04A0" w:firstRow="1" w:lastRow="0" w:firstColumn="1" w:lastColumn="0" w:noHBand="0" w:noVBand="1"/>
      </w:tblPr>
      <w:tblGrid>
        <w:gridCol w:w="1806"/>
        <w:gridCol w:w="4327"/>
        <w:gridCol w:w="2374"/>
        <w:gridCol w:w="2496"/>
        <w:gridCol w:w="2945"/>
      </w:tblGrid>
      <w:tr w:rsidR="009C4430" w14:paraId="6C7AFABA" w14:textId="77777777" w:rsidTr="009C4430">
        <w:tc>
          <w:tcPr>
            <w:tcW w:w="1806" w:type="dxa"/>
            <w:vAlign w:val="center"/>
          </w:tcPr>
          <w:p w14:paraId="145AFD10" w14:textId="77777777" w:rsidR="009C4430" w:rsidRPr="00AD7DFF" w:rsidRDefault="009C4430" w:rsidP="009C4430">
            <w:pPr>
              <w:ind w:left="0" w:hanging="2"/>
              <w:jc w:val="center"/>
              <w:rPr>
                <w:b/>
                <w:bCs/>
              </w:rPr>
            </w:pPr>
            <w:r w:rsidRPr="00AD7DFF">
              <w:rPr>
                <w:b/>
                <w:bCs/>
              </w:rPr>
              <w:t>Téma</w:t>
            </w:r>
          </w:p>
        </w:tc>
        <w:tc>
          <w:tcPr>
            <w:tcW w:w="4327" w:type="dxa"/>
            <w:vAlign w:val="center"/>
          </w:tcPr>
          <w:p w14:paraId="01AB1746" w14:textId="77777777" w:rsidR="009C4430" w:rsidRPr="00AD7DFF" w:rsidRDefault="009C4430" w:rsidP="009C4430">
            <w:pPr>
              <w:ind w:left="0" w:hanging="2"/>
              <w:jc w:val="center"/>
              <w:rPr>
                <w:b/>
                <w:bCs/>
              </w:rPr>
            </w:pPr>
            <w:r w:rsidRPr="00AD7DFF">
              <w:rPr>
                <w:b/>
                <w:bCs/>
              </w:rPr>
              <w:t>Výukové cíle</w:t>
            </w:r>
          </w:p>
        </w:tc>
        <w:tc>
          <w:tcPr>
            <w:tcW w:w="2374" w:type="dxa"/>
            <w:vAlign w:val="center"/>
          </w:tcPr>
          <w:p w14:paraId="1BA87E59" w14:textId="77777777" w:rsidR="009C4430" w:rsidRPr="00AD7DFF" w:rsidRDefault="009C4430" w:rsidP="009C4430">
            <w:pPr>
              <w:ind w:left="0" w:hanging="2"/>
              <w:jc w:val="center"/>
              <w:rPr>
                <w:b/>
                <w:bCs/>
              </w:rPr>
            </w:pPr>
            <w:r w:rsidRPr="00AD7DFF">
              <w:rPr>
                <w:b/>
                <w:bCs/>
              </w:rPr>
              <w:t>Průřezová témata, mezipředmětové vazby</w:t>
            </w:r>
          </w:p>
        </w:tc>
        <w:tc>
          <w:tcPr>
            <w:tcW w:w="2496" w:type="dxa"/>
            <w:vAlign w:val="center"/>
          </w:tcPr>
          <w:p w14:paraId="2A03CC5D" w14:textId="77777777" w:rsidR="009C4430" w:rsidRPr="00AD7DFF" w:rsidRDefault="009C4430" w:rsidP="009C4430">
            <w:pPr>
              <w:ind w:left="0" w:hanging="2"/>
              <w:jc w:val="center"/>
              <w:rPr>
                <w:b/>
                <w:bCs/>
              </w:rPr>
            </w:pPr>
            <w:r w:rsidRPr="00AD7DFF">
              <w:rPr>
                <w:b/>
                <w:bCs/>
              </w:rPr>
              <w:t>Laboratorní práce a projekty</w:t>
            </w:r>
          </w:p>
        </w:tc>
        <w:tc>
          <w:tcPr>
            <w:tcW w:w="2945" w:type="dxa"/>
            <w:vAlign w:val="center"/>
          </w:tcPr>
          <w:p w14:paraId="6EC3E6D2" w14:textId="77777777" w:rsidR="009C4430" w:rsidRPr="00AD7DFF" w:rsidRDefault="009C4430" w:rsidP="009C4430">
            <w:pPr>
              <w:ind w:left="0" w:hanging="2"/>
              <w:jc w:val="center"/>
              <w:rPr>
                <w:b/>
                <w:bCs/>
              </w:rPr>
            </w:pPr>
            <w:r w:rsidRPr="00AD7DFF">
              <w:rPr>
                <w:b/>
                <w:bCs/>
              </w:rPr>
              <w:t>Poznámky</w:t>
            </w:r>
          </w:p>
        </w:tc>
      </w:tr>
      <w:tr w:rsidR="009C4430" w14:paraId="3DEC8AF3" w14:textId="77777777" w:rsidTr="009C4430">
        <w:tc>
          <w:tcPr>
            <w:tcW w:w="1806" w:type="dxa"/>
            <w:vAlign w:val="center"/>
          </w:tcPr>
          <w:p w14:paraId="44F195E6" w14:textId="77777777" w:rsidR="009C4430" w:rsidRDefault="009C4430" w:rsidP="009C4430">
            <w:pPr>
              <w:ind w:left="0" w:hanging="2"/>
            </w:pPr>
            <w:r>
              <w:t>1. Internet</w:t>
            </w:r>
          </w:p>
        </w:tc>
        <w:tc>
          <w:tcPr>
            <w:tcW w:w="4327" w:type="dxa"/>
          </w:tcPr>
          <w:p w14:paraId="03107ACA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6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Popíše vznik internetu</w:t>
            </w:r>
          </w:p>
          <w:p w14:paraId="2A434FE1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6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Bezpečně se pohybuje po internetu</w:t>
            </w:r>
          </w:p>
          <w:p w14:paraId="735C42EE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6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Využívá dostupné způsoby zabezpečení svých uživatelských účtů</w:t>
            </w:r>
          </w:p>
          <w:p w14:paraId="35808D49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6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 xml:space="preserve">Orientuje se v sociálních sítích </w:t>
            </w:r>
          </w:p>
          <w:p w14:paraId="1FB907DB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6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Stará se o svoji digitální identitu</w:t>
            </w:r>
          </w:p>
        </w:tc>
        <w:tc>
          <w:tcPr>
            <w:tcW w:w="2374" w:type="dxa"/>
          </w:tcPr>
          <w:p w14:paraId="186F2A56" w14:textId="77777777" w:rsidR="009C4430" w:rsidRDefault="009C4430" w:rsidP="009C4430">
            <w:pPr>
              <w:ind w:left="0" w:hanging="2"/>
            </w:pPr>
          </w:p>
        </w:tc>
        <w:tc>
          <w:tcPr>
            <w:tcW w:w="2496" w:type="dxa"/>
          </w:tcPr>
          <w:p w14:paraId="7BB7ED8B" w14:textId="77777777" w:rsidR="009C4430" w:rsidRDefault="009C4430" w:rsidP="009C4430">
            <w:pPr>
              <w:ind w:left="0" w:hanging="2"/>
            </w:pPr>
          </w:p>
        </w:tc>
        <w:tc>
          <w:tcPr>
            <w:tcW w:w="2945" w:type="dxa"/>
          </w:tcPr>
          <w:p w14:paraId="5A20F890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6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Kyberšikana a její prevence</w:t>
            </w:r>
          </w:p>
        </w:tc>
      </w:tr>
      <w:tr w:rsidR="009C4430" w14:paraId="36E0BBB8" w14:textId="77777777" w:rsidTr="009C4430">
        <w:tc>
          <w:tcPr>
            <w:tcW w:w="1806" w:type="dxa"/>
            <w:vAlign w:val="center"/>
          </w:tcPr>
          <w:p w14:paraId="369B4F90" w14:textId="77777777" w:rsidR="009C4430" w:rsidRDefault="009C4430" w:rsidP="009C4430">
            <w:pPr>
              <w:ind w:left="0" w:hanging="2"/>
            </w:pPr>
            <w:r>
              <w:t>2. Zpracování dat</w:t>
            </w:r>
          </w:p>
        </w:tc>
        <w:tc>
          <w:tcPr>
            <w:tcW w:w="4327" w:type="dxa"/>
          </w:tcPr>
          <w:p w14:paraId="7F48257E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7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Ovládá textový editor včetně pokročilých funkcí pro formátování textů</w:t>
            </w:r>
          </w:p>
          <w:p w14:paraId="0DD35F58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7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Vytvoří strukturovaný životopis</w:t>
            </w:r>
          </w:p>
          <w:p w14:paraId="00FD5D28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7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Ovládá tabulkový editor a využívá funkce pro statistické zpracování dat</w:t>
            </w:r>
          </w:p>
          <w:p w14:paraId="12EB8520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7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Ovládá podmíněné formátování buněk</w:t>
            </w:r>
          </w:p>
          <w:p w14:paraId="705EDBF0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7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Vizualizuje data</w:t>
            </w:r>
          </w:p>
          <w:p w14:paraId="02287E30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7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Vytvoří strukturovanou prezentaci na dané téma</w:t>
            </w:r>
          </w:p>
          <w:p w14:paraId="667DBA32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7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Zná pravidla správného prezentování a vystupování na veřejnosti</w:t>
            </w:r>
          </w:p>
          <w:p w14:paraId="005D0A4E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7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Orientuje se v nabídce SW pro zpracování dat na trhu</w:t>
            </w:r>
          </w:p>
          <w:p w14:paraId="0C60F94D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7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Ověřuje zdroje, ze kterých čerpá data</w:t>
            </w:r>
          </w:p>
        </w:tc>
        <w:tc>
          <w:tcPr>
            <w:tcW w:w="2374" w:type="dxa"/>
          </w:tcPr>
          <w:p w14:paraId="7F48C3D4" w14:textId="77777777" w:rsidR="009C4430" w:rsidRDefault="009C4430" w:rsidP="009C4430">
            <w:pPr>
              <w:ind w:left="0" w:hanging="2"/>
            </w:pPr>
            <w:r>
              <w:t>ČJ – formátování textů</w:t>
            </w:r>
          </w:p>
          <w:p w14:paraId="258DA7D3" w14:textId="77777777" w:rsidR="009C4430" w:rsidRDefault="009C4430" w:rsidP="009C4430">
            <w:pPr>
              <w:ind w:left="0" w:hanging="2"/>
            </w:pPr>
            <w:r>
              <w:t>VO, SP – životopis</w:t>
            </w:r>
          </w:p>
          <w:p w14:paraId="466C121C" w14:textId="77777777" w:rsidR="009C4430" w:rsidRDefault="009C4430" w:rsidP="009C4430">
            <w:pPr>
              <w:ind w:left="0" w:hanging="2"/>
            </w:pPr>
            <w:r>
              <w:t>MAT – statistika</w:t>
            </w:r>
          </w:p>
          <w:p w14:paraId="3AFF8873" w14:textId="77777777" w:rsidR="009C4430" w:rsidRDefault="009C4430" w:rsidP="009C4430">
            <w:pPr>
              <w:ind w:left="0" w:hanging="2"/>
            </w:pPr>
            <w:r>
              <w:t>VV – estetika</w:t>
            </w:r>
          </w:p>
        </w:tc>
        <w:tc>
          <w:tcPr>
            <w:tcW w:w="2496" w:type="dxa"/>
          </w:tcPr>
          <w:p w14:paraId="78227A2B" w14:textId="77777777" w:rsidR="009C4430" w:rsidRDefault="009C4430" w:rsidP="009C4430">
            <w:pPr>
              <w:ind w:left="0" w:hanging="2"/>
            </w:pPr>
            <w:r>
              <w:t>Tvorba prezentace</w:t>
            </w:r>
          </w:p>
        </w:tc>
        <w:tc>
          <w:tcPr>
            <w:tcW w:w="2945" w:type="dxa"/>
          </w:tcPr>
          <w:p w14:paraId="5DB5AE05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40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Práce se sadou MS Office</w:t>
            </w:r>
          </w:p>
          <w:p w14:paraId="1DE1CCF6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40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Citace</w:t>
            </w:r>
          </w:p>
          <w:p w14:paraId="7A80B65B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40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Canva</w:t>
            </w:r>
          </w:p>
        </w:tc>
      </w:tr>
      <w:tr w:rsidR="009C4430" w14:paraId="2525FA7F" w14:textId="77777777" w:rsidTr="009C4430">
        <w:tc>
          <w:tcPr>
            <w:tcW w:w="1806" w:type="dxa"/>
            <w:vAlign w:val="center"/>
          </w:tcPr>
          <w:p w14:paraId="668E42A8" w14:textId="77777777" w:rsidR="009C4430" w:rsidRDefault="009C4430" w:rsidP="009C4430">
            <w:pPr>
              <w:ind w:left="0" w:hanging="2"/>
            </w:pPr>
            <w:r>
              <w:lastRenderedPageBreak/>
              <w:t>3. Algoritmizace</w:t>
            </w:r>
          </w:p>
        </w:tc>
        <w:tc>
          <w:tcPr>
            <w:tcW w:w="4327" w:type="dxa"/>
          </w:tcPr>
          <w:p w14:paraId="7AA00570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42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Dokáže rozložit problém na jednotlivé kroky a navrhne postup jeho řešení</w:t>
            </w:r>
          </w:p>
          <w:p w14:paraId="67FD94CB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42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Ověří správnost algoritmu, vyhledá a opraví případnou chybu</w:t>
            </w:r>
          </w:p>
          <w:p w14:paraId="06421A5F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42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Hledá a testuje různé způsoby řešení předložených problémů</w:t>
            </w:r>
          </w:p>
          <w:p w14:paraId="30FA7432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42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V blokově orientovaném jazyce sestaví program</w:t>
            </w:r>
          </w:p>
          <w:p w14:paraId="13487929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9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 xml:space="preserve">Hledá různá řešení stejného problému </w:t>
            </w:r>
          </w:p>
        </w:tc>
        <w:tc>
          <w:tcPr>
            <w:tcW w:w="2374" w:type="dxa"/>
          </w:tcPr>
          <w:p w14:paraId="5E5CC8F3" w14:textId="77777777" w:rsidR="009C4430" w:rsidRDefault="009C4430" w:rsidP="009C4430">
            <w:pPr>
              <w:ind w:left="0" w:hanging="2"/>
            </w:pPr>
            <w:r>
              <w:t>MAT – matematické operace, výroková logika</w:t>
            </w:r>
          </w:p>
        </w:tc>
        <w:tc>
          <w:tcPr>
            <w:tcW w:w="2496" w:type="dxa"/>
          </w:tcPr>
          <w:p w14:paraId="2895EED1" w14:textId="77777777" w:rsidR="009C4430" w:rsidRPr="006B2A1D" w:rsidRDefault="009C4430" w:rsidP="009C4430">
            <w:pPr>
              <w:ind w:left="0" w:hanging="2"/>
            </w:pPr>
            <w:r>
              <w:t>Práce na skupinovém projektu</w:t>
            </w:r>
          </w:p>
        </w:tc>
        <w:tc>
          <w:tcPr>
            <w:tcW w:w="2945" w:type="dxa"/>
          </w:tcPr>
          <w:p w14:paraId="1AF787EB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9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MS Excel</w:t>
            </w:r>
          </w:p>
        </w:tc>
      </w:tr>
      <w:tr w:rsidR="009C4430" w14:paraId="4EEEBD2F" w14:textId="77777777" w:rsidTr="009C4430">
        <w:tc>
          <w:tcPr>
            <w:tcW w:w="1806" w:type="dxa"/>
            <w:vAlign w:val="center"/>
          </w:tcPr>
          <w:p w14:paraId="3D078F7C" w14:textId="77777777" w:rsidR="009C4430" w:rsidRDefault="009C4430" w:rsidP="009C4430">
            <w:pPr>
              <w:ind w:left="0" w:hanging="2"/>
            </w:pPr>
            <w:r>
              <w:t>4. Programování</w:t>
            </w:r>
          </w:p>
        </w:tc>
        <w:tc>
          <w:tcPr>
            <w:tcW w:w="4327" w:type="dxa"/>
          </w:tcPr>
          <w:p w14:paraId="66186E79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9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Podle návodu nebo vlastní tvořivosti sestaví algoritmus</w:t>
            </w:r>
          </w:p>
          <w:p w14:paraId="5252FD69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9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Upraví konstrukci algoritmu tak, aby plnil zadaný úkol</w:t>
            </w:r>
          </w:p>
          <w:p w14:paraId="54D07CBC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9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Najde a opraví chybu v programu</w:t>
            </w:r>
          </w:p>
          <w:p w14:paraId="5D4E1F19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9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Využívá proměnné, cykly a podmíněné výrazy pro programování</w:t>
            </w:r>
          </w:p>
        </w:tc>
        <w:tc>
          <w:tcPr>
            <w:tcW w:w="2374" w:type="dxa"/>
          </w:tcPr>
          <w:p w14:paraId="190BE404" w14:textId="77777777" w:rsidR="009C4430" w:rsidRDefault="009C4430" w:rsidP="009C4430">
            <w:pPr>
              <w:ind w:left="0" w:hanging="2"/>
            </w:pPr>
            <w:r>
              <w:t>MAT – matematické operace, výroková logika</w:t>
            </w:r>
          </w:p>
        </w:tc>
        <w:tc>
          <w:tcPr>
            <w:tcW w:w="2496" w:type="dxa"/>
          </w:tcPr>
          <w:p w14:paraId="78373070" w14:textId="77777777" w:rsidR="009C4430" w:rsidRDefault="009C4430" w:rsidP="009C4430">
            <w:pPr>
              <w:ind w:left="0" w:hanging="2"/>
            </w:pPr>
            <w:r>
              <w:t>Práce na skupinovém projektu</w:t>
            </w:r>
          </w:p>
        </w:tc>
        <w:tc>
          <w:tcPr>
            <w:tcW w:w="2945" w:type="dxa"/>
          </w:tcPr>
          <w:p w14:paraId="784A215C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44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PS Diagram</w:t>
            </w:r>
          </w:p>
        </w:tc>
      </w:tr>
      <w:tr w:rsidR="009C4430" w14:paraId="1EF44170" w14:textId="77777777" w:rsidTr="009C4430">
        <w:tc>
          <w:tcPr>
            <w:tcW w:w="1806" w:type="dxa"/>
            <w:vAlign w:val="center"/>
          </w:tcPr>
          <w:p w14:paraId="37DC8A2B" w14:textId="77777777" w:rsidR="009C4430" w:rsidRDefault="009C4430" w:rsidP="009C4430">
            <w:pPr>
              <w:ind w:left="0" w:hanging="2"/>
            </w:pPr>
            <w:r>
              <w:t>5. Data</w:t>
            </w:r>
          </w:p>
        </w:tc>
        <w:tc>
          <w:tcPr>
            <w:tcW w:w="4327" w:type="dxa"/>
          </w:tcPr>
          <w:p w14:paraId="22AD6226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9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Pochopí způsob zápisu dat v binární soustavě</w:t>
            </w:r>
          </w:p>
          <w:p w14:paraId="709B0D11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9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Zvládá převod čísla z decimální do binární soustavy a naopak</w:t>
            </w:r>
          </w:p>
          <w:p w14:paraId="07512709" w14:textId="77777777" w:rsidR="009C4430" w:rsidRDefault="009C4430" w:rsidP="00DC7024">
            <w:pPr>
              <w:pStyle w:val="Odstavecseseznamem"/>
              <w:widowControl/>
              <w:numPr>
                <w:ilvl w:val="0"/>
                <w:numId w:val="239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Orientuje se v jednotkách velikosti dat</w:t>
            </w:r>
          </w:p>
        </w:tc>
        <w:tc>
          <w:tcPr>
            <w:tcW w:w="2374" w:type="dxa"/>
          </w:tcPr>
          <w:p w14:paraId="4F534070" w14:textId="77777777" w:rsidR="009C4430" w:rsidRDefault="009C4430" w:rsidP="009C4430">
            <w:pPr>
              <w:ind w:left="0" w:hanging="2"/>
            </w:pPr>
            <w:r>
              <w:t>MAT – matematické operace s binárními čísly</w:t>
            </w:r>
          </w:p>
          <w:p w14:paraId="47DBDD0E" w14:textId="77777777" w:rsidR="009C4430" w:rsidRDefault="009C4430" w:rsidP="009C4430">
            <w:pPr>
              <w:ind w:left="0" w:hanging="2"/>
            </w:pPr>
            <w:r>
              <w:t>FY – převody jednotek velikosti dat</w:t>
            </w:r>
          </w:p>
        </w:tc>
        <w:tc>
          <w:tcPr>
            <w:tcW w:w="2496" w:type="dxa"/>
          </w:tcPr>
          <w:p w14:paraId="58BC5028" w14:textId="77777777" w:rsidR="009C4430" w:rsidRDefault="009C4430" w:rsidP="009C4430">
            <w:pPr>
              <w:ind w:left="0" w:hanging="2"/>
            </w:pPr>
          </w:p>
        </w:tc>
        <w:tc>
          <w:tcPr>
            <w:tcW w:w="2945" w:type="dxa"/>
          </w:tcPr>
          <w:p w14:paraId="4B5BE1DA" w14:textId="77777777" w:rsidR="009C4430" w:rsidRDefault="009C4430" w:rsidP="009C4430">
            <w:pPr>
              <w:ind w:left="0" w:hanging="2"/>
            </w:pPr>
          </w:p>
        </w:tc>
      </w:tr>
    </w:tbl>
    <w:p w14:paraId="1B7F25FB" w14:textId="77777777" w:rsidR="009C4430" w:rsidRDefault="009C4430" w:rsidP="009C4430">
      <w:pPr>
        <w:ind w:left="0" w:hanging="2"/>
      </w:pPr>
    </w:p>
    <w:p w14:paraId="77E0BBD0" w14:textId="77777777" w:rsidR="009C4430" w:rsidRDefault="009C4430" w:rsidP="009C4430">
      <w:pPr>
        <w:ind w:left="0" w:hanging="2"/>
      </w:pPr>
      <w:r>
        <w:t xml:space="preserve">Poznámky: </w:t>
      </w:r>
    </w:p>
    <w:p w14:paraId="03920C28" w14:textId="77777777" w:rsidR="009C4430" w:rsidRDefault="009C4430" w:rsidP="009C4430">
      <w:pPr>
        <w:ind w:left="0" w:hanging="2"/>
      </w:pPr>
      <w:r>
        <w:t>Vzhledem k povaze učiva mohou být v průběhu roku témata různě křížena dle konkrétní potřeby žáků a vyučujících</w:t>
      </w:r>
    </w:p>
    <w:p w14:paraId="14E91C19" w14:textId="77777777" w:rsidR="009C4430" w:rsidRDefault="009C4430" w:rsidP="009C4430">
      <w:pPr>
        <w:ind w:left="0" w:hanging="2"/>
      </w:pPr>
      <w:r>
        <w:t>Zpracoval: Mgr. Jan Fiala Ph.D.</w:t>
      </w:r>
    </w:p>
    <w:p w14:paraId="2015EFD3" w14:textId="77777777" w:rsidR="009C4430" w:rsidRDefault="009C44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5ECC9B5E" w14:textId="3AA821B6" w:rsidR="009C4430" w:rsidRDefault="009C4430" w:rsidP="009C44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color w:val="000000"/>
          <w:sz w:val="36"/>
          <w:szCs w:val="36"/>
        </w:rPr>
      </w:pPr>
    </w:p>
    <w:p w14:paraId="4BD8F27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5CD9C7B8" w14:textId="3C390FEC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Informační a komunikační technologie      Vzdělávací obor:  </w:t>
      </w:r>
      <w:r>
        <w:rPr>
          <w:rFonts w:ascii="Arial" w:eastAsia="Arial" w:hAnsi="Arial" w:cs="Arial"/>
          <w:b/>
          <w:color w:val="000000"/>
          <w:u w:val="single"/>
        </w:rPr>
        <w:t xml:space="preserve">Informatika     </w:t>
      </w:r>
      <w:r>
        <w:rPr>
          <w:rFonts w:ascii="Arial" w:eastAsia="Arial" w:hAnsi="Arial" w:cs="Arial"/>
          <w:color w:val="000000"/>
        </w:rPr>
        <w:t>ročník  9.</w:t>
      </w:r>
    </w:p>
    <w:p w14:paraId="016FD23F" w14:textId="7AFA6866" w:rsidR="001A5F5B" w:rsidRDefault="001A5F5B" w:rsidP="001A5F5B">
      <w:pPr>
        <w:ind w:leftChars="0" w:left="0" w:firstLineChars="0" w:firstLine="0"/>
      </w:pPr>
    </w:p>
    <w:tbl>
      <w:tblPr>
        <w:tblStyle w:val="Mkatabulky"/>
        <w:tblW w:w="0" w:type="auto"/>
        <w:tblInd w:w="0" w:type="dxa"/>
        <w:tblLook w:val="04A0" w:firstRow="1" w:lastRow="0" w:firstColumn="1" w:lastColumn="0" w:noHBand="0" w:noVBand="1"/>
      </w:tblPr>
      <w:tblGrid>
        <w:gridCol w:w="1806"/>
        <w:gridCol w:w="4327"/>
        <w:gridCol w:w="2374"/>
        <w:gridCol w:w="2496"/>
        <w:gridCol w:w="2945"/>
      </w:tblGrid>
      <w:tr w:rsidR="001A5F5B" w14:paraId="2E322B02" w14:textId="77777777" w:rsidTr="005C7C28">
        <w:tc>
          <w:tcPr>
            <w:tcW w:w="1806" w:type="dxa"/>
            <w:vAlign w:val="center"/>
          </w:tcPr>
          <w:p w14:paraId="39E164D9" w14:textId="77777777" w:rsidR="001A5F5B" w:rsidRPr="00AD7DFF" w:rsidRDefault="001A5F5B" w:rsidP="005C7C28">
            <w:pPr>
              <w:ind w:left="0" w:hanging="2"/>
              <w:jc w:val="center"/>
              <w:rPr>
                <w:b/>
                <w:bCs/>
              </w:rPr>
            </w:pPr>
            <w:r w:rsidRPr="00AD7DFF">
              <w:rPr>
                <w:b/>
                <w:bCs/>
              </w:rPr>
              <w:t>Téma</w:t>
            </w:r>
          </w:p>
        </w:tc>
        <w:tc>
          <w:tcPr>
            <w:tcW w:w="4327" w:type="dxa"/>
            <w:vAlign w:val="center"/>
          </w:tcPr>
          <w:p w14:paraId="16E6A7E3" w14:textId="77777777" w:rsidR="001A5F5B" w:rsidRPr="00AD7DFF" w:rsidRDefault="001A5F5B" w:rsidP="005C7C28">
            <w:pPr>
              <w:ind w:left="0" w:hanging="2"/>
              <w:jc w:val="center"/>
              <w:rPr>
                <w:b/>
                <w:bCs/>
              </w:rPr>
            </w:pPr>
            <w:r w:rsidRPr="00AD7DFF">
              <w:rPr>
                <w:b/>
                <w:bCs/>
              </w:rPr>
              <w:t>Výukové cíle</w:t>
            </w:r>
          </w:p>
        </w:tc>
        <w:tc>
          <w:tcPr>
            <w:tcW w:w="2374" w:type="dxa"/>
            <w:vAlign w:val="center"/>
          </w:tcPr>
          <w:p w14:paraId="29C3603F" w14:textId="77777777" w:rsidR="001A5F5B" w:rsidRPr="00AD7DFF" w:rsidRDefault="001A5F5B" w:rsidP="005C7C28">
            <w:pPr>
              <w:ind w:left="0" w:hanging="2"/>
              <w:jc w:val="center"/>
              <w:rPr>
                <w:b/>
                <w:bCs/>
              </w:rPr>
            </w:pPr>
            <w:r w:rsidRPr="00AD7DFF">
              <w:rPr>
                <w:b/>
                <w:bCs/>
              </w:rPr>
              <w:t>Průřezová témata, mezipředmětové vazby</w:t>
            </w:r>
          </w:p>
        </w:tc>
        <w:tc>
          <w:tcPr>
            <w:tcW w:w="2496" w:type="dxa"/>
            <w:vAlign w:val="center"/>
          </w:tcPr>
          <w:p w14:paraId="47500DE1" w14:textId="77777777" w:rsidR="001A5F5B" w:rsidRPr="00AD7DFF" w:rsidRDefault="001A5F5B" w:rsidP="005C7C28">
            <w:pPr>
              <w:ind w:left="0" w:hanging="2"/>
              <w:jc w:val="center"/>
              <w:rPr>
                <w:b/>
                <w:bCs/>
              </w:rPr>
            </w:pPr>
            <w:r w:rsidRPr="00AD7DFF">
              <w:rPr>
                <w:b/>
                <w:bCs/>
              </w:rPr>
              <w:t>Laboratorní práce a projekty</w:t>
            </w:r>
          </w:p>
        </w:tc>
        <w:tc>
          <w:tcPr>
            <w:tcW w:w="2945" w:type="dxa"/>
            <w:vAlign w:val="center"/>
          </w:tcPr>
          <w:p w14:paraId="65314508" w14:textId="77777777" w:rsidR="001A5F5B" w:rsidRPr="00AD7DFF" w:rsidRDefault="001A5F5B" w:rsidP="005C7C28">
            <w:pPr>
              <w:ind w:left="0" w:hanging="2"/>
              <w:jc w:val="center"/>
              <w:rPr>
                <w:b/>
                <w:bCs/>
              </w:rPr>
            </w:pPr>
            <w:r w:rsidRPr="00AD7DFF">
              <w:rPr>
                <w:b/>
                <w:bCs/>
              </w:rPr>
              <w:t>Poznámky</w:t>
            </w:r>
          </w:p>
        </w:tc>
      </w:tr>
      <w:tr w:rsidR="001A5F5B" w14:paraId="154A83C4" w14:textId="77777777" w:rsidTr="005C7C28">
        <w:tc>
          <w:tcPr>
            <w:tcW w:w="1806" w:type="dxa"/>
            <w:vAlign w:val="center"/>
          </w:tcPr>
          <w:p w14:paraId="55A8C32B" w14:textId="77777777" w:rsidR="001A5F5B" w:rsidRDefault="001A5F5B" w:rsidP="005C7C28">
            <w:pPr>
              <w:ind w:left="0" w:hanging="2"/>
            </w:pPr>
            <w:r>
              <w:t>1. Hardware</w:t>
            </w:r>
          </w:p>
        </w:tc>
        <w:tc>
          <w:tcPr>
            <w:tcW w:w="4327" w:type="dxa"/>
          </w:tcPr>
          <w:p w14:paraId="4654217C" w14:textId="77777777" w:rsidR="001A5F5B" w:rsidRDefault="001A5F5B" w:rsidP="00DC7024">
            <w:pPr>
              <w:pStyle w:val="Odstavecseseznamem"/>
              <w:widowControl/>
              <w:numPr>
                <w:ilvl w:val="0"/>
                <w:numId w:val="236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Rozezná jednotlivé komponenty PC a vysvětlí princip jejich fungování</w:t>
            </w:r>
          </w:p>
          <w:p w14:paraId="24957C39" w14:textId="77777777" w:rsidR="001A5F5B" w:rsidRDefault="001A5F5B" w:rsidP="00DC7024">
            <w:pPr>
              <w:pStyle w:val="Odstavecseseznamem"/>
              <w:widowControl/>
              <w:numPr>
                <w:ilvl w:val="0"/>
                <w:numId w:val="236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Samostatně zvládne sestavit PC</w:t>
            </w:r>
          </w:p>
          <w:p w14:paraId="15CB58F2" w14:textId="77777777" w:rsidR="001A5F5B" w:rsidRDefault="001A5F5B" w:rsidP="00DC7024">
            <w:pPr>
              <w:pStyle w:val="Odstavecseseznamem"/>
              <w:widowControl/>
              <w:numPr>
                <w:ilvl w:val="0"/>
                <w:numId w:val="236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Kategorizuje a popíše vstupní a výstupní zařízení PC</w:t>
            </w:r>
          </w:p>
        </w:tc>
        <w:tc>
          <w:tcPr>
            <w:tcW w:w="2374" w:type="dxa"/>
          </w:tcPr>
          <w:p w14:paraId="35200545" w14:textId="77777777" w:rsidR="001A5F5B" w:rsidRDefault="001A5F5B" w:rsidP="005C7C28">
            <w:pPr>
              <w:ind w:left="0" w:hanging="2"/>
            </w:pPr>
          </w:p>
        </w:tc>
        <w:tc>
          <w:tcPr>
            <w:tcW w:w="2496" w:type="dxa"/>
          </w:tcPr>
          <w:p w14:paraId="2876FB3D" w14:textId="77777777" w:rsidR="001A5F5B" w:rsidRDefault="001A5F5B" w:rsidP="005C7C28">
            <w:pPr>
              <w:ind w:left="0" w:hanging="2"/>
            </w:pPr>
          </w:p>
        </w:tc>
        <w:tc>
          <w:tcPr>
            <w:tcW w:w="2945" w:type="dxa"/>
          </w:tcPr>
          <w:p w14:paraId="77911E76" w14:textId="77777777" w:rsidR="001A5F5B" w:rsidRDefault="001A5F5B" w:rsidP="00DC7024">
            <w:pPr>
              <w:pStyle w:val="Odstavecseseznamem"/>
              <w:widowControl/>
              <w:numPr>
                <w:ilvl w:val="0"/>
                <w:numId w:val="236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Troubleshooting</w:t>
            </w:r>
          </w:p>
        </w:tc>
      </w:tr>
      <w:tr w:rsidR="001A5F5B" w14:paraId="799774A9" w14:textId="77777777" w:rsidTr="005C7C28">
        <w:tc>
          <w:tcPr>
            <w:tcW w:w="1806" w:type="dxa"/>
            <w:vAlign w:val="center"/>
          </w:tcPr>
          <w:p w14:paraId="66ADA315" w14:textId="77777777" w:rsidR="001A5F5B" w:rsidRDefault="001A5F5B" w:rsidP="005C7C28">
            <w:pPr>
              <w:ind w:left="0" w:hanging="2"/>
            </w:pPr>
            <w:r>
              <w:t>2. Software</w:t>
            </w:r>
          </w:p>
        </w:tc>
        <w:tc>
          <w:tcPr>
            <w:tcW w:w="4327" w:type="dxa"/>
          </w:tcPr>
          <w:p w14:paraId="2E565544" w14:textId="77777777" w:rsidR="001A5F5B" w:rsidRDefault="001A5F5B" w:rsidP="00DC7024">
            <w:pPr>
              <w:pStyle w:val="Odstavecseseznamem"/>
              <w:widowControl/>
              <w:numPr>
                <w:ilvl w:val="0"/>
                <w:numId w:val="237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Roztřídí dostupný software podle funkce</w:t>
            </w:r>
          </w:p>
          <w:p w14:paraId="4111D61D" w14:textId="77777777" w:rsidR="001A5F5B" w:rsidRDefault="001A5F5B" w:rsidP="00DC7024">
            <w:pPr>
              <w:pStyle w:val="Odstavecseseznamem"/>
              <w:widowControl/>
              <w:numPr>
                <w:ilvl w:val="0"/>
                <w:numId w:val="237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Rozliší volně dostupný a placený software</w:t>
            </w:r>
          </w:p>
          <w:p w14:paraId="644FEA27" w14:textId="77777777" w:rsidR="001A5F5B" w:rsidRDefault="001A5F5B" w:rsidP="00DC7024">
            <w:pPr>
              <w:pStyle w:val="Odstavecseseznamem"/>
              <w:widowControl/>
              <w:numPr>
                <w:ilvl w:val="0"/>
                <w:numId w:val="237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Popíše funkci operačního systému</w:t>
            </w:r>
          </w:p>
          <w:p w14:paraId="68D6CF47" w14:textId="77777777" w:rsidR="001A5F5B" w:rsidRDefault="001A5F5B" w:rsidP="00DC7024">
            <w:pPr>
              <w:pStyle w:val="Odstavecseseznamem"/>
              <w:widowControl/>
              <w:numPr>
                <w:ilvl w:val="0"/>
                <w:numId w:val="237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Orientuje se v dostupných operačních systémech</w:t>
            </w:r>
          </w:p>
        </w:tc>
        <w:tc>
          <w:tcPr>
            <w:tcW w:w="2374" w:type="dxa"/>
          </w:tcPr>
          <w:p w14:paraId="13DAD354" w14:textId="77777777" w:rsidR="001A5F5B" w:rsidRDefault="001A5F5B" w:rsidP="005C7C28">
            <w:pPr>
              <w:ind w:left="0" w:hanging="2"/>
            </w:pPr>
          </w:p>
        </w:tc>
        <w:tc>
          <w:tcPr>
            <w:tcW w:w="2496" w:type="dxa"/>
          </w:tcPr>
          <w:p w14:paraId="4CE9ECA5" w14:textId="77777777" w:rsidR="001A5F5B" w:rsidRDefault="001A5F5B" w:rsidP="005C7C28">
            <w:pPr>
              <w:ind w:left="0" w:hanging="2"/>
            </w:pPr>
          </w:p>
        </w:tc>
        <w:tc>
          <w:tcPr>
            <w:tcW w:w="2945" w:type="dxa"/>
          </w:tcPr>
          <w:p w14:paraId="45285972" w14:textId="77777777" w:rsidR="001A5F5B" w:rsidRDefault="001A5F5B" w:rsidP="00DC7024">
            <w:pPr>
              <w:pStyle w:val="Odstavecseseznamem"/>
              <w:widowControl/>
              <w:numPr>
                <w:ilvl w:val="0"/>
                <w:numId w:val="240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Windows, iOS a Android</w:t>
            </w:r>
          </w:p>
          <w:p w14:paraId="37FC4CA5" w14:textId="77777777" w:rsidR="001A5F5B" w:rsidRDefault="001A5F5B" w:rsidP="00DC7024">
            <w:pPr>
              <w:pStyle w:val="Odstavecseseznamem"/>
              <w:widowControl/>
              <w:numPr>
                <w:ilvl w:val="0"/>
                <w:numId w:val="240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Troubleshooting</w:t>
            </w:r>
          </w:p>
          <w:p w14:paraId="651534CC" w14:textId="77777777" w:rsidR="001A5F5B" w:rsidRDefault="001A5F5B" w:rsidP="005C7C28">
            <w:pPr>
              <w:ind w:left="0" w:hanging="2"/>
            </w:pPr>
          </w:p>
        </w:tc>
      </w:tr>
      <w:tr w:rsidR="001A5F5B" w14:paraId="08509BFA" w14:textId="77777777" w:rsidTr="005C7C28">
        <w:tc>
          <w:tcPr>
            <w:tcW w:w="1806" w:type="dxa"/>
            <w:vAlign w:val="center"/>
          </w:tcPr>
          <w:p w14:paraId="42636F94" w14:textId="77777777" w:rsidR="001A5F5B" w:rsidRDefault="001A5F5B" w:rsidP="005C7C28">
            <w:pPr>
              <w:ind w:left="0" w:hanging="2"/>
            </w:pPr>
            <w:r>
              <w:t>3. Legislativa</w:t>
            </w:r>
          </w:p>
        </w:tc>
        <w:tc>
          <w:tcPr>
            <w:tcW w:w="4327" w:type="dxa"/>
          </w:tcPr>
          <w:p w14:paraId="7BBC6817" w14:textId="77777777" w:rsidR="001A5F5B" w:rsidRDefault="001A5F5B" w:rsidP="00DC7024">
            <w:pPr>
              <w:pStyle w:val="Odstavecseseznamem"/>
              <w:widowControl/>
              <w:numPr>
                <w:ilvl w:val="0"/>
                <w:numId w:val="241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Objasní autorský zákon vlastními slovy</w:t>
            </w:r>
          </w:p>
          <w:p w14:paraId="05F226B5" w14:textId="77777777" w:rsidR="001A5F5B" w:rsidRDefault="001A5F5B" w:rsidP="00DC7024">
            <w:pPr>
              <w:pStyle w:val="Odstavecseseznamem"/>
              <w:widowControl/>
              <w:numPr>
                <w:ilvl w:val="0"/>
                <w:numId w:val="241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Objasní účel Creative Commons licence vlastními slovy</w:t>
            </w:r>
          </w:p>
          <w:p w14:paraId="35C3940B" w14:textId="77777777" w:rsidR="001A5F5B" w:rsidRDefault="001A5F5B" w:rsidP="00DC7024">
            <w:pPr>
              <w:pStyle w:val="Odstavecseseznamem"/>
              <w:widowControl/>
              <w:numPr>
                <w:ilvl w:val="0"/>
                <w:numId w:val="241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Objasní GDPR vlastními slovy</w:t>
            </w:r>
          </w:p>
        </w:tc>
        <w:tc>
          <w:tcPr>
            <w:tcW w:w="2374" w:type="dxa"/>
          </w:tcPr>
          <w:p w14:paraId="2B133CDE" w14:textId="77777777" w:rsidR="001A5F5B" w:rsidRDefault="001A5F5B" w:rsidP="005C7C28">
            <w:pPr>
              <w:ind w:left="0" w:hanging="2"/>
            </w:pPr>
            <w:r>
              <w:t>VO – legislativa</w:t>
            </w:r>
          </w:p>
        </w:tc>
        <w:tc>
          <w:tcPr>
            <w:tcW w:w="2496" w:type="dxa"/>
          </w:tcPr>
          <w:p w14:paraId="1C12E672" w14:textId="77777777" w:rsidR="001A5F5B" w:rsidRDefault="001A5F5B" w:rsidP="005C7C28">
            <w:pPr>
              <w:ind w:left="0" w:hanging="2"/>
            </w:pPr>
          </w:p>
        </w:tc>
        <w:tc>
          <w:tcPr>
            <w:tcW w:w="2945" w:type="dxa"/>
          </w:tcPr>
          <w:p w14:paraId="1C1F5611" w14:textId="77777777" w:rsidR="001A5F5B" w:rsidRDefault="001A5F5B" w:rsidP="00DC7024">
            <w:pPr>
              <w:pStyle w:val="Odstavecseseznamem"/>
              <w:widowControl/>
              <w:numPr>
                <w:ilvl w:val="0"/>
                <w:numId w:val="241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Stahování obsahu z internetu</w:t>
            </w:r>
          </w:p>
          <w:p w14:paraId="79359BEB" w14:textId="77777777" w:rsidR="001A5F5B" w:rsidRDefault="001A5F5B" w:rsidP="00DC7024">
            <w:pPr>
              <w:pStyle w:val="Odstavecseseznamem"/>
              <w:widowControl/>
              <w:numPr>
                <w:ilvl w:val="0"/>
                <w:numId w:val="241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Citace</w:t>
            </w:r>
          </w:p>
          <w:p w14:paraId="18AB8D18" w14:textId="77777777" w:rsidR="001A5F5B" w:rsidRDefault="001A5F5B" w:rsidP="00DC7024">
            <w:pPr>
              <w:pStyle w:val="Odstavecseseznamem"/>
              <w:widowControl/>
              <w:numPr>
                <w:ilvl w:val="0"/>
                <w:numId w:val="241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Ochrana osobních údajů</w:t>
            </w:r>
          </w:p>
        </w:tc>
      </w:tr>
      <w:tr w:rsidR="001A5F5B" w14:paraId="1B89B8F5" w14:textId="77777777" w:rsidTr="005C7C28">
        <w:tc>
          <w:tcPr>
            <w:tcW w:w="1806" w:type="dxa"/>
            <w:vAlign w:val="center"/>
          </w:tcPr>
          <w:p w14:paraId="177C7986" w14:textId="77777777" w:rsidR="001A5F5B" w:rsidRDefault="001A5F5B" w:rsidP="005C7C28">
            <w:pPr>
              <w:ind w:left="0" w:hanging="2"/>
            </w:pPr>
            <w:r>
              <w:t>4. Technologie</w:t>
            </w:r>
          </w:p>
        </w:tc>
        <w:tc>
          <w:tcPr>
            <w:tcW w:w="4327" w:type="dxa"/>
          </w:tcPr>
          <w:p w14:paraId="1D4EC9E5" w14:textId="77777777" w:rsidR="001A5F5B" w:rsidRDefault="001A5F5B" w:rsidP="00DC7024">
            <w:pPr>
              <w:pStyle w:val="Odstavecseseznamem"/>
              <w:widowControl/>
              <w:numPr>
                <w:ilvl w:val="0"/>
                <w:numId w:val="242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Vysvětlí rozdíl mezi realitou, rozšířenou realitou, virtuální realitou a virtualitou</w:t>
            </w:r>
          </w:p>
        </w:tc>
        <w:tc>
          <w:tcPr>
            <w:tcW w:w="2374" w:type="dxa"/>
          </w:tcPr>
          <w:p w14:paraId="72A42337" w14:textId="77777777" w:rsidR="001A5F5B" w:rsidRDefault="001A5F5B" w:rsidP="005C7C28">
            <w:pPr>
              <w:ind w:left="0" w:hanging="2"/>
            </w:pPr>
          </w:p>
        </w:tc>
        <w:tc>
          <w:tcPr>
            <w:tcW w:w="2496" w:type="dxa"/>
          </w:tcPr>
          <w:p w14:paraId="1DE7EAB2" w14:textId="77777777" w:rsidR="001A5F5B" w:rsidRPr="006B2A1D" w:rsidRDefault="001A5F5B" w:rsidP="005C7C28">
            <w:pPr>
              <w:ind w:left="0" w:hanging="2"/>
            </w:pPr>
          </w:p>
        </w:tc>
        <w:tc>
          <w:tcPr>
            <w:tcW w:w="2945" w:type="dxa"/>
          </w:tcPr>
          <w:p w14:paraId="65236FED" w14:textId="77777777" w:rsidR="001A5F5B" w:rsidRDefault="001A5F5B" w:rsidP="00DC7024">
            <w:pPr>
              <w:pStyle w:val="Odstavecseseznamem"/>
              <w:widowControl/>
              <w:numPr>
                <w:ilvl w:val="0"/>
                <w:numId w:val="242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VR Oculus Quest 2</w:t>
            </w:r>
          </w:p>
        </w:tc>
      </w:tr>
      <w:tr w:rsidR="001A5F5B" w14:paraId="1C96B0BC" w14:textId="77777777" w:rsidTr="005C7C28">
        <w:tc>
          <w:tcPr>
            <w:tcW w:w="1806" w:type="dxa"/>
            <w:vAlign w:val="center"/>
          </w:tcPr>
          <w:p w14:paraId="0D894B06" w14:textId="77777777" w:rsidR="001A5F5B" w:rsidRDefault="001A5F5B" w:rsidP="005C7C28">
            <w:pPr>
              <w:ind w:left="0" w:hanging="2"/>
            </w:pPr>
            <w:r>
              <w:t>5. Programování</w:t>
            </w:r>
          </w:p>
        </w:tc>
        <w:tc>
          <w:tcPr>
            <w:tcW w:w="4327" w:type="dxa"/>
          </w:tcPr>
          <w:p w14:paraId="670FEB9C" w14:textId="77777777" w:rsidR="001A5F5B" w:rsidRDefault="001A5F5B" w:rsidP="00DC7024">
            <w:pPr>
              <w:pStyle w:val="Odstavecseseznamem"/>
              <w:widowControl/>
              <w:numPr>
                <w:ilvl w:val="0"/>
                <w:numId w:val="239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Podle návodu nebo vlastní tvořivosti sestaví algoritmus</w:t>
            </w:r>
          </w:p>
          <w:p w14:paraId="68CEB5FB" w14:textId="77777777" w:rsidR="001A5F5B" w:rsidRDefault="001A5F5B" w:rsidP="00DC7024">
            <w:pPr>
              <w:pStyle w:val="Odstavecseseznamem"/>
              <w:widowControl/>
              <w:numPr>
                <w:ilvl w:val="0"/>
                <w:numId w:val="239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Upraví konstrukci algoritmu tak, aby plnil zadaný úkol</w:t>
            </w:r>
          </w:p>
          <w:p w14:paraId="5D28571E" w14:textId="77777777" w:rsidR="001A5F5B" w:rsidRDefault="001A5F5B" w:rsidP="00DC7024">
            <w:pPr>
              <w:pStyle w:val="Odstavecseseznamem"/>
              <w:widowControl/>
              <w:numPr>
                <w:ilvl w:val="0"/>
                <w:numId w:val="239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lastRenderedPageBreak/>
              <w:t>Najde a opraví chybu v programu</w:t>
            </w:r>
          </w:p>
          <w:p w14:paraId="6FA2FA2E" w14:textId="77777777" w:rsidR="001A5F5B" w:rsidRDefault="001A5F5B" w:rsidP="00DC7024">
            <w:pPr>
              <w:pStyle w:val="Odstavecseseznamem"/>
              <w:widowControl/>
              <w:numPr>
                <w:ilvl w:val="0"/>
                <w:numId w:val="239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Využívá proměnné, cykly a podmíněné výrazy pro programování</w:t>
            </w:r>
          </w:p>
        </w:tc>
        <w:tc>
          <w:tcPr>
            <w:tcW w:w="2374" w:type="dxa"/>
          </w:tcPr>
          <w:p w14:paraId="5A64A035" w14:textId="77777777" w:rsidR="001A5F5B" w:rsidRDefault="001A5F5B" w:rsidP="005C7C28">
            <w:pPr>
              <w:ind w:left="0" w:hanging="2"/>
            </w:pPr>
            <w:r>
              <w:lastRenderedPageBreak/>
              <w:t>MAT – matematické operace, výroková logika</w:t>
            </w:r>
          </w:p>
        </w:tc>
        <w:tc>
          <w:tcPr>
            <w:tcW w:w="2496" w:type="dxa"/>
          </w:tcPr>
          <w:p w14:paraId="616307DD" w14:textId="77777777" w:rsidR="001A5F5B" w:rsidRDefault="001A5F5B" w:rsidP="005C7C28">
            <w:pPr>
              <w:ind w:left="0" w:hanging="2"/>
            </w:pPr>
            <w:r>
              <w:t>Práce na skupinovém projektu</w:t>
            </w:r>
          </w:p>
        </w:tc>
        <w:tc>
          <w:tcPr>
            <w:tcW w:w="2945" w:type="dxa"/>
          </w:tcPr>
          <w:p w14:paraId="2F3197BB" w14:textId="77777777" w:rsidR="001A5F5B" w:rsidRDefault="001A5F5B" w:rsidP="00DC7024">
            <w:pPr>
              <w:pStyle w:val="Odstavecseseznamem"/>
              <w:widowControl/>
              <w:numPr>
                <w:ilvl w:val="0"/>
                <w:numId w:val="245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MakeCode Arcade</w:t>
            </w:r>
          </w:p>
        </w:tc>
      </w:tr>
      <w:tr w:rsidR="001A5F5B" w14:paraId="3EA3020A" w14:textId="77777777" w:rsidTr="005C7C28">
        <w:tc>
          <w:tcPr>
            <w:tcW w:w="1806" w:type="dxa"/>
            <w:vAlign w:val="center"/>
          </w:tcPr>
          <w:p w14:paraId="5C06E0EE" w14:textId="77777777" w:rsidR="001A5F5B" w:rsidRDefault="001A5F5B" w:rsidP="005C7C28">
            <w:pPr>
              <w:ind w:left="0" w:hanging="2"/>
            </w:pPr>
            <w:r>
              <w:t>6. Umělá inteligence</w:t>
            </w:r>
          </w:p>
        </w:tc>
        <w:tc>
          <w:tcPr>
            <w:tcW w:w="4327" w:type="dxa"/>
          </w:tcPr>
          <w:p w14:paraId="0EEFF2FD" w14:textId="77777777" w:rsidR="001A5F5B" w:rsidRDefault="001A5F5B" w:rsidP="00DC7024">
            <w:pPr>
              <w:pStyle w:val="Odstavecseseznamem"/>
              <w:widowControl/>
              <w:numPr>
                <w:ilvl w:val="0"/>
                <w:numId w:val="239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Popíše okolnosti vzniku umělé inteligence v historickém kontextu</w:t>
            </w:r>
          </w:p>
          <w:p w14:paraId="2649964C" w14:textId="77777777" w:rsidR="001A5F5B" w:rsidRDefault="001A5F5B" w:rsidP="00DC7024">
            <w:pPr>
              <w:pStyle w:val="Odstavecseseznamem"/>
              <w:widowControl/>
              <w:numPr>
                <w:ilvl w:val="0"/>
                <w:numId w:val="239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Objasní princip umělé inteligence</w:t>
            </w:r>
          </w:p>
          <w:p w14:paraId="7017B8E6" w14:textId="77777777" w:rsidR="001A5F5B" w:rsidRDefault="001A5F5B" w:rsidP="00DC7024">
            <w:pPr>
              <w:pStyle w:val="Odstavecseseznamem"/>
              <w:widowControl/>
              <w:numPr>
                <w:ilvl w:val="0"/>
                <w:numId w:val="239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Bezpečně využívá k práci jazykové modely</w:t>
            </w:r>
          </w:p>
        </w:tc>
        <w:tc>
          <w:tcPr>
            <w:tcW w:w="2374" w:type="dxa"/>
          </w:tcPr>
          <w:p w14:paraId="591D40D8" w14:textId="77777777" w:rsidR="001A5F5B" w:rsidRDefault="001A5F5B" w:rsidP="005C7C28">
            <w:pPr>
              <w:ind w:left="0" w:hanging="2"/>
            </w:pPr>
          </w:p>
        </w:tc>
        <w:tc>
          <w:tcPr>
            <w:tcW w:w="2496" w:type="dxa"/>
          </w:tcPr>
          <w:p w14:paraId="524D90E2" w14:textId="77777777" w:rsidR="001A5F5B" w:rsidRDefault="001A5F5B" w:rsidP="005C7C28">
            <w:pPr>
              <w:ind w:left="0" w:hanging="2"/>
            </w:pPr>
          </w:p>
        </w:tc>
        <w:tc>
          <w:tcPr>
            <w:tcW w:w="2945" w:type="dxa"/>
          </w:tcPr>
          <w:p w14:paraId="04BC15F5" w14:textId="77777777" w:rsidR="001A5F5B" w:rsidRDefault="001A5F5B" w:rsidP="00DC7024">
            <w:pPr>
              <w:pStyle w:val="Odstavecseseznamem"/>
              <w:widowControl/>
              <w:numPr>
                <w:ilvl w:val="0"/>
                <w:numId w:val="239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Chat GPT</w:t>
            </w:r>
          </w:p>
        </w:tc>
      </w:tr>
    </w:tbl>
    <w:p w14:paraId="0E920FA7" w14:textId="77777777" w:rsidR="001A5F5B" w:rsidRDefault="001A5F5B" w:rsidP="001A5F5B">
      <w:pPr>
        <w:ind w:left="0" w:hanging="2"/>
      </w:pPr>
    </w:p>
    <w:p w14:paraId="29CFC28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2BD354D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656ADD3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Poznámky: </w:t>
      </w:r>
    </w:p>
    <w:p w14:paraId="4FB4DB9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Vzhledem k povaze učiva mohou být v průběhu roku témata různě křížena dle konkrétní potřeby žáků a vyučujících</w:t>
      </w:r>
    </w:p>
    <w:p w14:paraId="68594FE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  <w:sectPr w:rsidR="00A26406">
          <w:pgSz w:w="16838" w:h="11906" w:orient="landscape"/>
          <w:pgMar w:top="1418" w:right="1418" w:bottom="1418" w:left="1418" w:header="709" w:footer="709" w:gutter="0"/>
          <w:cols w:space="708"/>
        </w:sectPr>
      </w:pPr>
      <w:r>
        <w:rPr>
          <w:color w:val="000000"/>
          <w:sz w:val="24"/>
          <w:szCs w:val="24"/>
        </w:rPr>
        <w:t>Zpracoval: Mgr. Jan Fiala</w:t>
      </w:r>
    </w:p>
    <w:p w14:paraId="455B2A28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lastRenderedPageBreak/>
        <w:t>Člověk a společnost   -    DĚJEPIS – II.stupeň</w:t>
      </w:r>
    </w:p>
    <w:p w14:paraId="556D272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Vypracovala: Mgr. Kamila Martínková, doplnila Mgr. I.Sládková</w:t>
      </w:r>
    </w:p>
    <w:p w14:paraId="57850A1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  <w:sz w:val="24"/>
          <w:szCs w:val="24"/>
        </w:rPr>
      </w:pPr>
    </w:p>
    <w:p w14:paraId="25E01FC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 xml:space="preserve">1.  Obsahové, časové a organizační vymezení předmětu </w:t>
      </w:r>
    </w:p>
    <w:p w14:paraId="222F8A2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učivo dějepisu přináší žákům poznatky o vývoji lidstva od pravěku po současnost s důrazem na vyhledávání vztahů mezi světovými, evropskými, českými a regionálními ději a jevy v určitém časovém období</w:t>
      </w:r>
    </w:p>
    <w:p w14:paraId="14D2EB5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učivo dějepisu seznamuje žáky s dějinami kultury, umění, způsobu života, vědy, techniky a náboženství </w:t>
      </w:r>
    </w:p>
    <w:p w14:paraId="7A9BD3F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vytváří povědomí o minulosti vlastního národa i ostatních společenství </w:t>
      </w:r>
    </w:p>
    <w:p w14:paraId="471F25E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dějepisné učivo přináší lepší orientaci v současném společenském i politickém životě a pomáhá k vytvoření pozitivních občanských hodnot a postojů</w:t>
      </w:r>
    </w:p>
    <w:p w14:paraId="10FF2A0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časová dotace s rozvržením obsahu učiva </w:t>
      </w:r>
    </w:p>
    <w:p w14:paraId="27FD019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6. ročník – 2 h/týdně</w:t>
      </w:r>
      <w:r>
        <w:rPr>
          <w:color w:val="000000"/>
          <w:sz w:val="24"/>
          <w:szCs w:val="24"/>
        </w:rPr>
        <w:tab/>
        <w:t>- pravěk (4,5 mil. – 3000 př.n.l.)</w:t>
      </w:r>
    </w:p>
    <w:p w14:paraId="3033325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starověk (3000 př.n.l. – 476 n.l.)</w:t>
      </w:r>
    </w:p>
    <w:p w14:paraId="371FBCD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7. ročník – 2h/týdně</w:t>
      </w:r>
      <w:r>
        <w:rPr>
          <w:color w:val="000000"/>
          <w:sz w:val="24"/>
          <w:szCs w:val="24"/>
        </w:rPr>
        <w:tab/>
        <w:t>- středověk (476 n.l. – 1492)</w:t>
      </w:r>
    </w:p>
    <w:p w14:paraId="579CD15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8. ročník – 1h/týdně</w:t>
      </w:r>
      <w:r>
        <w:rPr>
          <w:color w:val="000000"/>
          <w:sz w:val="24"/>
          <w:szCs w:val="24"/>
        </w:rPr>
        <w:tab/>
        <w:t>- novověk (1492 – 1871)</w:t>
      </w:r>
    </w:p>
    <w:p w14:paraId="3617976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9. ročník – 1h/týdně</w:t>
      </w:r>
      <w:r>
        <w:rPr>
          <w:color w:val="000000"/>
          <w:sz w:val="24"/>
          <w:szCs w:val="24"/>
        </w:rPr>
        <w:tab/>
        <w:t xml:space="preserve">- 20. století (1871 - současnost) </w:t>
      </w:r>
    </w:p>
    <w:p w14:paraId="4218F98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5328999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Formy práce, vyučovací metody a pracovní postupy:</w:t>
      </w:r>
    </w:p>
    <w:p w14:paraId="5798F385" w14:textId="77777777" w:rsidR="00A26406" w:rsidRDefault="00D83F7B" w:rsidP="00DC7024">
      <w:pPr>
        <w:numPr>
          <w:ilvl w:val="0"/>
          <w:numId w:val="19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práce s učebnicemi</w:t>
      </w:r>
    </w:p>
    <w:p w14:paraId="21C321F7" w14:textId="77777777" w:rsidR="00A26406" w:rsidRDefault="00D83F7B" w:rsidP="00DC7024">
      <w:pPr>
        <w:numPr>
          <w:ilvl w:val="0"/>
          <w:numId w:val="19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práce s dějepisnými atlasy a mapami </w:t>
      </w:r>
    </w:p>
    <w:p w14:paraId="55FAC2BE" w14:textId="77777777" w:rsidR="00A26406" w:rsidRDefault="00D83F7B" w:rsidP="00DC7024">
      <w:pPr>
        <w:numPr>
          <w:ilvl w:val="0"/>
          <w:numId w:val="19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zpřístupnění historických dokumentů</w:t>
      </w:r>
    </w:p>
    <w:p w14:paraId="100DCDD7" w14:textId="77777777" w:rsidR="00A26406" w:rsidRDefault="00D83F7B" w:rsidP="00DC7024">
      <w:pPr>
        <w:numPr>
          <w:ilvl w:val="0"/>
          <w:numId w:val="19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zpracování odborných textů (populárně naučné až odborné práce)</w:t>
      </w:r>
    </w:p>
    <w:p w14:paraId="7C9E6A46" w14:textId="77777777" w:rsidR="00A26406" w:rsidRDefault="00D83F7B" w:rsidP="00DC7024">
      <w:pPr>
        <w:numPr>
          <w:ilvl w:val="0"/>
          <w:numId w:val="19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historická beletrie, rozhlasové a televizní pořady</w:t>
      </w:r>
    </w:p>
    <w:p w14:paraId="645FEFF8" w14:textId="77777777" w:rsidR="00A26406" w:rsidRDefault="00D83F7B" w:rsidP="00DC7024">
      <w:pPr>
        <w:numPr>
          <w:ilvl w:val="0"/>
          <w:numId w:val="19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návštěvy historických expozic, výstav, muzeí a kulturních památek </w:t>
      </w:r>
    </w:p>
    <w:p w14:paraId="4F85F6B4" w14:textId="77777777" w:rsidR="00A26406" w:rsidRDefault="00D83F7B" w:rsidP="00DC7024">
      <w:pPr>
        <w:numPr>
          <w:ilvl w:val="0"/>
          <w:numId w:val="19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internet, dějepisné výukové programy na PC</w:t>
      </w:r>
    </w:p>
    <w:p w14:paraId="615629A9" w14:textId="77777777" w:rsidR="00A26406" w:rsidRDefault="00D83F7B" w:rsidP="00DC7024">
      <w:pPr>
        <w:numPr>
          <w:ilvl w:val="0"/>
          <w:numId w:val="19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zařazení průřezových témat Multikulturní výchova a Výchova demokratického občana ve všech ročnících </w:t>
      </w:r>
    </w:p>
    <w:p w14:paraId="4189232B" w14:textId="77777777" w:rsidR="00A26406" w:rsidRDefault="00D83F7B" w:rsidP="00DC7024">
      <w:pPr>
        <w:numPr>
          <w:ilvl w:val="0"/>
          <w:numId w:val="19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výuka je realizována ve specializované dějepisné učebně, kde jsou volně přístupné vybrané dějepisné mapy, obrazové přehledy uměleckých slohů a mapa územního vývoje českého státu</w:t>
      </w:r>
    </w:p>
    <w:p w14:paraId="4516FC3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1DD7A54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2.  Výchovné a vzdělávací strategie pro rozvoj klíčových kompetencí žáků</w:t>
      </w:r>
    </w:p>
    <w:p w14:paraId="74EC449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7107714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K UČENÍ</w:t>
      </w:r>
    </w:p>
    <w:p w14:paraId="3DB4F77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628712E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nabídne dostatek informačních zdrojů</w:t>
      </w:r>
    </w:p>
    <w:p w14:paraId="72EC42D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vede žáky k vyhledávání  a třídění  informací </w:t>
      </w:r>
    </w:p>
    <w:p w14:paraId="6CCD0AA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zajímá se o náměty a názory žáků</w:t>
      </w:r>
    </w:p>
    <w:p w14:paraId="111F36F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aktivační metody – historické vycházky a výlety, návštěvy muzeí a galerií</w:t>
      </w:r>
    </w:p>
    <w:p w14:paraId="758B4F8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7C77E78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1EFA2A7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vyhledává a třídí získané informace, dávají je do souvislostí a do širších významových celků</w:t>
      </w:r>
    </w:p>
    <w:p w14:paraId="7E3B096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definují základní pojmy</w:t>
      </w:r>
    </w:p>
    <w:p w14:paraId="39E4211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kriticky hodnotí výsledky svého učení a diskutují o nich</w:t>
      </w:r>
    </w:p>
    <w:p w14:paraId="7FD62839" w14:textId="77777777" w:rsidR="00A26406" w:rsidRDefault="00A2640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24"/>
          <w:szCs w:val="24"/>
        </w:rPr>
      </w:pPr>
    </w:p>
    <w:p w14:paraId="55D20DBD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K ŘEŠENÍ PROBLÉMU</w:t>
      </w:r>
    </w:p>
    <w:p w14:paraId="7665EF6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3F9DA01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zadává úkoly způsobem, který umožňuje volbu různých postupů</w:t>
      </w:r>
    </w:p>
    <w:p w14:paraId="1D13D81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vede žáky k plánování postupů</w:t>
      </w:r>
    </w:p>
    <w:p w14:paraId="1D55D19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0570CB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68E8C9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45B334E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vyhledává informace vhodné k řešení problém</w:t>
      </w:r>
    </w:p>
    <w:p w14:paraId="07003EF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samostatně řeší problémy a volí vhodné způsoby řešení</w:t>
      </w:r>
    </w:p>
    <w:p w14:paraId="2F7BFEB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zhodnotí své názory</w:t>
      </w:r>
    </w:p>
    <w:p w14:paraId="42E797C9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KOMUNIKATIVNÍ</w:t>
      </w:r>
    </w:p>
    <w:p w14:paraId="49B6C3A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037D8C88" w14:textId="77777777" w:rsidR="00A26406" w:rsidRDefault="00D83F7B" w:rsidP="00DC7024">
      <w:pPr>
        <w:numPr>
          <w:ilvl w:val="0"/>
          <w:numId w:val="19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vede žáky k výstižné argumentaci</w:t>
      </w:r>
    </w:p>
    <w:p w14:paraId="0284F83B" w14:textId="77777777" w:rsidR="00A26406" w:rsidRDefault="00D83F7B" w:rsidP="00DC7024">
      <w:pPr>
        <w:numPr>
          <w:ilvl w:val="0"/>
          <w:numId w:val="19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zadává úkoly, při kterých mohou žáci spolupracovat</w:t>
      </w:r>
    </w:p>
    <w:p w14:paraId="4233931A" w14:textId="77777777" w:rsidR="00A26406" w:rsidRDefault="00D83F7B" w:rsidP="00DC7024">
      <w:pPr>
        <w:numPr>
          <w:ilvl w:val="0"/>
          <w:numId w:val="19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vede žáky k tomu, aby brali ohled na druhé</w:t>
      </w:r>
    </w:p>
    <w:p w14:paraId="4F9F119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24734AE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760CCFA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formulují a vyjadřují své myšlenky a názory na společenské dění a problémy v logickém sledu, výstižně a kultivovaně</w:t>
      </w:r>
    </w:p>
    <w:p w14:paraId="6487877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naslouchají  druhým, reagují vhodně na názory ostatních, zapojují se do diskuze, obhájí svůj názor, vhodně argumentují</w:t>
      </w:r>
    </w:p>
    <w:p w14:paraId="3E65EBC7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SOCIÁLNÍ A PERSONÁLNÍ</w:t>
      </w:r>
    </w:p>
    <w:p w14:paraId="6713068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5FEF90E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vyžaduje dodržování pravidel slušného chování</w:t>
      </w:r>
    </w:p>
    <w:p w14:paraId="0497293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navozuje situace a problémy, při kterých mohou žáci účelně spolupracovat v různě velkých skupinách</w:t>
      </w:r>
    </w:p>
    <w:p w14:paraId="3615E6E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vede žáky k dodržování pravidel</w:t>
      </w:r>
    </w:p>
    <w:p w14:paraId="0147C1F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vede žáky k ohleduplnosti a schopnosti rozvíjet mezilidské vztahy</w:t>
      </w:r>
    </w:p>
    <w:p w14:paraId="38E84A3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272F52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4F336C5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spolupracuje ve skupině, podílí se na utváření atmosféry v týmu, rozdělují si úkoly</w:t>
      </w:r>
    </w:p>
    <w:p w14:paraId="02D07F5B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OBČANSKÉ</w:t>
      </w:r>
    </w:p>
    <w:p w14:paraId="13B2848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4293DB6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objasní základní principy, na kterých spočívají zákony a společenské normy</w:t>
      </w:r>
    </w:p>
    <w:p w14:paraId="3D56035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motivuje žáky k prozkoumávání názorů lišících se os jejich vlastních </w:t>
      </w:r>
    </w:p>
    <w:p w14:paraId="27CC296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motivuje žáky k zájmu o kulturní dědictví</w:t>
      </w:r>
    </w:p>
    <w:p w14:paraId="5E5C4E3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631AE5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0AF9D39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respektují přesvědčení druhých lidí</w:t>
      </w:r>
    </w:p>
    <w:p w14:paraId="2D37F49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respektují, chrání a oceňují kulturněhistorické dědictví,naše tradice</w:t>
      </w:r>
    </w:p>
    <w:p w14:paraId="56B02F4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aktivně se zapojují do kulturního dění</w:t>
      </w:r>
    </w:p>
    <w:p w14:paraId="4012CDD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C6FDEDE" w14:textId="77777777" w:rsidR="00A26406" w:rsidRDefault="00A2640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b/>
          <w:color w:val="000000"/>
          <w:sz w:val="24"/>
          <w:szCs w:val="24"/>
        </w:rPr>
      </w:pPr>
    </w:p>
    <w:p w14:paraId="5AC5A6BD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PRACOVNÍ</w:t>
      </w:r>
    </w:p>
    <w:p w14:paraId="6B9A946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243CE56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vede žáky k dodržování pravidel bezpečnosti a ochrany zdraví </w:t>
      </w:r>
    </w:p>
    <w:p w14:paraId="4F3A598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vede žáky k využívání znalostí v běžné praxi</w:t>
      </w:r>
    </w:p>
    <w:p w14:paraId="0C8A064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61EE6D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0A8BCB2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využívají znalostí a zkušeností pro rozvoj vlastních sfér zájmů a pro přípravu na další sebevzdělávání</w:t>
      </w:r>
    </w:p>
    <w:p w14:paraId="2FFCB43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rozvíjí vlastní myšlení a nachází nové řešení</w:t>
      </w:r>
    </w:p>
    <w:p w14:paraId="0C99714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59C64F8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DIGITÁLNÍ</w:t>
      </w:r>
    </w:p>
    <w:p w14:paraId="0BDA81A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58AD557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využívá digitální technologie pro komunikaci se žáky i rodiči</w:t>
      </w:r>
    </w:p>
    <w:p w14:paraId="0CB46FA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podporuje žáky v samostatném používání technologií</w:t>
      </w:r>
    </w:p>
    <w:p w14:paraId="012B2C3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používá ve výuce smysluplně digitální technologie</w:t>
      </w:r>
    </w:p>
    <w:p w14:paraId="704BDA5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zavádí činnosti podporující informační a mediální gramotnost žáků</w:t>
      </w:r>
    </w:p>
    <w:p w14:paraId="2904742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zavádí činnosti podporující žáky v tvorbě digitálního obsahu</w:t>
      </w:r>
    </w:p>
    <w:p w14:paraId="2AE8F03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0" w:hanging="2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</w:p>
    <w:p w14:paraId="4554EF2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6666D42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k učení se využívá také digitální vzdělávací prostředí</w:t>
      </w:r>
    </w:p>
    <w:p w14:paraId="11E6A09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cituje zdroje ve své práci, je si vědom svých autorských práv; při práci v digitálním prostředí a při práci s osobními údaji dodržuje právní normy</w:t>
      </w:r>
    </w:p>
    <w:p w14:paraId="57AC477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při spolupráci, komunikaci a sdílení informací v digitálním prostředí jedná eticky, s ohleduplností a respektem k ostatním</w:t>
      </w:r>
    </w:p>
    <w:p w14:paraId="073F061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vytváří a upravuje digitální obsah v různých formátech</w:t>
      </w:r>
    </w:p>
    <w:p w14:paraId="17DA448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potřebné informace získává z různých digitálních zdrojů na základě vlastních kritérií pro vyhledávání; získané informace posuzuje z hlediska souladu s již známými a na základě věrohodnosti příslušného zdroje</w:t>
      </w:r>
    </w:p>
    <w:p w14:paraId="2B82C4A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52BF38E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CF7920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0AAA7C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  <w:sectPr w:rsidR="00A26406">
          <w:pgSz w:w="11906" w:h="16838"/>
          <w:pgMar w:top="1417" w:right="1417" w:bottom="1417" w:left="1417" w:header="708" w:footer="708" w:gutter="0"/>
          <w:cols w:space="708"/>
        </w:sectPr>
      </w:pPr>
    </w:p>
    <w:p w14:paraId="7DF474A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262D382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Člověk a společnost     Vzdělávací obor:  </w:t>
      </w:r>
      <w:r>
        <w:rPr>
          <w:rFonts w:ascii="Arial" w:eastAsia="Arial" w:hAnsi="Arial" w:cs="Arial"/>
          <w:b/>
          <w:color w:val="000000"/>
          <w:u w:val="single"/>
        </w:rPr>
        <w:t>Dějepis</w:t>
      </w:r>
      <w:r>
        <w:rPr>
          <w:rFonts w:ascii="Arial" w:eastAsia="Arial" w:hAnsi="Arial" w:cs="Arial"/>
          <w:color w:val="000000"/>
        </w:rPr>
        <w:t xml:space="preserve">     ročník:      6.</w:t>
      </w:r>
    </w:p>
    <w:p w14:paraId="2FD06DF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6A1753E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f3"/>
        <w:tblW w:w="1501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80"/>
        <w:gridCol w:w="3355"/>
        <w:gridCol w:w="5400"/>
        <w:gridCol w:w="3120"/>
        <w:gridCol w:w="2160"/>
      </w:tblGrid>
      <w:tr w:rsidR="00A26406" w14:paraId="1A8B29CC" w14:textId="77777777">
        <w:trPr>
          <w:trHeight w:val="904"/>
        </w:trPr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F9AC9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Kapitola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45EEC2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Téma (Učivo)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958E9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Znalosti a dovednosti (výstup)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8B560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870F07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Poznámky:</w:t>
            </w:r>
          </w:p>
          <w:p w14:paraId="6FC6B51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351D15D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37DC53E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Průběžně:</w:t>
            </w:r>
          </w:p>
        </w:tc>
      </w:tr>
      <w:tr w:rsidR="00A26406" w14:paraId="6F451983" w14:textId="77777777">
        <w:trPr>
          <w:trHeight w:val="1890"/>
        </w:trPr>
        <w:tc>
          <w:tcPr>
            <w:tcW w:w="980" w:type="dxa"/>
            <w:tcBorders>
              <w:top w:val="single" w:sz="18" w:space="0" w:color="000000"/>
              <w:left w:val="nil"/>
              <w:right w:val="single" w:sz="4" w:space="0" w:color="000000"/>
            </w:tcBorders>
            <w:vAlign w:val="center"/>
          </w:tcPr>
          <w:p w14:paraId="67CF340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355" w:type="dxa"/>
            <w:tcBorders>
              <w:top w:val="single" w:sz="18" w:space="0" w:color="000000"/>
              <w:left w:val="nil"/>
              <w:right w:val="single" w:sz="4" w:space="0" w:color="000000"/>
            </w:tcBorders>
          </w:tcPr>
          <w:p w14:paraId="130BBDDF" w14:textId="77777777" w:rsidR="00A26406" w:rsidRDefault="00D83F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Úvod do studia dějepisu</w:t>
            </w:r>
          </w:p>
          <w:p w14:paraId="447FD8D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význam zkoumání dějin</w:t>
            </w:r>
          </w:p>
          <w:p w14:paraId="77AFBA1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periodizace dějin </w:t>
            </w:r>
          </w:p>
          <w:p w14:paraId="2B826DA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způsoby získávání informací o dějinách </w:t>
            </w:r>
          </w:p>
          <w:p w14:paraId="45B5782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historické prameny</w:t>
            </w:r>
          </w:p>
          <w:p w14:paraId="5DCF843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historický čas a prostor</w:t>
            </w:r>
          </w:p>
        </w:tc>
        <w:tc>
          <w:tcPr>
            <w:tcW w:w="5400" w:type="dxa"/>
            <w:tcBorders>
              <w:top w:val="single" w:sz="18" w:space="0" w:color="000000"/>
              <w:left w:val="nil"/>
              <w:right w:val="single" w:sz="4" w:space="0" w:color="000000"/>
            </w:tcBorders>
          </w:tcPr>
          <w:p w14:paraId="7D107BE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uvede konkrétní příklady důležitosti a potřebnosti dějepisných poznatků</w:t>
            </w:r>
          </w:p>
          <w:p w14:paraId="7C6E877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jmenuje příklady zdrojů informací o minulosti, příklady institucí, kde jsou tyto zdroje shromažďovány</w:t>
            </w:r>
          </w:p>
          <w:p w14:paraId="3750AB5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žák si osvojí práci s časovou přímkou a dějepisnou mapy </w:t>
            </w:r>
          </w:p>
          <w:p w14:paraId="2CC9F5D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řadí hlavní historické epochy v chronologickém sledu</w:t>
            </w:r>
          </w:p>
          <w:p w14:paraId="5AE9B6D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rozlišuje pojmy prostor a čas – lineární a cyklický</w:t>
            </w:r>
          </w:p>
        </w:tc>
        <w:tc>
          <w:tcPr>
            <w:tcW w:w="3120" w:type="dxa"/>
            <w:tcBorders>
              <w:top w:val="single" w:sz="18" w:space="0" w:color="000000"/>
              <w:left w:val="nil"/>
              <w:right w:val="single" w:sz="4" w:space="0" w:color="000000"/>
            </w:tcBorders>
          </w:tcPr>
          <w:p w14:paraId="531724C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- (osobnostní rozvoj) - rozvoj schopností poznávání</w:t>
            </w:r>
          </w:p>
          <w:p w14:paraId="39E9B5C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cvičení smyslového vnímání</w:t>
            </w:r>
          </w:p>
          <w:p w14:paraId="55EED5C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Činnost: referáty, křížovky, doplňovačky</w:t>
            </w:r>
          </w:p>
          <w:p w14:paraId="468C084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MV - kritické čtení a vnímání mediálního sdělení (identifikování základních orientačních prvků v textu)</w:t>
            </w:r>
          </w:p>
          <w:p w14:paraId="0525CB6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Činnost: vyhledá klíčová slova v textu, vyhledá odpovědi na otázky + práce s časovou osou (rozliší před naším letopočtem, našeho letopočtu, zařadí do století)</w:t>
            </w:r>
          </w:p>
          <w:p w14:paraId="15FA13A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5D1B01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85D067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Možnost: Projekt: Stopy historie v mém okolí</w:t>
            </w:r>
          </w:p>
          <w:p w14:paraId="33CE189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Poznáváme minulost (archiv, muzeum, knihovny v Kladně)</w:t>
            </w:r>
          </w:p>
        </w:tc>
        <w:tc>
          <w:tcPr>
            <w:tcW w:w="2160" w:type="dxa"/>
            <w:tcBorders>
              <w:top w:val="single" w:sz="18" w:space="0" w:color="000000"/>
              <w:left w:val="nil"/>
              <w:right w:val="nil"/>
            </w:tcBorders>
          </w:tcPr>
          <w:p w14:paraId="0491268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Referáty, spojovačky, křížovky,</w:t>
            </w:r>
            <w:r w:rsidR="00BF151A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doplňovačky, lístková metoda</w:t>
            </w:r>
          </w:p>
          <w:p w14:paraId="4F7FD73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66F5DF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974036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2B25A7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7968D86" w14:textId="77777777">
        <w:trPr>
          <w:trHeight w:val="1855"/>
        </w:trPr>
        <w:tc>
          <w:tcPr>
            <w:tcW w:w="980" w:type="dxa"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14:paraId="48F09CB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B9087F" w14:textId="77777777" w:rsidR="00A26406" w:rsidRDefault="00D83F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Pravěk</w:t>
            </w:r>
          </w:p>
          <w:p w14:paraId="4287DF2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způsob života jednotlivých vývojových typů člověka </w:t>
            </w:r>
          </w:p>
          <w:p w14:paraId="7189C8E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lidská společnost v pravěku (doba kamenná, doba bronzová, doba železná) </w:t>
            </w:r>
          </w:p>
          <w:p w14:paraId="4DECC33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způsob života a obživy zemědělců</w:t>
            </w:r>
          </w:p>
          <w:p w14:paraId="0F0A26D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počátek obchodu a řemesel</w:t>
            </w:r>
          </w:p>
          <w:p w14:paraId="1381DF3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období pravěku na našem území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5D7FF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objasní varianty vzniku člověka</w:t>
            </w:r>
          </w:p>
          <w:p w14:paraId="36034D5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vyjmenuje ve správném pořadí jednotlivé vývojové stupně člověka a uvede hlavní přínos jednotlivých typů</w:t>
            </w:r>
          </w:p>
          <w:p w14:paraId="37BC0E2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charakterizuje život pravěkých sběračů a lovců, jejich materiální a duchovní kulturu</w:t>
            </w:r>
          </w:p>
          <w:p w14:paraId="4477C37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žák uvede význam zemědělské výroby a dobytkářství pro lidskou společnost a definuje podmínky přechodu k usedlému způsobu života a jeho důsledky </w:t>
            </w:r>
          </w:p>
          <w:p w14:paraId="41916E4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zdůvodní význam zpracování kovů a podmínky pro vznik řemesel</w:t>
            </w:r>
          </w:p>
          <w:p w14:paraId="0340D51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porovná nerovnoměrný vývoj v jednotlivých oblastech světa</w:t>
            </w:r>
          </w:p>
          <w:p w14:paraId="693C974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48414D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(Sociální rozvoj) - Komunikace (řeč těla, řeč zvuků a slov)</w:t>
            </w:r>
          </w:p>
          <w:p w14:paraId="6A1FBC9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Činnost: jak se vyvíjela řeč – řízená diskuse</w:t>
            </w:r>
          </w:p>
          <w:p w14:paraId="5E91DF5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- Evropa a svět nás zajímá (místa, události a artefakty v blízkém okolí mající vztah k Evropě a světu</w:t>
            </w:r>
          </w:p>
          <w:p w14:paraId="1D30FBB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Činnost: regionální dějiny – návštěva Muzea-program Cesta do pravěku</w:t>
            </w:r>
          </w:p>
          <w:p w14:paraId="7B34AA4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- kulturní diferenciace (poznávání vlastního kulturního zakotvení)</w:t>
            </w:r>
          </w:p>
          <w:p w14:paraId="2E74BAE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Činnost: regionální dějiny – návštěva Muzea-program Cesta do pravěku</w:t>
            </w:r>
          </w:p>
          <w:p w14:paraId="4F34408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29D90B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 – mapy – rozšíření pravěkých kultur – tabulky odlišností vývoje v jednotlivých částech Evropy a světa</w:t>
            </w:r>
          </w:p>
          <w:p w14:paraId="11C532A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535857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Vv, Vo – umění a náboženství – vznik prvních náb. představ prvních uměleckých děl – využití návštěvy  v muzeu, individuálních znalostí žáků, encyklopedií,knih o výtvarném umění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14:paraId="014DFAA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Poznáváme minulost (archiv, muzeum, knihovny v Kladně)</w:t>
            </w:r>
          </w:p>
        </w:tc>
      </w:tr>
      <w:tr w:rsidR="00A26406" w14:paraId="195990E9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C01CE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3.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0C8D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Starověk</w:t>
            </w:r>
          </w:p>
          <w:p w14:paraId="72C644E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První státy</w:t>
            </w:r>
          </w:p>
          <w:p w14:paraId="3B4F7AB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charakteristika jednotlivých oblastí (Mezopotámie, Palestina, Egypt, Indie ‚Čína)</w:t>
            </w:r>
          </w:p>
          <w:p w14:paraId="7322812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vývoj společnosti </w:t>
            </w:r>
          </w:p>
          <w:p w14:paraId="0DC0F55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náboženské představy</w:t>
            </w:r>
          </w:p>
          <w:p w14:paraId="3E907AA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vznik písma</w:t>
            </w:r>
          </w:p>
          <w:p w14:paraId="47BDF1B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památky a přínosy starověkých států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06C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rozpozná souvislosti mezi přírodními podmínkami a vznikem prvních zemědělských civilizací – mapy nejstarších států</w:t>
            </w:r>
          </w:p>
          <w:p w14:paraId="3286638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se orientuje ve společenském uspořádání jednotlivých civilizací - schéma vrstev spol. ve starověku</w:t>
            </w:r>
          </w:p>
          <w:p w14:paraId="68A4C8B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charakterizuje jednotlivé náboženské představy</w:t>
            </w:r>
          </w:p>
          <w:p w14:paraId="14B622A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uvádí nejvýznamnější typy památek z jednotlivých oblastí prvních států, které se staly součástí světového kulturního dědictví – ukázky typů písma - porovnání</w:t>
            </w:r>
          </w:p>
          <w:p w14:paraId="2A5C1D4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ocení především vynález písma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C515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- Jsme Evropané</w:t>
            </w:r>
          </w:p>
          <w:p w14:paraId="6129259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klíčové mezníky evropské civilizace-vznik států, vznik a vývoj písma – řízený rozhovor</w:t>
            </w:r>
          </w:p>
          <w:p w14:paraId="0293C11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96246E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– Chammurapiho zákoník, Desatero-židovské náb. – porovnáváme se současnými jinými zákoníky – aktuálnost v dnešní době</w:t>
            </w:r>
          </w:p>
          <w:p w14:paraId="4A47A9D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Činnost:referáty  využití poznatků žáků z cest do zahraničí (Egypt)</w:t>
            </w:r>
          </w:p>
          <w:p w14:paraId="3A4BB9C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Lit-epos o Gilgamešovi –ukázky z nejstarší lit - četba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23003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7CC915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DF1133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47A356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F5FEB9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DDDCFA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17424A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FAF764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-Časová osa</w:t>
            </w:r>
          </w:p>
        </w:tc>
      </w:tr>
      <w:tr w:rsidR="00A26406" w14:paraId="18EEB58C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C18EB9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23156" w14:textId="77777777" w:rsidR="00A26406" w:rsidRDefault="00D83F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Řecko</w:t>
            </w:r>
          </w:p>
          <w:p w14:paraId="6BFB55E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krétsko-mykénské období</w:t>
            </w:r>
          </w:p>
          <w:p w14:paraId="241C735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archaické období</w:t>
            </w:r>
          </w:p>
          <w:p w14:paraId="7280AB8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klasické období</w:t>
            </w:r>
          </w:p>
          <w:p w14:paraId="4D41A10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nadvláda Makedonie</w:t>
            </w:r>
          </w:p>
          <w:p w14:paraId="69CC5A5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helénismus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CE0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vypráví o přínosech řecké civilizace pro rozvoj evropské kultury</w:t>
            </w:r>
          </w:p>
          <w:p w14:paraId="6996467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charakterizuje podstatu antické demokracie</w:t>
            </w:r>
          </w:p>
          <w:p w14:paraId="451958D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hovoří o přínosu Řecka do oblasti vědy a kultury</w:t>
            </w:r>
          </w:p>
          <w:p w14:paraId="7871BFE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jmenuje konkrétní jména významných osobností Řecka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C5A5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(sociální rozvoj)</w:t>
            </w:r>
          </w:p>
          <w:p w14:paraId="26835A0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- rozvoj sociálních dovedností pro kooperaci  </w:t>
            </w:r>
          </w:p>
          <w:p w14:paraId="1822B4B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Činnost:Práce ve skupinách</w:t>
            </w:r>
          </w:p>
          <w:p w14:paraId="067C6E7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- Formy participace občanů v politickém životě-athénská  demokracie – porovná, vysvětlí, zhodnotí se Spartou</w:t>
            </w:r>
          </w:p>
          <w:p w14:paraId="6EA74AE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2F0B70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Možnost: Projekt : Cesta do pravěku (vytváření nástěnných obrazů)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A9D21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A90EC94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14:paraId="18B77DE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  <w:p w14:paraId="5264AED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7B93B42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745F9D" w14:textId="77777777" w:rsidR="00A26406" w:rsidRDefault="00D83F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Řím</w:t>
            </w:r>
          </w:p>
          <w:p w14:paraId="478503A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období království</w:t>
            </w:r>
          </w:p>
          <w:p w14:paraId="54E9A34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období republiky</w:t>
            </w:r>
          </w:p>
          <w:p w14:paraId="222A194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období císařství</w:t>
            </w:r>
          </w:p>
          <w:p w14:paraId="4417EED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náboženství (judaismus, křesťanství)</w:t>
            </w:r>
          </w:p>
          <w:p w14:paraId="65327D3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kultura a společnost</w:t>
            </w:r>
          </w:p>
          <w:p w14:paraId="5CFB131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rozpad římské říše</w:t>
            </w:r>
          </w:p>
          <w:p w14:paraId="2717CD8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naše země v době římské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734265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žák vypráví o přínosech římské civilizace pro rozvoj evropské kultury</w:t>
            </w:r>
          </w:p>
          <w:p w14:paraId="06AF5B8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odlišuje jednotlivé etapy římských dějin (království, republika, císařství)</w:t>
            </w:r>
          </w:p>
          <w:p w14:paraId="1056286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žák popisuje život a jednání osobností a společenských skupin</w:t>
            </w:r>
          </w:p>
          <w:p w14:paraId="545998C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dokáže porovnat barbarské civilizace se světem antiky</w:t>
            </w:r>
          </w:p>
          <w:p w14:paraId="0C476A4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vysvětlí vznik křesťanství v souvislosti s judaismem</w:t>
            </w:r>
          </w:p>
          <w:p w14:paraId="2AC4168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hovoří o přínosu Říma do oblasti vědy a kultury</w:t>
            </w:r>
          </w:p>
          <w:p w14:paraId="3FA12DD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jmenuje konkrétní jména významných osobností Říma</w:t>
            </w:r>
          </w:p>
          <w:p w14:paraId="25690B3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charakterizuje rozdíly ve vývoji v různých částech Evropy</w:t>
            </w:r>
          </w:p>
          <w:p w14:paraId="49E022F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ocení Řím jako dovršitele antické kultury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9F30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OSV – (sociální rozvoj)</w:t>
            </w:r>
          </w:p>
          <w:p w14:paraId="30DC840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- rozvoj sociálních dovedností pro kooperaci</w:t>
            </w:r>
          </w:p>
          <w:p w14:paraId="16C27E8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E7DB7E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Činnost: referáty – převypráví mýty a báje, vypíše základní informace</w:t>
            </w:r>
          </w:p>
          <w:p w14:paraId="7805A44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</w:p>
          <w:p w14:paraId="0B7B7BC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Čj-referáty mýty a báje</w:t>
            </w:r>
          </w:p>
          <w:p w14:paraId="1B48484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F08999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Jsme Evropané – kořeny a zdroje evropské civilizace</w:t>
            </w:r>
          </w:p>
          <w:p w14:paraId="47F9F81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Porovnání kultury Řecka a Říma, přínos antické kultury – vyjadřuje svůj názor</w:t>
            </w:r>
          </w:p>
          <w:p w14:paraId="5BB0A02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1FD627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Evropa a svět nás zajímá – zvyky a tradice národa Evropy (báje, mýty)</w:t>
            </w:r>
          </w:p>
          <w:p w14:paraId="10B76F1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Činnost: četba, reprodukce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14:paraId="682C67A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74D08FC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027BC7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F76546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990190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Průběžně: Práce s časovou osou, chronologická tabulka, slovníčky, odborná terminologie, vyhledávání ve slovnících, encyklopediích, na internetu, práce s mapou-vyhledávání (uplatnění znalostí ze zeměpisu).</w:t>
      </w:r>
    </w:p>
    <w:p w14:paraId="381E140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74F3D3D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4913DEB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Zpracovala: Mgr. Sládková Ilona</w:t>
      </w:r>
    </w:p>
    <w:p w14:paraId="1A54D28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31C4A2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F56536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DC9581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5045A93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B78D58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05A396C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6FDAF1E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3D7F26E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52051D4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Člověk a společnost     Vzdělávací obor:  </w:t>
      </w:r>
      <w:r>
        <w:rPr>
          <w:rFonts w:ascii="Arial" w:eastAsia="Arial" w:hAnsi="Arial" w:cs="Arial"/>
          <w:b/>
          <w:color w:val="000000"/>
          <w:u w:val="single"/>
        </w:rPr>
        <w:t>Dějepis</w:t>
      </w:r>
      <w:r>
        <w:rPr>
          <w:rFonts w:ascii="Arial" w:eastAsia="Arial" w:hAnsi="Arial" w:cs="Arial"/>
          <w:color w:val="000000"/>
        </w:rPr>
        <w:t xml:space="preserve">     ročník:     7.</w:t>
      </w:r>
    </w:p>
    <w:p w14:paraId="2940013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77B29B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ff4"/>
        <w:tblW w:w="1501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80"/>
        <w:gridCol w:w="3355"/>
        <w:gridCol w:w="5400"/>
        <w:gridCol w:w="3120"/>
        <w:gridCol w:w="2160"/>
      </w:tblGrid>
      <w:tr w:rsidR="00A26406" w14:paraId="055129C1" w14:textId="77777777">
        <w:trPr>
          <w:trHeight w:val="904"/>
        </w:trPr>
        <w:tc>
          <w:tcPr>
            <w:tcW w:w="980" w:type="dxa"/>
            <w:tcBorders>
              <w:top w:val="nil"/>
              <w:left w:val="nil"/>
              <w:bottom w:val="single" w:sz="18" w:space="0" w:color="000000"/>
              <w:right w:val="single" w:sz="4" w:space="0" w:color="000000"/>
            </w:tcBorders>
          </w:tcPr>
          <w:p w14:paraId="6AFD2F8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Kapitola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18" w:space="0" w:color="000000"/>
              <w:right w:val="single" w:sz="4" w:space="0" w:color="000000"/>
            </w:tcBorders>
          </w:tcPr>
          <w:p w14:paraId="0E15D95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Téma (Učivo)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18" w:space="0" w:color="000000"/>
              <w:right w:val="single" w:sz="4" w:space="0" w:color="000000"/>
            </w:tcBorders>
          </w:tcPr>
          <w:p w14:paraId="773EA89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Znalosti a dovednosti (výstup)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8" w:space="0" w:color="000000"/>
              <w:right w:val="single" w:sz="4" w:space="0" w:color="000000"/>
            </w:tcBorders>
          </w:tcPr>
          <w:p w14:paraId="39D7144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14:paraId="0B31DD3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Poznámky</w:t>
            </w:r>
          </w:p>
          <w:p w14:paraId="130005E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02F066D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5BA5DE6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Průběžně:</w:t>
            </w:r>
          </w:p>
        </w:tc>
      </w:tr>
      <w:tr w:rsidR="00A26406" w14:paraId="60B97A0E" w14:textId="77777777">
        <w:trPr>
          <w:trHeight w:val="1890"/>
        </w:trPr>
        <w:tc>
          <w:tcPr>
            <w:tcW w:w="980" w:type="dxa"/>
            <w:tcBorders>
              <w:top w:val="single" w:sz="18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5BB748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3355" w:type="dxa"/>
            <w:tcBorders>
              <w:top w:val="single" w:sz="1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734234" w14:textId="77777777" w:rsidR="00A26406" w:rsidRDefault="00D83F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Úvod de dějepisu 7.r.</w:t>
            </w:r>
          </w:p>
          <w:p w14:paraId="07BF9DD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prameny úřední a literární</w:t>
            </w:r>
          </w:p>
          <w:p w14:paraId="5D16BF2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čas, časová osa</w:t>
            </w:r>
          </w:p>
        </w:tc>
        <w:tc>
          <w:tcPr>
            <w:tcW w:w="5400" w:type="dxa"/>
            <w:tcBorders>
              <w:top w:val="single" w:sz="1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B0460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-vysvětlí rozdíl mezi cyklickým a lineárním časem</w:t>
            </w:r>
          </w:p>
          <w:p w14:paraId="217AAAD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orientuje se na časové ose</w:t>
            </w:r>
          </w:p>
          <w:p w14:paraId="79F809E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zopakujeme druhy pramenů, zdrojů, ze kterých vědci získávají informace¨</w:t>
            </w:r>
          </w:p>
          <w:p w14:paraId="3BA2194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rozliší úřední a literární prameny, uvede příklady</w:t>
            </w:r>
          </w:p>
        </w:tc>
        <w:tc>
          <w:tcPr>
            <w:tcW w:w="3120" w:type="dxa"/>
            <w:tcBorders>
              <w:top w:val="single" w:sz="1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AF76C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(osobnostní rozvoj) -  vyhledávání informací – práce s časovou osou</w:t>
            </w:r>
          </w:p>
        </w:tc>
        <w:tc>
          <w:tcPr>
            <w:tcW w:w="2160" w:type="dxa"/>
            <w:tcBorders>
              <w:top w:val="single" w:sz="18" w:space="0" w:color="000000"/>
              <w:left w:val="nil"/>
              <w:bottom w:val="single" w:sz="4" w:space="0" w:color="000000"/>
              <w:right w:val="nil"/>
            </w:tcBorders>
          </w:tcPr>
          <w:p w14:paraId="6A6D8C6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-práce s časovou osou</w:t>
            </w:r>
          </w:p>
          <w:p w14:paraId="07B06E3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-práce s mapou</w:t>
            </w:r>
          </w:p>
          <w:p w14:paraId="1681E8B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křížovky, spojovačky, doplňovačky, hádanky, lístková metoda</w:t>
            </w:r>
          </w:p>
          <w:p w14:paraId="10C8693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-rodokmeny – orientace pomocí návodných otázek</w:t>
            </w:r>
          </w:p>
          <w:p w14:paraId="7378AB6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 práce se slovníčkem</w:t>
            </w:r>
          </w:p>
          <w:p w14:paraId="7753B0F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-rozbory dobových textů</w:t>
            </w:r>
          </w:p>
        </w:tc>
      </w:tr>
      <w:tr w:rsidR="00A26406" w14:paraId="0DF2244A" w14:textId="77777777">
        <w:trPr>
          <w:trHeight w:val="1890"/>
        </w:trPr>
        <w:tc>
          <w:tcPr>
            <w:tcW w:w="980" w:type="dxa"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14:paraId="468C421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3355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14:paraId="0DCFCEB0" w14:textId="77777777" w:rsidR="00A26406" w:rsidRDefault="00D83F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Raný středověk</w:t>
            </w:r>
          </w:p>
          <w:p w14:paraId="7838EC1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dělení středověké společnosti</w:t>
            </w:r>
          </w:p>
          <w:p w14:paraId="3AC6D48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dějiny významných států a národů v Evropě (utváření států ve východoevr. a západoevr. kulturním okruhu</w:t>
            </w:r>
          </w:p>
          <w:p w14:paraId="78D3F75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vznik a vývoj raně středověkých státních útvarů</w:t>
            </w:r>
          </w:p>
          <w:p w14:paraId="76C3A1B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dějiny českých zemí – první státní útvary na našem území, Čechy v době knížecí, první čeští králové</w:t>
            </w:r>
          </w:p>
          <w:p w14:paraId="4A1FA17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-kultura raného středověku – architektura, výt.umění, vzdělanost a literatura, hudba</w:t>
            </w:r>
          </w:p>
          <w:p w14:paraId="3A81ACF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14:paraId="1BD65B8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- žák popíše podstatnou změnu evropské civilizace, která nastala v důsledku příchodu nových etnik, christianizace a vzniku nových států </w:t>
            </w:r>
          </w:p>
          <w:p w14:paraId="0982EA7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objasní podmínky vzniku Velkomoravské říše, vnitřní vývoj českého státu a postavení těchto státních útvarů v evropských souvislostech</w:t>
            </w:r>
          </w:p>
          <w:p w14:paraId="7E68D00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vymezí úlohu křesťanství a víry v životě středověkého člověka, konflikty mezi světskou a církevní mocí</w:t>
            </w:r>
          </w:p>
          <w:p w14:paraId="1602B59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žák ilustruje postavení jednotlivých vrstev středověké společnosti</w:t>
            </w:r>
          </w:p>
          <w:p w14:paraId="00FCB86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uvádí příklady románské kultury</w:t>
            </w:r>
          </w:p>
          <w:p w14:paraId="7A3BCFE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14:paraId="63A4253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OSV – (osobnostní rozvoj) -rozvoj schopností poznávání</w:t>
            </w:r>
          </w:p>
          <w:p w14:paraId="2B339E7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cvičení smyslového vnímání – dovednost zapamatování</w:t>
            </w:r>
          </w:p>
          <w:p w14:paraId="7652467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Činnost:  referáty, práce s encyklopediemi-vyhledávání</w:t>
            </w:r>
          </w:p>
          <w:p w14:paraId="4D6729C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- Jsme Evropané</w:t>
            </w:r>
          </w:p>
          <w:p w14:paraId="09B9FD8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klíčové mezníky evropské civilizace – dějiny státu </w:t>
            </w:r>
            <w:r>
              <w:rPr>
                <w:color w:val="000000"/>
                <w:sz w:val="24"/>
                <w:szCs w:val="24"/>
              </w:rPr>
              <w:lastRenderedPageBreak/>
              <w:t>v kontextu s evropskými dějinami – řízený rozhovor</w:t>
            </w:r>
          </w:p>
          <w:p w14:paraId="3F3FD5C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 -Kulturní diferenciace (poznávání vlastního kulturního zakotvení)-návštěva Sládečkova muzea-interaktivní program-Slované – řízený rozhovor.</w:t>
            </w:r>
          </w:p>
          <w:p w14:paraId="0EF9BDF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MV - Kritické čtení a vnímání mediálního sdělení (identifikování základních orientačních prvků v textu) – orientace v textu, klíčová slova – vyhledávají z textu, odpovídají na otázky, shrnuje poznatky</w:t>
            </w:r>
          </w:p>
          <w:p w14:paraId="1DF971D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590248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Možnost: Projekt Cesta do středověku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right w:val="nil"/>
            </w:tcBorders>
          </w:tcPr>
          <w:p w14:paraId="05D66BC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F9C4303" w14:textId="77777777">
        <w:trPr>
          <w:trHeight w:val="1855"/>
        </w:trPr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66E0A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65D1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Vrcholný a pozdní středověk</w:t>
            </w:r>
          </w:p>
          <w:p w14:paraId="6AEDE1B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A, společnost – život ve městě a na venkově, rozvoj řemesel a obchodu, vznik měst a jejich význam </w:t>
            </w:r>
          </w:p>
          <w:p w14:paraId="42F929A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B, dějiny významných států v Evropě</w:t>
            </w:r>
          </w:p>
          <w:p w14:paraId="6BC0F05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-objevné plavby</w:t>
            </w:r>
          </w:p>
          <w:p w14:paraId="63D05A2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C, český stát za vlády posledních Přemyslovců</w:t>
            </w:r>
          </w:p>
          <w:p w14:paraId="4B1F2E0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- </w:t>
            </w:r>
            <w:r>
              <w:rPr>
                <w:color w:val="000000"/>
                <w:sz w:val="24"/>
                <w:szCs w:val="24"/>
              </w:rPr>
              <w:t xml:space="preserve">český stát za vlády Lucemburků, jeho vývoj a </w:t>
            </w:r>
            <w:r>
              <w:rPr>
                <w:color w:val="000000"/>
                <w:sz w:val="24"/>
                <w:szCs w:val="24"/>
              </w:rPr>
              <w:lastRenderedPageBreak/>
              <w:t>postavení v evropských souvislostech</w:t>
            </w:r>
          </w:p>
          <w:p w14:paraId="0636CF8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doba husitská</w:t>
            </w:r>
          </w:p>
          <w:p w14:paraId="7FC3BB2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doba poděbradská a Jagellonci</w:t>
            </w:r>
          </w:p>
          <w:p w14:paraId="12F02DA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408A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- žák popíše vnitřní vývoj českého státu, postavení českého státu v evropských souvislostech, politický a územní rozmachem, historický význam </w:t>
            </w:r>
          </w:p>
          <w:p w14:paraId="529CD63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vysvětluje změny politické, hospodářské, sociální a kulturní</w:t>
            </w:r>
          </w:p>
          <w:p w14:paraId="65D2FD3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popíše rozdíly života ve městě a na vesnici, význam rozvoje řemesel a obchodu</w:t>
            </w:r>
          </w:p>
          <w:p w14:paraId="6A49A6E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popíše způsoby zakládání měst a jejich význam</w:t>
            </w:r>
          </w:p>
          <w:p w14:paraId="26960B3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uvede základní informace o vývoji evropských států</w:t>
            </w:r>
          </w:p>
          <w:p w14:paraId="653A435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vysvětlí příčiny, význam a důsledky zámořských objevů</w:t>
            </w:r>
          </w:p>
          <w:p w14:paraId="0736E13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žák vysvětlí příčiny nových myšlenek žádajících reformu církve včetně reakce církve na tyto požadavky</w:t>
            </w:r>
          </w:p>
          <w:p w14:paraId="5F6B993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vymezí význam husitské tradice pro český politický a kulturní život</w:t>
            </w:r>
          </w:p>
          <w:p w14:paraId="3DE15B0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popíše postavení českého státu v evropských souvislostech, politický a územní rozmach jednotlivých států a jejich historický význam</w:t>
            </w:r>
          </w:p>
          <w:p w14:paraId="096CD33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E972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OSV – (sociální rozvoj)</w:t>
            </w:r>
          </w:p>
          <w:p w14:paraId="12298E4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- rozvoj sociálních dovedností pro kooperaci  </w:t>
            </w:r>
          </w:p>
          <w:p w14:paraId="5F44353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Činnosti: vyhledávání a třídění informací, uplatnění vlastního názoru v hodnocení dějinných událostí</w:t>
            </w:r>
          </w:p>
          <w:p w14:paraId="56B9C59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EGS - Evropa a svět nás zajímá (místa, události a artefakty v blízkém okolí mající vztah k Evropě a světu-Karel IV. – význam vlády – uvede a vyhledá –práce </w:t>
            </w:r>
            <w:r>
              <w:rPr>
                <w:color w:val="000000"/>
                <w:sz w:val="24"/>
                <w:szCs w:val="24"/>
              </w:rPr>
              <w:lastRenderedPageBreak/>
              <w:t>s encyklopediemi, odbornou literaturou</w:t>
            </w:r>
          </w:p>
          <w:p w14:paraId="2FDDE01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Jsme Evropané – postavení českého státu v Evropě –souvislosti s evr. dějinami</w:t>
            </w:r>
          </w:p>
          <w:p w14:paraId="6DEA889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Činnosti: uvádí příklady-řízený rozhovor</w:t>
            </w:r>
          </w:p>
          <w:p w14:paraId="5987694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ADE302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- Lidské aktivity a problémy životního prostředí (ochrana přírody a kulturních památek) – uvádí konkrétní příklady, diskuse</w:t>
            </w:r>
          </w:p>
          <w:p w14:paraId="78E9B82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vliv lidské činnosti na životní prostředí – stav kulturních památek – uvádí konkrétní příklady-diskuse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49CF2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A047AD1" w14:textId="77777777">
        <w:trPr>
          <w:trHeight w:val="1202"/>
        </w:trPr>
        <w:tc>
          <w:tcPr>
            <w:tcW w:w="980" w:type="dxa"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14:paraId="08C3A70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4EA8DD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Kultura vrcholného a pozdního středověku</w:t>
            </w:r>
          </w:p>
          <w:p w14:paraId="454FEE4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architektura, výtvarné umění, vzdělanost a literatura, hudba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74379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uvádí příklady gotické kultury</w:t>
            </w:r>
          </w:p>
          <w:p w14:paraId="5384642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uvede odlišnosti románské a gotické kultury</w:t>
            </w:r>
          </w:p>
          <w:p w14:paraId="1902378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zhodnotí význam objevení knihtisku při šíření vzdělanosti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1830D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-  Jsme Evropané – významné památky gotické architektury – možnosti plakát (viz projekt Cesta do středověku)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14:paraId="0C15C3C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58E86F6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6805B2B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DA594C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Zpracovala: Mgr. Sládková Ilona</w:t>
      </w:r>
    </w:p>
    <w:p w14:paraId="1448A98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29B50D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5B7A256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7FA72B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5E10493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31D6E38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  <w:highlight w:val="red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1BE2C21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Člověk a společnost     Vzdělávací obor:  </w:t>
      </w:r>
      <w:r>
        <w:rPr>
          <w:rFonts w:ascii="Arial" w:eastAsia="Arial" w:hAnsi="Arial" w:cs="Arial"/>
          <w:b/>
          <w:color w:val="000000"/>
          <w:u w:val="single"/>
        </w:rPr>
        <w:t>Dějepis</w:t>
      </w:r>
      <w:r>
        <w:rPr>
          <w:rFonts w:ascii="Arial" w:eastAsia="Arial" w:hAnsi="Arial" w:cs="Arial"/>
          <w:color w:val="000000"/>
        </w:rPr>
        <w:t xml:space="preserve">      ročník:     8.</w:t>
      </w:r>
    </w:p>
    <w:p w14:paraId="653D2B0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76A94FC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5865D4F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f5"/>
        <w:tblW w:w="1503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80"/>
        <w:gridCol w:w="3355"/>
        <w:gridCol w:w="5400"/>
        <w:gridCol w:w="3120"/>
        <w:gridCol w:w="2175"/>
      </w:tblGrid>
      <w:tr w:rsidR="00A26406" w14:paraId="02DCA327" w14:textId="77777777">
        <w:trPr>
          <w:trHeight w:val="904"/>
        </w:trPr>
        <w:tc>
          <w:tcPr>
            <w:tcW w:w="980" w:type="dxa"/>
            <w:tcBorders>
              <w:bottom w:val="single" w:sz="4" w:space="0" w:color="000000"/>
            </w:tcBorders>
          </w:tcPr>
          <w:p w14:paraId="55A7DB9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Kapitola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239F7A0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Téma (Učivo)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381A5B4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Znalosti a dovednosti (výstup)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662BA33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Průřezová témata, projekty a kurzy, mezipředmětové vazby</w:t>
            </w:r>
          </w:p>
        </w:tc>
        <w:tc>
          <w:tcPr>
            <w:tcW w:w="2175" w:type="dxa"/>
            <w:tcBorders>
              <w:left w:val="single" w:sz="4" w:space="0" w:color="000000"/>
              <w:bottom w:val="single" w:sz="4" w:space="0" w:color="000000"/>
            </w:tcBorders>
          </w:tcPr>
          <w:p w14:paraId="3321E76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Poznámky</w:t>
            </w:r>
          </w:p>
          <w:p w14:paraId="36B618A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Průběžně:</w:t>
            </w:r>
          </w:p>
        </w:tc>
      </w:tr>
      <w:tr w:rsidR="00A26406" w14:paraId="4E18A689" w14:textId="77777777">
        <w:trPr>
          <w:trHeight w:val="1890"/>
        </w:trPr>
        <w:tc>
          <w:tcPr>
            <w:tcW w:w="980" w:type="dxa"/>
            <w:tcBorders>
              <w:top w:val="single" w:sz="20" w:space="0" w:color="000000"/>
            </w:tcBorders>
            <w:vAlign w:val="center"/>
          </w:tcPr>
          <w:p w14:paraId="656BB28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355" w:type="dxa"/>
            <w:tcBorders>
              <w:top w:val="single" w:sz="20" w:space="0" w:color="000000"/>
              <w:left w:val="single" w:sz="4" w:space="0" w:color="000000"/>
            </w:tcBorders>
          </w:tcPr>
          <w:p w14:paraId="6FAD016B" w14:textId="77777777" w:rsidR="00A26406" w:rsidRDefault="00D83F7B" w:rsidP="0075521F">
            <w:pPr>
              <w:keepNext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Mezi třicetiletou válkou a francouzskou revolucí</w:t>
            </w:r>
          </w:p>
          <w:p w14:paraId="5B1C59E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společnost, nové typy monarchií, občanská revoluce</w:t>
            </w:r>
          </w:p>
          <w:p w14:paraId="69B30D9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dějiny významných evropských států - základní přehled- dějiny českých zemí a habsburské monarchie (české země po třicetileté válce)</w:t>
            </w:r>
          </w:p>
          <w:p w14:paraId="151D966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osvícenští panovníci (Marie Terezie, Josef II.)</w:t>
            </w:r>
          </w:p>
          <w:p w14:paraId="2B1EBB0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kultura v 17. a 18. století (baroko, rokoko, klasicismus, vzdělanost, literatura a hudba) </w:t>
            </w:r>
          </w:p>
          <w:p w14:paraId="54F94FA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B70E91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20" w:space="0" w:color="000000"/>
              <w:left w:val="single" w:sz="4" w:space="0" w:color="000000"/>
            </w:tcBorders>
          </w:tcPr>
          <w:p w14:paraId="35AC19F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vysvětlí změny, které přináší občanská revoluce</w:t>
            </w:r>
          </w:p>
          <w:p w14:paraId="266DBC9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charakterizuje postavení českých zemí v habsburské monarchii</w:t>
            </w:r>
          </w:p>
          <w:p w14:paraId="5AE8400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vysvětlí příčiny rekatolizace, objasní pojmy robota a nevolnictví</w:t>
            </w:r>
          </w:p>
          <w:p w14:paraId="1AEDF4B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rozpozná podstatu osvícenského absolutismu, vysvětlí význam osvícenských reforem, uvede konkrétní příklady, vysvětlí vliv osvícenství na hospodářský, společenský a kulturní rozvoj našich zemí a ostatních států Evropy</w:t>
            </w:r>
          </w:p>
          <w:p w14:paraId="35D2AB1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rozpozná základní znaky uměleckých slohů v 17. a 18. století, uvede příklady významných kulturních památek</w:t>
            </w:r>
          </w:p>
          <w:p w14:paraId="6DFB30B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588859E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20" w:space="0" w:color="000000"/>
              <w:left w:val="single" w:sz="4" w:space="0" w:color="000000"/>
            </w:tcBorders>
          </w:tcPr>
          <w:p w14:paraId="01EEF91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MV - Kritické čtení a vnímání mediálního sdělení (identifikování základních orientačních prvků v textu)</w:t>
            </w:r>
          </w:p>
          <w:p w14:paraId="47D5F9C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- Jsme Evropané</w:t>
            </w:r>
          </w:p>
          <w:p w14:paraId="76DD64F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klíčové mezníky evropské civilizace – datace, zařazení do kontextu</w:t>
            </w:r>
          </w:p>
          <w:p w14:paraId="26778F1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(osobnostní rozvoj) - rozvoj schopností poznávání</w:t>
            </w:r>
          </w:p>
          <w:p w14:paraId="53B8DE6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cvičení smyslového vnímání</w:t>
            </w:r>
          </w:p>
          <w:p w14:paraId="763859E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EGS Jsme Evropané- Marie  Terezie – význam školské reformy – porovnávání se  současností</w:t>
            </w:r>
          </w:p>
          <w:p w14:paraId="6ADEAA6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B3BC1A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75" w:type="dxa"/>
            <w:tcBorders>
              <w:top w:val="single" w:sz="20" w:space="0" w:color="000000"/>
              <w:left w:val="single" w:sz="4" w:space="0" w:color="000000"/>
            </w:tcBorders>
          </w:tcPr>
          <w:p w14:paraId="3E81F3B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práce s mapou, chronologickými tabulkami, se slovníčkem</w:t>
            </w:r>
          </w:p>
          <w:p w14:paraId="1A6FCD0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- křížovky, hádanky, spojovačky, referáty    - činnosti: řízený rozhovor, lístková metoda (letopočty), rozbor a  interpretace dobových textů a dokumentů, vyhledá klíčová slova, odpoví na otázky na základě četby, referáty, prezentace, hodnocení, práce ve skupinách      </w:t>
            </w:r>
          </w:p>
        </w:tc>
      </w:tr>
      <w:tr w:rsidR="00A26406" w14:paraId="00198137" w14:textId="77777777">
        <w:trPr>
          <w:trHeight w:val="737"/>
        </w:trPr>
        <w:tc>
          <w:tcPr>
            <w:tcW w:w="980" w:type="dxa"/>
            <w:tcBorders>
              <w:top w:val="single" w:sz="4" w:space="0" w:color="000000"/>
            </w:tcBorders>
            <w:vAlign w:val="center"/>
          </w:tcPr>
          <w:p w14:paraId="22B9A35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</w:tcBorders>
          </w:tcPr>
          <w:p w14:paraId="46BB5A8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Velká francouzská revoluce a napoleonské války</w:t>
            </w:r>
          </w:p>
          <w:p w14:paraId="1C8DC44B" w14:textId="77777777" w:rsidR="00A26406" w:rsidRDefault="00D83F7B" w:rsidP="00DC7024">
            <w:pPr>
              <w:numPr>
                <w:ilvl w:val="0"/>
                <w:numId w:val="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příčiny a průběh revoluce, vliv na Evropu a svět</w:t>
            </w:r>
          </w:p>
          <w:p w14:paraId="05B02866" w14:textId="77777777" w:rsidR="00A26406" w:rsidRDefault="00D83F7B" w:rsidP="00DC7024">
            <w:pPr>
              <w:numPr>
                <w:ilvl w:val="0"/>
                <w:numId w:val="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Napoleon Bonaparte, napoleonské války</w:t>
            </w:r>
          </w:p>
          <w:p w14:paraId="520A788B" w14:textId="77777777" w:rsidR="00A26406" w:rsidRDefault="00D83F7B" w:rsidP="00DC7024">
            <w:pPr>
              <w:numPr>
                <w:ilvl w:val="0"/>
                <w:numId w:val="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Vídeňský kongres</w:t>
            </w:r>
          </w:p>
          <w:p w14:paraId="76BF3BC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</w:tcPr>
          <w:p w14:paraId="2164D52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vysvětlí příčiny revoluce, vyjmenuje základní principy Deklarace práv člověka a občana, uvede významné momenty revoluce, zhodnotí její význam</w:t>
            </w:r>
          </w:p>
          <w:p w14:paraId="3451F1E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>
              <w:rPr>
                <w:color w:val="000000"/>
                <w:sz w:val="24"/>
                <w:szCs w:val="24"/>
                <w:u w:val="single"/>
              </w:rPr>
              <w:t>žák objasní vliv Velké francouzské revoluce, souvislosti mezi událostmi francouzské revoluce  a napoleonských válek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</w:rPr>
              <w:t>a rozbitím starých společenských struktur v Evropě</w:t>
            </w:r>
            <w:r>
              <w:rPr>
                <w:color w:val="FF0000"/>
                <w:sz w:val="24"/>
                <w:szCs w:val="24"/>
                <w:u w:val="single"/>
              </w:rPr>
              <w:t xml:space="preserve"> </w:t>
            </w:r>
          </w:p>
          <w:p w14:paraId="46B97E8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uvede změny v Evropě po vídeňském kongresu</w:t>
            </w:r>
          </w:p>
          <w:p w14:paraId="55391FC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</w:tcPr>
          <w:p w14:paraId="0B84B10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- Formy participace občanů v politickém životě, Občan, občanská společnost a stát, Principy demokracie jako formy vlády a způsobu rozhodování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</w:tcBorders>
          </w:tcPr>
          <w:p w14:paraId="7C87C83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Video - Napoleon</w:t>
            </w:r>
          </w:p>
        </w:tc>
      </w:tr>
      <w:tr w:rsidR="00A26406" w14:paraId="5AD6483E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D7EBF2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78CA9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Mezi vídeňským kongresem a revolucí 1848</w:t>
            </w:r>
          </w:p>
          <w:p w14:paraId="5EFFB3D4" w14:textId="77777777" w:rsidR="00A26406" w:rsidRDefault="00D83F7B" w:rsidP="0075521F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společnost – emancipace</w:t>
            </w:r>
          </w:p>
          <w:p w14:paraId="12A2AABA" w14:textId="77777777" w:rsidR="00A26406" w:rsidRDefault="00D83F7B" w:rsidP="0075521F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průmyslová revoluce a její důsledky</w:t>
            </w:r>
          </w:p>
          <w:p w14:paraId="057C6BD4" w14:textId="77777777" w:rsidR="00A26406" w:rsidRDefault="00D83F7B" w:rsidP="0075521F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dějiny významných států v Evropě - základní přehled</w:t>
            </w:r>
            <w:r>
              <w:rPr>
                <w:color w:val="A4C2F4"/>
                <w:sz w:val="24"/>
                <w:szCs w:val="24"/>
              </w:rPr>
              <w:t xml:space="preserve"> </w:t>
            </w:r>
          </w:p>
          <w:p w14:paraId="114157B8" w14:textId="77777777" w:rsidR="00A26406" w:rsidRDefault="00D83F7B" w:rsidP="0075521F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dějiny českých zemí a habsburské monarchie</w:t>
            </w:r>
          </w:p>
          <w:p w14:paraId="12CEEE0F" w14:textId="77777777" w:rsidR="00A26406" w:rsidRDefault="00D83F7B" w:rsidP="0075521F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národní obrození</w:t>
            </w:r>
          </w:p>
          <w:p w14:paraId="278F827A" w14:textId="77777777" w:rsidR="00A26406" w:rsidRDefault="00D83F7B" w:rsidP="0075521F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kultura první poloviny 19. století (romantismus, biedermeier)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8D51A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  <w:r>
              <w:rPr>
                <w:color w:val="000000"/>
              </w:rPr>
              <w:t xml:space="preserve">- </w:t>
            </w:r>
            <w:r>
              <w:rPr>
                <w:color w:val="000000"/>
                <w:sz w:val="24"/>
                <w:szCs w:val="24"/>
              </w:rPr>
              <w:t xml:space="preserve">žák objasní pojem emancipace národů, </w:t>
            </w:r>
          </w:p>
          <w:p w14:paraId="1382F4A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- </w:t>
            </w:r>
            <w:r>
              <w:rPr>
                <w:color w:val="000000"/>
                <w:sz w:val="24"/>
                <w:szCs w:val="24"/>
              </w:rPr>
              <w:t>žák charakterizuje průběh průmyslové revoluce a modernizace společnosti</w:t>
            </w:r>
          </w:p>
          <w:p w14:paraId="21F1456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vysvětlí vliv industrializace na vznik sociální otázky</w:t>
            </w:r>
          </w:p>
          <w:p w14:paraId="3FFF340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>
              <w:rPr>
                <w:color w:val="000000"/>
                <w:sz w:val="24"/>
                <w:szCs w:val="24"/>
                <w:u w:val="single"/>
              </w:rPr>
              <w:t>žák vysvětlí podstatné ekonomické, sociální politické a kulturní změny ve vybraných zemích a u nás, které charakterizují modernizaci společnosti</w:t>
            </w:r>
          </w:p>
          <w:p w14:paraId="3C7B438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>
              <w:rPr>
                <w:color w:val="000000"/>
                <w:sz w:val="24"/>
                <w:szCs w:val="24"/>
                <w:u w:val="single"/>
              </w:rPr>
              <w:t xml:space="preserve"> žák porovná jednotlivé fáze utváření novodobého českého národa v souvislosti s národním hnutím vybraných evropských národů</w:t>
            </w:r>
          </w:p>
          <w:p w14:paraId="5FD9CC0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charakterizuje romantismus, uvede příklady romantických děl</w:t>
            </w:r>
          </w:p>
          <w:p w14:paraId="417642A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charakterizuje životní styl měšťanské společnosti v 19. století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E6D28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- Lidské aktivity a problémy životního prostředí (ochrana přírody a kulturních památek) – industrializace-zásahy do přírody – řízený rozhovor</w:t>
            </w:r>
          </w:p>
          <w:p w14:paraId="6227A68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62BDA3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(sociální rozvoj) -  mezilidské vztahy, lidská práva – příklady postavení člověka z různých spol.vrstev</w:t>
            </w:r>
          </w:p>
          <w:p w14:paraId="7B5F35A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9A91C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4B628B8E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99E560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572CC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Revoluce 1848</w:t>
            </w:r>
          </w:p>
          <w:p w14:paraId="7D5D86C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</w:p>
          <w:p w14:paraId="0808CBBA" w14:textId="77777777" w:rsidR="00A26406" w:rsidRDefault="00D83F7B" w:rsidP="0075521F">
            <w:pPr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revoluce v habsburské monarchii</w:t>
            </w:r>
          </w:p>
          <w:p w14:paraId="547C580A" w14:textId="77777777" w:rsidR="00A26406" w:rsidRDefault="00D83F7B" w:rsidP="0075521F">
            <w:pPr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revoluce v českých zemích</w:t>
            </w:r>
          </w:p>
          <w:p w14:paraId="414A5DAF" w14:textId="77777777" w:rsidR="00A26406" w:rsidRDefault="00D83F7B" w:rsidP="0075521F">
            <w:pPr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revoluce jako prostředek řešení politických, sociálních a národnostních problémů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F8EB8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</w:p>
          <w:p w14:paraId="5471460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charakterizuje revoluční rok 1848 v českých zemích a v Evropě</w:t>
            </w:r>
          </w:p>
          <w:p w14:paraId="18996C0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                                                                                                    </w:t>
            </w:r>
          </w:p>
          <w:p w14:paraId="50D1A2A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58D7C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- Kulturní diferenciace (poznávání vlastního kulturního zakotvení), mezilidské vztahy –život různých sociálních skupin</w:t>
            </w:r>
          </w:p>
          <w:p w14:paraId="0C5AA63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CA84DC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VDO – občan a občanská společnost a stát – politické </w:t>
            </w:r>
            <w:r>
              <w:rPr>
                <w:color w:val="000000"/>
                <w:sz w:val="24"/>
                <w:szCs w:val="24"/>
              </w:rPr>
              <w:lastRenderedPageBreak/>
              <w:t>proudy, způsob uplatňování názorů - diskuse</w:t>
            </w:r>
          </w:p>
          <w:p w14:paraId="2FBD6A9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0AE264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(osobnostní rozvoj) - rozvoj schopností poznávání, dovednosti pro učení a studium – vyhledávání v textu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FE3C7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76F5CE28" w14:textId="77777777">
        <w:trPr>
          <w:trHeight w:val="1890"/>
        </w:trPr>
        <w:tc>
          <w:tcPr>
            <w:tcW w:w="980" w:type="dxa"/>
            <w:tcBorders>
              <w:top w:val="single" w:sz="4" w:space="0" w:color="000000"/>
            </w:tcBorders>
            <w:vAlign w:val="center"/>
          </w:tcPr>
          <w:p w14:paraId="1E9096C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</w:tcBorders>
          </w:tcPr>
          <w:p w14:paraId="2BF477F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Mezi revolucí 1848 a první světovou válkou</w:t>
            </w:r>
          </w:p>
          <w:p w14:paraId="5CAA9F8F" w14:textId="77777777" w:rsidR="00A26406" w:rsidRDefault="00D83F7B" w:rsidP="0075521F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společnost</w:t>
            </w:r>
          </w:p>
          <w:p w14:paraId="18B81B93" w14:textId="77777777" w:rsidR="00A26406" w:rsidRDefault="00D83F7B" w:rsidP="0075521F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emancipace žen</w:t>
            </w:r>
          </w:p>
          <w:p w14:paraId="6A069C15" w14:textId="77777777" w:rsidR="00A26406" w:rsidRDefault="00D83F7B" w:rsidP="0075521F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vědecký a technický pokrok</w:t>
            </w:r>
          </w:p>
          <w:p w14:paraId="1A9ECEFD" w14:textId="77777777" w:rsidR="00A26406" w:rsidRDefault="00D83F7B" w:rsidP="0075521F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imperialismus a kolonialismus</w:t>
            </w:r>
          </w:p>
          <w:p w14:paraId="59776EF7" w14:textId="77777777" w:rsidR="00A26406" w:rsidRDefault="00D83F7B" w:rsidP="0075521F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sjednocovací procesy v Evropě </w:t>
            </w:r>
          </w:p>
          <w:p w14:paraId="55E8D644" w14:textId="77777777" w:rsidR="00A26406" w:rsidRDefault="00D83F7B" w:rsidP="0075521F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významné evropské státy -</w:t>
            </w:r>
            <w:r>
              <w:rPr>
                <w:color w:val="6D9EEB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základní informace  (Velká Británie, její koloniální panství,Francie, Rusko)</w:t>
            </w:r>
          </w:p>
          <w:p w14:paraId="6070D50E" w14:textId="77777777" w:rsidR="00A26406" w:rsidRDefault="00D83F7B" w:rsidP="0075521F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Spojené státy americké </w:t>
            </w:r>
          </w:p>
          <w:p w14:paraId="63AA5892" w14:textId="77777777" w:rsidR="00A26406" w:rsidRDefault="00D83F7B" w:rsidP="0075521F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dějiny českých zemí a habsburské monarchie – vznik Rakouska – Uherska, formování moderní občanské společnosti</w:t>
            </w:r>
          </w:p>
          <w:p w14:paraId="1914B4C1" w14:textId="77777777" w:rsidR="00A26406" w:rsidRDefault="00D83F7B" w:rsidP="0075521F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kultura druhé poloviny 19. století a počátku 20. století</w:t>
            </w:r>
          </w:p>
          <w:p w14:paraId="4A67102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</w:tcPr>
          <w:p w14:paraId="6EE473C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vysvětlí důvody pro emancipaci žen</w:t>
            </w:r>
          </w:p>
          <w:p w14:paraId="4D3B571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charakterizuje změny ve společnosti vlivem průmyslové revoluce, zhodnotí klady i zápory těchto změn, popíše pokrok, který přinesla vědecko-technická revoluce</w:t>
            </w:r>
          </w:p>
          <w:p w14:paraId="7887E7B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>
              <w:rPr>
                <w:color w:val="000000"/>
                <w:sz w:val="24"/>
                <w:szCs w:val="24"/>
                <w:u w:val="single"/>
              </w:rPr>
              <w:t>žák vysvětlí rozdílné tempo modernizace a prohloubení nerovnoměrnosti vývoje jednotlivých částí Evropy a světa, včetně důsledků, ke kterým tato nerovnoměrnost vedla, charakterizuje soupeření mezi velmocemi a vymezí význam kolonií</w:t>
            </w:r>
          </w:p>
          <w:p w14:paraId="10D033D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</w:p>
          <w:p w14:paraId="1E617DF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vysvětlí důvody pro vznik Rakouska-Uherska, popíše, jak se formovala česká moderní občanská společnost</w:t>
            </w:r>
          </w:p>
          <w:p w14:paraId="1D2A7C2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charakterizuje kulturu daného období, uvede příklady uměleckých děl, vysvětlí pojem secese</w:t>
            </w:r>
          </w:p>
          <w:p w14:paraId="01E9643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1B77F5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</w:tcPr>
          <w:p w14:paraId="279CAD6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(osobnostní rozvoj) - rozvoj schopností poznávání</w:t>
            </w:r>
          </w:p>
          <w:p w14:paraId="40B645B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cvičení smyslového vnímání</w:t>
            </w:r>
          </w:p>
          <w:p w14:paraId="2B9DD89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(sociální rozvoj)</w:t>
            </w:r>
          </w:p>
          <w:p w14:paraId="618A375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- rozvoj sociálních dovedností pro kooperaci </w:t>
            </w:r>
          </w:p>
          <w:p w14:paraId="0E7B2BA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-VDO - Formy participace občanů v politickém životě, Občan, občanská společnost a stát, Principy demokracie jako formy vlády a způsobu rozhodování  - diskuse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</w:tcBorders>
          </w:tcPr>
          <w:p w14:paraId="26466DF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C5E886F" w14:textId="77777777">
        <w:trPr>
          <w:trHeight w:val="75"/>
        </w:trPr>
        <w:tc>
          <w:tcPr>
            <w:tcW w:w="980" w:type="dxa"/>
            <w:vAlign w:val="center"/>
          </w:tcPr>
          <w:p w14:paraId="4EF2D98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left w:val="single" w:sz="4" w:space="0" w:color="000000"/>
            </w:tcBorders>
          </w:tcPr>
          <w:p w14:paraId="558FF9C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left w:val="single" w:sz="4" w:space="0" w:color="000000"/>
            </w:tcBorders>
          </w:tcPr>
          <w:p w14:paraId="0F6DB95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left w:val="single" w:sz="4" w:space="0" w:color="000000"/>
            </w:tcBorders>
          </w:tcPr>
          <w:p w14:paraId="7F6CBA2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75" w:type="dxa"/>
            <w:tcBorders>
              <w:left w:val="single" w:sz="4" w:space="0" w:color="000000"/>
            </w:tcBorders>
          </w:tcPr>
          <w:p w14:paraId="092DC80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A9AD0A5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</w:tcBorders>
            <w:vAlign w:val="center"/>
          </w:tcPr>
          <w:p w14:paraId="11A4DB6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</w:tcBorders>
          </w:tcPr>
          <w:p w14:paraId="7C81A00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1. světová válka</w:t>
            </w:r>
          </w:p>
          <w:p w14:paraId="13E64EA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příčiny, záminka a průběh první světové války</w:t>
            </w:r>
          </w:p>
          <w:p w14:paraId="0563D8B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důsledky první světové války, nové politické uspořádání</w:t>
            </w:r>
          </w:p>
          <w:p w14:paraId="627D0CD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Češi a Slováci v době první světové války, zahraniční odboj a vyhlášení Československa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</w:tcPr>
          <w:p w14:paraId="726173D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žák popíše charakter a průběh první světové války</w:t>
            </w:r>
          </w:p>
          <w:p w14:paraId="1FA59E4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žák vysvětlí rozdíl mezi příčinou a záminkou</w:t>
            </w:r>
          </w:p>
          <w:p w14:paraId="2FB5D2D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>
              <w:rPr>
                <w:color w:val="000000"/>
                <w:sz w:val="24"/>
                <w:szCs w:val="24"/>
                <w:u w:val="single"/>
              </w:rPr>
              <w:t>žák na příkladech demonstruje zneužití techniky ve světových válkách a jeho důsledky</w:t>
            </w:r>
          </w:p>
          <w:p w14:paraId="6D66AC7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žák uvede důsledky války </w:t>
            </w:r>
          </w:p>
          <w:p w14:paraId="16F4399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uvede významné osobnosti spjaté se vznikem samostatného Československa, vysvětlí význam zahraničního odboje</w:t>
            </w:r>
          </w:p>
          <w:p w14:paraId="3251106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</w:tcPr>
          <w:p w14:paraId="6AEFC12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EGS - Jsme Evropané</w:t>
            </w:r>
          </w:p>
          <w:p w14:paraId="0AD288D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klíčové mezníky evropské civilizace – datace, zařazení do kontextu</w:t>
            </w:r>
          </w:p>
          <w:p w14:paraId="49D810B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- Lidské aktivity a problémy životního prostředí (negativní dopad války na přírodu a kulturní památky)</w:t>
            </w:r>
          </w:p>
          <w:p w14:paraId="0107402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- Kulturní diferenciace (poznávání vlastního kulturního zakotvení – vznik ČSR)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</w:tcBorders>
          </w:tcPr>
          <w:p w14:paraId="0E35376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10431CB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9B0DD8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130363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19D937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52ECC6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36"/>
          <w:szCs w:val="36"/>
        </w:rPr>
      </w:pPr>
      <w:r>
        <w:rPr>
          <w:color w:val="000000"/>
          <w:sz w:val="24"/>
          <w:szCs w:val="24"/>
        </w:rPr>
        <w:t>Zpracovala: Mgr. Sládková Ilona</w:t>
      </w:r>
    </w:p>
    <w:p w14:paraId="3F64E15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1C259BF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69DDFEB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482A3F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22D894D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69D1F33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366C3DE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719088B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50DA73C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67979CD6" w14:textId="77777777" w:rsidR="00036CE1" w:rsidRDefault="00036C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3E68A2E5" w14:textId="77777777" w:rsidR="00036CE1" w:rsidRDefault="00036C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4F3E0D4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1A90075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Člověk a společnost     Vzdělávací obor:  </w:t>
      </w:r>
      <w:r>
        <w:rPr>
          <w:rFonts w:ascii="Arial" w:eastAsia="Arial" w:hAnsi="Arial" w:cs="Arial"/>
          <w:b/>
          <w:color w:val="000000"/>
          <w:u w:val="single"/>
        </w:rPr>
        <w:t>Dějepis</w:t>
      </w:r>
      <w:r>
        <w:rPr>
          <w:rFonts w:ascii="Arial" w:eastAsia="Arial" w:hAnsi="Arial" w:cs="Arial"/>
          <w:color w:val="000000"/>
        </w:rPr>
        <w:t xml:space="preserve">     ročník:      9.</w:t>
      </w:r>
    </w:p>
    <w:p w14:paraId="2276E82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46B40B1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04192CD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f6"/>
        <w:tblW w:w="15015" w:type="dxa"/>
        <w:tblInd w:w="2" w:type="dxa"/>
        <w:tblLayout w:type="fixed"/>
        <w:tblLook w:val="0000" w:firstRow="0" w:lastRow="0" w:firstColumn="0" w:lastColumn="0" w:noHBand="0" w:noVBand="0"/>
      </w:tblPr>
      <w:tblGrid>
        <w:gridCol w:w="980"/>
        <w:gridCol w:w="3355"/>
        <w:gridCol w:w="5400"/>
        <w:gridCol w:w="3120"/>
        <w:gridCol w:w="2160"/>
      </w:tblGrid>
      <w:tr w:rsidR="00A26406" w14:paraId="48AA31CB" w14:textId="77777777">
        <w:trPr>
          <w:trHeight w:val="904"/>
        </w:trPr>
        <w:tc>
          <w:tcPr>
            <w:tcW w:w="980" w:type="dxa"/>
            <w:tcBorders>
              <w:bottom w:val="single" w:sz="4" w:space="0" w:color="000000"/>
            </w:tcBorders>
          </w:tcPr>
          <w:p w14:paraId="54D93D1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Kapitola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2D0A970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Téma (Učivo)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0A505C9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Znalosti a dovednosti (výstup)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47FD6C3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602D65E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Poznámky</w:t>
            </w:r>
          </w:p>
        </w:tc>
      </w:tr>
      <w:tr w:rsidR="00A26406" w14:paraId="14B3C9AA" w14:textId="77777777">
        <w:trPr>
          <w:trHeight w:val="1890"/>
        </w:trPr>
        <w:tc>
          <w:tcPr>
            <w:tcW w:w="980" w:type="dxa"/>
            <w:tcBorders>
              <w:top w:val="single" w:sz="20" w:space="0" w:color="000000"/>
            </w:tcBorders>
            <w:vAlign w:val="center"/>
          </w:tcPr>
          <w:p w14:paraId="4445166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55" w:type="dxa"/>
            <w:tcBorders>
              <w:top w:val="single" w:sz="20" w:space="0" w:color="000000"/>
              <w:left w:val="single" w:sz="4" w:space="0" w:color="000000"/>
            </w:tcBorders>
          </w:tcPr>
          <w:p w14:paraId="29796F9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Mezi světovými válkami</w:t>
            </w:r>
          </w:p>
          <w:p w14:paraId="32B9FB1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poválečné uspořádání světa, pařížská mírová konference, mírové smlouvy, vznik Společnosti národů</w:t>
            </w:r>
          </w:p>
          <w:p w14:paraId="23E1C2D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- totalitní režimy – komunismus, fašismus, nacismus</w:t>
            </w:r>
          </w:p>
          <w:p w14:paraId="26FDBCF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</w:p>
          <w:p w14:paraId="6F47A61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ABC00C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20" w:space="0" w:color="000000"/>
              <w:left w:val="single" w:sz="4" w:space="0" w:color="000000"/>
            </w:tcBorders>
          </w:tcPr>
          <w:p w14:paraId="097670C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 žák charakterizuje jednotlivé totalitní systémy, příčiny jejich nastolení v širších ekonomických a politických souvislostech a důsledky jejich existence pro svět </w:t>
            </w:r>
          </w:p>
          <w:p w14:paraId="1FD1CC7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rozpozná sílu totalitarismu a vypjatého nacionalismu</w:t>
            </w:r>
          </w:p>
          <w:p w14:paraId="4E9D342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vysvětlí souvislost mezi nepříznivým stavem ekonomiky a tendencí řešit problémy extrémními způsoby</w:t>
            </w:r>
          </w:p>
          <w:p w14:paraId="7FE707A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20" w:space="0" w:color="000000"/>
              <w:left w:val="single" w:sz="4" w:space="0" w:color="000000"/>
            </w:tcBorders>
          </w:tcPr>
          <w:p w14:paraId="5D1E383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(osobnostní rozvoj) - rozvoj schopností poznávání</w:t>
            </w:r>
          </w:p>
          <w:p w14:paraId="6B5F4AA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cvičení smyslového vnímání</w:t>
            </w:r>
          </w:p>
          <w:p w14:paraId="41BFDD1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(sociální rozvoj)</w:t>
            </w:r>
          </w:p>
          <w:p w14:paraId="7892392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- rozvoj sociálních dovedností pro kooperaci </w:t>
            </w:r>
          </w:p>
          <w:p w14:paraId="1CA6D5E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- Formy participace občanů v politickém životě, Občan, občanská společnost a stát, Principy demokracie jako formy vlády a způsobu rozhodování  - diskuse</w:t>
            </w:r>
          </w:p>
        </w:tc>
        <w:tc>
          <w:tcPr>
            <w:tcW w:w="2160" w:type="dxa"/>
            <w:tcBorders>
              <w:top w:val="single" w:sz="20" w:space="0" w:color="000000"/>
              <w:left w:val="single" w:sz="4" w:space="0" w:color="000000"/>
            </w:tcBorders>
          </w:tcPr>
          <w:p w14:paraId="4767A40D" w14:textId="77777777" w:rsidR="00A26406" w:rsidRDefault="00D83F7B" w:rsidP="00DC7024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průběžně:</w:t>
            </w:r>
          </w:p>
          <w:p w14:paraId="6E0D70F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referáty, prezentace, hodnocení, práce ve skupině, časová osa, orientace na mapě, videoukázky, rozbor, práce s dobovým materiálem, interpretace, kritické čtení, využívání portálu Jeden svět na školách, diskuse, řízený rozhovor, dle možností využití exkurzí (Terezín, Lidice, Židovské muzeum Praha), interpretace vzpomínek pamětníků</w:t>
            </w:r>
          </w:p>
        </w:tc>
      </w:tr>
      <w:tr w:rsidR="00A26406" w14:paraId="19104D6D" w14:textId="77777777">
        <w:trPr>
          <w:trHeight w:val="1855"/>
        </w:trPr>
        <w:tc>
          <w:tcPr>
            <w:tcW w:w="980" w:type="dxa"/>
            <w:tcBorders>
              <w:top w:val="single" w:sz="4" w:space="0" w:color="000000"/>
            </w:tcBorders>
            <w:vAlign w:val="center"/>
          </w:tcPr>
          <w:p w14:paraId="504C441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</w:tcBorders>
          </w:tcPr>
          <w:p w14:paraId="18DC1AB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Československo mezi válkami</w:t>
            </w:r>
          </w:p>
          <w:p w14:paraId="4EF8BBF6" w14:textId="77777777" w:rsidR="00A26406" w:rsidRDefault="00D83F7B" w:rsidP="00DC7024">
            <w:pPr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formování republiky (politický systém, hospodářství, zahraniční politika)</w:t>
            </w:r>
          </w:p>
          <w:p w14:paraId="374FA708" w14:textId="77777777" w:rsidR="00A26406" w:rsidRDefault="00D83F7B" w:rsidP="00DC7024">
            <w:pPr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rozbití Československa</w:t>
            </w:r>
          </w:p>
          <w:p w14:paraId="05C7AF82" w14:textId="77777777" w:rsidR="00A26406" w:rsidRDefault="00D83F7B" w:rsidP="00DC7024">
            <w:pPr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kultura a věda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</w:tcPr>
          <w:p w14:paraId="58A4BA4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rozpozná klady a nedostatky demokratického systému</w:t>
            </w:r>
          </w:p>
          <w:p w14:paraId="428B54D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zhodnotí postavení Československa v evropských souvislostech a jeho vnitřní sociální, politické, hospodářské a kulturní prostředí</w:t>
            </w:r>
          </w:p>
          <w:p w14:paraId="7643940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992A00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</w:tcPr>
          <w:p w14:paraId="2912953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- Kulturní diferenciace (poznávání vlastního kulturního zakotvení)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</w:tcPr>
          <w:p w14:paraId="48F278C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791D34E4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1770DF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07002" w14:textId="77777777" w:rsidR="00A26406" w:rsidRDefault="00D83F7B" w:rsidP="00DC7024">
            <w:pPr>
              <w:numPr>
                <w:ilvl w:val="0"/>
                <w:numId w:val="9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světová válka</w:t>
            </w:r>
          </w:p>
          <w:p w14:paraId="61B5F968" w14:textId="77777777" w:rsidR="00A26406" w:rsidRDefault="00D83F7B" w:rsidP="00DC7024">
            <w:pPr>
              <w:numPr>
                <w:ilvl w:val="0"/>
                <w:numId w:val="9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příčiny, průběh a důsledky druhé světové války</w:t>
            </w:r>
          </w:p>
          <w:p w14:paraId="1D2DEE37" w14:textId="77777777" w:rsidR="00A26406" w:rsidRDefault="00D83F7B" w:rsidP="00DC7024">
            <w:pPr>
              <w:numPr>
                <w:ilvl w:val="0"/>
                <w:numId w:val="9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zločiny proti lidskosti, holokaust, genocida</w:t>
            </w:r>
          </w:p>
          <w:p w14:paraId="061868E2" w14:textId="77777777" w:rsidR="00A26406" w:rsidRDefault="00D83F7B" w:rsidP="00DC7024">
            <w:pPr>
              <w:numPr>
                <w:ilvl w:val="0"/>
                <w:numId w:val="9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Československo za druhé světové války (protektorát Čechy a Morava, domácí a zahraniční odboj)</w:t>
            </w:r>
          </w:p>
          <w:p w14:paraId="717C62B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BE404A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05939CB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</w:p>
          <w:p w14:paraId="0AF0D43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0A9F8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žák popíše charakter, průběh a důsledky druhé světové války </w:t>
            </w:r>
          </w:p>
          <w:p w14:paraId="3697759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na příkladech vyloží antisemitismus, rasismus a jejich nepřijatelnost z hlediska lidských práv</w:t>
            </w:r>
          </w:p>
          <w:p w14:paraId="6B879A8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na příkladech demonstruje zneužití techniky ve světových válkách a jeho důsledky</w:t>
            </w:r>
          </w:p>
          <w:p w14:paraId="4C409B2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uvede důležité skutečnosti týkající se období protektorátu, zhodnotí význam odboje</w:t>
            </w:r>
          </w:p>
          <w:p w14:paraId="658D7DF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002723B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890C31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9862D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(sociální rozvoj) – mezilidské vztahy (lidská práva) – diskuse</w:t>
            </w:r>
          </w:p>
          <w:p w14:paraId="4515413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- Kulturní diferenciace (poznávání vlastního kulturního zakotvení), etnický původ, lidské vztahy</w:t>
            </w:r>
          </w:p>
          <w:p w14:paraId="5B7332F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vzájemné obohacování různých kultur, ale i konflikty vyplývající z jejich rozdílnosti</w:t>
            </w:r>
          </w:p>
          <w:p w14:paraId="6D772E1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základní morální normy – projevy rasové nesnášenlivosti – řízený rozhovor</w:t>
            </w:r>
          </w:p>
          <w:p w14:paraId="102FBB3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- Evropa a svět nás zajímá (místa, události a artefakty v blízkém okolí mající vztah k Evropě a světu – regionální dějiny v souvislosti s válkou)</w:t>
            </w:r>
          </w:p>
          <w:p w14:paraId="122EE45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MV - Kritické čtení a vnímání mediálního sdělení (identifikování základních orientačních prvků v textu)</w:t>
            </w:r>
          </w:p>
          <w:p w14:paraId="2BF979A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CBDA68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AB851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80DC5A1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</w:tcBorders>
            <w:vAlign w:val="center"/>
          </w:tcPr>
          <w:p w14:paraId="70830CD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</w:tcBorders>
          </w:tcPr>
          <w:p w14:paraId="6E911B7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Poválečné dějiny</w:t>
            </w:r>
          </w:p>
          <w:p w14:paraId="4FD80324" w14:textId="77777777" w:rsidR="00A26406" w:rsidRDefault="00D83F7B" w:rsidP="00DC7024">
            <w:pPr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poválečné uspořádání, postupimská konference, vznik OSN</w:t>
            </w:r>
          </w:p>
          <w:p w14:paraId="2CFD649B" w14:textId="77777777" w:rsidR="00A26406" w:rsidRDefault="00D83F7B" w:rsidP="00DC7024">
            <w:pPr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studená válka, vznik východního a západního bloku</w:t>
            </w:r>
          </w:p>
          <w:p w14:paraId="100950B3" w14:textId="77777777" w:rsidR="00A26406" w:rsidRDefault="00D83F7B" w:rsidP="00DC7024">
            <w:pPr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Československo po druhé světové válce (nástup komunismu, život v komunistickém Československu, důležité mezníky – 1948, 50. léta, 1968, 1989)</w:t>
            </w:r>
          </w:p>
          <w:p w14:paraId="506993F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</w:tcPr>
          <w:p w14:paraId="7D5DE8E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prokáže základní orientaci v dějinách daného období</w:t>
            </w:r>
          </w:p>
          <w:p w14:paraId="16BDE4E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posoudí vliv médií na každodenní život a politická dění</w:t>
            </w:r>
          </w:p>
          <w:p w14:paraId="0E024D4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vysvětlí příčiny a důsledky vzniku bipolárního světa, uvede příklady střetávání obou bloků</w:t>
            </w:r>
          </w:p>
          <w:p w14:paraId="095C5A5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se orientuje v klíčových okamžicích dějin Československa v průběhu 20. století</w:t>
            </w:r>
          </w:p>
          <w:p w14:paraId="37028D8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žák uvádí příklady z každodenního života, porovná se současností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</w:tcPr>
          <w:p w14:paraId="77FB55C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- Jsme Evropané</w:t>
            </w:r>
          </w:p>
          <w:p w14:paraId="001734F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klíčové mezníky evropské civilizace</w:t>
            </w:r>
          </w:p>
          <w:p w14:paraId="1558016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MV - Kritické čtení a vnímání mediálního sdělení</w:t>
            </w:r>
          </w:p>
          <w:p w14:paraId="6C3AE18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MKV - Kulturní diferenciace (poznávání vlastního kulturního zakotvení)</w:t>
            </w:r>
          </w:p>
          <w:p w14:paraId="29EACB0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</w:tcPr>
          <w:p w14:paraId="2F7AE0C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63635FB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65BF27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071397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52B63E4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481196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57B7F01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Zpracovala: Mgr. Sládková Ilona</w:t>
      </w:r>
    </w:p>
    <w:p w14:paraId="468359C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  <w:sectPr w:rsidR="00A26406">
          <w:pgSz w:w="16838" w:h="11906" w:orient="landscape"/>
          <w:pgMar w:top="1418" w:right="1418" w:bottom="1418" w:left="1418" w:header="709" w:footer="709" w:gutter="0"/>
          <w:cols w:space="708"/>
        </w:sectPr>
      </w:pPr>
    </w:p>
    <w:p w14:paraId="38173D6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lastRenderedPageBreak/>
        <w:t>VÝCHOVA K OBČANSTVÍ</w:t>
      </w:r>
    </w:p>
    <w:p w14:paraId="6E9C18D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Vypracovala: Mgr. Blanka Vidunová</w:t>
      </w:r>
    </w:p>
    <w:p w14:paraId="7571202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FEB7FB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 xml:space="preserve">1.  Obsahové, časové a organizační vymezení předmětu </w:t>
      </w:r>
    </w:p>
    <w:p w14:paraId="588F599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E6C9B9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Výchova k občanství směřuje k postupnému formulování a rozvíjení občanského profilu žáka. Zahrnuje v sobě po obsahové stránce témata rozvíjející osobnost dítěte, jeho sebepoznání, pochopení jeho postavení v různých typech kolektivu, setkání s druhými a respektování jejich odlišností. Dále napomáhá porozumět základním lidským právům a jejich uplatňování v životě, fungování základních ekonomických vztahů a světu financí, přispívá k rozvoji finanční gramotnosti. Společně se snaží hledat východiska ze současných globálních problémů lidstva a vychovávat v duchu tolerance vůči odlišným národům a rasám. Utváří a rozvíjí způsobilost žáků k mravně odpovědnému jednání, formuje u žáků vědomí odpovědnosti za vlastní život a další životní dráhu, za důsledky svého rozhodování a za kvalitu svěřené práce.</w:t>
      </w:r>
    </w:p>
    <w:p w14:paraId="779AEB3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Žáci mají získat poznatky z oblasti práva, mají se naučit orientovat v důležitých právních otázkách a prakticky aplikovat zásady odpovědného rozhodování, a tím se projevovat jako aktivní občané demokratické společnosti. Výuka výchovy k občanství by měla rozvíjet u žáků vědomí nezbytnosti vzájemné solidarity mezi lidmi, ochrany zdraví, života a majetku, a také vědomí o nezbytnosti a způsobech obrany státu. Především však by měla vést u žáků k podchycení a rozvíjení zájmu o současné dění ve společnosti. Učení v souvislostech napomáhá k lepšímu chápání celistvosti světa a stává se tak přirozenou cestou k celoživotnímu vzdělávání se.</w:t>
      </w:r>
    </w:p>
    <w:p w14:paraId="0D3E8FA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34189D4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Vzhledem  ke vzdělávacímu obsahu předmětu  a rozvíjení  klíčových kompetencí  procházejí vzdělávacími  oblastmi průřezová  témata, která  přispívají  ke komplexnostmi vzdělávání žáků. Vzdělávání v dané oblasti vede žáka k:</w:t>
      </w:r>
    </w:p>
    <w:p w14:paraId="2F578B4F" w14:textId="77777777" w:rsidR="00A26406" w:rsidRDefault="00D83F7B" w:rsidP="0075521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úctě k vlastnímu národu i k jiným národům a etnikům</w:t>
      </w:r>
    </w:p>
    <w:p w14:paraId="4C882499" w14:textId="77777777" w:rsidR="00A26406" w:rsidRDefault="00D83F7B" w:rsidP="0075521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schopnosti orientace k aktuálnímu dění v ČR, EU a ve světě</w:t>
      </w:r>
    </w:p>
    <w:p w14:paraId="1DF0E5B0" w14:textId="77777777" w:rsidR="00A26406" w:rsidRDefault="00D83F7B" w:rsidP="0075521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rozvíjení realistického sebepoznání a sebehodnocení</w:t>
      </w:r>
    </w:p>
    <w:p w14:paraId="3DA85E30" w14:textId="77777777" w:rsidR="00A26406" w:rsidRDefault="00D83F7B" w:rsidP="0075521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respektování osobnosti druhých lidí</w:t>
      </w:r>
    </w:p>
    <w:p w14:paraId="7F323BB0" w14:textId="77777777" w:rsidR="00A26406" w:rsidRDefault="00D83F7B" w:rsidP="0075521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utváření pozitivních vztahů k opačnému pohlaví</w:t>
      </w:r>
    </w:p>
    <w:p w14:paraId="4528D07D" w14:textId="77777777" w:rsidR="00A26406" w:rsidRDefault="00D83F7B" w:rsidP="0075521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rozpoznání názorů a postojů, které odporují základním principům demokratického soužití</w:t>
      </w:r>
    </w:p>
    <w:p w14:paraId="49D3277F" w14:textId="77777777" w:rsidR="00A26406" w:rsidRDefault="00D83F7B" w:rsidP="0075521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uplatňování vhodných prostředků komunikace, obhajování vlastních postojů i svých práv</w:t>
      </w:r>
    </w:p>
    <w:p w14:paraId="449F160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Vyučovací předmět „Výchova k občanství“ svým pojetím navazuje na žákovské výstupy vzdělávací oblasti „Člověk a jeho svět“ na 1. stupni a zejména na tématické okruhy „Lidé kolem nás“ a „Místo, kde žijeme. “</w:t>
      </w:r>
    </w:p>
    <w:p w14:paraId="261D74D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ab/>
        <w:t>Vyučovací předmět Výchova k občanství je zařazen do vzdělávací oblasti „Člověk a společnost“ a jako samostatný předmět v 6. – 9. ročníku v dotaci 1 hodina týdně. Část učiva a výstupů z oblasti Člověk, stát a hospodářství je zařazeno do samostatného předmětu Finanční gramotnost, který je nasazen v 9. ročníku v dotaci 1hodina týdně.</w:t>
      </w:r>
    </w:p>
    <w:p w14:paraId="53185BE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688BB50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2.  Výchovné a vzdělávací strategie pro rozvoj klíčových kompetencí žáků</w:t>
      </w:r>
    </w:p>
    <w:p w14:paraId="52AC487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  <w:t xml:space="preserve">Těmto cílům odpovídají formy práce, vyučovací metody a pracovní postupy. K nejefektivnějším patří práce s dokumenty, metody a řešení úkolů s využitím poznatků z jiných učebních předmětů (zejména dějepis, zeměpis a literatura), dále návštěvy výstav kulturních památek a exkurze na státních institucích. Žáci využívají i prostředky vyučovací techniky a internetu, které jim umožňují různé varianty, řešení problémů a tím i logické vyvozování závěrů.  </w:t>
      </w:r>
    </w:p>
    <w:p w14:paraId="3664302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3C973F5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K UČENÍ</w:t>
      </w:r>
    </w:p>
    <w:p w14:paraId="11661F9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15D77B3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- </w:t>
      </w:r>
      <w:r>
        <w:rPr>
          <w:color w:val="000000"/>
          <w:sz w:val="24"/>
          <w:szCs w:val="24"/>
        </w:rPr>
        <w:t>předkládá žákům dostatek spolehlivých informačních zdrojů, vhodně žáky motivovat a tím dosáhnout toho, že si žáci osvojí správné postupy učení, dovednosti i pojmy</w:t>
      </w:r>
    </w:p>
    <w:p w14:paraId="069DC04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vést žáky k posouzení vlastního pokroku a kritickému hodnocení svých výsledků</w:t>
      </w:r>
    </w:p>
    <w:p w14:paraId="6CE5FD1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4E2C50D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vyhledává a třídí informace o probíraných oblastech podle zadaných kritérií</w:t>
      </w:r>
    </w:p>
    <w:p w14:paraId="1527674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seznámí se s obecně používanými znaky, termíny, symboly, a tím vytvářet komplexnější pohled na společenské jevy</w:t>
      </w:r>
    </w:p>
    <w:p w14:paraId="23B2210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03AADF2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K ŘEŠENÍ PROBLÉMU</w:t>
      </w:r>
    </w:p>
    <w:p w14:paraId="4D3F45B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0F633F7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vede žáky k využívání získaných vědomostí k řešení problémů, zejména při skupinové práci nebo při zpracování seminárních prací a projektů</w:t>
      </w:r>
    </w:p>
    <w:p w14:paraId="6D85E5C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zadává problémové situace</w:t>
      </w:r>
    </w:p>
    <w:p w14:paraId="44CE178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vede žáky k plánovaným postupům</w:t>
      </w:r>
    </w:p>
    <w:p w14:paraId="3169947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3A70C3A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řeší  problémy a  posuzuje   společenské aspekty</w:t>
      </w:r>
    </w:p>
    <w:p w14:paraId="130F19F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uvážlivě rozhoduje</w:t>
      </w:r>
    </w:p>
    <w:p w14:paraId="4563DDF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vyhledává informace</w:t>
      </w:r>
    </w:p>
    <w:p w14:paraId="2347204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7AAE0B9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KOMUNIKATIVNÍ</w:t>
      </w:r>
    </w:p>
    <w:p w14:paraId="01FEE0B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29FEBB7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dává dostatek možností naslouchat druhým v řízených diskuzích, vést k pochopení potřeby vyslechnout odlišný názor a zabývat se jím</w:t>
      </w:r>
    </w:p>
    <w:p w14:paraId="2C6BBEC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pomocí skupinové práce a projektové výuky a vede žáky ke komunikaci ve skupině =&gt; učí týmové práci</w:t>
      </w:r>
    </w:p>
    <w:p w14:paraId="3C826EE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72E6280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využívá práci s učebnicí, obrazovými materiály, grafy a dokumenty</w:t>
      </w:r>
    </w:p>
    <w:p w14:paraId="029A7BA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využívá získaných komunikačních dovedností k vytváření kvalitních mezilidských vztahů</w:t>
      </w:r>
    </w:p>
    <w:p w14:paraId="7B86406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souvisle a výstižně formuluje své názory na společenské dění, umožňuje  žákům při diskuzích formulovat a vyjadřovat své myšlenky</w:t>
      </w:r>
    </w:p>
    <w:p w14:paraId="6860C87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63F77E7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SOCIÁLNÍ A PERSONÁLNÍ</w:t>
      </w:r>
    </w:p>
    <w:p w14:paraId="28BC1B3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536BC67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seznamuje  žáky s možnostmi utváření příjemné atmosféry v týmu</w:t>
      </w:r>
    </w:p>
    <w:p w14:paraId="68AAC99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vytváří příležitosti pro vzájemnou komunikaci žáků</w:t>
      </w:r>
    </w:p>
    <w:p w14:paraId="7B05267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vede žáky k toleranci a  úctě k názoru druhého člověka</w:t>
      </w:r>
    </w:p>
    <w:p w14:paraId="0FA2417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5EB5FA3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- účinně spolupracuje ve skupině</w:t>
      </w:r>
    </w:p>
    <w:p w14:paraId="064E2D7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věcně argumentuje</w:t>
      </w:r>
    </w:p>
    <w:p w14:paraId="0031E06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podílí se na utváření příjemné atmosféry v týmu</w:t>
      </w:r>
    </w:p>
    <w:p w14:paraId="147AAA8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40ECF87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OBČANSKÉ</w:t>
      </w:r>
    </w:p>
    <w:p w14:paraId="5E04423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646C9C8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rozvíjí u žáků chápání základních principů zákonů, společenských norem a chování se podle nich</w:t>
      </w:r>
    </w:p>
    <w:p w14:paraId="35BEE15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vede žáky k pochopení základních ekologických souvislostí historie i současnosti</w:t>
      </w:r>
    </w:p>
    <w:p w14:paraId="76D83DD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vede žáky k aktivnímu zapojování do kulturního a společenského dění ve městě (účast na soutěžích, výstavách, atd..)</w:t>
      </w:r>
    </w:p>
    <w:p w14:paraId="60CA575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  <w:r>
        <w:rPr>
          <w:b/>
          <w:color w:val="000000"/>
          <w:sz w:val="24"/>
          <w:szCs w:val="24"/>
        </w:rPr>
        <w:tab/>
      </w:r>
    </w:p>
    <w:p w14:paraId="4D86BCB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chrání naše kulturní tradice a historická dědictví</w:t>
      </w:r>
    </w:p>
    <w:p w14:paraId="450387B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respektuje názory a přesvědčení druhých</w:t>
      </w:r>
    </w:p>
    <w:p w14:paraId="337A1DE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získává pozitivní postoj k uměleckým dílům</w:t>
      </w:r>
    </w:p>
    <w:p w14:paraId="6EDAA12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54662F4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PRACOVNÍ</w:t>
      </w:r>
    </w:p>
    <w:p w14:paraId="6F2FF72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1E2A716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vede žáky k pochopení cíle a rizika podnikání</w:t>
      </w:r>
    </w:p>
    <w:p w14:paraId="5D4C962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vede žáky k dodržování pravidel  bezpečnosti a ochrany zdraví</w:t>
      </w:r>
    </w:p>
    <w:p w14:paraId="5E28BF3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5C3D710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využívá znalostí získaných ve škole a v běžném životě člověka ve společnosti (zadávání samostatných prací, dramatizace problémů,..)</w:t>
      </w:r>
    </w:p>
    <w:p w14:paraId="3C2632F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dodržuje hygienu práce</w:t>
      </w:r>
    </w:p>
    <w:p w14:paraId="207F3A7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dodržuje bezpečnostní pravidla</w:t>
      </w:r>
    </w:p>
    <w:p w14:paraId="4BF32BF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AEB88A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DIGITÁLNÍ</w:t>
      </w:r>
    </w:p>
    <w:p w14:paraId="48E6AFF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54FA224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vede žáky k používání digitálních zařízení, k jejich využívání při učení </w:t>
      </w:r>
    </w:p>
    <w:p w14:paraId="1B02AFF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vede žáky k 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získávání, vyhledávání a  kritickému posuzování dat a informací</w:t>
      </w:r>
    </w:p>
    <w:p w14:paraId="5124DE2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vede žáky k etickému jednání v digitálním prostředí</w:t>
      </w:r>
    </w:p>
    <w:p w14:paraId="0E6B9F6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51CF7B2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1FB4524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využívá digitální zařízení přo učení</w:t>
      </w:r>
    </w:p>
    <w:p w14:paraId="63C414E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vytváří a upravuje digitální obsah, kombinuje různé formáty, vyjadřuje se za pomoci digitálních</w:t>
      </w:r>
    </w:p>
    <w:p w14:paraId="7461B4F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prostředků</w:t>
      </w:r>
    </w:p>
    <w:p w14:paraId="6368F8B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chápe význam digitálních technologií pro lidskou společnost, kriticky hodnotí jejich přínosy a reflektuje rizika jejich využívání</w:t>
      </w:r>
    </w:p>
    <w:p w14:paraId="4D1993B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 - při spolupráci, komunikaci a sdílení informací v digitálním prostředí jedná eticky</w:t>
      </w:r>
    </w:p>
    <w:p w14:paraId="69449F2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89AACE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0E7FEE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F2B77E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51A2CBE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6D753C9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  <w:sectPr w:rsidR="00A26406">
          <w:pgSz w:w="11906" w:h="16838"/>
          <w:pgMar w:top="1417" w:right="1417" w:bottom="1417" w:left="1417" w:header="708" w:footer="708" w:gutter="0"/>
          <w:cols w:space="708"/>
        </w:sectPr>
      </w:pPr>
    </w:p>
    <w:p w14:paraId="45A2B81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0E7C08A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Člověk a společnost     Vzdělávací obor:  </w:t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Výchova k občanství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ročník     6.</w:t>
      </w:r>
    </w:p>
    <w:p w14:paraId="47654D3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44FAFD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f7"/>
        <w:tblW w:w="1495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78"/>
        <w:gridCol w:w="3345"/>
        <w:gridCol w:w="5383"/>
        <w:gridCol w:w="3110"/>
        <w:gridCol w:w="2142"/>
      </w:tblGrid>
      <w:tr w:rsidR="00A26406" w14:paraId="278604E3" w14:textId="77777777">
        <w:trPr>
          <w:trHeight w:val="904"/>
        </w:trPr>
        <w:tc>
          <w:tcPr>
            <w:tcW w:w="978" w:type="dxa"/>
            <w:tcBorders>
              <w:bottom w:val="single" w:sz="4" w:space="0" w:color="000000"/>
            </w:tcBorders>
          </w:tcPr>
          <w:p w14:paraId="501A814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Kapitola</w:t>
            </w:r>
          </w:p>
        </w:tc>
        <w:tc>
          <w:tcPr>
            <w:tcW w:w="3345" w:type="dxa"/>
            <w:tcBorders>
              <w:left w:val="single" w:sz="4" w:space="0" w:color="000000"/>
              <w:bottom w:val="single" w:sz="4" w:space="0" w:color="000000"/>
            </w:tcBorders>
          </w:tcPr>
          <w:p w14:paraId="23DF8D3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Téma (Učivo)</w:t>
            </w:r>
          </w:p>
        </w:tc>
        <w:tc>
          <w:tcPr>
            <w:tcW w:w="5383" w:type="dxa"/>
            <w:tcBorders>
              <w:left w:val="single" w:sz="4" w:space="0" w:color="000000"/>
              <w:bottom w:val="single" w:sz="4" w:space="0" w:color="000000"/>
            </w:tcBorders>
          </w:tcPr>
          <w:p w14:paraId="523A395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Znalosti a dovednosti (výstup)</w:t>
            </w:r>
          </w:p>
        </w:tc>
        <w:tc>
          <w:tcPr>
            <w:tcW w:w="3110" w:type="dxa"/>
            <w:tcBorders>
              <w:left w:val="single" w:sz="4" w:space="0" w:color="000000"/>
              <w:bottom w:val="single" w:sz="4" w:space="0" w:color="000000"/>
            </w:tcBorders>
          </w:tcPr>
          <w:p w14:paraId="1EB5E8A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Průřezová témata, projekty a kurzy, mezipředmětové vazby</w:t>
            </w:r>
          </w:p>
        </w:tc>
        <w:tc>
          <w:tcPr>
            <w:tcW w:w="2142" w:type="dxa"/>
            <w:tcBorders>
              <w:left w:val="single" w:sz="4" w:space="0" w:color="000000"/>
              <w:bottom w:val="single" w:sz="4" w:space="0" w:color="000000"/>
            </w:tcBorders>
          </w:tcPr>
          <w:p w14:paraId="43AB8E7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Poznámky</w:t>
            </w:r>
          </w:p>
        </w:tc>
      </w:tr>
      <w:tr w:rsidR="00A26406" w14:paraId="38651471" w14:textId="77777777">
        <w:trPr>
          <w:trHeight w:val="904"/>
        </w:trPr>
        <w:tc>
          <w:tcPr>
            <w:tcW w:w="978" w:type="dxa"/>
            <w:tcBorders>
              <w:bottom w:val="single" w:sz="4" w:space="0" w:color="000000"/>
            </w:tcBorders>
          </w:tcPr>
          <w:p w14:paraId="5B764A2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45" w:type="dxa"/>
            <w:tcBorders>
              <w:left w:val="single" w:sz="4" w:space="0" w:color="000000"/>
              <w:bottom w:val="single" w:sz="4" w:space="0" w:color="000000"/>
            </w:tcBorders>
          </w:tcPr>
          <w:p w14:paraId="6406FA1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Naše škola</w:t>
            </w:r>
          </w:p>
          <w:p w14:paraId="7AB5AC08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život ve škole</w:t>
            </w:r>
          </w:p>
          <w:p w14:paraId="2695A106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práva  a povinnosti žáků</w:t>
            </w:r>
          </w:p>
          <w:p w14:paraId="554F2F3B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žákovská samospráva</w:t>
            </w:r>
          </w:p>
          <w:p w14:paraId="59D3D248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společenská pravidla a normy – pravidla ve škole</w:t>
            </w:r>
          </w:p>
          <w:p w14:paraId="2E370AEB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vklad vzdělání pro život</w:t>
            </w:r>
          </w:p>
          <w:p w14:paraId="10AAAF64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naše třída, naše skupina</w:t>
            </w:r>
          </w:p>
        </w:tc>
        <w:tc>
          <w:tcPr>
            <w:tcW w:w="5383" w:type="dxa"/>
            <w:tcBorders>
              <w:left w:val="single" w:sz="4" w:space="0" w:color="000000"/>
              <w:bottom w:val="single" w:sz="4" w:space="0" w:color="000000"/>
            </w:tcBorders>
          </w:tcPr>
          <w:p w14:paraId="7F1756E2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objasní, proč je nutné se podřizovat  školnímu řádu</w:t>
            </w:r>
          </w:p>
          <w:p w14:paraId="3D6D07D9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uplatňuje vhodné způsoby chování a komunikace </w:t>
            </w:r>
          </w:p>
          <w:p w14:paraId="1AD2F177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kriticky hodnotí a vhodně koriguje své chování a jednání</w:t>
            </w:r>
          </w:p>
          <w:p w14:paraId="29862FB5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dokáže vysvětlit význam vzdělání pro vývoj člověka a pro budoucí život</w:t>
            </w:r>
          </w:p>
        </w:tc>
        <w:tc>
          <w:tcPr>
            <w:tcW w:w="3110" w:type="dxa"/>
            <w:tcBorders>
              <w:left w:val="single" w:sz="4" w:space="0" w:color="000000"/>
              <w:bottom w:val="single" w:sz="4" w:space="0" w:color="000000"/>
            </w:tcBorders>
          </w:tcPr>
          <w:p w14:paraId="1BE1058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– Občanská společnost a škola</w:t>
            </w:r>
          </w:p>
          <w:p w14:paraId="229EC10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komunikace, mezilidské vztahy</w:t>
            </w:r>
          </w:p>
          <w:p w14:paraId="3F60C67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školní řád</w:t>
            </w:r>
          </w:p>
          <w:p w14:paraId="7EABC78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aktivní zapojení žáků do samosprávy</w:t>
            </w:r>
          </w:p>
          <w:p w14:paraId="1F11AA1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42" w:type="dxa"/>
            <w:tcBorders>
              <w:left w:val="single" w:sz="4" w:space="0" w:color="000000"/>
              <w:bottom w:val="single" w:sz="4" w:space="0" w:color="000000"/>
            </w:tcBorders>
          </w:tcPr>
          <w:p w14:paraId="03B7AC9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26406" w14:paraId="08B87DCF" w14:textId="77777777">
        <w:trPr>
          <w:trHeight w:val="1855"/>
        </w:trPr>
        <w:tc>
          <w:tcPr>
            <w:tcW w:w="978" w:type="dxa"/>
            <w:tcBorders>
              <w:top w:val="single" w:sz="4" w:space="0" w:color="000000"/>
            </w:tcBorders>
          </w:tcPr>
          <w:p w14:paraId="18CE08F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</w:tcBorders>
          </w:tcPr>
          <w:p w14:paraId="333BDF3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Rodinný život</w:t>
            </w:r>
          </w:p>
          <w:p w14:paraId="1AEF7D94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rodina, rodinné a příbuzenské vztahy</w:t>
            </w:r>
          </w:p>
          <w:p w14:paraId="70B15182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vztahy v rodině</w:t>
            </w:r>
          </w:p>
          <w:p w14:paraId="5D90D1A6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hospodaření rodiny</w:t>
            </w: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</w:tcBorders>
          </w:tcPr>
          <w:p w14:paraId="17C7BD07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uplatňuje vhodné způsoby chování a komunikace </w:t>
            </w:r>
          </w:p>
          <w:p w14:paraId="64AB6259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rozpoznává hodnoty osobních vztahů v rodině i mezigeneračních vztahů</w:t>
            </w:r>
          </w:p>
          <w:p w14:paraId="1DE8E200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uvádí příklady tradic své rodiny</w:t>
            </w:r>
          </w:p>
          <w:p w14:paraId="0A32E289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rozlišuje projevy nepřiměřeného chování</w:t>
            </w:r>
          </w:p>
          <w:p w14:paraId="5D294EA6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sestaví jednoduchý rozpočet domácnosti, uvede hlavní příjmy a výdaje</w:t>
            </w:r>
          </w:p>
          <w:p w14:paraId="14BB2EF1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dokáže zhodnotit nakládání s kapesným a úsporami 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</w:tcBorders>
          </w:tcPr>
          <w:p w14:paraId="6C0497F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sebepoznání a sebepojetí, psychohygiena, komunikace, kooperace</w:t>
            </w:r>
          </w:p>
          <w:p w14:paraId="07468BF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 – matriarchát, patriarchát</w:t>
            </w:r>
          </w:p>
          <w:p w14:paraId="387537A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FG - rozpočet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</w:tcBorders>
          </w:tcPr>
          <w:p w14:paraId="03E5249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78484748" w14:textId="77777777">
        <w:trPr>
          <w:trHeight w:val="851"/>
        </w:trPr>
        <w:tc>
          <w:tcPr>
            <w:tcW w:w="978" w:type="dxa"/>
            <w:tcBorders>
              <w:top w:val="single" w:sz="4" w:space="0" w:color="000000"/>
              <w:bottom w:val="single" w:sz="4" w:space="0" w:color="000000"/>
            </w:tcBorders>
          </w:tcPr>
          <w:p w14:paraId="28BF2B5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EE8AD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Domov</w:t>
            </w:r>
          </w:p>
          <w:p w14:paraId="0251129B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naše obec, region, kraj</w:t>
            </w:r>
          </w:p>
          <w:p w14:paraId="7B437622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památná místa, významní rodáci a místní tradice</w:t>
            </w:r>
          </w:p>
          <w:p w14:paraId="6617EE89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správní orgány obce</w:t>
            </w:r>
          </w:p>
          <w:p w14:paraId="3F26FC2D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demokratické prvky při </w:t>
            </w:r>
            <w:r>
              <w:rPr>
                <w:color w:val="000000"/>
                <w:sz w:val="24"/>
                <w:szCs w:val="24"/>
              </w:rPr>
              <w:lastRenderedPageBreak/>
              <w:t>řízení obce</w:t>
            </w:r>
          </w:p>
          <w:p w14:paraId="55A50E3B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komunální volby</w:t>
            </w: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1FDD01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uvádí příklady tradic svého domova</w:t>
            </w:r>
          </w:p>
          <w:p w14:paraId="396E3499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uvádí příklady nejvýznamnějších památek, událostí a osobností regionu</w:t>
            </w:r>
          </w:p>
          <w:p w14:paraId="53E4A520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popíše, čím se zabývá obecný/městský úřad a uvede příklady, s jakými problémy se občané mohou na tuto instituci obracet</w:t>
            </w:r>
          </w:p>
          <w:p w14:paraId="059FAAC6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vysvětlí funkce a úkoly správních úřadů obce</w:t>
            </w:r>
          </w:p>
          <w:p w14:paraId="596721DB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doloží podíl občanů na řízení obce</w:t>
            </w:r>
          </w:p>
          <w:p w14:paraId="648AA3A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B60AE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OSV – poznání lidí, tradice, hodnoty, postoje, řešení problémů, rozhodovací dovednosti</w:t>
            </w:r>
          </w:p>
          <w:p w14:paraId="23CC03D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– vztah člověka k prostředí</w:t>
            </w:r>
          </w:p>
          <w:p w14:paraId="64BC78D1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přírodní zdroje</w:t>
            </w:r>
          </w:p>
          <w:p w14:paraId="2D73D3B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F8E4C5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– formy participace občanů v pol. životě</w:t>
            </w:r>
          </w:p>
          <w:p w14:paraId="2113107A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volební systém</w:t>
            </w:r>
          </w:p>
          <w:p w14:paraId="736BE99D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komunální volby</w:t>
            </w:r>
          </w:p>
          <w:p w14:paraId="0DEE2F5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99CC8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6EEBB30" w14:textId="77777777">
        <w:trPr>
          <w:trHeight w:val="1176"/>
        </w:trPr>
        <w:tc>
          <w:tcPr>
            <w:tcW w:w="978" w:type="dxa"/>
            <w:tcBorders>
              <w:top w:val="single" w:sz="4" w:space="0" w:color="000000"/>
              <w:bottom w:val="single" w:sz="4" w:space="0" w:color="000000"/>
            </w:tcBorders>
          </w:tcPr>
          <w:p w14:paraId="07E3991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7575B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Náš národ, naše vlast</w:t>
            </w:r>
          </w:p>
          <w:p w14:paraId="52314C83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pověsti o počátcích národa</w:t>
            </w:r>
          </w:p>
          <w:p w14:paraId="48511A6D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významné osobnosti, zajímavá a památná místa</w:t>
            </w:r>
          </w:p>
          <w:p w14:paraId="6A6FA375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tradice české státnosti, státní symboly</w:t>
            </w:r>
          </w:p>
          <w:p w14:paraId="57DEB3DE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naši prezidenti</w:t>
            </w:r>
          </w:p>
          <w:p w14:paraId="15A728DD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ČR demokratický stát</w:t>
            </w:r>
          </w:p>
          <w:p w14:paraId="48D75843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Praha – hlavní město</w:t>
            </w: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61E21A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vyjadřuje, co nás  navzájem spojuje v národ</w:t>
            </w:r>
          </w:p>
          <w:p w14:paraId="2E2BB82B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rozezná pojem vlast a vlastenectví</w:t>
            </w:r>
          </w:p>
          <w:p w14:paraId="5E45105A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rozliší projevy vlastenectví od projevů   nacionalismu </w:t>
            </w:r>
          </w:p>
          <w:p w14:paraId="1A913885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účel symbolů našeho státu a způsoby jejich používání</w:t>
            </w:r>
          </w:p>
          <w:p w14:paraId="50320867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smysl voleb v demokratickém státu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79393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lidské vztahy</w:t>
            </w:r>
          </w:p>
          <w:p w14:paraId="079434F2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princip sociálního smíru a solidarity</w:t>
            </w:r>
          </w:p>
          <w:p w14:paraId="5BBFCC1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hodnoty, postoje, praktická etika, mezilidské vztahy</w:t>
            </w:r>
          </w:p>
          <w:p w14:paraId="6805F76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D, ČJ – pověsti národa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F040B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76BC4C83" w14:textId="77777777">
        <w:trPr>
          <w:trHeight w:val="277"/>
        </w:trPr>
        <w:tc>
          <w:tcPr>
            <w:tcW w:w="978" w:type="dxa"/>
            <w:tcBorders>
              <w:bottom w:val="single" w:sz="4" w:space="0" w:color="000000"/>
            </w:tcBorders>
          </w:tcPr>
          <w:p w14:paraId="6F90081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  <w:p w14:paraId="03922FA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45" w:type="dxa"/>
            <w:tcBorders>
              <w:left w:val="single" w:sz="4" w:space="0" w:color="000000"/>
              <w:bottom w:val="single" w:sz="4" w:space="0" w:color="000000"/>
            </w:tcBorders>
          </w:tcPr>
          <w:p w14:paraId="1A3B95A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Ochrana občanů</w:t>
            </w:r>
            <w:r>
              <w:rPr>
                <w:color w:val="000000"/>
                <w:sz w:val="24"/>
                <w:szCs w:val="24"/>
                <w:u w:val="single"/>
              </w:rPr>
              <w:t>:</w:t>
            </w:r>
          </w:p>
          <w:p w14:paraId="7AE8FC0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- základní pojmy  a definice stavu ohrožení</w:t>
            </w:r>
          </w:p>
          <w:p w14:paraId="5719D35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riziko, konflikt, stav nebezpečí</w:t>
            </w:r>
          </w:p>
          <w:p w14:paraId="14CD840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mimořádná událost, přestupek a havárie, všeobecná výstraha</w:t>
            </w:r>
          </w:p>
          <w:p w14:paraId="2B4DD43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prevence  (úrazů a nemocí) a záchrana</w:t>
            </w:r>
          </w:p>
          <w:p w14:paraId="63D2D7C8" w14:textId="77777777" w:rsidR="00A26406" w:rsidRDefault="00D83F7B" w:rsidP="0075521F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tísňové linky: hasiči, záchranná služba, státní a městská policie</w:t>
            </w:r>
          </w:p>
          <w:p w14:paraId="2AAD0E6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383" w:type="dxa"/>
            <w:tcBorders>
              <w:left w:val="single" w:sz="4" w:space="0" w:color="000000"/>
              <w:bottom w:val="single" w:sz="4" w:space="0" w:color="000000"/>
            </w:tcBorders>
          </w:tcPr>
          <w:p w14:paraId="4C0DDA09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žáci objasní význam pojmů: riziko, konflikt, stav nebezpečí, mimořádná událost, přestupek, havárie</w:t>
            </w:r>
          </w:p>
          <w:p w14:paraId="4A725E97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rozliší druhy mimořádných událostí</w:t>
            </w:r>
          </w:p>
          <w:p w14:paraId="20A3A019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vyjadřuje vlastní názory a postoje</w:t>
            </w:r>
          </w:p>
          <w:p w14:paraId="40419F5F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získané poznatky dokáží využít v osobním životě – rozvíjí svou schopnost adekvátně se chovat v případě vzniku mimořádné události</w:t>
            </w:r>
          </w:p>
          <w:p w14:paraId="308BD382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dokáží popsat, jak a kdy volat tísňovou linku (pozná důležité informace k nahlášení události na tísňovou linku – orientační body, popis událostí, počet zraněných  apod.) Žák ví, že nebude přerušovat hovor jako první,  nebude následně vypínat telefon.</w:t>
            </w:r>
          </w:p>
          <w:p w14:paraId="7F3DED73" w14:textId="77777777" w:rsidR="00A26406" w:rsidRDefault="00A26406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tcBorders>
              <w:left w:val="single" w:sz="4" w:space="0" w:color="000000"/>
              <w:bottom w:val="single" w:sz="4" w:space="0" w:color="000000"/>
            </w:tcBorders>
          </w:tcPr>
          <w:p w14:paraId="05CB631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řešení problémů, rozhodovací dovednosti, kooperace</w:t>
            </w:r>
          </w:p>
          <w:p w14:paraId="66A45A9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42" w:type="dxa"/>
            <w:tcBorders>
              <w:left w:val="single" w:sz="4" w:space="0" w:color="000000"/>
              <w:bottom w:val="single" w:sz="4" w:space="0" w:color="000000"/>
            </w:tcBorders>
          </w:tcPr>
          <w:p w14:paraId="4A35384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EEE88FB" w14:textId="77777777">
        <w:trPr>
          <w:trHeight w:val="277"/>
        </w:trPr>
        <w:tc>
          <w:tcPr>
            <w:tcW w:w="978" w:type="dxa"/>
            <w:tcBorders>
              <w:top w:val="single" w:sz="4" w:space="0" w:color="000000"/>
            </w:tcBorders>
          </w:tcPr>
          <w:p w14:paraId="30D0263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</w:tcBorders>
          </w:tcPr>
          <w:p w14:paraId="3C55EF2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Lidská práva</w:t>
            </w:r>
          </w:p>
          <w:p w14:paraId="47C4A4B4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čím jsme rozdílní</w:t>
            </w:r>
          </w:p>
          <w:p w14:paraId="5DEF58B1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základní lidská práva</w:t>
            </w:r>
          </w:p>
          <w:p w14:paraId="422A6D32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práva dětí</w:t>
            </w:r>
          </w:p>
          <w:p w14:paraId="70ABEA68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právo a povinnost</w:t>
            </w:r>
          </w:p>
          <w:p w14:paraId="0E4C906B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poškozování práv</w:t>
            </w: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</w:tcBorders>
          </w:tcPr>
          <w:p w14:paraId="2A4D1D6F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pojmenuje základní lidská práva</w:t>
            </w:r>
          </w:p>
          <w:p w14:paraId="6B6EE684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vymezí práva i povinnosti dítěte – doma  ve škole a ve společnosti</w:t>
            </w:r>
          </w:p>
          <w:p w14:paraId="188E42D4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přiměřeně uplatňuje svá práva a respektuje </w:t>
            </w:r>
            <w:r>
              <w:rPr>
                <w:color w:val="000000"/>
                <w:sz w:val="24"/>
                <w:szCs w:val="24"/>
              </w:rPr>
              <w:lastRenderedPageBreak/>
              <w:t>práva a oprávněné zájmy druhých lidí</w:t>
            </w:r>
          </w:p>
          <w:p w14:paraId="24A66FA5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 protiprávní jednání – vydírání, šikana, krádež ohrožení bezpečnosti sebe i druhého člověka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</w:tcBorders>
          </w:tcPr>
          <w:p w14:paraId="2015E25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VDO – Občan, občanská společnost a stát </w:t>
            </w:r>
          </w:p>
          <w:p w14:paraId="0299BFF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OSV – seberegulace, sebeorganizace, mezilidské </w:t>
            </w:r>
            <w:r>
              <w:rPr>
                <w:color w:val="000000"/>
                <w:sz w:val="24"/>
                <w:szCs w:val="24"/>
              </w:rPr>
              <w:lastRenderedPageBreak/>
              <w:t>vztahy, hodnoty, postoje, praktická etika</w:t>
            </w:r>
          </w:p>
          <w:p w14:paraId="5F66005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pozn.: Listina zákl. práv a svobod</w:t>
            </w:r>
          </w:p>
          <w:p w14:paraId="6728818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</w:tcBorders>
          </w:tcPr>
          <w:p w14:paraId="17FEA43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4009C51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51DB279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Zpracovala:   Mgr. Blanka Vidunová</w:t>
      </w:r>
    </w:p>
    <w:p w14:paraId="5F8AF86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168E08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5F7BB6E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2825680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3E13DA4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1AA9056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6140D15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EAC457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1F26D1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4C4F799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1FF8BA8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2419872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2625AB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123E711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084BCE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7F4F899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295F1F82" w14:textId="77777777" w:rsidR="00036CE1" w:rsidRDefault="00036C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41488A9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16F92D2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Člověk a společnost     Vzdělávací obor:  </w:t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Výchova k občanství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ročník     7.</w:t>
      </w:r>
    </w:p>
    <w:p w14:paraId="70450AE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3C0177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f8"/>
        <w:tblW w:w="15015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80"/>
        <w:gridCol w:w="3355"/>
        <w:gridCol w:w="5400"/>
        <w:gridCol w:w="3120"/>
        <w:gridCol w:w="2160"/>
      </w:tblGrid>
      <w:tr w:rsidR="00A26406" w14:paraId="50C9E767" w14:textId="77777777">
        <w:trPr>
          <w:trHeight w:val="904"/>
        </w:trPr>
        <w:tc>
          <w:tcPr>
            <w:tcW w:w="980" w:type="dxa"/>
            <w:tcBorders>
              <w:bottom w:val="single" w:sz="4" w:space="0" w:color="000000"/>
            </w:tcBorders>
          </w:tcPr>
          <w:p w14:paraId="1B4FDD2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Kapitola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61E42D9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Téma (Učivo)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09B5961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Znalosti a dovednosti (výstup)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164C4FA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08982B8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Poznámky</w:t>
            </w:r>
          </w:p>
        </w:tc>
      </w:tr>
      <w:tr w:rsidR="00A26406" w14:paraId="78160CE4" w14:textId="77777777">
        <w:trPr>
          <w:trHeight w:val="1890"/>
        </w:trPr>
        <w:tc>
          <w:tcPr>
            <w:tcW w:w="980" w:type="dxa"/>
            <w:tcBorders>
              <w:top w:val="single" w:sz="4" w:space="0" w:color="000000"/>
            </w:tcBorders>
          </w:tcPr>
          <w:p w14:paraId="6CBF37B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</w:tcBorders>
          </w:tcPr>
          <w:p w14:paraId="7EC8D3B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Život mezi lidmi</w:t>
            </w:r>
          </w:p>
          <w:p w14:paraId="796E55A9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vztahy mezi lidmi, přirozené a sociální rozdíly</w:t>
            </w:r>
          </w:p>
          <w:p w14:paraId="18D93A4B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mezilidská komunikace, prostředky komunikace média</w:t>
            </w:r>
          </w:p>
          <w:p w14:paraId="609E1980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lidská solidarita, problémy lidské nesnášenlivosti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</w:tcPr>
          <w:p w14:paraId="2C451D91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přirozené a sociální rozdíly mezi lidmi</w:t>
            </w:r>
          </w:p>
          <w:p w14:paraId="728C03E3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uplatňuje vhodné chování  a komunikaci zejména mezi vrstevníky</w:t>
            </w:r>
          </w:p>
          <w:p w14:paraId="007E0EDC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 netolerantní chování lidí</w:t>
            </w:r>
          </w:p>
          <w:p w14:paraId="7F0CB6E7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kriticky přistupuje k mediálním informacím a vyjádří svůj postoj k nim</w:t>
            </w:r>
          </w:p>
          <w:p w14:paraId="25D1C9D6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zhodnotí a doloží význam vzájemné solidarity mezi lidmi</w:t>
            </w:r>
          </w:p>
          <w:p w14:paraId="7C38D6CD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vyjádří své možnosti, jak lze pomoci lidem v nouzi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</w:tcPr>
          <w:p w14:paraId="2B95824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komunikace, mezilidské vztahy, kooperace a kompetice, kreativita, tvořivost v mezilidských vztazích,  praktická etika</w:t>
            </w:r>
          </w:p>
          <w:p w14:paraId="21B428A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MV – kritické čtení a vnímání   </w:t>
            </w:r>
          </w:p>
          <w:p w14:paraId="1787508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mediálního sdělení – kritický přístup ke zpravodajství (bulvár)</w:t>
            </w:r>
          </w:p>
          <w:p w14:paraId="3D28183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</w:tcPr>
          <w:p w14:paraId="4634D38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Šikana a vztahy </w:t>
            </w:r>
          </w:p>
          <w:p w14:paraId="73A4106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Návštěva  protidrogového centra</w:t>
            </w:r>
          </w:p>
        </w:tc>
      </w:tr>
      <w:tr w:rsidR="00A26406" w14:paraId="18EC10DF" w14:textId="77777777">
        <w:trPr>
          <w:trHeight w:val="1855"/>
        </w:trPr>
        <w:tc>
          <w:tcPr>
            <w:tcW w:w="980" w:type="dxa"/>
            <w:tcBorders>
              <w:top w:val="single" w:sz="4" w:space="0" w:color="000000"/>
            </w:tcBorders>
          </w:tcPr>
          <w:p w14:paraId="00F9802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</w:tcBorders>
          </w:tcPr>
          <w:p w14:paraId="7EB59B8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Ochrana občanů za mimořádných situací</w:t>
            </w:r>
          </w:p>
          <w:p w14:paraId="181D4C1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obecné zásady, druhy sirén používaných v ČR, evakuace, prostředky improvizované ochrany</w:t>
            </w:r>
          </w:p>
          <w:p w14:paraId="36FCC18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Obrana vlasti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</w:tcPr>
          <w:p w14:paraId="19995A92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nepodceňují vzniklé situace </w:t>
            </w:r>
          </w:p>
          <w:p w14:paraId="2B34568D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uvědomují si, že největší hodnotu má lidský život</w:t>
            </w:r>
          </w:p>
          <w:p w14:paraId="11E92BF4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zná základní rozdělení povodní, a v čem spočívá jejich největší nebezpečí, zná stupně povodňové aktivity</w:t>
            </w:r>
          </w:p>
          <w:p w14:paraId="3947E31E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rozvíjí své dovednosti a znalosti potřebné pro reagování v případě povodně, požáru (ví, jak v případě zjištění požáru přivolat pomoc, ví, jakkým způsobem se může pokusit uhasit začínající požár, zná nebezpečí zábavné pyrotechniky)</w:t>
            </w:r>
          </w:p>
          <w:p w14:paraId="15E0C793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popíše situace, kdy je třeba bránit stát</w:t>
            </w:r>
          </w:p>
          <w:p w14:paraId="6B55056D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posoudí a doloží přínos spolupráce občanů</w:t>
            </w:r>
          </w:p>
          <w:p w14:paraId="37BE1B30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navrhne, jak může pomoci v konkrétním případě ohrožení</w:t>
            </w:r>
          </w:p>
          <w:p w14:paraId="1325CC31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najde a doloží zásady evakuace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</w:tcPr>
          <w:p w14:paraId="2C173FC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OSV – řešení problémů, rozhodovací dovednosti, kooperace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</w:tcPr>
          <w:p w14:paraId="12F6962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F052E55" w14:textId="77777777">
        <w:trPr>
          <w:trHeight w:val="851"/>
        </w:trPr>
        <w:tc>
          <w:tcPr>
            <w:tcW w:w="980" w:type="dxa"/>
            <w:tcBorders>
              <w:top w:val="single" w:sz="4" w:space="0" w:color="000000"/>
            </w:tcBorders>
          </w:tcPr>
          <w:p w14:paraId="334FEA4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</w:tcBorders>
          </w:tcPr>
          <w:p w14:paraId="1BDC0A5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Člověk a kultura</w:t>
            </w:r>
          </w:p>
          <w:p w14:paraId="6384EC24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kultura – rozmanitost kulturních projevů</w:t>
            </w:r>
          </w:p>
          <w:p w14:paraId="7D6400AF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kulturní instituce</w:t>
            </w:r>
          </w:p>
          <w:p w14:paraId="007B3117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masová kultura</w:t>
            </w:r>
          </w:p>
          <w:p w14:paraId="1116E80B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kulturní chování</w:t>
            </w:r>
          </w:p>
          <w:p w14:paraId="36D0B9AD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morálka a mravnost</w:t>
            </w:r>
          </w:p>
          <w:p w14:paraId="006FF25D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víra, náboženství a jeho formy</w:t>
            </w:r>
          </w:p>
          <w:p w14:paraId="61B180B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</w:tcPr>
          <w:p w14:paraId="71A50A9C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základní součásti kultury na příkladech</w:t>
            </w:r>
          </w:p>
          <w:p w14:paraId="6394E533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uvádí příklady činností důležitých kult. institucí</w:t>
            </w:r>
          </w:p>
          <w:p w14:paraId="6229D055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rozlišuje vhodné a nevhodné projevy chování jedince</w:t>
            </w:r>
          </w:p>
          <w:p w14:paraId="792A41EA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 základní symboly nejvýznamnějších světových náboženství</w:t>
            </w:r>
          </w:p>
          <w:p w14:paraId="652FA392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rozliší základní pravidla života vycházející z nejvýznamějších světových náboženství</w:t>
            </w:r>
          </w:p>
          <w:p w14:paraId="6FA2F1BA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respektuje kulturní zvláštnosti i odlišné názory, zájmy, způsoby chování a myšlení lidí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</w:tcPr>
          <w:p w14:paraId="592056A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-  lidské vztahy</w:t>
            </w:r>
          </w:p>
          <w:p w14:paraId="48A9BFC1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etnický původ</w:t>
            </w:r>
          </w:p>
          <w:p w14:paraId="332E1C97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rozvíjet spolupráci mezi lidmi</w:t>
            </w:r>
          </w:p>
          <w:p w14:paraId="0B0B9FA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MV – fungování a vliv médií ve společnosti – role médií v životě, vliv médií na postoj lidí</w:t>
            </w:r>
          </w:p>
          <w:p w14:paraId="57F8987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sebepoznání, sebepojetí, hodnoty, postoje, praktická etika</w:t>
            </w:r>
          </w:p>
          <w:p w14:paraId="76FEF6E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kořeny a zdroje evropské civilizace</w:t>
            </w:r>
          </w:p>
          <w:p w14:paraId="2E531A0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</w:tcPr>
          <w:p w14:paraId="4519EF7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A67176F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bottom w:val="single" w:sz="4" w:space="0" w:color="000000"/>
            </w:tcBorders>
          </w:tcPr>
          <w:p w14:paraId="54CF34E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2CE9A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Přírodní  bohatství</w:t>
            </w:r>
          </w:p>
          <w:p w14:paraId="520C181C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krásy naší země</w:t>
            </w:r>
          </w:p>
          <w:p w14:paraId="3505DAB7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ochrana přírodního bohatství</w:t>
            </w:r>
          </w:p>
          <w:p w14:paraId="3CA47194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ohrožená příroda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A5FF1B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uvědomí si zajímavá místa naší země</w:t>
            </w:r>
          </w:p>
          <w:p w14:paraId="7A385518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rozliší úřady a instituce zabývající se ochranou životního prostředí</w:t>
            </w:r>
          </w:p>
          <w:p w14:paraId="5E2572F4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některé globální problémy současnosti, vyjádří svůj názor a popíše hlavní příčiny  a možné důsledky</w:t>
            </w:r>
          </w:p>
          <w:p w14:paraId="5DB7D095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souvislost mezi některými globálními a lokálními problémy v oblasti přírody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C9CB1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– vztah člověka k prostředí – zajištění ochrany ŽP</w:t>
            </w:r>
          </w:p>
          <w:p w14:paraId="2B80AE2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osobnostní rozvoj, psychohygiena,  morální rozvoj, řešení problémů a rozhodovací dovednosti</w:t>
            </w:r>
          </w:p>
          <w:p w14:paraId="02A52F8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Př, Z – globální problémy</w:t>
            </w:r>
          </w:p>
          <w:p w14:paraId="161D64C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- ochrana přírody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B0D1A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827100A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</w:tcPr>
          <w:p w14:paraId="7FFAC02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51AACB2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Majetek v našem životě</w:t>
            </w:r>
          </w:p>
          <w:p w14:paraId="203FBEAE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místo peněz a majetku v životě člověka</w:t>
            </w:r>
          </w:p>
          <w:p w14:paraId="4882DF32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tvorba jeho majetku, jeho vlastnictví a ochrana</w:t>
            </w:r>
          </w:p>
          <w:p w14:paraId="5FB94DAA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majetková nerovnost životní úroveň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62E55E0E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objasní, jaké  místo má majetek mezi  dalšími životními hodnotami</w:t>
            </w:r>
          </w:p>
          <w:p w14:paraId="14561D20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rozlišuje  a porovná různé formy vlastnictví, </w:t>
            </w:r>
            <w:r>
              <w:rPr>
                <w:color w:val="000000"/>
                <w:sz w:val="24"/>
                <w:szCs w:val="24"/>
              </w:rPr>
              <w:lastRenderedPageBreak/>
              <w:t>včetně duševního vlastnictví a způsoby jejich ochrany, uvede příklady</w:t>
            </w:r>
          </w:p>
          <w:p w14:paraId="46A80687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vyjádří  možnosti jak lze pomáhat lidem v nouzi a v situacích ohrožení</w:t>
            </w:r>
          </w:p>
          <w:p w14:paraId="370F41D5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zhodnotí a na příkladech doloží význam solidarity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5F5D6B9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DF51FD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OSV – rozvoj schopností poznávání, sebeorganizace a </w:t>
            </w:r>
            <w:r>
              <w:rPr>
                <w:color w:val="000000"/>
                <w:sz w:val="24"/>
                <w:szCs w:val="24"/>
              </w:rPr>
              <w:lastRenderedPageBreak/>
              <w:t>seberegulace, řešení problémů a rozhodovací dovednosti, praktická etika, hodnoty, postoje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5FD3B72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58BEA50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</w:tcPr>
          <w:p w14:paraId="6D9F2F8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  <w:p w14:paraId="0EEFAE2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1BF8F31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3892D34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Stát</w:t>
            </w:r>
          </w:p>
          <w:p w14:paraId="73BF6842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znaky státu, typy a formy státu</w:t>
            </w:r>
          </w:p>
          <w:p w14:paraId="110FB1A7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dělba státní moci výkonná, zákonodárná a soudní</w:t>
            </w:r>
          </w:p>
          <w:p w14:paraId="221F08F2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úloha a postavení ozbrojených sil v bezpečnostním systému ČR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1BA6E503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rozlišuje nejčastější typy a formy států a na příkladech porovná jejich znaky (rozliší typické rysy režimů demokratických a totalitních)</w:t>
            </w:r>
          </w:p>
          <w:p w14:paraId="6CAC674C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výhody demokratického řízení státu pro každodenní život občanů</w:t>
            </w:r>
          </w:p>
          <w:p w14:paraId="2D03CC31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jedná v souladu s demokratickými zásadami</w:t>
            </w:r>
          </w:p>
          <w:p w14:paraId="05BD37C4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rozlišuje a porovná úkoly jednotlivých složek státní moci ČR i jejich orgánů a institucí</w:t>
            </w:r>
          </w:p>
          <w:p w14:paraId="47110403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základní úkoly vlády, prezidenta, Parlamentu ČR v souvislosti s obranou státu</w:t>
            </w:r>
          </w:p>
          <w:p w14:paraId="72D3CE90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dokáže vyložit smysl voleb a uvede příklady, jak mohou ovlivňovat každodenní život občanů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42A8649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VDO – Občan, občanská    </w:t>
            </w:r>
          </w:p>
          <w:p w14:paraId="512805D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společnost a stát, Principy demokracie jako formy vlády a způsobů rozhodování</w:t>
            </w:r>
          </w:p>
          <w:p w14:paraId="0774F52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kooperace, hodnoty, postoje, praktická etika, kreativita – schopnost vidět věci jinak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2CEDB02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7628F86A" w14:textId="77777777">
        <w:trPr>
          <w:trHeight w:val="1474"/>
        </w:trPr>
        <w:tc>
          <w:tcPr>
            <w:tcW w:w="980" w:type="dxa"/>
            <w:tcBorders>
              <w:top w:val="single" w:sz="4" w:space="0" w:color="000000"/>
            </w:tcBorders>
          </w:tcPr>
          <w:p w14:paraId="53A8DB9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</w:tcBorders>
          </w:tcPr>
          <w:p w14:paraId="0FFD62F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Lidská práva</w:t>
            </w:r>
          </w:p>
          <w:p w14:paraId="06C94950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lidská práva v dokumentech</w:t>
            </w:r>
          </w:p>
          <w:p w14:paraId="730E3769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rovnost a nerovnost</w:t>
            </w:r>
          </w:p>
          <w:p w14:paraId="03709D93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svoboda a autorita</w:t>
            </w:r>
          </w:p>
          <w:p w14:paraId="1259CF92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morálka a mravnost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</w:tcPr>
          <w:p w14:paraId="1A7CCC3D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dokáže objasnit důležitost lidských práv</w:t>
            </w:r>
          </w:p>
          <w:p w14:paraId="40B3FC7A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dbá na dodržování vlastních práv a respektuje práva druhých</w:t>
            </w:r>
          </w:p>
          <w:p w14:paraId="53E9B6A0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zaujímá aktivní postoj k projevům lidské nesnášenlivosti</w:t>
            </w:r>
          </w:p>
          <w:p w14:paraId="480FFDF4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vcítí se do pozice druhého člověka</w:t>
            </w:r>
          </w:p>
          <w:p w14:paraId="288E4DB6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  porušování svobody</w:t>
            </w:r>
          </w:p>
          <w:p w14:paraId="7648114F" w14:textId="77777777" w:rsidR="00A26406" w:rsidRDefault="00D83F7B" w:rsidP="00DC7024">
            <w:pPr>
              <w:widowControl w:val="0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podřídí se autoritě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</w:tcPr>
          <w:p w14:paraId="45CD0DD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VDO – Občan, občanská </w:t>
            </w:r>
          </w:p>
          <w:p w14:paraId="6699D56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společnost a stát, Principy demokracie jako formy vlády a způsoby rozhodování</w:t>
            </w:r>
          </w:p>
          <w:p w14:paraId="369C2BB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kořeny a zdroje evropské civilizace</w:t>
            </w:r>
          </w:p>
          <w:p w14:paraId="2045721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mezilidské vztahy, sebepoznání, sebepojetí, poznávání lidí, hodnoty, postoje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</w:tcPr>
          <w:p w14:paraId="2336535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1CCEEE5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36"/>
          <w:szCs w:val="36"/>
        </w:rPr>
      </w:pPr>
      <w:r>
        <w:rPr>
          <w:color w:val="000000"/>
          <w:sz w:val="24"/>
          <w:szCs w:val="24"/>
        </w:rPr>
        <w:t xml:space="preserve">Zpracovala:  Mgr. Blanka Vidunová </w:t>
      </w:r>
    </w:p>
    <w:p w14:paraId="499A9F4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4BDD438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275737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6EDC07C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Člověk a společnost     Vzdělávací obor:  </w:t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Výchova k občanství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ročník     8.</w:t>
      </w:r>
    </w:p>
    <w:p w14:paraId="0A2446A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f9"/>
        <w:tblW w:w="1496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77"/>
        <w:gridCol w:w="3345"/>
        <w:gridCol w:w="5383"/>
        <w:gridCol w:w="3110"/>
        <w:gridCol w:w="2153"/>
      </w:tblGrid>
      <w:tr w:rsidR="00A26406" w14:paraId="331B7699" w14:textId="77777777">
        <w:trPr>
          <w:trHeight w:val="904"/>
        </w:trPr>
        <w:tc>
          <w:tcPr>
            <w:tcW w:w="978" w:type="dxa"/>
            <w:tcBorders>
              <w:bottom w:val="single" w:sz="4" w:space="0" w:color="000000"/>
            </w:tcBorders>
          </w:tcPr>
          <w:p w14:paraId="2CB8275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Kapitola</w:t>
            </w:r>
          </w:p>
        </w:tc>
        <w:tc>
          <w:tcPr>
            <w:tcW w:w="3345" w:type="dxa"/>
            <w:tcBorders>
              <w:left w:val="single" w:sz="4" w:space="0" w:color="000000"/>
              <w:bottom w:val="single" w:sz="4" w:space="0" w:color="000000"/>
            </w:tcBorders>
          </w:tcPr>
          <w:p w14:paraId="2FCA6CA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Téma (Učivo)</w:t>
            </w:r>
          </w:p>
        </w:tc>
        <w:tc>
          <w:tcPr>
            <w:tcW w:w="5383" w:type="dxa"/>
            <w:tcBorders>
              <w:left w:val="single" w:sz="4" w:space="0" w:color="000000"/>
              <w:bottom w:val="single" w:sz="4" w:space="0" w:color="000000"/>
            </w:tcBorders>
          </w:tcPr>
          <w:p w14:paraId="03B63A8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Znalosti a dovednosti (výstup)</w:t>
            </w:r>
          </w:p>
        </w:tc>
        <w:tc>
          <w:tcPr>
            <w:tcW w:w="3110" w:type="dxa"/>
            <w:tcBorders>
              <w:left w:val="single" w:sz="4" w:space="0" w:color="000000"/>
              <w:bottom w:val="single" w:sz="4" w:space="0" w:color="000000"/>
            </w:tcBorders>
          </w:tcPr>
          <w:p w14:paraId="00EFFEF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Průřezová témata, projekty a kurzy, mezipředmětové vazby</w:t>
            </w:r>
          </w:p>
        </w:tc>
        <w:tc>
          <w:tcPr>
            <w:tcW w:w="2153" w:type="dxa"/>
            <w:tcBorders>
              <w:left w:val="single" w:sz="4" w:space="0" w:color="000000"/>
              <w:bottom w:val="single" w:sz="4" w:space="0" w:color="000000"/>
            </w:tcBorders>
          </w:tcPr>
          <w:p w14:paraId="121462B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Poznámky</w:t>
            </w:r>
          </w:p>
        </w:tc>
      </w:tr>
      <w:tr w:rsidR="00A26406" w14:paraId="54C16D84" w14:textId="77777777">
        <w:trPr>
          <w:trHeight w:val="1890"/>
        </w:trPr>
        <w:tc>
          <w:tcPr>
            <w:tcW w:w="978" w:type="dxa"/>
            <w:tcBorders>
              <w:top w:val="single" w:sz="4" w:space="0" w:color="000000"/>
            </w:tcBorders>
          </w:tcPr>
          <w:p w14:paraId="3FA19D7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</w:tcBorders>
          </w:tcPr>
          <w:p w14:paraId="3621CFA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Osobnost – člověk a dospívání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4A291D47" w14:textId="77777777" w:rsidR="00A26406" w:rsidRDefault="00D83F7B" w:rsidP="00DC7024">
            <w:pPr>
              <w:numPr>
                <w:ilvl w:val="0"/>
                <w:numId w:val="9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fáze lidského života, dospívání</w:t>
            </w:r>
          </w:p>
          <w:p w14:paraId="2655092E" w14:textId="77777777" w:rsidR="00A26406" w:rsidRDefault="00D83F7B" w:rsidP="00DC7024">
            <w:pPr>
              <w:numPr>
                <w:ilvl w:val="0"/>
                <w:numId w:val="9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vývoj jedince, tělesné a duševní změny</w:t>
            </w:r>
          </w:p>
          <w:p w14:paraId="274E0221" w14:textId="77777777" w:rsidR="00A26406" w:rsidRDefault="00D83F7B" w:rsidP="00DC7024">
            <w:pPr>
              <w:numPr>
                <w:ilvl w:val="0"/>
                <w:numId w:val="9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charakter a temperament člověka</w:t>
            </w:r>
          </w:p>
          <w:p w14:paraId="76B46C59" w14:textId="77777777" w:rsidR="00A26406" w:rsidRDefault="00D83F7B" w:rsidP="00DC7024">
            <w:pPr>
              <w:numPr>
                <w:ilvl w:val="0"/>
                <w:numId w:val="9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sebehodnocení a sebepoznání</w:t>
            </w: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</w:tcBorders>
          </w:tcPr>
          <w:p w14:paraId="02AD93A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najde hlavní etapy životního cyklu člověka</w:t>
            </w:r>
          </w:p>
          <w:p w14:paraId="580681A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-objasní, jak může poznání a hodnocení vlastní osobnosti pozitivně ovlivnit jeho rozhodování a vztahy s druhými lidmi</w:t>
            </w:r>
          </w:p>
          <w:p w14:paraId="0CA8B38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-posoudí vliv osobních vlastností na dosažení cílů a překonání překážek</w:t>
            </w:r>
          </w:p>
          <w:p w14:paraId="3EFCBE1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- kriticky zhodnotí a koriguje své chování a jednání</w:t>
            </w:r>
          </w:p>
          <w:p w14:paraId="0115C6C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- popíše, jak lze usměrňovat  a kultivovat charakterové vlastnosti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</w:tcBorders>
          </w:tcPr>
          <w:p w14:paraId="3B77D09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 – tělesné a duševní změny</w:t>
            </w:r>
          </w:p>
          <w:p w14:paraId="7E8A9E0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rozvoj schopnosti poznávání, sebepoznání a sebepojetí, seberegulace a sebeorganizace</w:t>
            </w:r>
          </w:p>
          <w:p w14:paraId="26DC6D8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1635DF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-  formy participace občanů v politickém životě</w:t>
            </w:r>
          </w:p>
          <w:p w14:paraId="0C1898D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principy demokracie jako formy vlády a způsobu rozhodování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</w:tcBorders>
          </w:tcPr>
          <w:p w14:paraId="26ACF86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E3E540C" w14:textId="77777777">
        <w:trPr>
          <w:trHeight w:val="1855"/>
        </w:trPr>
        <w:tc>
          <w:tcPr>
            <w:tcW w:w="978" w:type="dxa"/>
            <w:tcBorders>
              <w:top w:val="single" w:sz="4" w:space="0" w:color="000000"/>
            </w:tcBorders>
          </w:tcPr>
          <w:p w14:paraId="1B93375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</w:tcBorders>
          </w:tcPr>
          <w:p w14:paraId="79BF155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Člověk a jeho vnitřní svět</w:t>
            </w:r>
          </w:p>
          <w:p w14:paraId="32A38E4B" w14:textId="77777777" w:rsidR="00A26406" w:rsidRDefault="00D83F7B" w:rsidP="00DC7024">
            <w:pPr>
              <w:numPr>
                <w:ilvl w:val="0"/>
                <w:numId w:val="9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poznání  a vnímání</w:t>
            </w:r>
          </w:p>
          <w:p w14:paraId="47969050" w14:textId="77777777" w:rsidR="00A26406" w:rsidRDefault="00D83F7B" w:rsidP="00DC7024">
            <w:pPr>
              <w:numPr>
                <w:ilvl w:val="0"/>
                <w:numId w:val="9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myšlení a paměť</w:t>
            </w:r>
          </w:p>
          <w:p w14:paraId="762B2852" w14:textId="77777777" w:rsidR="00A26406" w:rsidRDefault="00D83F7B" w:rsidP="00DC7024">
            <w:pPr>
              <w:numPr>
                <w:ilvl w:val="0"/>
                <w:numId w:val="9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proces učení</w:t>
            </w:r>
          </w:p>
          <w:p w14:paraId="70B6DB21" w14:textId="77777777" w:rsidR="00A26406" w:rsidRDefault="00D83F7B" w:rsidP="00DC7024">
            <w:pPr>
              <w:numPr>
                <w:ilvl w:val="0"/>
                <w:numId w:val="9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vlastnosti, dovednosti, schopnosti</w:t>
            </w:r>
          </w:p>
          <w:p w14:paraId="32017F3E" w14:textId="77777777" w:rsidR="00A26406" w:rsidRDefault="00D83F7B" w:rsidP="00DC7024">
            <w:pPr>
              <w:numPr>
                <w:ilvl w:val="0"/>
                <w:numId w:val="9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životní cíle a plány, adaptace na životní změny</w:t>
            </w:r>
          </w:p>
          <w:p w14:paraId="7E7B49E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</w:tcBorders>
          </w:tcPr>
          <w:p w14:paraId="5ACF480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trike/>
                <w:color w:val="000000"/>
                <w:sz w:val="24"/>
                <w:szCs w:val="24"/>
              </w:rPr>
            </w:pPr>
          </w:p>
          <w:p w14:paraId="5D0C4E2D" w14:textId="77777777" w:rsidR="00A26406" w:rsidRDefault="00D83F7B" w:rsidP="00DC7024">
            <w:pPr>
              <w:widowControl w:val="0"/>
              <w:numPr>
                <w:ilvl w:val="0"/>
                <w:numId w:val="9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hodnotí a koordinuje své chování a jednání</w:t>
            </w:r>
          </w:p>
          <w:p w14:paraId="3C1FEF50" w14:textId="77777777" w:rsidR="00A26406" w:rsidRDefault="00D83F7B" w:rsidP="00DC7024">
            <w:pPr>
              <w:widowControl w:val="0"/>
              <w:numPr>
                <w:ilvl w:val="0"/>
                <w:numId w:val="9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popíše, jak lze rozvíjet své osobní  přednosti a pěstovat zdravou sebedůvěru</w:t>
            </w:r>
          </w:p>
          <w:p w14:paraId="302C972C" w14:textId="77777777" w:rsidR="00A26406" w:rsidRDefault="00D83F7B" w:rsidP="00DC7024">
            <w:pPr>
              <w:widowControl w:val="0"/>
              <w:numPr>
                <w:ilvl w:val="0"/>
                <w:numId w:val="9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popíše, jak překonávat osobní nedostatky</w:t>
            </w:r>
          </w:p>
          <w:p w14:paraId="39B034EC" w14:textId="77777777" w:rsidR="00A26406" w:rsidRDefault="00D83F7B" w:rsidP="00DC7024">
            <w:pPr>
              <w:widowControl w:val="0"/>
              <w:numPr>
                <w:ilvl w:val="0"/>
                <w:numId w:val="9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význam vůle při dosahování osobních cílů a překonávání překážek</w:t>
            </w:r>
          </w:p>
          <w:p w14:paraId="37EB159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</w:tcBorders>
          </w:tcPr>
          <w:p w14:paraId="50A7B26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osobnostní rozvoj - rozvoj schopností poznávání, psychohygiena</w:t>
            </w:r>
          </w:p>
          <w:p w14:paraId="4C74A30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cvičení smysl.vnímání, pozornosti</w:t>
            </w:r>
          </w:p>
          <w:p w14:paraId="319F8D4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0FAA93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CH, Čj – druhy drog</w:t>
            </w:r>
          </w:p>
          <w:p w14:paraId="3B39879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- popis citových prožitků</w:t>
            </w:r>
          </w:p>
          <w:p w14:paraId="29131D3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Návykové látky – beseda v protidrogovém centru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</w:tcBorders>
          </w:tcPr>
          <w:p w14:paraId="5D55C39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4E5CA868" w14:textId="77777777">
        <w:trPr>
          <w:trHeight w:val="277"/>
        </w:trPr>
        <w:tc>
          <w:tcPr>
            <w:tcW w:w="978" w:type="dxa"/>
            <w:tcBorders>
              <w:top w:val="single" w:sz="4" w:space="0" w:color="000000"/>
              <w:bottom w:val="single" w:sz="4" w:space="0" w:color="000000"/>
            </w:tcBorders>
          </w:tcPr>
          <w:p w14:paraId="782B2D6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A52A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Náročné životní situace</w:t>
            </w:r>
          </w:p>
          <w:p w14:paraId="0EC11F4B" w14:textId="77777777" w:rsidR="00A26406" w:rsidRDefault="00D83F7B" w:rsidP="00DC7024">
            <w:pPr>
              <w:widowControl w:val="0"/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prosazování osobnosti člověka</w:t>
            </w:r>
          </w:p>
          <w:p w14:paraId="21DA3F30" w14:textId="77777777" w:rsidR="00A26406" w:rsidRDefault="00D83F7B" w:rsidP="00DC7024">
            <w:pPr>
              <w:widowControl w:val="0"/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náročné životní situace – stres</w:t>
            </w:r>
          </w:p>
          <w:p w14:paraId="4CB6DE17" w14:textId="77777777" w:rsidR="00A26406" w:rsidRDefault="00D83F7B" w:rsidP="00DC7024">
            <w:pPr>
              <w:widowControl w:val="0"/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životospráva</w:t>
            </w:r>
          </w:p>
          <w:p w14:paraId="1E730767" w14:textId="77777777" w:rsidR="00A26406" w:rsidRDefault="00D83F7B" w:rsidP="00DC7024">
            <w:pPr>
              <w:widowControl w:val="0"/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zdravý životní styl</w:t>
            </w:r>
          </w:p>
          <w:p w14:paraId="3DEFB53D" w14:textId="77777777" w:rsidR="00A26406" w:rsidRDefault="00D83F7B" w:rsidP="00DC7024">
            <w:pPr>
              <w:widowControl w:val="0"/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návykové látky</w:t>
            </w: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08AF31" w14:textId="77777777" w:rsidR="00A26406" w:rsidRDefault="00D83F7B" w:rsidP="00DC7024">
            <w:pPr>
              <w:widowControl w:val="0"/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rozpozná výhody a nevýhody agresivního a pasivního chování</w:t>
            </w:r>
          </w:p>
          <w:p w14:paraId="5835AFF5" w14:textId="77777777" w:rsidR="00A26406" w:rsidRDefault="00D83F7B" w:rsidP="00DC7024">
            <w:pPr>
              <w:widowControl w:val="0"/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rozpoznává projevy rizikového chování, </w:t>
            </w:r>
            <w:r>
              <w:rPr>
                <w:color w:val="000000"/>
                <w:sz w:val="24"/>
                <w:szCs w:val="24"/>
              </w:rPr>
              <w:lastRenderedPageBreak/>
              <w:t>projevy netolerance</w:t>
            </w:r>
          </w:p>
          <w:p w14:paraId="1EAC3CF2" w14:textId="77777777" w:rsidR="00A26406" w:rsidRDefault="00D83F7B" w:rsidP="00DC7024">
            <w:pPr>
              <w:widowControl w:val="0"/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dokáže rozlišit původce stresu a na příkladech ukáže možnosti, jak se vyrovnat se stresem</w:t>
            </w:r>
          </w:p>
          <w:p w14:paraId="50AADBD1" w14:textId="77777777" w:rsidR="00A26406" w:rsidRDefault="00D83F7B" w:rsidP="00DC7024">
            <w:pPr>
              <w:widowControl w:val="0"/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rizika návykových látek a jejich používání</w:t>
            </w:r>
          </w:p>
          <w:p w14:paraId="45BFBAD7" w14:textId="77777777" w:rsidR="00A26406" w:rsidRDefault="00D83F7B" w:rsidP="00DC7024">
            <w:pPr>
              <w:widowControl w:val="0"/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právní postižitelnost v souvislosti s návykovými látkami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6FA2B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OSV  - poznávání lidí, mezilidské vztahy, </w:t>
            </w:r>
            <w:r>
              <w:rPr>
                <w:color w:val="000000"/>
                <w:sz w:val="24"/>
                <w:szCs w:val="24"/>
              </w:rPr>
              <w:lastRenderedPageBreak/>
              <w:t>psychohygiena, seberegulace, komunikace</w:t>
            </w:r>
          </w:p>
          <w:p w14:paraId="40C34EA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péče o dobré vztahy</w:t>
            </w:r>
          </w:p>
          <w:p w14:paraId="1FAD51A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7217C1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AA20F5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Tv, Vz – péče o zdraví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34458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Multipolis – stolní hra – téma Vzájemné </w:t>
            </w:r>
            <w:r>
              <w:rPr>
                <w:color w:val="000000"/>
                <w:sz w:val="24"/>
                <w:szCs w:val="24"/>
              </w:rPr>
              <w:lastRenderedPageBreak/>
              <w:t>spolupráce, pomoci, důvěry</w:t>
            </w:r>
          </w:p>
        </w:tc>
      </w:tr>
      <w:tr w:rsidR="00A26406" w14:paraId="03CF8A48" w14:textId="77777777">
        <w:trPr>
          <w:trHeight w:val="277"/>
        </w:trPr>
        <w:tc>
          <w:tcPr>
            <w:tcW w:w="978" w:type="dxa"/>
            <w:tcBorders>
              <w:bottom w:val="single" w:sz="4" w:space="0" w:color="000000"/>
            </w:tcBorders>
          </w:tcPr>
          <w:p w14:paraId="53B57F9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4.</w:t>
            </w:r>
          </w:p>
          <w:p w14:paraId="74EB92B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0C68B42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45" w:type="dxa"/>
            <w:tcBorders>
              <w:left w:val="single" w:sz="4" w:space="0" w:color="000000"/>
              <w:bottom w:val="single" w:sz="4" w:space="0" w:color="000000"/>
            </w:tcBorders>
          </w:tcPr>
          <w:p w14:paraId="27D2FF4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Právní minimum</w:t>
            </w:r>
          </w:p>
          <w:p w14:paraId="6497FD7D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právo a morálka</w:t>
            </w:r>
          </w:p>
          <w:p w14:paraId="35E4952E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právo jako systém - právní řád ČR, právní norma, vznik právních předpisů</w:t>
            </w:r>
          </w:p>
          <w:p w14:paraId="1D3BC75A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Ústava ČR – moc zákonodárná, výkonná, soudní</w:t>
            </w:r>
          </w:p>
          <w:p w14:paraId="195B7FAB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orgány právní ochrany</w:t>
            </w:r>
          </w:p>
          <w:p w14:paraId="663D90E5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trike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soustava soudů, státní zastupitelství, policie</w:t>
            </w:r>
          </w:p>
          <w:p w14:paraId="62EC8FD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383" w:type="dxa"/>
            <w:tcBorders>
              <w:left w:val="single" w:sz="4" w:space="0" w:color="000000"/>
              <w:bottom w:val="single" w:sz="4" w:space="0" w:color="000000"/>
            </w:tcBorders>
          </w:tcPr>
          <w:p w14:paraId="2857CFA1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uvědomuje si důležitost zákonů a zejména ústavy</w:t>
            </w:r>
          </w:p>
          <w:p w14:paraId="4BC50BC2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dodržuje právní ustanovení, která se na něj vztahují a uvědomuje si rizika jejich porušování</w:t>
            </w:r>
          </w:p>
          <w:p w14:paraId="6160FB20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uvědomuje si význam nejvyšších stát.orgánů</w:t>
            </w:r>
          </w:p>
          <w:p w14:paraId="608ED8CF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rozlišuje a porovná úkoly jednotlivých složek státní moci ČR i jejich orgánů a institucí</w:t>
            </w:r>
          </w:p>
          <w:p w14:paraId="63206366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příklady institucí a orgánů, které se podílejí na správě obcí, krajů a státu</w:t>
            </w:r>
          </w:p>
          <w:p w14:paraId="6C9236F7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66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výhody demokratického způsobu řízení státu pro každodenní život občanů, vyloží smysl voleb v demokratických státech</w:t>
            </w:r>
          </w:p>
          <w:p w14:paraId="405385A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FF6600"/>
                <w:sz w:val="24"/>
                <w:szCs w:val="24"/>
              </w:rPr>
              <w:t xml:space="preserve"> - </w:t>
            </w:r>
            <w:r>
              <w:rPr>
                <w:color w:val="000000"/>
                <w:sz w:val="24"/>
                <w:szCs w:val="24"/>
              </w:rPr>
              <w:t>rozliší a porovná úkoly orgánů právní ochrany a uvede příklady jejich činnosti</w:t>
            </w:r>
          </w:p>
        </w:tc>
        <w:tc>
          <w:tcPr>
            <w:tcW w:w="3110" w:type="dxa"/>
            <w:tcBorders>
              <w:left w:val="single" w:sz="4" w:space="0" w:color="000000"/>
              <w:bottom w:val="single" w:sz="4" w:space="0" w:color="000000"/>
            </w:tcBorders>
          </w:tcPr>
          <w:p w14:paraId="5F3C706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- řešení problémů a rozhodovácí dovednosti, mezlidské vztahy</w:t>
            </w:r>
          </w:p>
          <w:p w14:paraId="2CB0F37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B79D49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VDO -  Občan a občanská společnost a stát, Principy demokracie jako formy vlády a způsobu rozhodování, </w:t>
            </w:r>
          </w:p>
        </w:tc>
        <w:tc>
          <w:tcPr>
            <w:tcW w:w="2153" w:type="dxa"/>
            <w:tcBorders>
              <w:left w:val="single" w:sz="4" w:space="0" w:color="000000"/>
              <w:bottom w:val="single" w:sz="4" w:space="0" w:color="000000"/>
            </w:tcBorders>
          </w:tcPr>
          <w:p w14:paraId="2BDE221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2AFC24C" w14:textId="77777777">
        <w:trPr>
          <w:trHeight w:val="277"/>
        </w:trPr>
        <w:tc>
          <w:tcPr>
            <w:tcW w:w="978" w:type="dxa"/>
            <w:tcBorders>
              <w:top w:val="single" w:sz="4" w:space="0" w:color="000000"/>
              <w:bottom w:val="single" w:sz="4" w:space="0" w:color="000000"/>
            </w:tcBorders>
          </w:tcPr>
          <w:p w14:paraId="4BF8942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  <w:p w14:paraId="1A590F5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65AD33C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A8FAB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Jsme Evropané</w:t>
            </w:r>
          </w:p>
          <w:p w14:paraId="2DA81880" w14:textId="77777777" w:rsidR="00A26406" w:rsidRDefault="00D83F7B" w:rsidP="00DC7024">
            <w:pPr>
              <w:widowControl w:val="0"/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naše vlast a Evropa</w:t>
            </w:r>
          </w:p>
          <w:p w14:paraId="24C0B94C" w14:textId="77777777" w:rsidR="00A26406" w:rsidRDefault="00D83F7B" w:rsidP="00DC7024">
            <w:pPr>
              <w:widowControl w:val="0"/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Evropské symboly</w:t>
            </w: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916770" w14:textId="77777777" w:rsidR="00A26406" w:rsidRDefault="00D83F7B" w:rsidP="00DC7024">
            <w:pPr>
              <w:widowControl w:val="0"/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popíše vliv začlenění ČR do EU na každodenní život občanů (soulad právního řádu, ekonomické vztahy a obchod, cestování, vzdělání..)</w:t>
            </w:r>
          </w:p>
          <w:p w14:paraId="3539EA76" w14:textId="77777777" w:rsidR="00A26406" w:rsidRDefault="00D83F7B" w:rsidP="00DC7024">
            <w:pPr>
              <w:widowControl w:val="0"/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příklady práv občanů ČR v rámci EU a možné způsoby jejich uplatňování</w:t>
            </w:r>
          </w:p>
          <w:p w14:paraId="09E4823E" w14:textId="77777777" w:rsidR="00A26406" w:rsidRDefault="00D83F7B" w:rsidP="00DC7024">
            <w:pPr>
              <w:widowControl w:val="0"/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rozliší evropské symboly</w:t>
            </w:r>
          </w:p>
          <w:p w14:paraId="1E65420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A3585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EGS – Objevujeme Evropu, Jsme Evropané,  evropské symboly, zdroje evropské civilizace, mezinárodní setkávání</w:t>
            </w:r>
          </w:p>
          <w:p w14:paraId="6E80F23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D94EC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4BBD923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29EE8B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36"/>
          <w:szCs w:val="36"/>
        </w:rPr>
      </w:pPr>
      <w:r>
        <w:rPr>
          <w:color w:val="000000"/>
          <w:sz w:val="24"/>
          <w:szCs w:val="24"/>
        </w:rPr>
        <w:t>Zpracovala:   Mgr. Blanka Vidunová</w:t>
      </w:r>
    </w:p>
    <w:p w14:paraId="6552E98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38D4F41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5CA43A31" w14:textId="77777777" w:rsidR="00A26406" w:rsidRPr="00036CE1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 w:rsidRPr="00036CE1">
        <w:rPr>
          <w:rFonts w:eastAsia="Arial"/>
          <w:color w:val="000000"/>
          <w:sz w:val="28"/>
          <w:szCs w:val="28"/>
        </w:rPr>
        <w:t xml:space="preserve">Člověk a společnost     Vzdělávací obor:  </w:t>
      </w:r>
      <w:r w:rsidRPr="00036CE1">
        <w:rPr>
          <w:rFonts w:eastAsia="Arial"/>
          <w:b/>
          <w:color w:val="000000"/>
          <w:sz w:val="28"/>
          <w:szCs w:val="28"/>
          <w:u w:val="single"/>
        </w:rPr>
        <w:t>Výchova k občanství</w:t>
      </w:r>
      <w:r w:rsidRPr="00036CE1">
        <w:rPr>
          <w:rFonts w:eastAsia="Arial"/>
          <w:color w:val="000000"/>
          <w:sz w:val="28"/>
          <w:szCs w:val="28"/>
        </w:rPr>
        <w:t xml:space="preserve">       ročník      9.</w:t>
      </w:r>
    </w:p>
    <w:p w14:paraId="235959F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5DD55B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fa"/>
        <w:tblW w:w="15015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80"/>
        <w:gridCol w:w="3355"/>
        <w:gridCol w:w="5400"/>
        <w:gridCol w:w="3120"/>
        <w:gridCol w:w="2160"/>
      </w:tblGrid>
      <w:tr w:rsidR="00A26406" w14:paraId="4261A0F2" w14:textId="77777777">
        <w:trPr>
          <w:trHeight w:val="904"/>
        </w:trPr>
        <w:tc>
          <w:tcPr>
            <w:tcW w:w="980" w:type="dxa"/>
            <w:tcBorders>
              <w:bottom w:val="single" w:sz="4" w:space="0" w:color="000000"/>
            </w:tcBorders>
          </w:tcPr>
          <w:p w14:paraId="072E001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Kapitola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0AC50A3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Téma (Učivo)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4426378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Znalosti a dovednosti (výstup)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092DE5F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40DB914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Poznámky</w:t>
            </w:r>
          </w:p>
        </w:tc>
      </w:tr>
      <w:tr w:rsidR="00A26406" w14:paraId="62DFCCBD" w14:textId="77777777">
        <w:trPr>
          <w:trHeight w:val="1890"/>
        </w:trPr>
        <w:tc>
          <w:tcPr>
            <w:tcW w:w="980" w:type="dxa"/>
            <w:tcBorders>
              <w:top w:val="single" w:sz="4" w:space="0" w:color="000000"/>
            </w:tcBorders>
          </w:tcPr>
          <w:p w14:paraId="36682E5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</w:tcBorders>
          </w:tcPr>
          <w:p w14:paraId="55C5C16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Život ve společnosti</w:t>
            </w:r>
          </w:p>
          <w:p w14:paraId="1E9A50EF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začleňování do společnosti, zásady lidského soužití</w:t>
            </w:r>
          </w:p>
          <w:p w14:paraId="211FAE9A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životní role člověka, jeho začlenění do sociálních skupin ( rodina, vrstevnická skupina – třída, občané obce, státu, národ, ..) </w:t>
            </w:r>
          </w:p>
          <w:p w14:paraId="577A1240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konflikty v mezilidských vztazích a jejich řešení</w:t>
            </w:r>
          </w:p>
          <w:p w14:paraId="011B05F5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mezilidská komunikace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</w:tcPr>
          <w:p w14:paraId="04C04047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vysvětluje, jaký význam má pro život dodržování spol. norem</w:t>
            </w:r>
          </w:p>
          <w:p w14:paraId="5E6EA714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uplatňuje vhodné způsoby chování a komunikace v různých životních situacích</w:t>
            </w:r>
          </w:p>
          <w:p w14:paraId="560C93F2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rozlišuje projevy vlastenectví od projevů nacionalismu</w:t>
            </w:r>
          </w:p>
          <w:p w14:paraId="3B949829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rozpoznává netolerantní a extremistické projevy v chování lidí a zaujímá aktivní postoj proti všem projevům lidské nesnášenlivosti</w:t>
            </w:r>
          </w:p>
          <w:p w14:paraId="4E9E304A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potřebu tolerance ve společnosti, zaujímá tolerantní postoje k menšinám</w:t>
            </w:r>
          </w:p>
          <w:p w14:paraId="25AF6718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kriticky přistupuje k mediálním informacím, vyjádří svůj postoj k působení propagandy a reklamy na veřejné mínění a chování lidí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</w:tcPr>
          <w:p w14:paraId="5512BFE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 - mezilidské vztahy a komunikace, kooperace, hodnoty, postoje a praktická etika</w:t>
            </w:r>
          </w:p>
          <w:p w14:paraId="4B583BD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 – vývoj práva v historii</w:t>
            </w:r>
          </w:p>
          <w:p w14:paraId="12FC487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Čj - komunikace </w:t>
            </w:r>
          </w:p>
          <w:p w14:paraId="7374371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-  Občanská společnost a škola, Principy demokracie jako způsobu rozhodování</w:t>
            </w:r>
          </w:p>
          <w:p w14:paraId="4C72935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28A978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</w:tcPr>
          <w:p w14:paraId="79E37DE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762677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5289BB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1E9D67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2D5E5D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A2E5469" w14:textId="77777777">
        <w:trPr>
          <w:trHeight w:val="1855"/>
        </w:trPr>
        <w:tc>
          <w:tcPr>
            <w:tcW w:w="980" w:type="dxa"/>
            <w:tcBorders>
              <w:top w:val="single" w:sz="4" w:space="0" w:color="000000"/>
            </w:tcBorders>
          </w:tcPr>
          <w:p w14:paraId="3EBE58C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</w:tcBorders>
          </w:tcPr>
          <w:p w14:paraId="275FBE1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Světová náboženství</w:t>
            </w:r>
          </w:p>
          <w:p w14:paraId="1F0CCB0E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význam náboženství v životě člověka</w:t>
            </w:r>
          </w:p>
          <w:p w14:paraId="48D6A93C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judaismus, křesťanství islám, buddhismus, hinduismus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</w:tcPr>
          <w:p w14:paraId="6E2731C5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rozliší základní pravidla života vycházející z nejvýznamějších světových náboženství</w:t>
            </w:r>
          </w:p>
          <w:p w14:paraId="70AD3DA3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respektuje kulturní zvláštnosti i odlišné názory, zájmy, způsoby chování a myšlení lidí, objasní potřebu tolerance </w:t>
            </w:r>
          </w:p>
          <w:p w14:paraId="412285C9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zhodnotí kulturní, etnické a jiné odlišnosti</w:t>
            </w:r>
          </w:p>
          <w:p w14:paraId="64733554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rozpoznává netolerantní, rasistické, xenofobní a extremistické projevy v chování lidí a zaujímá aktivní postoj proti všem projevům lidské nesnášenlivosti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</w:tcPr>
          <w:p w14:paraId="32D1B20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Sebepoznání a sebepojetí, hodnoty, postoje, praktická etika</w:t>
            </w:r>
          </w:p>
          <w:p w14:paraId="31A7A09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Jsme Evropané</w:t>
            </w:r>
          </w:p>
          <w:p w14:paraId="06C7B55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 – vliv náboženství ve středověku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</w:tcPr>
          <w:p w14:paraId="36849C3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869495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1EAD971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bottom w:val="single" w:sz="4" w:space="0" w:color="000000"/>
            </w:tcBorders>
          </w:tcPr>
          <w:p w14:paraId="7E690B8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EBE32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Člověk a právo</w:t>
            </w:r>
          </w:p>
          <w:p w14:paraId="5A772AE9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právní vztahy a závazky z nich vyplývající</w:t>
            </w:r>
          </w:p>
          <w:p w14:paraId="28B60643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základní práva spotřebitele</w:t>
            </w:r>
          </w:p>
          <w:p w14:paraId="6A1AF51B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styk s úřady</w:t>
            </w:r>
          </w:p>
          <w:p w14:paraId="2739F290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právní ochrana člověka – orgány právní ochrany</w:t>
            </w:r>
          </w:p>
          <w:p w14:paraId="751B4B69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protiprávní jednání – druhy a postihy protiprávního jednání</w:t>
            </w:r>
          </w:p>
          <w:p w14:paraId="3328F7D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B83D15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význam dodržování pravidel občanského soužití</w:t>
            </w:r>
          </w:p>
          <w:p w14:paraId="480C29E4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význam právní úpravy důležitých vztahů (vlastnictví, pracovní poměr, manželství)</w:t>
            </w:r>
          </w:p>
          <w:p w14:paraId="15AFF2D0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příklady právních vztahů, do kterých vstupuje – vysvětlí práva  a povinnosti, které z těchto vztahů plynou</w:t>
            </w:r>
          </w:p>
          <w:p w14:paraId="1A02C705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uvede příklady některých smluv upravujících občansko – právní vztahy (osobní přeprava, koupě, oprava ..), </w:t>
            </w:r>
          </w:p>
          <w:p w14:paraId="7799B9CB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přiměřeně uplatňuje svá práva jako spotřebitele</w:t>
            </w:r>
          </w:p>
          <w:p w14:paraId="5F799CAD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uvádí základní práva a povinnosti člověka, zaujímá tolerantní postoj k menšinám</w:t>
            </w:r>
          </w:p>
          <w:p w14:paraId="577C8378" w14:textId="77777777" w:rsidR="00A26406" w:rsidRDefault="00D83F7B" w:rsidP="0075521F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rozlišuje úkoly orgánů právní ochrany občanů dodržuje právní ustanovení, která se ho týkají</w:t>
            </w:r>
          </w:p>
          <w:p w14:paraId="5ECC7EA4" w14:textId="77777777" w:rsidR="00A26406" w:rsidRDefault="00D83F7B" w:rsidP="0075521F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 protiprávní jednání, rozliší přestupek a trestný čin, uvede jejich příklady</w:t>
            </w:r>
          </w:p>
          <w:p w14:paraId="66233091" w14:textId="77777777" w:rsidR="00A26406" w:rsidRDefault="00D83F7B" w:rsidP="0075521F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diskutuje o příčinách a důsledcích protiprávního jednání (trestní postižitelnost, porušování pravidel silničního provozu, porušování pravidel duševního vlastnictví, korupční chování)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0B267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VDO – Občan, občanská společnost a stát </w:t>
            </w:r>
          </w:p>
          <w:p w14:paraId="19CF330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OSV - řešení problémů a rozhodovací dovednosti, mezlidské vztahy</w:t>
            </w:r>
          </w:p>
          <w:p w14:paraId="3CE5ED0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BC43DE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 – vývoj práva ve společnosti</w:t>
            </w:r>
          </w:p>
          <w:p w14:paraId="12879E8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7D8C80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27E967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5F896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5263DE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720D34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15726C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776CEF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3EFE36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4F3CD4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8179F2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D4133A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968102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84134C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Účast na soudním přelíčení</w:t>
            </w:r>
          </w:p>
          <w:p w14:paraId="0892E3D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63B099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A26406" w14:paraId="14E895A8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</w:tcPr>
          <w:p w14:paraId="49A48EC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49055FA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Ochrana občanů za mimořádných situací</w:t>
            </w:r>
          </w:p>
          <w:p w14:paraId="6E324AF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- integrovaný záchranný systém</w:t>
            </w:r>
          </w:p>
          <w:p w14:paraId="1A73281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 stav nebezpečí, nouzovým stav, stav ohrožení státu a válečným stavem</w:t>
            </w:r>
          </w:p>
          <w:p w14:paraId="4ED6017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havárie, antropogenní události</w:t>
            </w:r>
          </w:p>
          <w:p w14:paraId="030285B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- terorismus, extremismus – nebezpečí ohrožení</w:t>
            </w:r>
          </w:p>
          <w:p w14:paraId="12D0E81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7364AB0C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rozdíl mezi stavem nebezpečí, nouzovým stavem, stavem ohrožení státu a válečným stavem</w:t>
            </w:r>
          </w:p>
          <w:p w14:paraId="7802E364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respektuje pokyny orgánů, které zajišťují pomoc</w:t>
            </w:r>
          </w:p>
          <w:p w14:paraId="21DA733C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přínos spolupráce občanů</w:t>
            </w:r>
          </w:p>
          <w:p w14:paraId="54837AAB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trike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 příkladech objasní roli ozbrojených sil ČR při zajišťování obrany státu a při řešení krizí nevojenského charakteru</w:t>
            </w:r>
          </w:p>
          <w:p w14:paraId="5305E2F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23E0E65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řešení problémů, rozhodovací dovednosti, kooperace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05F14B7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844C13B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</w:tcPr>
          <w:p w14:paraId="39C212D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5</w:t>
            </w:r>
          </w:p>
          <w:p w14:paraId="6558AC0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15CC42B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582731F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Občan v ekonomických vztazích</w:t>
            </w:r>
          </w:p>
          <w:p w14:paraId="72B52E11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rozpočet státu</w:t>
            </w:r>
          </w:p>
          <w:p w14:paraId="2BB531BF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sociální politika státu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614231B2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rozlišuje, ze kterých zdrojů pocházejí příjmy státu a do kterých oblastí stát směřuje své výdaje</w:t>
            </w:r>
          </w:p>
          <w:p w14:paraId="4379542D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význam daní</w:t>
            </w:r>
          </w:p>
          <w:p w14:paraId="209F2C60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příklady dávek a příspěvků ze státního rozpočtu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1576132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kooperace , kompetice, řešení problémů, rozhodovací dovednosti</w:t>
            </w:r>
          </w:p>
          <w:p w14:paraId="6DCA76F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B41F45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7C47599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4AAE812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</w:tcBorders>
          </w:tcPr>
          <w:p w14:paraId="60B5EA7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</w:tcBorders>
          </w:tcPr>
          <w:p w14:paraId="3DEFF47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Mezinárodní společenství</w:t>
            </w:r>
          </w:p>
          <w:p w14:paraId="3982B6BA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evropská integrace</w:t>
            </w:r>
          </w:p>
          <w:p w14:paraId="66A8BF35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instituce Evropské unie</w:t>
            </w:r>
          </w:p>
          <w:p w14:paraId="72BC3296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mezinárodní organizace se vztahem k ČR - OSN, NATO</w:t>
            </w:r>
          </w:p>
          <w:p w14:paraId="38ED98A2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významné globální problémy</w:t>
            </w:r>
          </w:p>
          <w:p w14:paraId="0E05475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</w:tcPr>
          <w:p w14:paraId="7B8D6DF9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popíše vliv začlenění ČR do EU na každodenním životě občanů</w:t>
            </w:r>
          </w:p>
          <w:p w14:paraId="7BC0E636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příklady  práv občanů ČR v rámci EU i možných způsobů jejich uplatňování</w:t>
            </w:r>
          </w:p>
          <w:p w14:paraId="324C9017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instituce EU a jejich fungování</w:t>
            </w:r>
          </w:p>
          <w:p w14:paraId="3E40A08A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některé globální problémy současnosti a popíše jejich možné příčiny i důsledky</w:t>
            </w:r>
          </w:p>
          <w:p w14:paraId="505BB456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významné mezinárodní organizace zajišťující spolupráci států v oblasti bezpečnosti a obrany</w:t>
            </w:r>
          </w:p>
          <w:p w14:paraId="692217CA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 příkladech objasní roli národních i mezinárodních ozbrojených sil ČR při zajišťování obrany a při řešení krizí nevojenského charakteru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</w:tcPr>
          <w:p w14:paraId="5BF7845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Evropa a svět nás zajímá</w:t>
            </w:r>
          </w:p>
          <w:p w14:paraId="419CBCEC" w14:textId="77777777" w:rsidR="00A26406" w:rsidRDefault="00D83F7B" w:rsidP="0075521F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objevujeme Evropu a svět, Jsme Evropané</w:t>
            </w:r>
          </w:p>
          <w:p w14:paraId="35086FD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princip sociálního smíru a solidarity, předsudky k etnickým skupinám</w:t>
            </w:r>
          </w:p>
          <w:p w14:paraId="1FB8721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kooperace, hodnoty, postoje, praktická etika, kreativita – schopnost vidět věci jinak, mezilidské vztahy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</w:tcPr>
          <w:p w14:paraId="01FD990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8E5402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DDA9CA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6B912C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512412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85A150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2E4F57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Člověk v tísni - filmografie</w:t>
            </w:r>
          </w:p>
        </w:tc>
      </w:tr>
    </w:tbl>
    <w:p w14:paraId="3B95D9C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7ED0559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1970B22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Doporučení do tematických plánů Vo:</w:t>
      </w:r>
    </w:p>
    <w:p w14:paraId="136FB82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FF92B54" w14:textId="77777777" w:rsidR="00A26406" w:rsidRDefault="00D83F7B" w:rsidP="0075521F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„Do celoročního plánu budou průběžně zařazeny aktuality, především z politického a ekonomického života společnosti.“</w:t>
      </w:r>
    </w:p>
    <w:p w14:paraId="550009F5" w14:textId="77777777" w:rsidR="00A26406" w:rsidRDefault="00D83F7B" w:rsidP="0075521F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„V průběhu roku dle reflexe aktuální potřeby žáků/ třídy budou zařazena témata Osobnostní a sociální výchovy do výuky v návaznosti (pokud možno)  na témata Výchovy k občanství – zpravidla v jedné hodině v měsíci.“</w:t>
      </w:r>
    </w:p>
    <w:p w14:paraId="7D8AF10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36"/>
          <w:szCs w:val="36"/>
        </w:rPr>
      </w:pPr>
    </w:p>
    <w:p w14:paraId="564E023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9B711D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  <w:sectPr w:rsidR="00A26406">
          <w:pgSz w:w="16838" w:h="11906" w:orient="landscape"/>
          <w:pgMar w:top="1418" w:right="1418" w:bottom="1418" w:left="1418" w:header="709" w:footer="709" w:gutter="0"/>
          <w:cols w:space="708"/>
        </w:sectPr>
      </w:pPr>
      <w:r>
        <w:rPr>
          <w:color w:val="000000"/>
          <w:sz w:val="24"/>
          <w:szCs w:val="24"/>
        </w:rPr>
        <w:t>Zpracovala: Mgr. Blanka Vidunová</w:t>
      </w:r>
    </w:p>
    <w:p w14:paraId="4F34C24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</w:r>
    </w:p>
    <w:p w14:paraId="360E98E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="0" w:hanging="2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 xml:space="preserve"> FYZIKA  -   II.stupeň</w:t>
      </w:r>
    </w:p>
    <w:p w14:paraId="690BBD3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Vypracovala:  Mgr. Jan Fiala  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</w:p>
    <w:p w14:paraId="0266B9C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="0" w:hanging="2"/>
        <w:jc w:val="both"/>
        <w:rPr>
          <w:color w:val="000000"/>
        </w:rPr>
      </w:pPr>
    </w:p>
    <w:p w14:paraId="39F1D61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Vyučovací předmět </w:t>
      </w:r>
      <w:r>
        <w:rPr>
          <w:b/>
          <w:color w:val="000000"/>
          <w:sz w:val="24"/>
          <w:szCs w:val="24"/>
        </w:rPr>
        <w:t>FYZIKA</w:t>
      </w:r>
      <w:r>
        <w:rPr>
          <w:color w:val="000000"/>
          <w:sz w:val="24"/>
          <w:szCs w:val="24"/>
        </w:rPr>
        <w:t xml:space="preserve"> je jedním z vyučovacích předmětů ŠVP, který žákovi umožňuje poznávání přírody jako systému, chápání důležitosti udržování přírodní rovnováhy, uvědomování si užitečnosti přírodovědných poznatků a jejich aplikací v praktickém životě. </w:t>
      </w:r>
    </w:p>
    <w:p w14:paraId="0DB01A0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Předmět  rozvíjí dovedností žáků objektivně a spolehlivě pozorovat, měřit, experimentovat, vytvářet a ověřovat hypotézy. Z pozorování vyvozovat závěry a ty ústně i písemně interpretovat.</w:t>
      </w:r>
    </w:p>
    <w:p w14:paraId="37E3B3A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Osvojením si základních fyzikálních pojmů, veličin a zákonitostí vede  žáky k porozumění fyzikálních jevů a procesů, vyskytujících se v přírodě, běžném životě i v technické či technologické praxi.</w:t>
      </w:r>
    </w:p>
    <w:p w14:paraId="356F9BC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Předmět </w:t>
      </w:r>
      <w:r>
        <w:rPr>
          <w:i/>
          <w:color w:val="000000"/>
        </w:rPr>
        <w:t>Fyzika</w:t>
      </w:r>
      <w:r>
        <w:rPr>
          <w:color w:val="000000"/>
        </w:rPr>
        <w:t xml:space="preserve"> seznamuje žáky s možnostmi a perspektivami moderních technologií, učí žáky rozlišovat příčiny fyzikálních dějů, souvislosti a vztahy mezi nimi, předvídat je, popř. ovlivňovat, a to hlavně v souvislosti s řešením praktických problémů.</w:t>
      </w:r>
    </w:p>
    <w:p w14:paraId="15B71AA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2C861C7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="0" w:hanging="2"/>
        <w:jc w:val="both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1. Obsahové, časové a organizační vymezení předmětu.</w:t>
      </w:r>
    </w:p>
    <w:p w14:paraId="2FFF942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Fyzika je povinným vyučovacím předmětem pro žáky II. stupně ZŠ v 6. až 9. ročníku. Vyučuje se v 1hodinové týdenní dotaci v 6.a 9.ročníku, 2hodinové týdenní dotaci v 7 - 8.ročníku. Vyučovací předmět </w:t>
      </w:r>
      <w:r>
        <w:rPr>
          <w:b/>
          <w:color w:val="000000"/>
          <w:sz w:val="24"/>
          <w:szCs w:val="24"/>
        </w:rPr>
        <w:t>FYZIKA</w:t>
      </w:r>
      <w:r>
        <w:rPr>
          <w:color w:val="000000"/>
          <w:sz w:val="24"/>
          <w:szCs w:val="24"/>
        </w:rPr>
        <w:t xml:space="preserve"> je zpravidla vyučován v odborné učebně fyziky a v kmenových třídách. Výuka fyziky ve vhodných případech může probíhat i v jiných prostorách školy a mimo budovu školy . Předmět svým charakterem (a vzdělávacím obsahem) velmi často přesahuje do dalších vzdělávacích oborů RVP ZV </w:t>
      </w:r>
      <w:r>
        <w:rPr>
          <w:i/>
          <w:color w:val="000000"/>
          <w:sz w:val="24"/>
          <w:szCs w:val="24"/>
        </w:rPr>
        <w:t xml:space="preserve">(Chemie, Přírodopis, Zeměpis aj.) </w:t>
      </w:r>
      <w:r>
        <w:rPr>
          <w:color w:val="000000"/>
          <w:sz w:val="24"/>
          <w:szCs w:val="24"/>
        </w:rPr>
        <w:t>Výuku některých témat je proto vhodné realizovat formou krátkodobých mezipředmětových projektů.</w:t>
      </w:r>
    </w:p>
    <w:p w14:paraId="7AE313C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747A85F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2.Výchovné a vzdělávací strategie vyučovacího předmětu fyzika</w:t>
      </w:r>
    </w:p>
    <w:p w14:paraId="1B7167D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  <w:u w:val="single"/>
        </w:rPr>
      </w:pPr>
    </w:p>
    <w:p w14:paraId="68AA3FC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KOMPETENCE K UČENÍ</w:t>
      </w:r>
    </w:p>
    <w:p w14:paraId="665CD15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11D7C49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učí žáky  metodám poznávání přírodních objektů, procesů, vlastností a jevů.</w:t>
      </w:r>
    </w:p>
    <w:p w14:paraId="1D9E4B8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učí žáky plánovat, organizovat a vyhodnocovat jejich činnosti.</w:t>
      </w:r>
    </w:p>
    <w:p w14:paraId="5CC405A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učí žáky správně zaznamenat a zdokumentovat experiment</w:t>
      </w:r>
    </w:p>
    <w:p w14:paraId="6719DDC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učí žáky zpracovávat informace z hlediska důležitosti a objektivity a využívat je k dalšímu </w:t>
      </w:r>
      <w:r>
        <w:rPr>
          <w:color w:val="000000"/>
          <w:sz w:val="24"/>
          <w:szCs w:val="24"/>
        </w:rPr>
        <w:tab/>
        <w:t xml:space="preserve">učení, </w:t>
      </w:r>
      <w:r>
        <w:rPr>
          <w:color w:val="000000"/>
          <w:sz w:val="24"/>
          <w:szCs w:val="24"/>
        </w:rPr>
        <w:tab/>
        <w:t>podporuje používání cizího jazyka a výpočetní techniky.</w:t>
      </w:r>
    </w:p>
    <w:p w14:paraId="665E6D7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- uplatňuje individuální přístup k žákovi, výsledky posuzujeme vždy z pohledu  „přidané </w:t>
      </w:r>
      <w:r>
        <w:rPr>
          <w:color w:val="000000"/>
          <w:sz w:val="24"/>
          <w:szCs w:val="24"/>
        </w:rPr>
        <w:tab/>
        <w:t xml:space="preserve">hodnoty“, učí </w:t>
      </w:r>
      <w:r>
        <w:rPr>
          <w:color w:val="000000"/>
          <w:sz w:val="24"/>
          <w:szCs w:val="24"/>
        </w:rPr>
        <w:tab/>
        <w:t>žáky trpělivosti, povzbuzuje je</w:t>
      </w:r>
    </w:p>
    <w:p w14:paraId="4F9A5B5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- motivuje k učení – snažíme se cíleně vytvářet takové situace, v nichž má žák radost</w:t>
      </w:r>
    </w:p>
    <w:p w14:paraId="6FAE6AF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z učení , při hodnocení používá ve zřetelné převaze prvky pozitivní motivace.</w:t>
      </w:r>
    </w:p>
    <w:p w14:paraId="114ABAE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AF1383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130658F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pozoruje, měří a experimentuje, porovnává výsledky a vyvozuje závěry.</w:t>
      </w:r>
    </w:p>
    <w:p w14:paraId="758FE48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vyhledává, zpracovává a používá potřebné informace v literatuře a na internetu</w:t>
      </w:r>
    </w:p>
    <w:p w14:paraId="2C3FF9D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D60C0CA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 K  ŘEŠENÍ  PROBLÉMŮ</w:t>
      </w:r>
    </w:p>
    <w:p w14:paraId="73D0DFB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</w:t>
      </w:r>
    </w:p>
    <w:p w14:paraId="2F247E7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FF0000"/>
          <w:sz w:val="24"/>
          <w:szCs w:val="24"/>
        </w:rPr>
        <w:t>-</w:t>
      </w:r>
      <w:r>
        <w:rPr>
          <w:color w:val="000000"/>
          <w:sz w:val="24"/>
          <w:szCs w:val="24"/>
        </w:rPr>
        <w:t>vytvářením praktických problémových úloh a situací učí žáky prakticky řešit problémy</w:t>
      </w:r>
    </w:p>
    <w:p w14:paraId="2614CAF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učí žáky přecházet od smyslového poznávání k poznávání založeném na pojmech,</w:t>
      </w:r>
    </w:p>
    <w:p w14:paraId="06BA310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prvcích teorií a modelech a chápat vzájemné souvislosti či zákonitosti přírodních faktů</w:t>
      </w:r>
    </w:p>
    <w:p w14:paraId="2FF6C8B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učí žáky základům logického vyvozování, zobecňovat poznatky a aplikovat j</w:t>
      </w:r>
    </w:p>
    <w:p w14:paraId="297E9D5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v různých oblastech života</w:t>
      </w:r>
    </w:p>
    <w:p w14:paraId="79663D4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  podporuje samostatnost, tvořivost a logické myšlení, netradiční (originální) způsoby</w:t>
      </w:r>
    </w:p>
    <w:p w14:paraId="6249117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řešení problémů a týmovou spolupráci při řešení problémů</w:t>
      </w:r>
    </w:p>
    <w:p w14:paraId="282F480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38EA6FC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14CE490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>- rozvíjejí schopnost objevovat a formulovat problém a hledat různé varianty řešení</w:t>
      </w:r>
    </w:p>
    <w:p w14:paraId="48D5874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42B3D64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 KOMUNIKATIVNÍ</w:t>
      </w:r>
    </w:p>
    <w:p w14:paraId="082F7A8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207CF4C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vede žáky k přesnému a logicky uspořádanému vyjadřování či argumentaci,</w:t>
      </w:r>
    </w:p>
    <w:p w14:paraId="74C808D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klade důraz na úroveň mluveného i písemného projevu</w:t>
      </w:r>
    </w:p>
    <w:p w14:paraId="39079B3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podporuje kritiku a sebekritiku</w:t>
      </w:r>
    </w:p>
    <w:p w14:paraId="73DB2E2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podporuje přátelskou komunikaci mezi žáky a vyučujícím a mezi žáky navzájem</w:t>
      </w:r>
    </w:p>
    <w:p w14:paraId="3A857FF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E8A971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15D268C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sdělují stručně, přehledně i objektivně (ústně i písemně) postup a výsledky svých pozorování a experimentů , prezentují své myšlenky a názory</w:t>
      </w:r>
    </w:p>
    <w:p w14:paraId="440B637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- využívají cizího jazyka a informační techniky</w:t>
      </w:r>
    </w:p>
    <w:p w14:paraId="03F330F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se otevřeně vyjadřují svůj názor podpořený logickými argumenty</w:t>
      </w:r>
    </w:p>
    <w:p w14:paraId="23A9FC5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4B42B7E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5995DD0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 SOCIÁLNÍ A  PERSONÁLNÍ</w:t>
      </w:r>
    </w:p>
    <w:p w14:paraId="654D33A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5DC36CE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vede žáky k osvojování dovednosti kooperace a společného hledání optimálních   řešení  problémů</w:t>
      </w:r>
    </w:p>
    <w:p w14:paraId="2D35AE9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 učí žáky k odmítavému postoji ke všemu, co narušuje dobré vztahy mezi žáky i mezi žáky      a  učiteli</w:t>
      </w:r>
    </w:p>
    <w:p w14:paraId="7F77941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podporuje začlenění - volí formy práce, které pojímají různorodý kolektiv třídy</w:t>
      </w:r>
    </w:p>
    <w:p w14:paraId="29785FB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jako mozaiku vzájemně se doplňujících kvalit, umožňujících vzájemnou inspiraci a učení s cílem dosažení osobního maxima každého člena třídního kolektivu</w:t>
      </w:r>
    </w:p>
    <w:p w14:paraId="09FDB06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40" w:lineRule="auto"/>
        <w:ind w:left="0" w:hanging="2"/>
        <w:rPr>
          <w:color w:val="000000"/>
          <w:sz w:val="24"/>
          <w:szCs w:val="24"/>
        </w:rPr>
      </w:pPr>
    </w:p>
    <w:p w14:paraId="6465119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1461CF1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kriticky hodnotit význam  týmové práce, svoji práci  v týmu i práci ostatních členů </w:t>
      </w:r>
    </w:p>
    <w:p w14:paraId="07516B8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se při týmové práci vzájemně podporují,a pomáhají si </w:t>
      </w:r>
    </w:p>
    <w:p w14:paraId="59972EA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pracují v týmech,  učí se  vnímat vzájemné odlišnosti jako podmínku efektivní spolupráce</w:t>
      </w:r>
    </w:p>
    <w:p w14:paraId="17E4916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6AA2D9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9A42DF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 OBČANSKÉ</w:t>
      </w:r>
    </w:p>
    <w:p w14:paraId="6A84E97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07FE9BE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vede žáky k poznání možností rozvoje i zneužití  fyziky</w:t>
      </w:r>
    </w:p>
    <w:p w14:paraId="4DAEF26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vede žáky k odpovědnosti za jejich zdraví a za zachování životního prostředí</w:t>
      </w:r>
    </w:p>
    <w:p w14:paraId="4B9680A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učí žáky poskytnout účinnou první pomoc</w:t>
      </w:r>
    </w:p>
    <w:p w14:paraId="67D2970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4F9CEC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4E7D6D5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- si aktivně chrání své zdraví  a životní prostředí, osvojují si správné jednaní  v různých mimořádných a život ohrožujících situacích</w:t>
      </w:r>
    </w:p>
    <w:p w14:paraId="3CD8C1C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628DDB7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 PRACOVNÍ</w:t>
      </w:r>
    </w:p>
    <w:p w14:paraId="7729093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7C54856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seznamuje žáky se zásadami bezpečnosti a ochraně zdraví při práci</w:t>
      </w:r>
    </w:p>
    <w:p w14:paraId="518DF62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vede žáky k pozitivnímu vztahu k práci. Při výuce vytváříme podnětné a tvořivé   pracovní  prostředí</w:t>
      </w:r>
    </w:p>
    <w:p w14:paraId="4E2982F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vede žáky k dodržování a plnění jejich povinností a závazků</w:t>
      </w:r>
    </w:p>
    <w:p w14:paraId="2991680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A501CB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7E6AB2A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 si osvojí optimální plánování  a provádění  pozorování a experimentů a zpracování  a vyhodnocení získaných dat</w:t>
      </w:r>
    </w:p>
    <w:p w14:paraId="5E55B65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- využívají výpočetní techniky, internetu </w:t>
      </w:r>
    </w:p>
    <w:p w14:paraId="1942296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- dodržují při práci zásady bezpečnosti a ochrany zdraví </w:t>
      </w:r>
    </w:p>
    <w:p w14:paraId="1A3B854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873B57F" w14:textId="77777777" w:rsidR="00A26406" w:rsidRPr="00036CE1" w:rsidRDefault="00D83F7B">
      <w:pPr>
        <w:ind w:left="0" w:hanging="2"/>
        <w:jc w:val="both"/>
        <w:rPr>
          <w:sz w:val="24"/>
          <w:szCs w:val="24"/>
        </w:rPr>
      </w:pPr>
      <w:r w:rsidRPr="00036CE1">
        <w:rPr>
          <w:b/>
          <w:sz w:val="24"/>
          <w:szCs w:val="24"/>
        </w:rPr>
        <w:t>DIGITÁLNÍ KOMPETENCE</w:t>
      </w:r>
    </w:p>
    <w:p w14:paraId="0A06D3C2" w14:textId="77777777" w:rsidR="00A26406" w:rsidRPr="00036CE1" w:rsidRDefault="00D83F7B">
      <w:pPr>
        <w:spacing w:line="360" w:lineRule="auto"/>
        <w:ind w:left="0" w:hanging="2"/>
        <w:jc w:val="both"/>
        <w:rPr>
          <w:sz w:val="24"/>
          <w:szCs w:val="24"/>
        </w:rPr>
      </w:pPr>
      <w:r w:rsidRPr="00036CE1">
        <w:rPr>
          <w:b/>
          <w:sz w:val="24"/>
          <w:szCs w:val="24"/>
        </w:rPr>
        <w:t xml:space="preserve">Učitel: </w:t>
      </w:r>
    </w:p>
    <w:p w14:paraId="42F66E73" w14:textId="77777777" w:rsidR="00A26406" w:rsidRPr="00036CE1" w:rsidRDefault="00D83F7B">
      <w:pPr>
        <w:ind w:left="0" w:hanging="2"/>
        <w:jc w:val="both"/>
        <w:rPr>
          <w:sz w:val="24"/>
          <w:szCs w:val="24"/>
        </w:rPr>
      </w:pPr>
      <w:r w:rsidRPr="00036CE1">
        <w:rPr>
          <w:sz w:val="24"/>
          <w:szCs w:val="24"/>
        </w:rPr>
        <w:t xml:space="preserve">- využívá digitální zdroje pro zajištění výuky žákům (komunikuje s nimi a pomáhá jim získat přístup k informacím v digitální podobě). Tvoří si digitální portfolio úloh a výukových zdrojů. Má přehled o možnostech a omezeních týkajících se použití digitálních zdrojů (např. autorská práva, typ souboru, technické požadavky, právní ustanovení, přístupnost). Vede žáky ke spolupráci a interakci ve virtuálním prostředí. Rozvíjí a experimentuje s výukovými metodami vhodnými pro digitální prostředí a kriticky posuzuje jejich vliv na naplnění vzdělávacích cílů. Používá digitálních hodnotících nástrojů pro monitorování procesu učení,  získávání informací o pokroku žáka a poskytování formativního a sumativního hodnocení žáka. Orientuje se ve strategiích i adaptivních a kompenzačních nástrojích navržených pro žáky se speciálními vzdělávacími potřebami a na základě toho nabízí alternativní postupy či pomůcky žákům individuálně dle jejich potřeby. Vede žáky k řešení problémů pomocí digitálních technologií. </w:t>
      </w:r>
    </w:p>
    <w:p w14:paraId="02F81BBB" w14:textId="77777777" w:rsidR="00A26406" w:rsidRPr="00036CE1" w:rsidRDefault="00A26406">
      <w:pPr>
        <w:ind w:left="0" w:hanging="2"/>
        <w:jc w:val="both"/>
        <w:rPr>
          <w:b/>
          <w:sz w:val="24"/>
          <w:szCs w:val="24"/>
        </w:rPr>
      </w:pPr>
    </w:p>
    <w:p w14:paraId="034C8245" w14:textId="77777777" w:rsidR="00A26406" w:rsidRPr="00036CE1" w:rsidRDefault="00A26406">
      <w:pPr>
        <w:ind w:left="0" w:hanging="2"/>
        <w:jc w:val="both"/>
        <w:rPr>
          <w:sz w:val="24"/>
          <w:szCs w:val="24"/>
        </w:rPr>
      </w:pPr>
    </w:p>
    <w:p w14:paraId="292E406D" w14:textId="77777777" w:rsidR="00A26406" w:rsidRPr="00036CE1" w:rsidRDefault="00D83F7B">
      <w:pPr>
        <w:spacing w:line="360" w:lineRule="auto"/>
        <w:ind w:left="0" w:hanging="2"/>
        <w:jc w:val="both"/>
        <w:rPr>
          <w:sz w:val="24"/>
          <w:szCs w:val="24"/>
        </w:rPr>
      </w:pPr>
      <w:r w:rsidRPr="00036CE1">
        <w:rPr>
          <w:b/>
          <w:sz w:val="24"/>
          <w:szCs w:val="24"/>
        </w:rPr>
        <w:t>Žák:</w:t>
      </w:r>
    </w:p>
    <w:p w14:paraId="6E6A5847" w14:textId="77777777" w:rsidR="00A26406" w:rsidRPr="00036CE1" w:rsidRDefault="00D83F7B">
      <w:pPr>
        <w:ind w:left="0" w:hanging="2"/>
        <w:jc w:val="both"/>
        <w:rPr>
          <w:b/>
          <w:sz w:val="24"/>
          <w:szCs w:val="24"/>
        </w:rPr>
      </w:pPr>
      <w:r w:rsidRPr="00036CE1">
        <w:rPr>
          <w:sz w:val="24"/>
          <w:szCs w:val="24"/>
        </w:rPr>
        <w:t>- vyjadřují potřebu informací, vyhledávají data, informace a obsah v digitálním prostředí, orientují se v nich - analyzují, porovnávají a kriticky hodnotí důvěryhodnost a spolehlivost informací, jejich zdrojů a digitálního obsahu. Tvoří vlastní digitální obsah a výukové zdroje. Využívají digitálních nástrojů pro vlastní rozvoj a hodnocení svých vědomostí a dovedností. Efektivně využívá digitální technologie pro vlastní rozvoj. Využívají digitální technologie ke zkoumání světa okolo nich (měření veličin, provádění pokusů, zaznamenávání dat z měření). Využívá dostupné digitální nástroje pro hromadné zpracování dat, orientuje se ve způsobech digitálního zpracování dat a spolehlivě interpretuje jejich význam pro vyvozování závěrů ohledně fungování fyzikálních zákonů. Využívá dostupných nástrojů zkoumání těžko zkoumatelných věcí a fyzikálních zákonitostí - animace, vizualizace, rozšířenou a virtuální realitu.</w:t>
      </w:r>
    </w:p>
    <w:p w14:paraId="00C9875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E58FB1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6A5012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43297CF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9AC2D7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4D58A28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5C607B7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7C6CB32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  <w:sectPr w:rsidR="00A26406">
          <w:pgSz w:w="11906" w:h="16838"/>
          <w:pgMar w:top="1417" w:right="1417" w:bottom="1417" w:left="1417" w:header="708" w:footer="708" w:gutter="0"/>
          <w:cols w:space="708"/>
        </w:sectPr>
      </w:pPr>
    </w:p>
    <w:p w14:paraId="7121F13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3E2F327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Člověk a příroda    Vzdělávací obor:  </w:t>
      </w:r>
      <w:r>
        <w:rPr>
          <w:rFonts w:ascii="Arial" w:eastAsia="Arial" w:hAnsi="Arial" w:cs="Arial"/>
          <w:b/>
          <w:color w:val="000000"/>
          <w:u w:val="single"/>
        </w:rPr>
        <w:t>Fyzika</w:t>
      </w:r>
      <w:r>
        <w:rPr>
          <w:rFonts w:ascii="Arial" w:eastAsia="Arial" w:hAnsi="Arial" w:cs="Arial"/>
          <w:color w:val="000000"/>
        </w:rPr>
        <w:t xml:space="preserve">    ročník   6.</w:t>
      </w:r>
    </w:p>
    <w:p w14:paraId="33B0636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tbl>
      <w:tblPr>
        <w:tblStyle w:val="affb"/>
        <w:tblW w:w="125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7"/>
        <w:gridCol w:w="3896"/>
        <w:gridCol w:w="2174"/>
        <w:gridCol w:w="2183"/>
        <w:gridCol w:w="2646"/>
      </w:tblGrid>
      <w:tr w:rsidR="00A26406" w14:paraId="3E597822" w14:textId="77777777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1AA7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Téma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5D82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Výukové cíle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2DF4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Průřezová témata, mezipředmětové vazby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BC78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Laboratorní práce a projekty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397F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Poznámky</w:t>
            </w:r>
          </w:p>
        </w:tc>
      </w:tr>
      <w:tr w:rsidR="00A26406" w14:paraId="66993195" w14:textId="77777777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279E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Látky a tělesa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C878A" w14:textId="77777777" w:rsidR="00A26406" w:rsidRDefault="00D83F7B" w:rsidP="00DC7024">
            <w:pPr>
              <w:numPr>
                <w:ilvl w:val="0"/>
                <w:numId w:val="1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Rozliší těleso a látku</w:t>
            </w:r>
          </w:p>
          <w:p w14:paraId="0A187814" w14:textId="77777777" w:rsidR="00A26406" w:rsidRDefault="00D83F7B" w:rsidP="00DC7024">
            <w:pPr>
              <w:numPr>
                <w:ilvl w:val="0"/>
                <w:numId w:val="1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Rozhodne o skupenství látek</w:t>
            </w:r>
          </w:p>
          <w:p w14:paraId="67C33A8E" w14:textId="77777777" w:rsidR="00A26406" w:rsidRDefault="00D83F7B" w:rsidP="00DC7024">
            <w:pPr>
              <w:numPr>
                <w:ilvl w:val="0"/>
                <w:numId w:val="1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Porovná a objasní vlastnosti a strukturu pevných, kapalných a plynných látek</w:t>
            </w:r>
          </w:p>
          <w:p w14:paraId="47AA48A1" w14:textId="77777777" w:rsidR="00A26406" w:rsidRDefault="00D83F7B" w:rsidP="00DC7024">
            <w:pPr>
              <w:numPr>
                <w:ilvl w:val="0"/>
                <w:numId w:val="1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pojmy Brownův a difúze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129A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Vl – žáci zopakují učivo první stupně</w:t>
            </w:r>
          </w:p>
          <w:p w14:paraId="2998758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 – skládání modelů atomů a molekul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E1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LP: Difúze čaj + horká/studená voda</w:t>
            </w:r>
          </w:p>
          <w:p w14:paraId="4CE73B1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Pudr + voda/pára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39370" w14:textId="77777777" w:rsidR="00A26406" w:rsidRDefault="00D83F7B" w:rsidP="00DC7024">
            <w:pPr>
              <w:numPr>
                <w:ilvl w:val="0"/>
                <w:numId w:val="19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Zmínit vliv teploty na změnu skupenství</w:t>
            </w:r>
          </w:p>
          <w:p w14:paraId="18CC099B" w14:textId="77777777" w:rsidR="00A26406" w:rsidRDefault="00D83F7B" w:rsidP="00DC7024">
            <w:pPr>
              <w:numPr>
                <w:ilvl w:val="0"/>
                <w:numId w:val="19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Zmínit Sodastream</w:t>
            </w:r>
          </w:p>
        </w:tc>
      </w:tr>
      <w:tr w:rsidR="00A26406" w14:paraId="3FD33A0D" w14:textId="77777777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01CC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Atomy a molekuly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C3370" w14:textId="77777777" w:rsidR="00A26406" w:rsidRDefault="00D83F7B" w:rsidP="00DC7024">
            <w:pPr>
              <w:numPr>
                <w:ilvl w:val="0"/>
                <w:numId w:val="19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Orientuje se v pojmech atom/molekula a prvek/sloučenina</w:t>
            </w:r>
          </w:p>
          <w:p w14:paraId="19BE3E49" w14:textId="77777777" w:rsidR="00A26406" w:rsidRDefault="00D83F7B" w:rsidP="00DC7024">
            <w:pPr>
              <w:numPr>
                <w:ilvl w:val="0"/>
                <w:numId w:val="19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Identifikuje atomy různých prvků, popíše jejich stavbu</w:t>
            </w:r>
          </w:p>
          <w:p w14:paraId="32682DE5" w14:textId="77777777" w:rsidR="00A26406" w:rsidRDefault="00D83F7B" w:rsidP="00DC7024">
            <w:pPr>
              <w:numPr>
                <w:ilvl w:val="0"/>
                <w:numId w:val="19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Posoudí rozdíly mezi neutrálním atomem a ionty včetně rozlišení kationtu a aniontu</w:t>
            </w:r>
          </w:p>
          <w:p w14:paraId="61B56695" w14:textId="77777777" w:rsidR="00A26406" w:rsidRDefault="00D83F7B" w:rsidP="00DC7024">
            <w:pPr>
              <w:numPr>
                <w:ilvl w:val="0"/>
                <w:numId w:val="19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pojem elektrování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4B6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 – žáci se seznámí s periodickou soustavou prvků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2901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Žáci vyzkouší Van de Graafův generátor a elektroskop v praxi</w:t>
            </w:r>
          </w:p>
          <w:p w14:paraId="304FF01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B14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804C677" w14:textId="77777777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6DA3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Magnetické vlastnosti látek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537B" w14:textId="77777777" w:rsidR="00A26406" w:rsidRDefault="00D83F7B" w:rsidP="00DC7024">
            <w:pPr>
              <w:numPr>
                <w:ilvl w:val="0"/>
                <w:numId w:val="20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Rozliší přírodní a uměly magnet</w:t>
            </w:r>
          </w:p>
          <w:p w14:paraId="07659E48" w14:textId="77777777" w:rsidR="00A26406" w:rsidRDefault="00D83F7B" w:rsidP="00DC7024">
            <w:pPr>
              <w:numPr>
                <w:ilvl w:val="0"/>
                <w:numId w:val="20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Vyjmenuje feromagnetické látky</w:t>
            </w:r>
          </w:p>
          <w:p w14:paraId="6075E8BA" w14:textId="77777777" w:rsidR="00A26406" w:rsidRDefault="00D83F7B" w:rsidP="00DC7024">
            <w:pPr>
              <w:numPr>
                <w:ilvl w:val="0"/>
                <w:numId w:val="20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Aplikuje znalosti o přitažlivých a odpudivých silách</w:t>
            </w:r>
          </w:p>
          <w:p w14:paraId="266E06BB" w14:textId="77777777" w:rsidR="00A26406" w:rsidRDefault="00D83F7B" w:rsidP="00DC7024">
            <w:pPr>
              <w:numPr>
                <w:ilvl w:val="0"/>
                <w:numId w:val="20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Pomocí indukčních čár znázorní magnetické pole</w:t>
            </w:r>
          </w:p>
          <w:p w14:paraId="660501A2" w14:textId="77777777" w:rsidR="00A26406" w:rsidRDefault="00D83F7B" w:rsidP="00DC7024">
            <w:pPr>
              <w:numPr>
                <w:ilvl w:val="0"/>
                <w:numId w:val="20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pojmy magnetka a magnetizace (trvalá/dočasná)</w:t>
            </w:r>
          </w:p>
          <w:p w14:paraId="691C8B8D" w14:textId="77777777" w:rsidR="00A26406" w:rsidRDefault="00D83F7B" w:rsidP="00DC7024">
            <w:pPr>
              <w:numPr>
                <w:ilvl w:val="0"/>
                <w:numId w:val="20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Objasní princip fungování kompasu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2890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Z – magnetické pole Země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06F9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Žáci vyzkouší intenzitu magnetických sil různých magnetů a dočasnou magnetizaci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6ED9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4926C535" w14:textId="77777777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EA78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Měření délky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EFB1B" w14:textId="77777777" w:rsidR="00A26406" w:rsidRDefault="00D83F7B" w:rsidP="00DC7024">
            <w:pPr>
              <w:numPr>
                <w:ilvl w:val="0"/>
                <w:numId w:val="19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pojem měřidlo</w:t>
            </w:r>
          </w:p>
          <w:p w14:paraId="33E412B3" w14:textId="77777777" w:rsidR="00A26406" w:rsidRDefault="00D83F7B" w:rsidP="00DC7024">
            <w:pPr>
              <w:numPr>
                <w:ilvl w:val="0"/>
                <w:numId w:val="19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Seznámí se s měřidly délky</w:t>
            </w:r>
          </w:p>
          <w:p w14:paraId="4FAE3957" w14:textId="77777777" w:rsidR="00A26406" w:rsidRDefault="00D83F7B" w:rsidP="00DC7024">
            <w:pPr>
              <w:numPr>
                <w:ilvl w:val="0"/>
                <w:numId w:val="19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Opakovaně změří délku daného tělesa</w:t>
            </w:r>
          </w:p>
          <w:p w14:paraId="69DA900D" w14:textId="77777777" w:rsidR="00A26406" w:rsidRDefault="00D83F7B" w:rsidP="00DC7024">
            <w:pPr>
              <w:numPr>
                <w:ilvl w:val="0"/>
                <w:numId w:val="19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Vypočítá aritmetický průměr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52D9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 – měřítko</w:t>
            </w:r>
          </w:p>
          <w:p w14:paraId="0D4214A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MAT – aritmetický průměr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2F1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LP: Měření a odhad délky těles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273F2" w14:textId="77777777" w:rsidR="00A26406" w:rsidRDefault="00D83F7B" w:rsidP="00DC7024">
            <w:pPr>
              <w:numPr>
                <w:ilvl w:val="0"/>
                <w:numId w:val="2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Rozvoj abstraktního myšlení a odhadu</w:t>
            </w:r>
          </w:p>
        </w:tc>
      </w:tr>
      <w:tr w:rsidR="00A26406" w14:paraId="15D690EC" w14:textId="77777777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8683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 Měření hmotnosti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38171" w14:textId="77777777" w:rsidR="00A26406" w:rsidRDefault="00D83F7B" w:rsidP="00DC7024">
            <w:pPr>
              <w:numPr>
                <w:ilvl w:val="0"/>
                <w:numId w:val="2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Určí hmotnost pevného i kapalného tělesa</w:t>
            </w:r>
          </w:p>
          <w:p w14:paraId="51399601" w14:textId="77777777" w:rsidR="00A26406" w:rsidRDefault="00D83F7B" w:rsidP="00DC7024">
            <w:pPr>
              <w:numPr>
                <w:ilvl w:val="0"/>
                <w:numId w:val="2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Rozliší druhy vah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C88E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D701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LP: Měření a odhad hmotnosti těles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12E12" w14:textId="77777777" w:rsidR="00A26406" w:rsidRDefault="00D83F7B" w:rsidP="00DC7024">
            <w:pPr>
              <w:numPr>
                <w:ilvl w:val="0"/>
                <w:numId w:val="20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LP možno i jako domácí úkol</w:t>
            </w:r>
          </w:p>
          <w:p w14:paraId="33711F9D" w14:textId="77777777" w:rsidR="00A26406" w:rsidRDefault="00D83F7B" w:rsidP="00DC7024">
            <w:pPr>
              <w:numPr>
                <w:ilvl w:val="0"/>
                <w:numId w:val="20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Rozvoj abstraktního myšlení a odhadu</w:t>
            </w:r>
          </w:p>
        </w:tc>
      </w:tr>
      <w:tr w:rsidR="00A26406" w14:paraId="19A5FDC2" w14:textId="77777777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25AC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 Měření objemu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0F16A" w14:textId="77777777" w:rsidR="00A26406" w:rsidRDefault="00D83F7B" w:rsidP="00DC7024">
            <w:pPr>
              <w:numPr>
                <w:ilvl w:val="0"/>
                <w:numId w:val="2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Změří objem kapalného i pevného tělesa</w:t>
            </w:r>
          </w:p>
          <w:p w14:paraId="429A2BAD" w14:textId="77777777" w:rsidR="00A26406" w:rsidRDefault="00D83F7B" w:rsidP="00DC7024">
            <w:pPr>
              <w:numPr>
                <w:ilvl w:val="0"/>
                <w:numId w:val="2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Použije odměrnou nádobu k určení objemu</w:t>
            </w:r>
          </w:p>
          <w:p w14:paraId="2F8A6038" w14:textId="77777777" w:rsidR="00A26406" w:rsidRDefault="00D83F7B" w:rsidP="00DC7024">
            <w:pPr>
              <w:numPr>
                <w:ilvl w:val="0"/>
                <w:numId w:val="2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Pracuje se vzorci pro výpočet objemu krychle a kvádru</w:t>
            </w:r>
          </w:p>
          <w:p w14:paraId="6A9A0C0C" w14:textId="77777777" w:rsidR="00A26406" w:rsidRDefault="00D83F7B" w:rsidP="00DC7024">
            <w:pPr>
              <w:numPr>
                <w:ilvl w:val="0"/>
                <w:numId w:val="2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Zanalyzuje vztah mezi hmotností a objemem vody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D220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MAT – žáci zvládají načrtnout krychli a kvádr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FD93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</w:rPr>
              <w:t>Výroba krychle o objemu 1dm</w:t>
            </w:r>
            <w:r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  <w:p w14:paraId="495DB97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LP: Měření a odhad objemu těles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044C7" w14:textId="77777777" w:rsidR="00A26406" w:rsidRDefault="00D83F7B" w:rsidP="00DC7024">
            <w:pPr>
              <w:numPr>
                <w:ilvl w:val="0"/>
                <w:numId w:val="20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Archimédův zákon</w:t>
            </w:r>
          </w:p>
          <w:p w14:paraId="3E7B4229" w14:textId="77777777" w:rsidR="00A26406" w:rsidRDefault="00D83F7B" w:rsidP="00DC7024">
            <w:pPr>
              <w:numPr>
                <w:ilvl w:val="0"/>
                <w:numId w:val="20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Rozvoj abstraktního myšlení a odhadu</w:t>
            </w:r>
          </w:p>
        </w:tc>
      </w:tr>
      <w:tr w:rsidR="00A26406" w14:paraId="40D27BA3" w14:textId="77777777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4AD4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 Hustota látek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95B29" w14:textId="77777777" w:rsidR="00A26406" w:rsidRDefault="00D83F7B" w:rsidP="00DC7024">
            <w:pPr>
              <w:numPr>
                <w:ilvl w:val="0"/>
                <w:numId w:val="20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Seznámí se s postupem výpočtu fyzikálních úloh</w:t>
            </w:r>
          </w:p>
          <w:p w14:paraId="30AAF4DC" w14:textId="77777777" w:rsidR="00A26406" w:rsidRDefault="00D83F7B" w:rsidP="00DC7024">
            <w:pPr>
              <w:numPr>
                <w:ilvl w:val="0"/>
                <w:numId w:val="20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 vztahu pro výpočet hustoty odvodí vztahy pro výpočet hmotnosti a objemu</w:t>
            </w:r>
          </w:p>
          <w:p w14:paraId="298061E8" w14:textId="77777777" w:rsidR="00A26406" w:rsidRDefault="00D83F7B" w:rsidP="00DC7024">
            <w:pPr>
              <w:numPr>
                <w:ilvl w:val="0"/>
                <w:numId w:val="20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Orientuje se v matematickofyzikálních tabulkách</w:t>
            </w:r>
          </w:p>
          <w:p w14:paraId="3D38CDC9" w14:textId="77777777" w:rsidR="00A26406" w:rsidRDefault="00D83F7B" w:rsidP="00DC7024">
            <w:pPr>
              <w:numPr>
                <w:ilvl w:val="0"/>
                <w:numId w:val="20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 základě hustoty látek určí, zda se ponoří kapalině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B5CF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MAT – řecká písmena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9DAA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– rozvoj algoritmického mylšení</w:t>
            </w:r>
          </w:p>
          <w:p w14:paraId="36F6F71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LP: cukrová duha</w:t>
            </w:r>
          </w:p>
          <w:p w14:paraId="3B72EC5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LP: Archimedův koktejl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10F5C" w14:textId="77777777" w:rsidR="00A26406" w:rsidRDefault="00D83F7B" w:rsidP="00DC7024">
            <w:pPr>
              <w:numPr>
                <w:ilvl w:val="0"/>
                <w:numId w:val="20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LP možno i jako domácí úkol</w:t>
            </w:r>
          </w:p>
          <w:p w14:paraId="4F1702C7" w14:textId="77777777" w:rsidR="00A26406" w:rsidRDefault="00D83F7B" w:rsidP="00DC7024">
            <w:pPr>
              <w:numPr>
                <w:ilvl w:val="0"/>
                <w:numId w:val="20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Posoudí změnu hustoty na základě změny objemu a naopak</w:t>
            </w:r>
          </w:p>
        </w:tc>
      </w:tr>
      <w:tr w:rsidR="00A26406" w14:paraId="1F6EC35C" w14:textId="77777777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DF2E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 Teplota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C8E31" w14:textId="77777777" w:rsidR="00A26406" w:rsidRDefault="00D83F7B" w:rsidP="00DC7024">
            <w:pPr>
              <w:numPr>
                <w:ilvl w:val="0"/>
                <w:numId w:val="20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pojem tepelná roztažnost látek</w:t>
            </w:r>
          </w:p>
          <w:p w14:paraId="72A7B475" w14:textId="77777777" w:rsidR="00A26406" w:rsidRDefault="00D83F7B" w:rsidP="00DC7024">
            <w:pPr>
              <w:numPr>
                <w:ilvl w:val="0"/>
                <w:numId w:val="20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Analyzuje změny v rozměrech kovové tyče v závislosti na změně teploty</w:t>
            </w:r>
          </w:p>
          <w:p w14:paraId="26C2D15C" w14:textId="77777777" w:rsidR="00A26406" w:rsidRDefault="00D83F7B" w:rsidP="00DC7024">
            <w:pPr>
              <w:numPr>
                <w:ilvl w:val="0"/>
                <w:numId w:val="20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Popíše princip teploměru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67CC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MAT – tvorba grafu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CDA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LP: tvorba grafu statistiky venkovních teplot</w:t>
            </w:r>
          </w:p>
          <w:p w14:paraId="1ED6BCE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lastRenderedPageBreak/>
              <w:t>LP: Zkoumá změnu skupenství látek v závislosti na teplotě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9F031" w14:textId="77777777" w:rsidR="00A26406" w:rsidRDefault="00D83F7B" w:rsidP="00DC7024">
            <w:pPr>
              <w:numPr>
                <w:ilvl w:val="0"/>
                <w:numId w:val="20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LP možno i jako domácí úkol</w:t>
            </w:r>
          </w:p>
          <w:p w14:paraId="11204E7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76E8C051" w14:textId="77777777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966A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 Čas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30FE5" w14:textId="77777777" w:rsidR="00A26406" w:rsidRDefault="00D83F7B" w:rsidP="00DC7024">
            <w:pPr>
              <w:numPr>
                <w:ilvl w:val="0"/>
                <w:numId w:val="20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Změří čas a zapíše výsledek</w:t>
            </w:r>
          </w:p>
          <w:p w14:paraId="68B5A320" w14:textId="77777777" w:rsidR="00A26406" w:rsidRDefault="00D83F7B" w:rsidP="00DC7024">
            <w:pPr>
              <w:numPr>
                <w:ilvl w:val="0"/>
                <w:numId w:val="20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Analyzuje závislost různých veličin na čase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E1C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MAT – tvorba grafu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5A9B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CDF8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5A26E80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1A101A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Poznámky: </w:t>
      </w:r>
    </w:p>
    <w:p w14:paraId="38CA4A9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 průběhu celého roku se žáci seznamují se základními a odvozenými jednotkami všech aktuálních veličin.</w:t>
      </w:r>
    </w:p>
    <w:p w14:paraId="439BC57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 průběhu celého roku žáci trénují a ověřují svůj odhad.</w:t>
      </w:r>
    </w:p>
    <w:p w14:paraId="49F42F5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Návrhy LP jsou pouze orientační. V průběhu školního roku musí učitel zadat alespoň 3.</w:t>
      </w:r>
    </w:p>
    <w:p w14:paraId="37C8074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FCBE1E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Zpracoval: Mgr. Jan Fiala</w:t>
      </w:r>
    </w:p>
    <w:p w14:paraId="1BA5E36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4611149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184FFDF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4FCD972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1D2DCC5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105703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48AEA77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6F5ACCD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970D57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48B9A778" w14:textId="77777777" w:rsidR="00036CE1" w:rsidRDefault="00036C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155A88C1" w14:textId="77777777" w:rsidR="00036CE1" w:rsidRDefault="00036C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4D3D05A4" w14:textId="77777777" w:rsidR="00036CE1" w:rsidRDefault="00036C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390E40E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72DC3C4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Člověk a příroda    Vzdělávací obor:  </w:t>
      </w:r>
      <w:r>
        <w:rPr>
          <w:rFonts w:ascii="Arial" w:eastAsia="Arial" w:hAnsi="Arial" w:cs="Arial"/>
          <w:b/>
          <w:color w:val="000000"/>
          <w:u w:val="single"/>
        </w:rPr>
        <w:t>Fyzika</w:t>
      </w:r>
      <w:r>
        <w:rPr>
          <w:rFonts w:ascii="Arial" w:eastAsia="Arial" w:hAnsi="Arial" w:cs="Arial"/>
          <w:color w:val="000000"/>
        </w:rPr>
        <w:t xml:space="preserve">      ročník       7.</w:t>
      </w:r>
    </w:p>
    <w:p w14:paraId="0601344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773F628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fc"/>
        <w:tblW w:w="13948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4394"/>
        <w:gridCol w:w="2410"/>
        <w:gridCol w:w="2552"/>
        <w:gridCol w:w="2754"/>
      </w:tblGrid>
      <w:tr w:rsidR="00A26406" w14:paraId="5048B570" w14:textId="77777777">
        <w:tc>
          <w:tcPr>
            <w:tcW w:w="1838" w:type="dxa"/>
            <w:vAlign w:val="center"/>
          </w:tcPr>
          <w:p w14:paraId="55B3D3F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Téma</w:t>
            </w:r>
          </w:p>
        </w:tc>
        <w:tc>
          <w:tcPr>
            <w:tcW w:w="4394" w:type="dxa"/>
            <w:vAlign w:val="center"/>
          </w:tcPr>
          <w:p w14:paraId="6ED7C5E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Výukové cíle</w:t>
            </w:r>
          </w:p>
        </w:tc>
        <w:tc>
          <w:tcPr>
            <w:tcW w:w="2410" w:type="dxa"/>
            <w:vAlign w:val="center"/>
          </w:tcPr>
          <w:p w14:paraId="66D035F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Průřezová témata, mezipředmětové vazby</w:t>
            </w:r>
          </w:p>
        </w:tc>
        <w:tc>
          <w:tcPr>
            <w:tcW w:w="2552" w:type="dxa"/>
            <w:vAlign w:val="center"/>
          </w:tcPr>
          <w:p w14:paraId="5CB21E5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Laboratorní práce a projekty</w:t>
            </w:r>
          </w:p>
        </w:tc>
        <w:tc>
          <w:tcPr>
            <w:tcW w:w="2754" w:type="dxa"/>
            <w:vAlign w:val="center"/>
          </w:tcPr>
          <w:p w14:paraId="3841D30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Poznámky</w:t>
            </w:r>
          </w:p>
        </w:tc>
      </w:tr>
      <w:tr w:rsidR="00A26406" w14:paraId="2FF692FB" w14:textId="77777777">
        <w:tc>
          <w:tcPr>
            <w:tcW w:w="1838" w:type="dxa"/>
            <w:vAlign w:val="center"/>
          </w:tcPr>
          <w:p w14:paraId="10656EF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Pohyb tělesa</w:t>
            </w:r>
          </w:p>
        </w:tc>
        <w:tc>
          <w:tcPr>
            <w:tcW w:w="4394" w:type="dxa"/>
          </w:tcPr>
          <w:p w14:paraId="1E5FCFEE" w14:textId="77777777" w:rsidR="00A26406" w:rsidRDefault="00D83F7B" w:rsidP="00DC7024">
            <w:pPr>
              <w:numPr>
                <w:ilvl w:val="0"/>
                <w:numId w:val="2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Rozliší klid a pohyb tělesa</w:t>
            </w:r>
          </w:p>
          <w:p w14:paraId="5CB8A624" w14:textId="77777777" w:rsidR="00A26406" w:rsidRDefault="00D83F7B" w:rsidP="00DC7024">
            <w:pPr>
              <w:numPr>
                <w:ilvl w:val="0"/>
                <w:numId w:val="2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relativitu pohybu</w:t>
            </w:r>
          </w:p>
          <w:p w14:paraId="32CA9443" w14:textId="77777777" w:rsidR="00A26406" w:rsidRDefault="00D83F7B" w:rsidP="00DC7024">
            <w:pPr>
              <w:numPr>
                <w:ilvl w:val="0"/>
                <w:numId w:val="2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Rozlišuje pojmy trajektorie a dráha</w:t>
            </w:r>
          </w:p>
          <w:p w14:paraId="20A6985F" w14:textId="77777777" w:rsidR="00A26406" w:rsidRDefault="00D83F7B" w:rsidP="00DC7024">
            <w:pPr>
              <w:numPr>
                <w:ilvl w:val="0"/>
                <w:numId w:val="2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Rozlišuje druhy pohybu</w:t>
            </w:r>
          </w:p>
          <w:p w14:paraId="323039AC" w14:textId="77777777" w:rsidR="00A26406" w:rsidRDefault="00D83F7B" w:rsidP="00DC7024">
            <w:pPr>
              <w:numPr>
                <w:ilvl w:val="0"/>
                <w:numId w:val="2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Změří čas a zapíše výsledek měření</w:t>
            </w:r>
          </w:p>
          <w:p w14:paraId="7F21480F" w14:textId="77777777" w:rsidR="00A26406" w:rsidRDefault="00D83F7B" w:rsidP="00DC7024">
            <w:pPr>
              <w:numPr>
                <w:ilvl w:val="0"/>
                <w:numId w:val="2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Dokáže libovolně modifikovat vztah pro výpočet rychlosti</w:t>
            </w:r>
          </w:p>
          <w:p w14:paraId="3AD659B7" w14:textId="77777777" w:rsidR="00A26406" w:rsidRDefault="00D83F7B" w:rsidP="00DC7024">
            <w:pPr>
              <w:numPr>
                <w:ilvl w:val="0"/>
                <w:numId w:val="2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Dokáže zjistit okamžitou rychlost pohybu</w:t>
            </w:r>
          </w:p>
          <w:p w14:paraId="4C3C9B78" w14:textId="77777777" w:rsidR="00A26406" w:rsidRDefault="00D83F7B" w:rsidP="00DC7024">
            <w:pPr>
              <w:numPr>
                <w:ilvl w:val="0"/>
                <w:numId w:val="2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Vypočítá průměrnou rychlost nerovnoměrného pohybu</w:t>
            </w:r>
          </w:p>
          <w:p w14:paraId="4C252A34" w14:textId="77777777" w:rsidR="00A26406" w:rsidRDefault="00D83F7B" w:rsidP="00DC7024">
            <w:pPr>
              <w:numPr>
                <w:ilvl w:val="0"/>
                <w:numId w:val="2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Grafem vyjádří závislost dráhy na čase</w:t>
            </w:r>
          </w:p>
        </w:tc>
        <w:tc>
          <w:tcPr>
            <w:tcW w:w="2410" w:type="dxa"/>
          </w:tcPr>
          <w:p w14:paraId="48D0DE0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MAT – úprava vzorce, tvorba grafu</w:t>
            </w:r>
          </w:p>
          <w:p w14:paraId="0FE2F49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– sestavení grafu v grafickém editoru</w:t>
            </w:r>
          </w:p>
          <w:p w14:paraId="10CEC96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TV – odhad rychlosti běhu</w:t>
            </w:r>
          </w:p>
        </w:tc>
        <w:tc>
          <w:tcPr>
            <w:tcW w:w="2552" w:type="dxa"/>
          </w:tcPr>
          <w:p w14:paraId="68107DB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LP: Rychlost žáka při běhu</w:t>
            </w:r>
          </w:p>
        </w:tc>
        <w:tc>
          <w:tcPr>
            <w:tcW w:w="2754" w:type="dxa"/>
          </w:tcPr>
          <w:p w14:paraId="5BB45390" w14:textId="77777777" w:rsidR="00A26406" w:rsidRDefault="00D83F7B" w:rsidP="00DC7024">
            <w:pPr>
              <w:numPr>
                <w:ilvl w:val="0"/>
                <w:numId w:val="1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Rychlost světla a zvuku</w:t>
            </w:r>
          </w:p>
        </w:tc>
      </w:tr>
      <w:tr w:rsidR="00A26406" w14:paraId="75A89918" w14:textId="77777777">
        <w:tc>
          <w:tcPr>
            <w:tcW w:w="1838" w:type="dxa"/>
            <w:vAlign w:val="center"/>
          </w:tcPr>
          <w:p w14:paraId="21716E9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Síla</w:t>
            </w:r>
          </w:p>
        </w:tc>
        <w:tc>
          <w:tcPr>
            <w:tcW w:w="4394" w:type="dxa"/>
          </w:tcPr>
          <w:p w14:paraId="17AC74AB" w14:textId="77777777" w:rsidR="00A26406" w:rsidRDefault="00D83F7B" w:rsidP="00DC7024">
            <w:pPr>
              <w:numPr>
                <w:ilvl w:val="0"/>
                <w:numId w:val="1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Objasní pojem </w:t>
            </w:r>
            <w:r>
              <w:rPr>
                <w:b/>
                <w:color w:val="000000"/>
                <w:sz w:val="24"/>
                <w:szCs w:val="24"/>
              </w:rPr>
              <w:t>vektor</w:t>
            </w:r>
          </w:p>
          <w:p w14:paraId="4E04877B" w14:textId="77777777" w:rsidR="00A26406" w:rsidRDefault="00D83F7B" w:rsidP="00DC7024">
            <w:pPr>
              <w:numPr>
                <w:ilvl w:val="0"/>
                <w:numId w:val="1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Znázorní vektory různých sil</w:t>
            </w:r>
          </w:p>
          <w:p w14:paraId="1ECE5ED7" w14:textId="77777777" w:rsidR="00A26406" w:rsidRDefault="00D83F7B" w:rsidP="00DC7024">
            <w:pPr>
              <w:numPr>
                <w:ilvl w:val="0"/>
                <w:numId w:val="1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Výpočtem i graficky určí výslednici dvou a více sil stejného, různého a opačného směru</w:t>
            </w:r>
          </w:p>
          <w:p w14:paraId="6E1919D2" w14:textId="77777777" w:rsidR="00A26406" w:rsidRDefault="00D83F7B" w:rsidP="00DC7024">
            <w:pPr>
              <w:numPr>
                <w:ilvl w:val="0"/>
                <w:numId w:val="1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Odvodí vztah mezi hmotností tělesa a jeho tíhou</w:t>
            </w:r>
          </w:p>
          <w:p w14:paraId="54008493" w14:textId="77777777" w:rsidR="00A26406" w:rsidRDefault="00D83F7B" w:rsidP="00DC7024">
            <w:pPr>
              <w:numPr>
                <w:ilvl w:val="0"/>
                <w:numId w:val="1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Ovládá práci se siloměrem</w:t>
            </w:r>
          </w:p>
          <w:p w14:paraId="32EADBD6" w14:textId="77777777" w:rsidR="00A26406" w:rsidRDefault="00D83F7B" w:rsidP="00DC7024">
            <w:pPr>
              <w:numPr>
                <w:ilvl w:val="0"/>
                <w:numId w:val="1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Definuje gravitační sílu a silové pole</w:t>
            </w:r>
          </w:p>
          <w:p w14:paraId="770071D0" w14:textId="77777777" w:rsidR="00A26406" w:rsidRDefault="00D83F7B" w:rsidP="00DC7024">
            <w:pPr>
              <w:numPr>
                <w:ilvl w:val="0"/>
                <w:numId w:val="1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Experimentálně a graficky určí polohu těžiště</w:t>
            </w:r>
          </w:p>
        </w:tc>
        <w:tc>
          <w:tcPr>
            <w:tcW w:w="2410" w:type="dxa"/>
          </w:tcPr>
          <w:p w14:paraId="671B26E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MAT – vzájemná poloha úseček</w:t>
            </w:r>
          </w:p>
        </w:tc>
        <w:tc>
          <w:tcPr>
            <w:tcW w:w="2552" w:type="dxa"/>
          </w:tcPr>
          <w:p w14:paraId="17B167B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LP: Určení těžiště</w:t>
            </w:r>
          </w:p>
          <w:p w14:paraId="0BE540A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LP: Odvození velikosti gravitační konstanty</w:t>
            </w:r>
          </w:p>
        </w:tc>
        <w:tc>
          <w:tcPr>
            <w:tcW w:w="2754" w:type="dxa"/>
          </w:tcPr>
          <w:p w14:paraId="74EE510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8225664" w14:textId="77777777">
        <w:tc>
          <w:tcPr>
            <w:tcW w:w="1838" w:type="dxa"/>
            <w:vAlign w:val="center"/>
          </w:tcPr>
          <w:p w14:paraId="6006163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3. Newtonovy pohybové zákony</w:t>
            </w:r>
          </w:p>
        </w:tc>
        <w:tc>
          <w:tcPr>
            <w:tcW w:w="4394" w:type="dxa"/>
          </w:tcPr>
          <w:p w14:paraId="64903159" w14:textId="77777777" w:rsidR="00A26406" w:rsidRDefault="00D83F7B" w:rsidP="00DC7024">
            <w:pPr>
              <w:numPr>
                <w:ilvl w:val="0"/>
                <w:numId w:val="1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Aplikuje NPZ na běžné životní situace</w:t>
            </w:r>
          </w:p>
          <w:p w14:paraId="0AC20198" w14:textId="77777777" w:rsidR="00A26406" w:rsidRDefault="00D83F7B" w:rsidP="00DC7024">
            <w:pPr>
              <w:numPr>
                <w:ilvl w:val="0"/>
                <w:numId w:val="1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Všechny NPZ vysvětlí na příkladu</w:t>
            </w:r>
          </w:p>
        </w:tc>
        <w:tc>
          <w:tcPr>
            <w:tcW w:w="2410" w:type="dxa"/>
          </w:tcPr>
          <w:p w14:paraId="4FC3EB0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14:paraId="2A1C37F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LP: Zákon síly PASCO</w:t>
            </w:r>
          </w:p>
        </w:tc>
        <w:tc>
          <w:tcPr>
            <w:tcW w:w="2754" w:type="dxa"/>
          </w:tcPr>
          <w:p w14:paraId="179C096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42A25750" w14:textId="77777777">
        <w:tc>
          <w:tcPr>
            <w:tcW w:w="1838" w:type="dxa"/>
            <w:vAlign w:val="center"/>
          </w:tcPr>
          <w:p w14:paraId="3859123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Otáčivé účinky síly</w:t>
            </w:r>
          </w:p>
        </w:tc>
        <w:tc>
          <w:tcPr>
            <w:tcW w:w="4394" w:type="dxa"/>
          </w:tcPr>
          <w:p w14:paraId="4C1CCAA8" w14:textId="77777777" w:rsidR="00A26406" w:rsidRDefault="00D83F7B" w:rsidP="00DC7024">
            <w:pPr>
              <w:numPr>
                <w:ilvl w:val="0"/>
                <w:numId w:val="1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Objasní pojem </w:t>
            </w:r>
            <w:r>
              <w:rPr>
                <w:b/>
                <w:color w:val="000000"/>
                <w:sz w:val="24"/>
                <w:szCs w:val="24"/>
              </w:rPr>
              <w:t>jednoduché stroje</w:t>
            </w:r>
            <w:r>
              <w:rPr>
                <w:color w:val="000000"/>
                <w:sz w:val="24"/>
                <w:szCs w:val="24"/>
              </w:rPr>
              <w:t xml:space="preserve"> a rozliší páku a kladku</w:t>
            </w:r>
          </w:p>
          <w:p w14:paraId="0797607B" w14:textId="77777777" w:rsidR="00A26406" w:rsidRDefault="00D83F7B" w:rsidP="00DC7024">
            <w:pPr>
              <w:numPr>
                <w:ilvl w:val="0"/>
                <w:numId w:val="1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využití jednoduchých strojů v praxi</w:t>
            </w:r>
          </w:p>
          <w:p w14:paraId="555D132B" w14:textId="77777777" w:rsidR="00A26406" w:rsidRDefault="00D83F7B" w:rsidP="00DC7024">
            <w:pPr>
              <w:numPr>
                <w:ilvl w:val="0"/>
                <w:numId w:val="1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Určí délku ramene síly a polohu osy otáčení, využívá momentu sil</w:t>
            </w:r>
          </w:p>
          <w:p w14:paraId="6EB53335" w14:textId="77777777" w:rsidR="00A26406" w:rsidRDefault="00D83F7B" w:rsidP="00DC7024">
            <w:pPr>
              <w:numPr>
                <w:ilvl w:val="0"/>
                <w:numId w:val="1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Určí podmínky rovnováhy na páce a kladce</w:t>
            </w:r>
          </w:p>
          <w:p w14:paraId="387A693F" w14:textId="77777777" w:rsidR="00A26406" w:rsidRDefault="00D83F7B" w:rsidP="00DC7024">
            <w:pPr>
              <w:numPr>
                <w:ilvl w:val="0"/>
                <w:numId w:val="1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Zvládne sestavit jednoduchý stroj</w:t>
            </w:r>
          </w:p>
        </w:tc>
        <w:tc>
          <w:tcPr>
            <w:tcW w:w="2410" w:type="dxa"/>
          </w:tcPr>
          <w:p w14:paraId="4B246C6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F6089E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LP: Stavba kladkostroje</w:t>
            </w:r>
          </w:p>
          <w:p w14:paraId="459864B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LP: Rovnováha na páce</w:t>
            </w:r>
          </w:p>
        </w:tc>
        <w:tc>
          <w:tcPr>
            <w:tcW w:w="2754" w:type="dxa"/>
          </w:tcPr>
          <w:p w14:paraId="025CF151" w14:textId="77777777" w:rsidR="00A26406" w:rsidRDefault="00D83F7B" w:rsidP="00DC7024">
            <w:pPr>
              <w:numPr>
                <w:ilvl w:val="0"/>
                <w:numId w:val="1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První zmínka o mechanické práci</w:t>
            </w:r>
          </w:p>
        </w:tc>
      </w:tr>
      <w:tr w:rsidR="00A26406" w14:paraId="2BB12216" w14:textId="77777777">
        <w:tc>
          <w:tcPr>
            <w:tcW w:w="1838" w:type="dxa"/>
            <w:vAlign w:val="center"/>
          </w:tcPr>
          <w:p w14:paraId="68FC7C5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 Tření</w:t>
            </w:r>
          </w:p>
        </w:tc>
        <w:tc>
          <w:tcPr>
            <w:tcW w:w="4394" w:type="dxa"/>
          </w:tcPr>
          <w:p w14:paraId="393A219E" w14:textId="77777777" w:rsidR="00A26406" w:rsidRDefault="00D83F7B" w:rsidP="00DC7024">
            <w:pPr>
              <w:numPr>
                <w:ilvl w:val="0"/>
                <w:numId w:val="1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důležitost tření v praxi</w:t>
            </w:r>
          </w:p>
          <w:p w14:paraId="06287D59" w14:textId="77777777" w:rsidR="00A26406" w:rsidRDefault="00D83F7B" w:rsidP="00DC7024">
            <w:pPr>
              <w:numPr>
                <w:ilvl w:val="0"/>
                <w:numId w:val="1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Pochopí, že velikost tření závisí na drsnosti styčných ploch</w:t>
            </w:r>
          </w:p>
          <w:p w14:paraId="5A5D75BB" w14:textId="77777777" w:rsidR="00A26406" w:rsidRDefault="00D83F7B" w:rsidP="00DC7024">
            <w:pPr>
              <w:numPr>
                <w:ilvl w:val="0"/>
                <w:numId w:val="1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 konkrétních příkladech odůvodní a navrhne možnosti změny velikosti tření</w:t>
            </w:r>
          </w:p>
        </w:tc>
        <w:tc>
          <w:tcPr>
            <w:tcW w:w="2410" w:type="dxa"/>
          </w:tcPr>
          <w:p w14:paraId="4E7A5BD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721A62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754" w:type="dxa"/>
          </w:tcPr>
          <w:p w14:paraId="70EF698C" w14:textId="77777777" w:rsidR="00A26406" w:rsidRDefault="00D83F7B" w:rsidP="00DC7024">
            <w:pPr>
              <w:numPr>
                <w:ilvl w:val="0"/>
                <w:numId w:val="1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Proč přezouvat pneumatiky u auta?</w:t>
            </w:r>
          </w:p>
        </w:tc>
      </w:tr>
      <w:tr w:rsidR="00A26406" w14:paraId="112D7C1B" w14:textId="77777777">
        <w:tc>
          <w:tcPr>
            <w:tcW w:w="1838" w:type="dxa"/>
            <w:vAlign w:val="center"/>
          </w:tcPr>
          <w:p w14:paraId="4575742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 Deformační účinky síly</w:t>
            </w:r>
          </w:p>
        </w:tc>
        <w:tc>
          <w:tcPr>
            <w:tcW w:w="4394" w:type="dxa"/>
          </w:tcPr>
          <w:p w14:paraId="45F5743A" w14:textId="77777777" w:rsidR="00A26406" w:rsidRDefault="00D83F7B" w:rsidP="00DC7024">
            <w:pPr>
              <w:numPr>
                <w:ilvl w:val="0"/>
                <w:numId w:val="1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Seznámí se s pojmy </w:t>
            </w:r>
            <w:r>
              <w:rPr>
                <w:b/>
                <w:color w:val="000000"/>
                <w:sz w:val="24"/>
                <w:szCs w:val="24"/>
              </w:rPr>
              <w:t>tlak</w:t>
            </w:r>
            <w:r>
              <w:rPr>
                <w:color w:val="000000"/>
                <w:sz w:val="24"/>
                <w:szCs w:val="24"/>
              </w:rPr>
              <w:t xml:space="preserve"> a </w:t>
            </w:r>
            <w:r>
              <w:rPr>
                <w:b/>
                <w:color w:val="000000"/>
                <w:sz w:val="24"/>
                <w:szCs w:val="24"/>
              </w:rPr>
              <w:t>tlaková síla</w:t>
            </w:r>
          </w:p>
          <w:p w14:paraId="7478A52A" w14:textId="77777777" w:rsidR="00A26406" w:rsidRDefault="00D83F7B" w:rsidP="00DC7024">
            <w:pPr>
              <w:numPr>
                <w:ilvl w:val="0"/>
                <w:numId w:val="1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 příkladech z praxe vysvětlí, kdy je třeba tlakovou sílu zvětšit/zmenšit a proč</w:t>
            </w:r>
          </w:p>
        </w:tc>
        <w:tc>
          <w:tcPr>
            <w:tcW w:w="2410" w:type="dxa"/>
          </w:tcPr>
          <w:p w14:paraId="5365432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14:paraId="6ECD210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LP: Jakým tlakem působím na zem? (možno využít PASCO plošinu)</w:t>
            </w:r>
          </w:p>
        </w:tc>
        <w:tc>
          <w:tcPr>
            <w:tcW w:w="2754" w:type="dxa"/>
          </w:tcPr>
          <w:p w14:paraId="4E78F3CA" w14:textId="77777777" w:rsidR="00A26406" w:rsidRDefault="00D83F7B" w:rsidP="00DC7024">
            <w:pPr>
              <w:numPr>
                <w:ilvl w:val="0"/>
                <w:numId w:val="1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Lyžař, tank atd.…</w:t>
            </w:r>
          </w:p>
        </w:tc>
      </w:tr>
      <w:tr w:rsidR="00A26406" w14:paraId="4DD220D1" w14:textId="77777777">
        <w:tc>
          <w:tcPr>
            <w:tcW w:w="1838" w:type="dxa"/>
            <w:vAlign w:val="center"/>
          </w:tcPr>
          <w:p w14:paraId="18FEC49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 Mechanické vlastnosti kapalin</w:t>
            </w:r>
          </w:p>
        </w:tc>
        <w:tc>
          <w:tcPr>
            <w:tcW w:w="4394" w:type="dxa"/>
          </w:tcPr>
          <w:p w14:paraId="00C9ACB5" w14:textId="77777777" w:rsidR="00A26406" w:rsidRDefault="00D83F7B" w:rsidP="00DC7024">
            <w:pPr>
              <w:numPr>
                <w:ilvl w:val="0"/>
                <w:numId w:val="1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princip Pascallova zákona</w:t>
            </w:r>
          </w:p>
          <w:p w14:paraId="53F33DEC" w14:textId="77777777" w:rsidR="00A26406" w:rsidRDefault="00D83F7B" w:rsidP="00DC7024">
            <w:pPr>
              <w:numPr>
                <w:ilvl w:val="0"/>
                <w:numId w:val="1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Definuje hydrostatický tlak v uzavřené i otevřené nádobě</w:t>
            </w:r>
          </w:p>
          <w:p w14:paraId="359B59FB" w14:textId="77777777" w:rsidR="00A26406" w:rsidRDefault="00D83F7B" w:rsidP="00DC7024">
            <w:pPr>
              <w:numPr>
                <w:ilvl w:val="0"/>
                <w:numId w:val="1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pojem hydraulický stroj</w:t>
            </w:r>
          </w:p>
          <w:p w14:paraId="23D7CFEC" w14:textId="77777777" w:rsidR="00A26406" w:rsidRDefault="00D83F7B" w:rsidP="00DC7024">
            <w:pPr>
              <w:numPr>
                <w:ilvl w:val="0"/>
                <w:numId w:val="1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využití hydraulických strojů v praxi</w:t>
            </w:r>
          </w:p>
          <w:p w14:paraId="29504D21" w14:textId="77777777" w:rsidR="00A26406" w:rsidRDefault="00D83F7B" w:rsidP="00DC7024">
            <w:pPr>
              <w:numPr>
                <w:ilvl w:val="0"/>
                <w:numId w:val="1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Zvládne sestavit hydraulický stroj</w:t>
            </w:r>
          </w:p>
          <w:p w14:paraId="08ABADE7" w14:textId="77777777" w:rsidR="00A26406" w:rsidRDefault="00D83F7B" w:rsidP="00DC7024">
            <w:pPr>
              <w:numPr>
                <w:ilvl w:val="0"/>
                <w:numId w:val="1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princip Archimedova zákona</w:t>
            </w:r>
          </w:p>
          <w:p w14:paraId="3D3B3243" w14:textId="77777777" w:rsidR="00A26406" w:rsidRDefault="00D83F7B" w:rsidP="00DC7024">
            <w:pPr>
              <w:numPr>
                <w:ilvl w:val="0"/>
                <w:numId w:val="1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vznik vztlakové síly</w:t>
            </w:r>
          </w:p>
          <w:p w14:paraId="230408C9" w14:textId="77777777" w:rsidR="00A26406" w:rsidRDefault="00D83F7B" w:rsidP="00DC7024">
            <w:pPr>
              <w:numPr>
                <w:ilvl w:val="0"/>
                <w:numId w:val="1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Rozhodne o vzájemné poloze tělesa a kapaliny v závislosti na velikosti vztlakové síly</w:t>
            </w:r>
          </w:p>
          <w:p w14:paraId="6CD1D5B1" w14:textId="77777777" w:rsidR="00A26406" w:rsidRDefault="00D83F7B" w:rsidP="00DC7024">
            <w:pPr>
              <w:numPr>
                <w:ilvl w:val="0"/>
                <w:numId w:val="1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Využívá principu spojených nádob</w:t>
            </w:r>
          </w:p>
        </w:tc>
        <w:tc>
          <w:tcPr>
            <w:tcW w:w="2410" w:type="dxa"/>
          </w:tcPr>
          <w:p w14:paraId="48FFDCD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TV – plavání a potápění</w:t>
            </w:r>
          </w:p>
        </w:tc>
        <w:tc>
          <w:tcPr>
            <w:tcW w:w="2552" w:type="dxa"/>
          </w:tcPr>
          <w:p w14:paraId="1AC8E3F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LP: Velikost hydrostatického tlaku v závislosti na hloubce</w:t>
            </w:r>
          </w:p>
          <w:p w14:paraId="27DEB18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LP: Velikost hydrostatického tlaku v závislosti na hustotě kapaliny</w:t>
            </w:r>
          </w:p>
          <w:p w14:paraId="254E763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Projekt: Sestavené hydraulického zařízení </w:t>
            </w:r>
            <w:r>
              <w:rPr>
                <w:color w:val="000000"/>
                <w:sz w:val="24"/>
                <w:szCs w:val="24"/>
              </w:rPr>
              <w:lastRenderedPageBreak/>
              <w:t>nebo modelu plavební komory</w:t>
            </w:r>
          </w:p>
          <w:p w14:paraId="4E1A0FD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754" w:type="dxa"/>
          </w:tcPr>
          <w:p w14:paraId="58DDBE1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5343530" w14:textId="77777777">
        <w:tc>
          <w:tcPr>
            <w:tcW w:w="1838" w:type="dxa"/>
            <w:vAlign w:val="center"/>
          </w:tcPr>
          <w:p w14:paraId="1141CF1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 Mechanické vlastnosti plynů</w:t>
            </w:r>
          </w:p>
        </w:tc>
        <w:tc>
          <w:tcPr>
            <w:tcW w:w="4394" w:type="dxa"/>
          </w:tcPr>
          <w:p w14:paraId="24B16A30" w14:textId="77777777" w:rsidR="00A26406" w:rsidRDefault="00D83F7B" w:rsidP="00DC7024">
            <w:pPr>
              <w:numPr>
                <w:ilvl w:val="0"/>
                <w:numId w:val="1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Definuje atmosférický tlak, podtlak a přetlak</w:t>
            </w:r>
          </w:p>
          <w:p w14:paraId="454370F4" w14:textId="77777777" w:rsidR="00A26406" w:rsidRDefault="00D83F7B" w:rsidP="00DC7024">
            <w:pPr>
              <w:numPr>
                <w:ilvl w:val="0"/>
                <w:numId w:val="1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Pochopí změnu tlaku v závislosti na nadmořské výšce</w:t>
            </w:r>
          </w:p>
        </w:tc>
        <w:tc>
          <w:tcPr>
            <w:tcW w:w="2410" w:type="dxa"/>
          </w:tcPr>
          <w:p w14:paraId="47511F5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14:paraId="0E2C89F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LP: Měření tlaku uvnitř balónku a stříkačky</w:t>
            </w:r>
          </w:p>
        </w:tc>
        <w:tc>
          <w:tcPr>
            <w:tcW w:w="2754" w:type="dxa"/>
          </w:tcPr>
          <w:p w14:paraId="5DB5095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3EE9191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F74C9C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Poznámky: </w:t>
      </w:r>
    </w:p>
    <w:p w14:paraId="0E6E584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 průběhu celého roku se žáci seznamují se základními a odvozenými jednotkami všech aktuálních veličin.</w:t>
      </w:r>
    </w:p>
    <w:p w14:paraId="3A3E368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 průběhu celého roku žáci trénují a ověřují svůj odhad.</w:t>
      </w:r>
    </w:p>
    <w:p w14:paraId="7FBD8CA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Návrhy LP jsou pouze orientační.  V průběhu školního roku musí učitel zadat alespoň 3.</w:t>
      </w:r>
    </w:p>
    <w:p w14:paraId="25C935A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31B81C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Zpracoval: Mgr. Jan Fiala</w:t>
      </w:r>
    </w:p>
    <w:p w14:paraId="414DDD9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633BF70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E8182D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985592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BB93DD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C85A4A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2E09EB0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4D89BE3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3852FB9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628A2E1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6A15F8B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67F3B409" w14:textId="77777777" w:rsidR="00036CE1" w:rsidRDefault="00036C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B4EAD84" w14:textId="77777777" w:rsidR="00036CE1" w:rsidRDefault="00036C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6463582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523A8B2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Člověk a příroda    Vzdělávací obor:  </w:t>
      </w:r>
      <w:r>
        <w:rPr>
          <w:rFonts w:ascii="Arial" w:eastAsia="Arial" w:hAnsi="Arial" w:cs="Arial"/>
          <w:b/>
          <w:color w:val="000000"/>
          <w:u w:val="single"/>
        </w:rPr>
        <w:t>Fyzika</w:t>
      </w:r>
      <w:r>
        <w:rPr>
          <w:rFonts w:ascii="Arial" w:eastAsia="Arial" w:hAnsi="Arial" w:cs="Arial"/>
          <w:color w:val="000000"/>
        </w:rPr>
        <w:t xml:space="preserve">      ročník    8.</w:t>
      </w:r>
    </w:p>
    <w:p w14:paraId="2AF9BBC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fd"/>
        <w:tblW w:w="13948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4394"/>
        <w:gridCol w:w="2410"/>
        <w:gridCol w:w="2552"/>
        <w:gridCol w:w="2754"/>
      </w:tblGrid>
      <w:tr w:rsidR="00A26406" w14:paraId="4E228F7F" w14:textId="77777777">
        <w:tc>
          <w:tcPr>
            <w:tcW w:w="1838" w:type="dxa"/>
            <w:vAlign w:val="center"/>
          </w:tcPr>
          <w:p w14:paraId="49A57BE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Téma</w:t>
            </w:r>
          </w:p>
        </w:tc>
        <w:tc>
          <w:tcPr>
            <w:tcW w:w="4394" w:type="dxa"/>
            <w:vAlign w:val="center"/>
          </w:tcPr>
          <w:p w14:paraId="6C8E8EF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Výukové cíle</w:t>
            </w:r>
          </w:p>
        </w:tc>
        <w:tc>
          <w:tcPr>
            <w:tcW w:w="2410" w:type="dxa"/>
            <w:vAlign w:val="center"/>
          </w:tcPr>
          <w:p w14:paraId="340EF82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Průřezová témata, mezipředmětové vazby</w:t>
            </w:r>
          </w:p>
        </w:tc>
        <w:tc>
          <w:tcPr>
            <w:tcW w:w="2552" w:type="dxa"/>
            <w:vAlign w:val="center"/>
          </w:tcPr>
          <w:p w14:paraId="3D532EB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Laboratorní práce a projekty</w:t>
            </w:r>
          </w:p>
        </w:tc>
        <w:tc>
          <w:tcPr>
            <w:tcW w:w="2754" w:type="dxa"/>
            <w:vAlign w:val="center"/>
          </w:tcPr>
          <w:p w14:paraId="3B33D29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Poznámky</w:t>
            </w:r>
          </w:p>
        </w:tc>
      </w:tr>
      <w:tr w:rsidR="00A26406" w14:paraId="54124FD1" w14:textId="77777777">
        <w:tc>
          <w:tcPr>
            <w:tcW w:w="1838" w:type="dxa"/>
            <w:vAlign w:val="center"/>
          </w:tcPr>
          <w:p w14:paraId="1EE7CE2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Práce, výkon, energie</w:t>
            </w:r>
          </w:p>
        </w:tc>
        <w:tc>
          <w:tcPr>
            <w:tcW w:w="4394" w:type="dxa"/>
          </w:tcPr>
          <w:p w14:paraId="3DDCB843" w14:textId="77777777" w:rsidR="00A26406" w:rsidRDefault="00D83F7B" w:rsidP="00DC7024">
            <w:pPr>
              <w:numPr>
                <w:ilvl w:val="0"/>
                <w:numId w:val="2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souvislosti mezi konáním práce a výkonem</w:t>
            </w:r>
          </w:p>
          <w:p w14:paraId="5795B31D" w14:textId="77777777" w:rsidR="00A26406" w:rsidRDefault="00D83F7B" w:rsidP="00DC7024">
            <w:pPr>
              <w:numPr>
                <w:ilvl w:val="0"/>
                <w:numId w:val="2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souvislosti mezi energií a prací</w:t>
            </w:r>
          </w:p>
          <w:p w14:paraId="25053208" w14:textId="77777777" w:rsidR="00A26406" w:rsidRDefault="00D83F7B" w:rsidP="00DC7024">
            <w:pPr>
              <w:numPr>
                <w:ilvl w:val="0"/>
                <w:numId w:val="2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Rozliší potenciální a kinetickou energii</w:t>
            </w:r>
          </w:p>
          <w:p w14:paraId="535D3638" w14:textId="77777777" w:rsidR="00A26406" w:rsidRDefault="00D83F7B" w:rsidP="00DC7024">
            <w:pPr>
              <w:numPr>
                <w:ilvl w:val="0"/>
                <w:numId w:val="2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zákon zachování energie</w:t>
            </w:r>
          </w:p>
        </w:tc>
        <w:tc>
          <w:tcPr>
            <w:tcW w:w="2410" w:type="dxa"/>
          </w:tcPr>
          <w:p w14:paraId="39F5EFF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TV – spotřeba energie, konání práce při sportu</w:t>
            </w:r>
          </w:p>
        </w:tc>
        <w:tc>
          <w:tcPr>
            <w:tcW w:w="2552" w:type="dxa"/>
          </w:tcPr>
          <w:p w14:paraId="2B03A69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LP: Určení vlastního výkonu při fyzické činnosti</w:t>
            </w:r>
          </w:p>
        </w:tc>
        <w:tc>
          <w:tcPr>
            <w:tcW w:w="2754" w:type="dxa"/>
          </w:tcPr>
          <w:p w14:paraId="461B53E9" w14:textId="77777777" w:rsidR="00A26406" w:rsidRDefault="00D83F7B" w:rsidP="00DC7024">
            <w:pPr>
              <w:numPr>
                <w:ilvl w:val="0"/>
                <w:numId w:val="1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Vypočítá vlastní účinnost ve srovnání s výkony spolužáků</w:t>
            </w:r>
          </w:p>
          <w:p w14:paraId="216EF60D" w14:textId="77777777" w:rsidR="00A26406" w:rsidRDefault="00D83F7B" w:rsidP="00DC7024">
            <w:pPr>
              <w:numPr>
                <w:ilvl w:val="0"/>
                <w:numId w:val="1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Energetická hodnota potravin</w:t>
            </w:r>
          </w:p>
          <w:p w14:paraId="38E2137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58BEDD6" w14:textId="77777777">
        <w:tc>
          <w:tcPr>
            <w:tcW w:w="1838" w:type="dxa"/>
            <w:vAlign w:val="center"/>
          </w:tcPr>
          <w:p w14:paraId="5D8CE19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Vnitřní energie</w:t>
            </w:r>
          </w:p>
        </w:tc>
        <w:tc>
          <w:tcPr>
            <w:tcW w:w="4394" w:type="dxa"/>
          </w:tcPr>
          <w:p w14:paraId="00B811F7" w14:textId="77777777" w:rsidR="00A26406" w:rsidRDefault="00D83F7B" w:rsidP="00DC7024">
            <w:pPr>
              <w:numPr>
                <w:ilvl w:val="0"/>
                <w:numId w:val="1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Definuje pojem </w:t>
            </w:r>
            <w:r>
              <w:rPr>
                <w:b/>
                <w:color w:val="000000"/>
                <w:sz w:val="24"/>
                <w:szCs w:val="24"/>
              </w:rPr>
              <w:t>vnitřní energie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3095E09C" w14:textId="77777777" w:rsidR="00A26406" w:rsidRDefault="00D83F7B" w:rsidP="00DC7024">
            <w:pPr>
              <w:numPr>
                <w:ilvl w:val="0"/>
                <w:numId w:val="1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způsoby změny vnitřní energie tělesa a tepelné výměny</w:t>
            </w:r>
          </w:p>
          <w:p w14:paraId="00D69D24" w14:textId="77777777" w:rsidR="00A26406" w:rsidRDefault="00D83F7B" w:rsidP="00DC7024">
            <w:pPr>
              <w:numPr>
                <w:ilvl w:val="0"/>
                <w:numId w:val="1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souvislost mezi vnitřní energií tělesa a teplem</w:t>
            </w:r>
          </w:p>
        </w:tc>
        <w:tc>
          <w:tcPr>
            <w:tcW w:w="2410" w:type="dxa"/>
          </w:tcPr>
          <w:p w14:paraId="44570C3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 – exotermické a endotermické reakce</w:t>
            </w:r>
          </w:p>
        </w:tc>
        <w:tc>
          <w:tcPr>
            <w:tcW w:w="2552" w:type="dxa"/>
          </w:tcPr>
          <w:p w14:paraId="5A7D4B0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754" w:type="dxa"/>
          </w:tcPr>
          <w:p w14:paraId="13B518F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76C8DB3E" w14:textId="77777777">
        <w:tc>
          <w:tcPr>
            <w:tcW w:w="1838" w:type="dxa"/>
            <w:vAlign w:val="center"/>
          </w:tcPr>
          <w:p w14:paraId="042FFB5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Teplo, změna skupenství</w:t>
            </w:r>
          </w:p>
        </w:tc>
        <w:tc>
          <w:tcPr>
            <w:tcW w:w="4394" w:type="dxa"/>
          </w:tcPr>
          <w:p w14:paraId="3FCB09B5" w14:textId="77777777" w:rsidR="00A26406" w:rsidRDefault="00D83F7B" w:rsidP="00DC7024">
            <w:pPr>
              <w:numPr>
                <w:ilvl w:val="0"/>
                <w:numId w:val="1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Určí množství přijatého či odevzdaného tepla</w:t>
            </w:r>
          </w:p>
          <w:p w14:paraId="6B40464F" w14:textId="77777777" w:rsidR="00A26406" w:rsidRDefault="00D83F7B" w:rsidP="00DC7024">
            <w:pPr>
              <w:numPr>
                <w:ilvl w:val="0"/>
                <w:numId w:val="1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pojem měrná tepelná kapacita a využije tabulky k nalezení důležitých hodnot</w:t>
            </w:r>
          </w:p>
          <w:p w14:paraId="1BD63193" w14:textId="77777777" w:rsidR="00A26406" w:rsidRDefault="00D83F7B" w:rsidP="00DC7024">
            <w:pPr>
              <w:numPr>
                <w:ilvl w:val="0"/>
                <w:numId w:val="1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Spolehlivě určí a pojmenuje změnu skupenství a podmínky změny</w:t>
            </w:r>
          </w:p>
          <w:p w14:paraId="03388509" w14:textId="77777777" w:rsidR="00A26406" w:rsidRDefault="00D83F7B" w:rsidP="00DC7024">
            <w:pPr>
              <w:numPr>
                <w:ilvl w:val="0"/>
                <w:numId w:val="1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rozdíly mezi varem a vypařováním</w:t>
            </w:r>
          </w:p>
        </w:tc>
        <w:tc>
          <w:tcPr>
            <w:tcW w:w="2410" w:type="dxa"/>
          </w:tcPr>
          <w:p w14:paraId="2A54595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 – změna skupenství, koloběh vody</w:t>
            </w:r>
          </w:p>
          <w:p w14:paraId="00F3A1B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 – exotermické a endotermické reakce</w:t>
            </w:r>
          </w:p>
          <w:p w14:paraId="1D8EDA4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 – dělící metody</w:t>
            </w:r>
          </w:p>
        </w:tc>
        <w:tc>
          <w:tcPr>
            <w:tcW w:w="2552" w:type="dxa"/>
          </w:tcPr>
          <w:p w14:paraId="0C5944A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LP: Určení potřebného tepla pro přivedení vody k bodu varu</w:t>
            </w:r>
          </w:p>
          <w:p w14:paraId="57AC15C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LP: Určení potřebného tepla pro odpaření určitého množství vody</w:t>
            </w:r>
          </w:p>
        </w:tc>
        <w:tc>
          <w:tcPr>
            <w:tcW w:w="2754" w:type="dxa"/>
          </w:tcPr>
          <w:p w14:paraId="7FCD01B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3A67A6A" w14:textId="77777777">
        <w:tc>
          <w:tcPr>
            <w:tcW w:w="1838" w:type="dxa"/>
            <w:vAlign w:val="center"/>
          </w:tcPr>
          <w:p w14:paraId="128FD83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Elektrostatické jevy</w:t>
            </w:r>
          </w:p>
        </w:tc>
        <w:tc>
          <w:tcPr>
            <w:tcW w:w="4394" w:type="dxa"/>
          </w:tcPr>
          <w:p w14:paraId="336708E8" w14:textId="77777777" w:rsidR="00A26406" w:rsidRDefault="00D83F7B" w:rsidP="00DC7024">
            <w:pPr>
              <w:numPr>
                <w:ilvl w:val="0"/>
                <w:numId w:val="1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Orientuje se ve složení atomu</w:t>
            </w:r>
          </w:p>
          <w:p w14:paraId="12CD6BF9" w14:textId="77777777" w:rsidR="00A26406" w:rsidRDefault="00D83F7B" w:rsidP="00DC7024">
            <w:pPr>
              <w:numPr>
                <w:ilvl w:val="0"/>
                <w:numId w:val="1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Rozliší náboje jednotlivých částic v atomu</w:t>
            </w:r>
          </w:p>
          <w:p w14:paraId="6DB3F211" w14:textId="77777777" w:rsidR="00A26406" w:rsidRDefault="00D83F7B" w:rsidP="00DC7024">
            <w:pPr>
              <w:numPr>
                <w:ilvl w:val="0"/>
                <w:numId w:val="1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Definuje pojem </w:t>
            </w:r>
            <w:r>
              <w:rPr>
                <w:b/>
                <w:color w:val="000000"/>
                <w:sz w:val="24"/>
                <w:szCs w:val="24"/>
              </w:rPr>
              <w:t>iont</w:t>
            </w:r>
            <w:r>
              <w:rPr>
                <w:color w:val="000000"/>
                <w:sz w:val="24"/>
                <w:szCs w:val="24"/>
              </w:rPr>
              <w:t xml:space="preserve"> a rozliší </w:t>
            </w:r>
            <w:r>
              <w:rPr>
                <w:b/>
                <w:color w:val="000000"/>
                <w:sz w:val="24"/>
                <w:szCs w:val="24"/>
              </w:rPr>
              <w:t>atom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b/>
                <w:color w:val="000000"/>
                <w:sz w:val="24"/>
                <w:szCs w:val="24"/>
              </w:rPr>
              <w:t>aniont</w:t>
            </w:r>
            <w:r>
              <w:rPr>
                <w:color w:val="000000"/>
                <w:sz w:val="24"/>
                <w:szCs w:val="24"/>
              </w:rPr>
              <w:t xml:space="preserve"> a </w:t>
            </w:r>
            <w:r>
              <w:rPr>
                <w:b/>
                <w:color w:val="000000"/>
                <w:sz w:val="24"/>
                <w:szCs w:val="24"/>
              </w:rPr>
              <w:t>kationt</w:t>
            </w:r>
          </w:p>
          <w:p w14:paraId="2B5A6260" w14:textId="77777777" w:rsidR="00A26406" w:rsidRDefault="00D83F7B" w:rsidP="00DC7024">
            <w:pPr>
              <w:numPr>
                <w:ilvl w:val="0"/>
                <w:numId w:val="1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Určí, jaké náboje se přitahují a odpuzují</w:t>
            </w:r>
          </w:p>
          <w:p w14:paraId="457CBB71" w14:textId="77777777" w:rsidR="00A26406" w:rsidRDefault="00D83F7B" w:rsidP="00DC7024">
            <w:pPr>
              <w:numPr>
                <w:ilvl w:val="0"/>
                <w:numId w:val="1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Pomocí siločar znázorní elektrické pole</w:t>
            </w:r>
          </w:p>
          <w:p w14:paraId="5D2FAB3A" w14:textId="77777777" w:rsidR="00A26406" w:rsidRDefault="00D83F7B" w:rsidP="00DC7024">
            <w:pPr>
              <w:numPr>
                <w:ilvl w:val="0"/>
                <w:numId w:val="1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Znázorní stejnosměrné elektrické pole</w:t>
            </w:r>
          </w:p>
          <w:p w14:paraId="08C8AD5C" w14:textId="77777777" w:rsidR="00A26406" w:rsidRDefault="00D83F7B" w:rsidP="00DC7024">
            <w:pPr>
              <w:numPr>
                <w:ilvl w:val="0"/>
                <w:numId w:val="1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Rozliší vodič a izolant</w:t>
            </w:r>
          </w:p>
          <w:p w14:paraId="15AF5B5F" w14:textId="77777777" w:rsidR="00A26406" w:rsidRDefault="00D83F7B" w:rsidP="00DC7024">
            <w:pPr>
              <w:numPr>
                <w:ilvl w:val="0"/>
                <w:numId w:val="1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Rozliší pojmy </w:t>
            </w:r>
            <w:r>
              <w:rPr>
                <w:b/>
                <w:color w:val="000000"/>
                <w:sz w:val="24"/>
                <w:szCs w:val="24"/>
              </w:rPr>
              <w:t>elektrostatická indukce</w:t>
            </w:r>
            <w:r>
              <w:rPr>
                <w:color w:val="000000"/>
                <w:sz w:val="24"/>
                <w:szCs w:val="24"/>
              </w:rPr>
              <w:t xml:space="preserve"> a </w:t>
            </w:r>
            <w:r>
              <w:rPr>
                <w:b/>
                <w:color w:val="000000"/>
                <w:sz w:val="24"/>
                <w:szCs w:val="24"/>
              </w:rPr>
              <w:t>polarizace izolantu</w:t>
            </w:r>
          </w:p>
        </w:tc>
        <w:tc>
          <w:tcPr>
            <w:tcW w:w="2410" w:type="dxa"/>
          </w:tcPr>
          <w:p w14:paraId="035100C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Ch – atomy a molekuly</w:t>
            </w:r>
          </w:p>
        </w:tc>
        <w:tc>
          <w:tcPr>
            <w:tcW w:w="2552" w:type="dxa"/>
          </w:tcPr>
          <w:p w14:paraId="5597FE7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LP: Vodiče a izolanty</w:t>
            </w:r>
          </w:p>
        </w:tc>
        <w:tc>
          <w:tcPr>
            <w:tcW w:w="2754" w:type="dxa"/>
          </w:tcPr>
          <w:p w14:paraId="430A77E6" w14:textId="77777777" w:rsidR="00A26406" w:rsidRDefault="00D83F7B" w:rsidP="00DC7024">
            <w:pPr>
              <w:numPr>
                <w:ilvl w:val="0"/>
                <w:numId w:val="1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Elektroskop, Van de Graaffův generátor</w:t>
            </w:r>
          </w:p>
        </w:tc>
      </w:tr>
      <w:tr w:rsidR="00A26406" w14:paraId="618254F6" w14:textId="77777777">
        <w:tc>
          <w:tcPr>
            <w:tcW w:w="1838" w:type="dxa"/>
            <w:vAlign w:val="center"/>
          </w:tcPr>
          <w:p w14:paraId="24B2EF6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 Napětí, proud</w:t>
            </w:r>
          </w:p>
        </w:tc>
        <w:tc>
          <w:tcPr>
            <w:tcW w:w="4394" w:type="dxa"/>
          </w:tcPr>
          <w:p w14:paraId="7F971369" w14:textId="77777777" w:rsidR="00A26406" w:rsidRDefault="00D83F7B" w:rsidP="00DC7024">
            <w:pPr>
              <w:numPr>
                <w:ilvl w:val="0"/>
                <w:numId w:val="1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pojmy elektrické napětí a proud</w:t>
            </w:r>
          </w:p>
          <w:p w14:paraId="61D0B0E8" w14:textId="77777777" w:rsidR="00A26406" w:rsidRDefault="00D83F7B" w:rsidP="00DC7024">
            <w:pPr>
              <w:numPr>
                <w:ilvl w:val="0"/>
                <w:numId w:val="1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Rozliší stejnosměrné a střídavé napětí a proud</w:t>
            </w:r>
          </w:p>
          <w:p w14:paraId="1E1FA799" w14:textId="77777777" w:rsidR="00A26406" w:rsidRDefault="00D83F7B" w:rsidP="00DC7024">
            <w:pPr>
              <w:numPr>
                <w:ilvl w:val="0"/>
                <w:numId w:val="1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Určí podmínky vedení elektrického proudu</w:t>
            </w:r>
          </w:p>
          <w:p w14:paraId="3F6D60F7" w14:textId="77777777" w:rsidR="00A26406" w:rsidRDefault="00D83F7B" w:rsidP="00DC7024">
            <w:pPr>
              <w:numPr>
                <w:ilvl w:val="0"/>
                <w:numId w:val="1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Dokáže odečíst hodnoty z analogového voltmetru a ampérmetru</w:t>
            </w:r>
          </w:p>
          <w:p w14:paraId="622DA90A" w14:textId="77777777" w:rsidR="00A26406" w:rsidRDefault="00D83F7B" w:rsidP="00DC7024">
            <w:pPr>
              <w:numPr>
                <w:ilvl w:val="0"/>
                <w:numId w:val="1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Orientuje se v práci s voltmetrem a ampérmetrem v obvodu</w:t>
            </w:r>
          </w:p>
          <w:p w14:paraId="0CBABF26" w14:textId="77777777" w:rsidR="00A26406" w:rsidRDefault="00D83F7B" w:rsidP="00DC7024">
            <w:pPr>
              <w:numPr>
                <w:ilvl w:val="0"/>
                <w:numId w:val="1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Vyjmenuje běžné zdroje napětí</w:t>
            </w:r>
          </w:p>
          <w:p w14:paraId="7343D876" w14:textId="77777777" w:rsidR="00A26406" w:rsidRDefault="00D83F7B" w:rsidP="00DC7024">
            <w:pPr>
              <w:numPr>
                <w:ilvl w:val="0"/>
                <w:numId w:val="1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Rozliší akumulátor a suchá článek</w:t>
            </w:r>
          </w:p>
        </w:tc>
        <w:tc>
          <w:tcPr>
            <w:tcW w:w="2410" w:type="dxa"/>
          </w:tcPr>
          <w:p w14:paraId="0CD427E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 – výroba elektrické energie chemickou cestou, autobaterie, galvanický článek</w:t>
            </w:r>
          </w:p>
        </w:tc>
        <w:tc>
          <w:tcPr>
            <w:tcW w:w="2552" w:type="dxa"/>
          </w:tcPr>
          <w:p w14:paraId="420B4DF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LP: Měření napětí a proudu v jednoduchém obvodu</w:t>
            </w:r>
          </w:p>
        </w:tc>
        <w:tc>
          <w:tcPr>
            <w:tcW w:w="2754" w:type="dxa"/>
          </w:tcPr>
          <w:p w14:paraId="46B9D08C" w14:textId="77777777" w:rsidR="00A26406" w:rsidRDefault="00D83F7B" w:rsidP="00DC7024">
            <w:pPr>
              <w:numPr>
                <w:ilvl w:val="0"/>
                <w:numId w:val="1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Voltův článek</w:t>
            </w:r>
          </w:p>
        </w:tc>
      </w:tr>
      <w:tr w:rsidR="00A26406" w14:paraId="79099F74" w14:textId="77777777">
        <w:tc>
          <w:tcPr>
            <w:tcW w:w="1838" w:type="dxa"/>
            <w:vAlign w:val="center"/>
          </w:tcPr>
          <w:p w14:paraId="600253D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 Vedení proudu</w:t>
            </w:r>
          </w:p>
        </w:tc>
        <w:tc>
          <w:tcPr>
            <w:tcW w:w="4394" w:type="dxa"/>
          </w:tcPr>
          <w:p w14:paraId="5457E760" w14:textId="77777777" w:rsidR="00A26406" w:rsidRDefault="00D83F7B" w:rsidP="00DC7024">
            <w:pPr>
              <w:numPr>
                <w:ilvl w:val="0"/>
                <w:numId w:val="1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Určí podmínky vedení proudu v kapalinách a plynech</w:t>
            </w:r>
          </w:p>
        </w:tc>
        <w:tc>
          <w:tcPr>
            <w:tcW w:w="2410" w:type="dxa"/>
          </w:tcPr>
          <w:p w14:paraId="4B54408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 – bouřky</w:t>
            </w:r>
          </w:p>
          <w:p w14:paraId="7A3BDE5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 – elektrolýza roztoků a tavenin</w:t>
            </w:r>
          </w:p>
          <w:p w14:paraId="65CDC05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 – napětí na různých kombinacích elektrod v roztoku kyseliny sírové</w:t>
            </w:r>
          </w:p>
        </w:tc>
        <w:tc>
          <w:tcPr>
            <w:tcW w:w="2552" w:type="dxa"/>
          </w:tcPr>
          <w:p w14:paraId="2159AD4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LP: Vedení proudu v kapalinách</w:t>
            </w:r>
          </w:p>
        </w:tc>
        <w:tc>
          <w:tcPr>
            <w:tcW w:w="2754" w:type="dxa"/>
          </w:tcPr>
          <w:p w14:paraId="0859D33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923E3FA" w14:textId="77777777">
        <w:tc>
          <w:tcPr>
            <w:tcW w:w="1838" w:type="dxa"/>
            <w:vAlign w:val="center"/>
          </w:tcPr>
          <w:p w14:paraId="01370C3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 Odpor, elektrické obvody</w:t>
            </w:r>
          </w:p>
        </w:tc>
        <w:tc>
          <w:tcPr>
            <w:tcW w:w="4394" w:type="dxa"/>
          </w:tcPr>
          <w:p w14:paraId="37DD7DF7" w14:textId="77777777" w:rsidR="00A26406" w:rsidRDefault="00D83F7B" w:rsidP="00DC7024">
            <w:pPr>
              <w:numPr>
                <w:ilvl w:val="0"/>
                <w:numId w:val="1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pojem elektrický odpor</w:t>
            </w:r>
          </w:p>
          <w:p w14:paraId="47364599" w14:textId="77777777" w:rsidR="00A26406" w:rsidRDefault="00D83F7B" w:rsidP="00DC7024">
            <w:pPr>
              <w:numPr>
                <w:ilvl w:val="0"/>
                <w:numId w:val="1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Určí odpor vodiče v závislosti na jeho vlastnostech</w:t>
            </w:r>
          </w:p>
          <w:p w14:paraId="0818CDDC" w14:textId="77777777" w:rsidR="00A26406" w:rsidRDefault="00D83F7B" w:rsidP="00DC7024">
            <w:pPr>
              <w:numPr>
                <w:ilvl w:val="0"/>
                <w:numId w:val="1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Vysvětlí využití potenciometru a reostatu</w:t>
            </w:r>
          </w:p>
          <w:p w14:paraId="3A9E2B24" w14:textId="77777777" w:rsidR="00A26406" w:rsidRDefault="00D83F7B" w:rsidP="00DC7024">
            <w:pPr>
              <w:numPr>
                <w:ilvl w:val="0"/>
                <w:numId w:val="1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 výpočty využívá Ohmův zákon</w:t>
            </w:r>
          </w:p>
          <w:p w14:paraId="60E9E316" w14:textId="77777777" w:rsidR="00A26406" w:rsidRDefault="00D83F7B" w:rsidP="00DC7024">
            <w:pPr>
              <w:numPr>
                <w:ilvl w:val="0"/>
                <w:numId w:val="1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Rozliší rozdíly mezi sériovým a paralelním zapojením rezistorů</w:t>
            </w:r>
          </w:p>
          <w:p w14:paraId="07B9A920" w14:textId="77777777" w:rsidR="00A26406" w:rsidRDefault="00D83F7B" w:rsidP="00DC7024">
            <w:pPr>
              <w:numPr>
                <w:ilvl w:val="0"/>
                <w:numId w:val="1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pravidla platící pro napětí a proud v sériových a paralelních obvodech</w:t>
            </w:r>
          </w:p>
        </w:tc>
        <w:tc>
          <w:tcPr>
            <w:tcW w:w="2410" w:type="dxa"/>
          </w:tcPr>
          <w:p w14:paraId="7899D3D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060C72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LP: Měření napětí a proudu v sériovém a paralelním obvodu</w:t>
            </w:r>
          </w:p>
        </w:tc>
        <w:tc>
          <w:tcPr>
            <w:tcW w:w="2754" w:type="dxa"/>
          </w:tcPr>
          <w:p w14:paraId="5BC61516" w14:textId="77777777" w:rsidR="00A26406" w:rsidRDefault="00D83F7B" w:rsidP="00DC7024">
            <w:pPr>
              <w:numPr>
                <w:ilvl w:val="0"/>
                <w:numId w:val="1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Sérioparalelní obvody</w:t>
            </w:r>
          </w:p>
        </w:tc>
      </w:tr>
      <w:tr w:rsidR="00A26406" w14:paraId="4A8CFAF7" w14:textId="77777777">
        <w:tc>
          <w:tcPr>
            <w:tcW w:w="1838" w:type="dxa"/>
            <w:vAlign w:val="center"/>
          </w:tcPr>
          <w:p w14:paraId="50EDD8B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 Elektrická práce, výkon a účinnost</w:t>
            </w:r>
          </w:p>
        </w:tc>
        <w:tc>
          <w:tcPr>
            <w:tcW w:w="4394" w:type="dxa"/>
          </w:tcPr>
          <w:p w14:paraId="4FA0D294" w14:textId="77777777" w:rsidR="00A26406" w:rsidRDefault="00D83F7B" w:rsidP="00DC7024">
            <w:pPr>
              <w:numPr>
                <w:ilvl w:val="0"/>
                <w:numId w:val="1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rozdíl mezi výkonem a příkonem</w:t>
            </w:r>
          </w:p>
          <w:p w14:paraId="67BB64A2" w14:textId="77777777" w:rsidR="00A26406" w:rsidRDefault="00D83F7B" w:rsidP="00DC7024">
            <w:pPr>
              <w:numPr>
                <w:ilvl w:val="0"/>
                <w:numId w:val="1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 praktických příkladech určí účinnost spotřebiče</w:t>
            </w:r>
          </w:p>
        </w:tc>
        <w:tc>
          <w:tcPr>
            <w:tcW w:w="2410" w:type="dxa"/>
          </w:tcPr>
          <w:p w14:paraId="1B10982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 – hospodaření – seznámí se s praktickým využitím jednotky kWh</w:t>
            </w:r>
          </w:p>
        </w:tc>
        <w:tc>
          <w:tcPr>
            <w:tcW w:w="2552" w:type="dxa"/>
          </w:tcPr>
          <w:p w14:paraId="66A91EC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754" w:type="dxa"/>
          </w:tcPr>
          <w:p w14:paraId="010F7F2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1D84B7B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789A31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Poznámky: </w:t>
      </w:r>
    </w:p>
    <w:p w14:paraId="464212C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 průběhu celého roku se žáci seznamují se základními a odvozenými jednotkami všech aktuálních veličin.</w:t>
      </w:r>
    </w:p>
    <w:p w14:paraId="6FD828D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 průběhu celého roku žáci trénují a ověřují svůj odhad.</w:t>
      </w:r>
    </w:p>
    <w:p w14:paraId="52A3052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Návrhy LP jsou pouze orientační.  V průběhu školního roku musí učitel zadat alespoň 3.</w:t>
      </w:r>
    </w:p>
    <w:p w14:paraId="5308EB8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83F7AE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Zpracoval: Mgr. Jan Fiala</w:t>
      </w:r>
    </w:p>
    <w:p w14:paraId="565A848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699AE0A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75A8FD3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6F07410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456BB2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E55B82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985AD5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6857DD43" w14:textId="77777777" w:rsidR="00036CE1" w:rsidRDefault="00036C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DD03A72" w14:textId="77777777" w:rsidR="00036CE1" w:rsidRDefault="00036C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85ED87F" w14:textId="77777777" w:rsidR="00036CE1" w:rsidRDefault="00036C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39A432A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6B37816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Člověk a příroda    Vzdělávací obor:  </w:t>
      </w:r>
      <w:r>
        <w:rPr>
          <w:rFonts w:ascii="Arial" w:eastAsia="Arial" w:hAnsi="Arial" w:cs="Arial"/>
          <w:b/>
          <w:color w:val="000000"/>
          <w:u w:val="single"/>
        </w:rPr>
        <w:t>Fyzika</w:t>
      </w:r>
      <w:r>
        <w:rPr>
          <w:rFonts w:ascii="Arial" w:eastAsia="Arial" w:hAnsi="Arial" w:cs="Arial"/>
          <w:color w:val="000000"/>
        </w:rPr>
        <w:t xml:space="preserve">      ročník     9.</w:t>
      </w:r>
    </w:p>
    <w:p w14:paraId="4B6B9B9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fe"/>
        <w:tblW w:w="14090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9"/>
        <w:gridCol w:w="4375"/>
        <w:gridCol w:w="2403"/>
        <w:gridCol w:w="2541"/>
        <w:gridCol w:w="2742"/>
      </w:tblGrid>
      <w:tr w:rsidR="00A26406" w14:paraId="7851A731" w14:textId="77777777">
        <w:tc>
          <w:tcPr>
            <w:tcW w:w="2029" w:type="dxa"/>
            <w:vAlign w:val="center"/>
          </w:tcPr>
          <w:p w14:paraId="7A3BD30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Téma</w:t>
            </w:r>
          </w:p>
        </w:tc>
        <w:tc>
          <w:tcPr>
            <w:tcW w:w="4375" w:type="dxa"/>
            <w:vAlign w:val="center"/>
          </w:tcPr>
          <w:p w14:paraId="641BAD1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Výukové cíle</w:t>
            </w:r>
          </w:p>
        </w:tc>
        <w:tc>
          <w:tcPr>
            <w:tcW w:w="2403" w:type="dxa"/>
            <w:vAlign w:val="center"/>
          </w:tcPr>
          <w:p w14:paraId="14CBA3B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Průřezová témata, mezipředmětové vazby</w:t>
            </w:r>
          </w:p>
        </w:tc>
        <w:tc>
          <w:tcPr>
            <w:tcW w:w="2541" w:type="dxa"/>
            <w:vAlign w:val="center"/>
          </w:tcPr>
          <w:p w14:paraId="6354A04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Laboratorní práce a projekty</w:t>
            </w:r>
          </w:p>
        </w:tc>
        <w:tc>
          <w:tcPr>
            <w:tcW w:w="2742" w:type="dxa"/>
            <w:vAlign w:val="center"/>
          </w:tcPr>
          <w:p w14:paraId="4096E81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Poznámky</w:t>
            </w:r>
          </w:p>
        </w:tc>
      </w:tr>
      <w:tr w:rsidR="00A26406" w14:paraId="105B05AA" w14:textId="77777777">
        <w:tc>
          <w:tcPr>
            <w:tcW w:w="2029" w:type="dxa"/>
            <w:vAlign w:val="center"/>
          </w:tcPr>
          <w:p w14:paraId="6F880CE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Elektromagnetické jevy</w:t>
            </w:r>
          </w:p>
        </w:tc>
        <w:tc>
          <w:tcPr>
            <w:tcW w:w="4375" w:type="dxa"/>
          </w:tcPr>
          <w:p w14:paraId="51637E0A" w14:textId="77777777" w:rsidR="00A26406" w:rsidRDefault="00D83F7B" w:rsidP="00DC7024">
            <w:pPr>
              <w:numPr>
                <w:ilvl w:val="0"/>
                <w:numId w:val="2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Popíše vznik magnetického pole v okolí cívky a znázorní jeho směr</w:t>
            </w:r>
          </w:p>
          <w:p w14:paraId="70E71F2B" w14:textId="77777777" w:rsidR="00A26406" w:rsidRDefault="00D83F7B" w:rsidP="00DC7024">
            <w:pPr>
              <w:numPr>
                <w:ilvl w:val="0"/>
                <w:numId w:val="2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závislost velikosti magnetického pole na velikosti protékajícího proudu</w:t>
            </w:r>
          </w:p>
        </w:tc>
        <w:tc>
          <w:tcPr>
            <w:tcW w:w="2403" w:type="dxa"/>
          </w:tcPr>
          <w:p w14:paraId="6DA3B72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541" w:type="dxa"/>
          </w:tcPr>
          <w:p w14:paraId="3CB5F07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LP: Závislost velikosti magnetického pole na velikosti protékajícího proudu cívkou</w:t>
            </w:r>
          </w:p>
        </w:tc>
        <w:tc>
          <w:tcPr>
            <w:tcW w:w="2742" w:type="dxa"/>
          </w:tcPr>
          <w:p w14:paraId="2AD6DFF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29A298C" w14:textId="77777777">
        <w:tc>
          <w:tcPr>
            <w:tcW w:w="2029" w:type="dxa"/>
            <w:vAlign w:val="center"/>
          </w:tcPr>
          <w:p w14:paraId="0EF4F2B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Střídavý proud</w:t>
            </w:r>
          </w:p>
        </w:tc>
        <w:tc>
          <w:tcPr>
            <w:tcW w:w="4375" w:type="dxa"/>
          </w:tcPr>
          <w:p w14:paraId="660F6962" w14:textId="77777777" w:rsidR="00A26406" w:rsidRDefault="00D83F7B" w:rsidP="00DC7024">
            <w:pPr>
              <w:numPr>
                <w:ilvl w:val="0"/>
                <w:numId w:val="2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Popíše vznik střídavého proudu</w:t>
            </w:r>
          </w:p>
          <w:p w14:paraId="784AC2D1" w14:textId="77777777" w:rsidR="00A26406" w:rsidRDefault="00D83F7B" w:rsidP="00DC7024">
            <w:pPr>
              <w:numPr>
                <w:ilvl w:val="0"/>
                <w:numId w:val="2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Rozlišuje pojmy frekvence a perioda</w:t>
            </w:r>
          </w:p>
          <w:p w14:paraId="6720D38B" w14:textId="77777777" w:rsidR="00A26406" w:rsidRDefault="00D83F7B" w:rsidP="00DC7024">
            <w:pPr>
              <w:numPr>
                <w:ilvl w:val="0"/>
                <w:numId w:val="2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Graficky znázorní průběh střídavého proudu</w:t>
            </w:r>
          </w:p>
          <w:p w14:paraId="71607301" w14:textId="77777777" w:rsidR="00A26406" w:rsidRDefault="00D83F7B" w:rsidP="00DC7024">
            <w:pPr>
              <w:numPr>
                <w:ilvl w:val="0"/>
                <w:numId w:val="2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Rozdělí a vyjmenuje elektrické stroje</w:t>
            </w:r>
          </w:p>
          <w:p w14:paraId="1C28E2B4" w14:textId="77777777" w:rsidR="00A26406" w:rsidRDefault="00D83F7B" w:rsidP="00DC7024">
            <w:pPr>
              <w:numPr>
                <w:ilvl w:val="0"/>
                <w:numId w:val="2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Rozliší motor a generátor</w:t>
            </w:r>
          </w:p>
          <w:p w14:paraId="678DD83F" w14:textId="77777777" w:rsidR="00A26406" w:rsidRDefault="00D83F7B" w:rsidP="00DC7024">
            <w:pPr>
              <w:numPr>
                <w:ilvl w:val="0"/>
                <w:numId w:val="2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princip elektromagnetické indukce, elektromagnetu a transformátoru</w:t>
            </w:r>
          </w:p>
        </w:tc>
        <w:tc>
          <w:tcPr>
            <w:tcW w:w="2403" w:type="dxa"/>
          </w:tcPr>
          <w:p w14:paraId="47ADE65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541" w:type="dxa"/>
          </w:tcPr>
          <w:p w14:paraId="75698DC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742" w:type="dxa"/>
          </w:tcPr>
          <w:p w14:paraId="6D723CFA" w14:textId="77777777" w:rsidR="00A26406" w:rsidRDefault="00D83F7B" w:rsidP="00DC7024">
            <w:pPr>
              <w:numPr>
                <w:ilvl w:val="0"/>
                <w:numId w:val="1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Sestavení transformátoru</w:t>
            </w:r>
          </w:p>
        </w:tc>
      </w:tr>
      <w:tr w:rsidR="00A26406" w14:paraId="3FED742C" w14:textId="77777777">
        <w:tc>
          <w:tcPr>
            <w:tcW w:w="2029" w:type="dxa"/>
            <w:vAlign w:val="center"/>
          </w:tcPr>
          <w:p w14:paraId="7F38BAE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Zvukové jevy</w:t>
            </w:r>
          </w:p>
        </w:tc>
        <w:tc>
          <w:tcPr>
            <w:tcW w:w="4375" w:type="dxa"/>
          </w:tcPr>
          <w:p w14:paraId="3E66D7A1" w14:textId="77777777" w:rsidR="00A26406" w:rsidRDefault="00D83F7B" w:rsidP="00DC7024">
            <w:pPr>
              <w:numPr>
                <w:ilvl w:val="0"/>
                <w:numId w:val="1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Definuje pojmy </w:t>
            </w:r>
            <w:r>
              <w:rPr>
                <w:b/>
                <w:color w:val="000000"/>
                <w:sz w:val="24"/>
                <w:szCs w:val="24"/>
              </w:rPr>
              <w:t>akustika</w:t>
            </w:r>
            <w:r>
              <w:rPr>
                <w:color w:val="000000"/>
                <w:sz w:val="24"/>
                <w:szCs w:val="24"/>
              </w:rPr>
              <w:t xml:space="preserve"> a </w:t>
            </w:r>
            <w:r>
              <w:rPr>
                <w:b/>
                <w:color w:val="000000"/>
                <w:sz w:val="24"/>
                <w:szCs w:val="24"/>
              </w:rPr>
              <w:t>zvuk</w:t>
            </w:r>
          </w:p>
          <w:p w14:paraId="0A6B1FD2" w14:textId="77777777" w:rsidR="00A26406" w:rsidRDefault="00D83F7B" w:rsidP="00DC7024">
            <w:pPr>
              <w:numPr>
                <w:ilvl w:val="0"/>
                <w:numId w:val="1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Rozliší tón a hluk</w:t>
            </w:r>
          </w:p>
          <w:p w14:paraId="4AB07715" w14:textId="77777777" w:rsidR="00A26406" w:rsidRDefault="00D83F7B" w:rsidP="00DC7024">
            <w:pPr>
              <w:numPr>
                <w:ilvl w:val="0"/>
                <w:numId w:val="1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Rozliší pojmy </w:t>
            </w:r>
            <w:r>
              <w:rPr>
                <w:b/>
                <w:color w:val="000000"/>
                <w:sz w:val="24"/>
                <w:szCs w:val="24"/>
              </w:rPr>
              <w:t>infrazvuk</w:t>
            </w:r>
            <w:r>
              <w:rPr>
                <w:color w:val="000000"/>
                <w:sz w:val="24"/>
                <w:szCs w:val="24"/>
              </w:rPr>
              <w:t xml:space="preserve"> a </w:t>
            </w:r>
            <w:r>
              <w:rPr>
                <w:b/>
                <w:color w:val="000000"/>
                <w:sz w:val="24"/>
                <w:szCs w:val="24"/>
              </w:rPr>
              <w:t>ultrazvuk</w:t>
            </w:r>
            <w:r>
              <w:rPr>
                <w:color w:val="000000"/>
                <w:sz w:val="24"/>
                <w:szCs w:val="24"/>
              </w:rPr>
              <w:t xml:space="preserve"> v souvislosti se slyšitelným pásmem</w:t>
            </w:r>
          </w:p>
          <w:p w14:paraId="6ED53884" w14:textId="77777777" w:rsidR="00A26406" w:rsidRDefault="00D83F7B" w:rsidP="00DC7024">
            <w:pPr>
              <w:numPr>
                <w:ilvl w:val="0"/>
                <w:numId w:val="1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způsob šíření zvuku a vysvětlí princip vzniku ozvěny</w:t>
            </w:r>
          </w:p>
          <w:p w14:paraId="04E622A2" w14:textId="77777777" w:rsidR="00A26406" w:rsidRDefault="00D83F7B" w:rsidP="00DC7024">
            <w:pPr>
              <w:numPr>
                <w:ilvl w:val="0"/>
                <w:numId w:val="1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škodlivost vysoké hladiny hluku</w:t>
            </w:r>
          </w:p>
          <w:p w14:paraId="0BCB4BF0" w14:textId="77777777" w:rsidR="00A26406" w:rsidRDefault="00D83F7B" w:rsidP="00DC7024">
            <w:pPr>
              <w:numPr>
                <w:ilvl w:val="0"/>
                <w:numId w:val="1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Graficky znázorní kmitavý průběh</w:t>
            </w:r>
          </w:p>
          <w:p w14:paraId="112CFAAD" w14:textId="77777777" w:rsidR="00A26406" w:rsidRDefault="00D83F7B" w:rsidP="00DC7024">
            <w:pPr>
              <w:numPr>
                <w:ilvl w:val="0"/>
                <w:numId w:val="1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Určí efektivní hodnotu proudu a napětí</w:t>
            </w:r>
          </w:p>
        </w:tc>
        <w:tc>
          <w:tcPr>
            <w:tcW w:w="2403" w:type="dxa"/>
          </w:tcPr>
          <w:p w14:paraId="0599731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Př – stavba ucha</w:t>
            </w:r>
          </w:p>
        </w:tc>
        <w:tc>
          <w:tcPr>
            <w:tcW w:w="2541" w:type="dxa"/>
          </w:tcPr>
          <w:p w14:paraId="6AE06A8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LP: Měření rychlosti zvuku</w:t>
            </w:r>
          </w:p>
          <w:p w14:paraId="3E63B9F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LP: Echolokace</w:t>
            </w:r>
          </w:p>
          <w:p w14:paraId="12E1715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LP: Měření hladiny hluku PASCO</w:t>
            </w:r>
          </w:p>
        </w:tc>
        <w:tc>
          <w:tcPr>
            <w:tcW w:w="2742" w:type="dxa"/>
          </w:tcPr>
          <w:p w14:paraId="6DC55305" w14:textId="77777777" w:rsidR="00A26406" w:rsidRDefault="00D83F7B" w:rsidP="00DC7024">
            <w:pPr>
              <w:numPr>
                <w:ilvl w:val="0"/>
                <w:numId w:val="1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Tabulka hladiny hluku</w:t>
            </w:r>
          </w:p>
          <w:p w14:paraId="460EC6CD" w14:textId="77777777" w:rsidR="00A26406" w:rsidRDefault="00D83F7B" w:rsidP="00DC7024">
            <w:pPr>
              <w:numPr>
                <w:ilvl w:val="0"/>
                <w:numId w:val="1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Rychlost zvuku</w:t>
            </w:r>
          </w:p>
        </w:tc>
      </w:tr>
      <w:tr w:rsidR="00A26406" w14:paraId="43A45BF5" w14:textId="77777777">
        <w:tc>
          <w:tcPr>
            <w:tcW w:w="2029" w:type="dxa"/>
            <w:vAlign w:val="center"/>
          </w:tcPr>
          <w:p w14:paraId="138EA3B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Světelné jevy</w:t>
            </w:r>
          </w:p>
        </w:tc>
        <w:tc>
          <w:tcPr>
            <w:tcW w:w="4375" w:type="dxa"/>
          </w:tcPr>
          <w:p w14:paraId="622A5966" w14:textId="77777777" w:rsidR="00A26406" w:rsidRDefault="00D83F7B" w:rsidP="00DC7024">
            <w:pPr>
              <w:numPr>
                <w:ilvl w:val="0"/>
                <w:numId w:val="1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Definuje pojem </w:t>
            </w:r>
            <w:r>
              <w:rPr>
                <w:b/>
                <w:color w:val="000000"/>
                <w:sz w:val="24"/>
                <w:szCs w:val="24"/>
              </w:rPr>
              <w:t>optika</w:t>
            </w:r>
          </w:p>
          <w:p w14:paraId="0DB47C51" w14:textId="77777777" w:rsidR="00A26406" w:rsidRDefault="00D83F7B" w:rsidP="00DC7024">
            <w:pPr>
              <w:numPr>
                <w:ilvl w:val="0"/>
                <w:numId w:val="1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Vyjmenuje a rozdělí světelné zdroje</w:t>
            </w:r>
          </w:p>
          <w:p w14:paraId="6011F63B" w14:textId="77777777" w:rsidR="00A26406" w:rsidRDefault="00D83F7B" w:rsidP="00DC7024">
            <w:pPr>
              <w:numPr>
                <w:ilvl w:val="0"/>
                <w:numId w:val="1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Vyjmenuje a zařadí optická prostředí</w:t>
            </w:r>
          </w:p>
          <w:p w14:paraId="2C20283A" w14:textId="77777777" w:rsidR="00A26406" w:rsidRDefault="00D83F7B" w:rsidP="00DC7024">
            <w:pPr>
              <w:numPr>
                <w:ilvl w:val="0"/>
                <w:numId w:val="1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Objasní pojmy </w:t>
            </w:r>
            <w:r>
              <w:rPr>
                <w:b/>
                <w:color w:val="000000"/>
                <w:sz w:val="24"/>
                <w:szCs w:val="24"/>
              </w:rPr>
              <w:t>stín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b/>
                <w:color w:val="000000"/>
                <w:sz w:val="24"/>
                <w:szCs w:val="24"/>
              </w:rPr>
              <w:t>polostín</w:t>
            </w:r>
            <w:r>
              <w:rPr>
                <w:color w:val="000000"/>
                <w:sz w:val="24"/>
                <w:szCs w:val="24"/>
              </w:rPr>
              <w:t xml:space="preserve"> a </w:t>
            </w:r>
            <w:r>
              <w:rPr>
                <w:b/>
                <w:color w:val="000000"/>
                <w:sz w:val="24"/>
                <w:szCs w:val="24"/>
              </w:rPr>
              <w:t>duha</w:t>
            </w:r>
          </w:p>
          <w:p w14:paraId="68B3F709" w14:textId="77777777" w:rsidR="00A26406" w:rsidRDefault="00D83F7B" w:rsidP="00DC7024">
            <w:pPr>
              <w:numPr>
                <w:ilvl w:val="0"/>
                <w:numId w:val="1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Objasní pojmy </w:t>
            </w:r>
            <w:r>
              <w:rPr>
                <w:b/>
                <w:color w:val="000000"/>
                <w:sz w:val="24"/>
                <w:szCs w:val="24"/>
              </w:rPr>
              <w:t>viditelné spektrum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b/>
                <w:color w:val="000000"/>
                <w:sz w:val="24"/>
                <w:szCs w:val="24"/>
              </w:rPr>
              <w:t>infračervené</w:t>
            </w:r>
            <w:r>
              <w:rPr>
                <w:color w:val="000000"/>
                <w:sz w:val="24"/>
                <w:szCs w:val="24"/>
              </w:rPr>
              <w:t xml:space="preserve"> a </w:t>
            </w:r>
            <w:r>
              <w:rPr>
                <w:b/>
                <w:color w:val="000000"/>
                <w:sz w:val="24"/>
                <w:szCs w:val="24"/>
              </w:rPr>
              <w:t>ultrafialové</w:t>
            </w:r>
            <w:r>
              <w:rPr>
                <w:color w:val="000000"/>
                <w:sz w:val="24"/>
                <w:szCs w:val="24"/>
              </w:rPr>
              <w:t xml:space="preserve"> světlo</w:t>
            </w:r>
          </w:p>
          <w:p w14:paraId="5B18F66D" w14:textId="77777777" w:rsidR="00A26406" w:rsidRDefault="00D83F7B" w:rsidP="00DC7024">
            <w:pPr>
              <w:numPr>
                <w:ilvl w:val="0"/>
                <w:numId w:val="1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zákon odrazu světla</w:t>
            </w:r>
          </w:p>
          <w:p w14:paraId="67B28B7D" w14:textId="77777777" w:rsidR="00A26406" w:rsidRDefault="00D83F7B" w:rsidP="00DC7024">
            <w:pPr>
              <w:numPr>
                <w:ilvl w:val="0"/>
                <w:numId w:val="1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Zobrazí předmět rovinným zrcadlem</w:t>
            </w:r>
          </w:p>
          <w:p w14:paraId="479E16B9" w14:textId="77777777" w:rsidR="00A26406" w:rsidRDefault="00D83F7B" w:rsidP="00DC7024">
            <w:pPr>
              <w:numPr>
                <w:ilvl w:val="0"/>
                <w:numId w:val="1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rozdíly mezi zobrazením dutým a vypuklým zrcadlem</w:t>
            </w:r>
          </w:p>
          <w:p w14:paraId="16DA88A8" w14:textId="77777777" w:rsidR="00A26406" w:rsidRDefault="00D83F7B" w:rsidP="00DC7024">
            <w:pPr>
              <w:numPr>
                <w:ilvl w:val="0"/>
                <w:numId w:val="1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Graficky zobrazí předmět dutým a vypuklým zrcadlem</w:t>
            </w:r>
          </w:p>
          <w:p w14:paraId="58B95984" w14:textId="77777777" w:rsidR="00A26406" w:rsidRDefault="00D83F7B" w:rsidP="00DC7024">
            <w:pPr>
              <w:numPr>
                <w:ilvl w:val="0"/>
                <w:numId w:val="1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zákon lomu světla</w:t>
            </w:r>
          </w:p>
          <w:p w14:paraId="59ABF78A" w14:textId="77777777" w:rsidR="00A26406" w:rsidRDefault="00D83F7B" w:rsidP="00DC7024">
            <w:pPr>
              <w:numPr>
                <w:ilvl w:val="0"/>
                <w:numId w:val="1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rozdíly mezi zobrazení spojkou a rozptylkou</w:t>
            </w:r>
          </w:p>
          <w:p w14:paraId="35445A20" w14:textId="77777777" w:rsidR="00A26406" w:rsidRDefault="00D83F7B" w:rsidP="00DC7024">
            <w:pPr>
              <w:numPr>
                <w:ilvl w:val="0"/>
                <w:numId w:val="1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Graficky zobrazí předmět skrze spojku a rozptylku</w:t>
            </w:r>
          </w:p>
          <w:p w14:paraId="1A42542B" w14:textId="77777777" w:rsidR="00A26406" w:rsidRDefault="00D83F7B" w:rsidP="00DC7024">
            <w:pPr>
              <w:numPr>
                <w:ilvl w:val="0"/>
                <w:numId w:val="1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lom světla optickým hranolem</w:t>
            </w:r>
          </w:p>
          <w:p w14:paraId="7DA3C797" w14:textId="77777777" w:rsidR="00A26406" w:rsidRDefault="00D83F7B" w:rsidP="00DC7024">
            <w:pPr>
              <w:numPr>
                <w:ilvl w:val="0"/>
                <w:numId w:val="1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princip fungování periskopu a zrcadlového fotoaparátu</w:t>
            </w:r>
          </w:p>
        </w:tc>
        <w:tc>
          <w:tcPr>
            <w:tcW w:w="2403" w:type="dxa"/>
          </w:tcPr>
          <w:p w14:paraId="0F2CE11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 – stavba oka</w:t>
            </w:r>
          </w:p>
          <w:p w14:paraId="47C5201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MAT – geometrie</w:t>
            </w:r>
          </w:p>
        </w:tc>
        <w:tc>
          <w:tcPr>
            <w:tcW w:w="2541" w:type="dxa"/>
          </w:tcPr>
          <w:p w14:paraId="706C737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Projekt: Sestavení periskopu</w:t>
            </w:r>
          </w:p>
          <w:p w14:paraId="0B973C2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LP: Měření hladiny osvětlení PASCO</w:t>
            </w:r>
          </w:p>
        </w:tc>
        <w:tc>
          <w:tcPr>
            <w:tcW w:w="2742" w:type="dxa"/>
          </w:tcPr>
          <w:p w14:paraId="43EC8C59" w14:textId="77777777" w:rsidR="00A26406" w:rsidRDefault="00D83F7B" w:rsidP="00DC7024">
            <w:pPr>
              <w:numPr>
                <w:ilvl w:val="0"/>
                <w:numId w:val="1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Rychlost světla</w:t>
            </w:r>
          </w:p>
          <w:p w14:paraId="64D111CA" w14:textId="77777777" w:rsidR="00A26406" w:rsidRDefault="00D83F7B" w:rsidP="00DC7024">
            <w:pPr>
              <w:numPr>
                <w:ilvl w:val="0"/>
                <w:numId w:val="1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Jak vzniká barva?</w:t>
            </w:r>
          </w:p>
        </w:tc>
      </w:tr>
      <w:tr w:rsidR="00A26406" w14:paraId="0CE58BF2" w14:textId="77777777">
        <w:tc>
          <w:tcPr>
            <w:tcW w:w="2029" w:type="dxa"/>
            <w:vAlign w:val="center"/>
          </w:tcPr>
          <w:p w14:paraId="13689D3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 Energie a její přeměny</w:t>
            </w:r>
          </w:p>
        </w:tc>
        <w:tc>
          <w:tcPr>
            <w:tcW w:w="4375" w:type="dxa"/>
          </w:tcPr>
          <w:p w14:paraId="2F6457AB" w14:textId="77777777" w:rsidR="00A26406" w:rsidRDefault="00D83F7B" w:rsidP="00DC7024">
            <w:pPr>
              <w:numPr>
                <w:ilvl w:val="0"/>
                <w:numId w:val="1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Vyjmenuje druhy energií, se kterými se v životě může setkat a možnosti jejich vzájemné přeměny</w:t>
            </w:r>
          </w:p>
          <w:p w14:paraId="37840B4C" w14:textId="77777777" w:rsidR="00A26406" w:rsidRDefault="00D83F7B" w:rsidP="00DC7024">
            <w:pPr>
              <w:numPr>
                <w:ilvl w:val="0"/>
                <w:numId w:val="1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Odliší protonové a nukleonové číslo</w:t>
            </w:r>
          </w:p>
          <w:p w14:paraId="5FB223B8" w14:textId="77777777" w:rsidR="00A26406" w:rsidRDefault="00D83F7B" w:rsidP="00DC7024">
            <w:pPr>
              <w:numPr>
                <w:ilvl w:val="0"/>
                <w:numId w:val="1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princip fungování jaderné elektrárny</w:t>
            </w:r>
          </w:p>
          <w:p w14:paraId="50114420" w14:textId="77777777" w:rsidR="00A26406" w:rsidRDefault="00D83F7B" w:rsidP="00DC7024">
            <w:pPr>
              <w:numPr>
                <w:ilvl w:val="0"/>
                <w:numId w:val="1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princip štěpené jader a řetězové reakce</w:t>
            </w:r>
          </w:p>
          <w:p w14:paraId="416F6A40" w14:textId="77777777" w:rsidR="00A26406" w:rsidRDefault="00D83F7B" w:rsidP="00DC7024">
            <w:pPr>
              <w:numPr>
                <w:ilvl w:val="0"/>
                <w:numId w:val="1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Přiřadí výstražné značky situacím</w:t>
            </w:r>
          </w:p>
        </w:tc>
        <w:tc>
          <w:tcPr>
            <w:tcW w:w="2403" w:type="dxa"/>
          </w:tcPr>
          <w:p w14:paraId="6A4BDEE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Př – životní prostředí</w:t>
            </w:r>
          </w:p>
          <w:p w14:paraId="7BB44DD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 – životní prostředí</w:t>
            </w:r>
          </w:p>
          <w:p w14:paraId="4F1A205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 – stavba atomu</w:t>
            </w:r>
          </w:p>
          <w:p w14:paraId="3857AC8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 – jaderná energie</w:t>
            </w:r>
          </w:p>
        </w:tc>
        <w:tc>
          <w:tcPr>
            <w:tcW w:w="2541" w:type="dxa"/>
          </w:tcPr>
          <w:p w14:paraId="1681B73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</w:p>
        </w:tc>
        <w:tc>
          <w:tcPr>
            <w:tcW w:w="2742" w:type="dxa"/>
          </w:tcPr>
          <w:p w14:paraId="095E9778" w14:textId="77777777" w:rsidR="00A26406" w:rsidRDefault="00D83F7B" w:rsidP="00DC7024">
            <w:pPr>
              <w:numPr>
                <w:ilvl w:val="0"/>
                <w:numId w:val="1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Opakováno stavby atomu</w:t>
            </w:r>
          </w:p>
        </w:tc>
      </w:tr>
      <w:tr w:rsidR="00A26406" w14:paraId="42EA675A" w14:textId="77777777">
        <w:tc>
          <w:tcPr>
            <w:tcW w:w="2029" w:type="dxa"/>
            <w:vAlign w:val="center"/>
          </w:tcPr>
          <w:p w14:paraId="5D3682F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 Meteorologie</w:t>
            </w:r>
          </w:p>
        </w:tc>
        <w:tc>
          <w:tcPr>
            <w:tcW w:w="4375" w:type="dxa"/>
          </w:tcPr>
          <w:p w14:paraId="0F4B9647" w14:textId="77777777" w:rsidR="00A26406" w:rsidRDefault="00D83F7B" w:rsidP="00DC7024">
            <w:pPr>
              <w:numPr>
                <w:ilvl w:val="0"/>
                <w:numId w:val="1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Definuje pojem </w:t>
            </w:r>
            <w:r>
              <w:rPr>
                <w:b/>
                <w:color w:val="000000"/>
                <w:sz w:val="24"/>
                <w:szCs w:val="24"/>
              </w:rPr>
              <w:t>meteorologie</w:t>
            </w:r>
          </w:p>
          <w:p w14:paraId="61D0D305" w14:textId="77777777" w:rsidR="00A26406" w:rsidRDefault="00D83F7B" w:rsidP="00DC7024">
            <w:pPr>
              <w:numPr>
                <w:ilvl w:val="0"/>
                <w:numId w:val="1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Vyjmenuje a popíše meteorologické prvky</w:t>
            </w:r>
          </w:p>
          <w:p w14:paraId="233C4D9F" w14:textId="77777777" w:rsidR="00A26406" w:rsidRDefault="00D83F7B" w:rsidP="00DC7024">
            <w:pPr>
              <w:numPr>
                <w:ilvl w:val="0"/>
                <w:numId w:val="1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Popíše složení atmosféry</w:t>
            </w:r>
          </w:p>
          <w:p w14:paraId="5B7A8854" w14:textId="77777777" w:rsidR="00A26406" w:rsidRDefault="00D83F7B" w:rsidP="00DC7024">
            <w:pPr>
              <w:numPr>
                <w:ilvl w:val="0"/>
                <w:numId w:val="1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vznik a podstatu atmosférických jevů – duha, halové jevy, ohybové jevy, zrcadlení, polární záře</w:t>
            </w:r>
          </w:p>
        </w:tc>
        <w:tc>
          <w:tcPr>
            <w:tcW w:w="2403" w:type="dxa"/>
          </w:tcPr>
          <w:p w14:paraId="06CCE7D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 – počasí</w:t>
            </w:r>
          </w:p>
        </w:tc>
        <w:tc>
          <w:tcPr>
            <w:tcW w:w="2541" w:type="dxa"/>
          </w:tcPr>
          <w:p w14:paraId="7DE7F1F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LP: Předpověď počasí na základě statistických dat</w:t>
            </w:r>
          </w:p>
        </w:tc>
        <w:tc>
          <w:tcPr>
            <w:tcW w:w="2742" w:type="dxa"/>
          </w:tcPr>
          <w:p w14:paraId="463A3AB1" w14:textId="77777777" w:rsidR="00A26406" w:rsidRDefault="00D83F7B" w:rsidP="00DC7024">
            <w:pPr>
              <w:numPr>
                <w:ilvl w:val="0"/>
                <w:numId w:val="1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Opakování atmosférického tlaku</w:t>
            </w:r>
          </w:p>
        </w:tc>
      </w:tr>
      <w:tr w:rsidR="00A26406" w14:paraId="578FB58E" w14:textId="77777777">
        <w:tc>
          <w:tcPr>
            <w:tcW w:w="2029" w:type="dxa"/>
            <w:vAlign w:val="center"/>
          </w:tcPr>
          <w:p w14:paraId="358BB36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 Vesmír</w:t>
            </w:r>
          </w:p>
        </w:tc>
        <w:tc>
          <w:tcPr>
            <w:tcW w:w="4375" w:type="dxa"/>
          </w:tcPr>
          <w:p w14:paraId="4B6D2EE2" w14:textId="77777777" w:rsidR="00A26406" w:rsidRDefault="00D83F7B" w:rsidP="00DC7024">
            <w:pPr>
              <w:numPr>
                <w:ilvl w:val="0"/>
                <w:numId w:val="1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Definuje pojem </w:t>
            </w:r>
            <w:r>
              <w:rPr>
                <w:b/>
                <w:color w:val="000000"/>
                <w:sz w:val="24"/>
                <w:szCs w:val="24"/>
              </w:rPr>
              <w:t>astronomie</w:t>
            </w:r>
          </w:p>
          <w:p w14:paraId="36AC791B" w14:textId="77777777" w:rsidR="00A26406" w:rsidRDefault="00D83F7B" w:rsidP="00DC7024">
            <w:pPr>
              <w:numPr>
                <w:ilvl w:val="0"/>
                <w:numId w:val="1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vznik zatmění Slunce a Měsíce</w:t>
            </w:r>
          </w:p>
          <w:p w14:paraId="11AED4F5" w14:textId="77777777" w:rsidR="00A26406" w:rsidRDefault="00D83F7B" w:rsidP="00DC7024">
            <w:pPr>
              <w:numPr>
                <w:ilvl w:val="0"/>
                <w:numId w:val="1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Představí základní fakta o Slunci, Měsíci, Zemi a Marsu</w:t>
            </w:r>
          </w:p>
          <w:p w14:paraId="7B2C6DCD" w14:textId="77777777" w:rsidR="00A26406" w:rsidRDefault="00D83F7B" w:rsidP="00DC7024">
            <w:pPr>
              <w:numPr>
                <w:ilvl w:val="0"/>
                <w:numId w:val="1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Seznámí se se způsoby zkoumání vesmíru v historickém kontextu</w:t>
            </w:r>
          </w:p>
        </w:tc>
        <w:tc>
          <w:tcPr>
            <w:tcW w:w="2403" w:type="dxa"/>
          </w:tcPr>
          <w:p w14:paraId="727D578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 – přistání na měsíci</w:t>
            </w:r>
          </w:p>
        </w:tc>
        <w:tc>
          <w:tcPr>
            <w:tcW w:w="2541" w:type="dxa"/>
          </w:tcPr>
          <w:p w14:paraId="4D93618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Projekt: Tvorba Sluneční soustavy</w:t>
            </w:r>
          </w:p>
        </w:tc>
        <w:tc>
          <w:tcPr>
            <w:tcW w:w="2742" w:type="dxa"/>
          </w:tcPr>
          <w:p w14:paraId="2A108A2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3F34F0D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6D07287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Poznámky: </w:t>
      </w:r>
    </w:p>
    <w:p w14:paraId="46A7387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 průběhu celého roku se žáci seznamují se základními a odvozenými jednotkami všech aktuálních veličin.</w:t>
      </w:r>
    </w:p>
    <w:p w14:paraId="182DF6B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 průběhu celého roku žáci trénují a ověřují svůj odhad.</w:t>
      </w:r>
    </w:p>
    <w:p w14:paraId="365F6B6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Návrhy LP jsou pouze orientační.  V průběhu školního roku musí učitel zadat alespoň 3.</w:t>
      </w:r>
    </w:p>
    <w:p w14:paraId="05A837D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17322C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Zpracoval:    Mgr.  Jan Fiala</w:t>
      </w:r>
    </w:p>
    <w:p w14:paraId="5908EBF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  <w:sectPr w:rsidR="00A26406">
          <w:pgSz w:w="16838" w:h="11906" w:orient="landscape"/>
          <w:pgMar w:top="1418" w:right="1418" w:bottom="1418" w:left="1418" w:header="709" w:footer="709" w:gutter="0"/>
          <w:cols w:space="708"/>
        </w:sectPr>
      </w:pPr>
    </w:p>
    <w:p w14:paraId="4650BF1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lastRenderedPageBreak/>
        <w:t>CHEMIE – II.stupeň</w:t>
      </w:r>
    </w:p>
    <w:p w14:paraId="22BEB75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Vypracovala: Mgr. Michaela Čermáková</w:t>
      </w:r>
    </w:p>
    <w:p w14:paraId="098C0EA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5D1AB6D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1. Obsahové, časové a organizační vymezení vyučovacího předmětu</w:t>
      </w:r>
    </w:p>
    <w:p w14:paraId="64E458D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7307BE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Výuka </w:t>
      </w:r>
      <w:r>
        <w:rPr>
          <w:b/>
          <w:color w:val="000000"/>
          <w:sz w:val="24"/>
          <w:szCs w:val="24"/>
        </w:rPr>
        <w:t>CHEMIE</w:t>
      </w:r>
      <w:r>
        <w:rPr>
          <w:color w:val="000000"/>
          <w:sz w:val="24"/>
          <w:szCs w:val="24"/>
        </w:rPr>
        <w:t xml:space="preserve"> vede k systematickému a cílevědomému pozorování, experimentování a měření a prostřednictvím tohoto k poznávání chemických zákonitostí a vysvětlování chemických jevů. Učí získané poznatky a dovednosti využívat v praktických situacích a rozvíjet tak správné občanské postoje ( k životnímu prostředí, lidskému zdraví – svému i ostatních …). Vede k osvojení pracovních návyků podle pravidel bezpečné práce s látkami a učí poskytnout první pomoc při úrazech či zasažení nebezpečnou látkou.</w:t>
      </w:r>
    </w:p>
    <w:p w14:paraId="0A0D4FC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3BBAC52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Chemie je na 2. stupni  vyučována jako samostatný vyučovací předmět, který úzce souvisí s dalšími vzdělávacími obory zahrnutými do vzdělávací oblasti ČLOVĚK A PŘÍRODA.</w:t>
      </w:r>
    </w:p>
    <w:p w14:paraId="072B7CE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Chemie svým obsahem volně navazuje na základní dovednosti osvojené na 1. stupni (provádění jednoduchých pokusů s běžnými látkami, změny skupenství látek, měření a používání základních veličin )vzdělávací oblasti ČLOVĚK A JEHO SVĚT ( zvláště okruhu  ROZMANITOST PŘÍRODY).</w:t>
      </w:r>
    </w:p>
    <w:p w14:paraId="2A62B7A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 2. stupni pak spolupracuje se vzdělávacími oblastmi ČLOVĚK A ZDRAVÍ ( VÝCHOVA KE ZDRAVÍ – poskytnutí první pomoci, problematika drog), MATEMATIKA A JEJÍ APLIKACE ( matematické výpočty ) a ČLOVĚK A SVĚT PRÁCE ( PRÁCE S TECHNICKÝMI MATERIÁLY – organizace práce, zásady bezpečnosti práce, poskytnutí první pomoci ).</w:t>
      </w:r>
    </w:p>
    <w:p w14:paraId="282C5B6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48BC7C0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Tento předmět je vyučován v 8. a 9. třídě, vždy 2 hodiny týdně s celou třídou. Výuka probíhá v učebně fyziky a chemie, která slouží i jako laboratoř a tudíž je v ní vyvěšen řád pracovny,  piktogramy a označení nebezpečných látek.</w:t>
      </w:r>
    </w:p>
    <w:p w14:paraId="01EEF60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76244F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Metody a formy práce :</w:t>
      </w:r>
    </w:p>
    <w:p w14:paraId="1FFB7A77" w14:textId="77777777" w:rsidR="00A26406" w:rsidRDefault="00D83F7B" w:rsidP="007552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frontální výuka se zařazeným demonstračním pokusem učitele</w:t>
      </w:r>
    </w:p>
    <w:p w14:paraId="0D95F875" w14:textId="77777777" w:rsidR="00A26406" w:rsidRDefault="00D83F7B" w:rsidP="007552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samostatná práce žáka</w:t>
      </w:r>
    </w:p>
    <w:p w14:paraId="4D695015" w14:textId="77777777" w:rsidR="00A26406" w:rsidRDefault="00D83F7B" w:rsidP="007552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práce ve skupinách nebo dvojicích, laboratorní cvičení ( rozdělení žáků do skupin a počet skupin je odvozen od vybavení školy laboratorními pomůckami a chemikáliemi a od zadaného úkolu )</w:t>
      </w:r>
    </w:p>
    <w:p w14:paraId="5C321C94" w14:textId="77777777" w:rsidR="00A26406" w:rsidRDefault="00D83F7B" w:rsidP="007552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využití digitální techniky ( především zprostředkování nebezpečných nebo z jiných důvodů neproveditelných pokusů videem )</w:t>
      </w:r>
    </w:p>
    <w:p w14:paraId="097F49A3" w14:textId="77777777" w:rsidR="00A26406" w:rsidRDefault="00D83F7B" w:rsidP="007552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žákovské projekty a jejich prezentace</w:t>
      </w:r>
    </w:p>
    <w:p w14:paraId="7338ACF5" w14:textId="77777777" w:rsidR="00A26406" w:rsidRDefault="00D83F7B" w:rsidP="007552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exkurze, která má sloužit především k uvědomění si důležitosti školních vědomostí a dovedností pro praktický život a pro společnost </w:t>
      </w:r>
    </w:p>
    <w:p w14:paraId="60501C6D" w14:textId="77777777" w:rsidR="00A26406" w:rsidRDefault="00D83F7B" w:rsidP="007552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zařazování výukových chemických počítačových programů</w:t>
      </w:r>
    </w:p>
    <w:p w14:paraId="7C5F7150" w14:textId="77777777" w:rsidR="00A26406" w:rsidRDefault="00D83F7B" w:rsidP="007552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nedílnou součástí jsou i různé didaktické hry </w:t>
      </w:r>
    </w:p>
    <w:p w14:paraId="748B039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415D00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 Výchovné a vzdělávací postupy vedoucí k utváření a rozvoji klíčových kompetencí</w:t>
      </w:r>
    </w:p>
    <w:p w14:paraId="23DABFD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9FD608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K UČENÍ</w:t>
      </w:r>
    </w:p>
    <w:p w14:paraId="286D36A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00D7223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- </w:t>
      </w:r>
      <w:r>
        <w:rPr>
          <w:color w:val="000000"/>
          <w:sz w:val="24"/>
          <w:szCs w:val="24"/>
        </w:rPr>
        <w:t>vede  žáky k systematickému pozorování vlastností látek a jejich přeměn a následně k jejich popisu</w:t>
      </w:r>
    </w:p>
    <w:p w14:paraId="5848D85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předává informace s chemickou tematikou souvisejících s běžným životem</w:t>
      </w:r>
    </w:p>
    <w:p w14:paraId="7D9FA60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vede žáky k vyhledávání informací a jejich třídění a zpracování</w:t>
      </w:r>
    </w:p>
    <w:p w14:paraId="70B1DAA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21DE67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001EA30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vyhledává informace s chemickou tematikou</w:t>
      </w:r>
    </w:p>
    <w:p w14:paraId="3260B72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zpracovávají a třídí informace z hlediska důležitosti a využívají je k dalšímu učení</w:t>
      </w:r>
    </w:p>
    <w:p w14:paraId="43603AA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5DB7D45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K ŘEŠENÍ PROBLÉMU</w:t>
      </w:r>
    </w:p>
    <w:p w14:paraId="7059F11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4583A167" w14:textId="77777777" w:rsidR="00A26406" w:rsidRDefault="00D83F7B" w:rsidP="007552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vede k pozorování vlastností látek, chemických dějů  a k jejich vyhodnocování a vyvozování závěrů</w:t>
      </w:r>
    </w:p>
    <w:p w14:paraId="65D3CB5A" w14:textId="77777777" w:rsidR="00A26406" w:rsidRDefault="00D83F7B" w:rsidP="007552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vede  žáky k vyhledávání příkladů chemických dějů v běžném životě a k vysvětlování jejich chemické podstaty</w:t>
      </w:r>
    </w:p>
    <w:p w14:paraId="092D1ADC" w14:textId="77777777" w:rsidR="00A26406" w:rsidRDefault="00D83F7B" w:rsidP="007552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vede žáky ke správnému posouzení možných způsobů řešení problémů</w:t>
      </w:r>
    </w:p>
    <w:p w14:paraId="226C114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6DEF8A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52F6EDA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používají různé metody řešení</w:t>
      </w:r>
    </w:p>
    <w:p w14:paraId="6608BDB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uvážlivě plánují a rozhodují se při řešení</w:t>
      </w:r>
    </w:p>
    <w:p w14:paraId="78640F3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1A7BD9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KOMUNIKATIVNÍ</w:t>
      </w:r>
    </w:p>
    <w:p w14:paraId="0B212E3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12F5A33C" w14:textId="77777777" w:rsidR="00A26406" w:rsidRDefault="00D83F7B" w:rsidP="007552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vede  k používání přesné terminologie</w:t>
      </w:r>
    </w:p>
    <w:p w14:paraId="7483E652" w14:textId="77777777" w:rsidR="00A26406" w:rsidRDefault="00D83F7B" w:rsidP="007552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vede ke stručnému a výstižnému sdělení ( písemnému, ústnímu nebo grafickému ) výsledků pozorování, pokusů či jiných zadaných úkolů</w:t>
      </w:r>
    </w:p>
    <w:p w14:paraId="0327DA78" w14:textId="77777777" w:rsidR="00A26406" w:rsidRDefault="00D83F7B" w:rsidP="007552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zadává žákům takové úkoly,které vedou k jejich vzájemné komunikaci a k využívání informačních a komunikačních zdrojů</w:t>
      </w:r>
    </w:p>
    <w:p w14:paraId="2AF4D8A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0E294FB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61E3514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výstižně se vyjadřují (písemně i ústně)</w:t>
      </w:r>
    </w:p>
    <w:p w14:paraId="68B1128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používají správně značky a vzorce</w:t>
      </w:r>
    </w:p>
    <w:p w14:paraId="6C210F7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využívají informační a komunikační zdroje</w:t>
      </w:r>
    </w:p>
    <w:p w14:paraId="4B5C736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diskutují se spolužáky a obhajují svoje myšlenky</w:t>
      </w:r>
    </w:p>
    <w:p w14:paraId="34C3D81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5844A6A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SOCIÁLNÍ A PERSONÁLNÍ</w:t>
      </w:r>
    </w:p>
    <w:p w14:paraId="5CB9D0B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5F8824D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>zadává žákům takové úkoly, při  jejichž řešení budou spolupracovat se spolužákem nebo celou skupinou</w:t>
      </w:r>
    </w:p>
    <w:p w14:paraId="04F92BD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- </w:t>
      </w:r>
      <w:r>
        <w:rPr>
          <w:color w:val="000000"/>
          <w:sz w:val="24"/>
          <w:szCs w:val="24"/>
        </w:rPr>
        <w:t>vede k věcné diskusi a tím také k respektování jiných názorů</w:t>
      </w:r>
    </w:p>
    <w:p w14:paraId="6613764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3AD4AD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7A1D447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spolupracují ve dvojici či ve skupině</w:t>
      </w:r>
    </w:p>
    <w:p w14:paraId="4FD9718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respektují názory jiných</w:t>
      </w:r>
    </w:p>
    <w:p w14:paraId="63E6686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správně a věcně argumentují</w:t>
      </w:r>
    </w:p>
    <w:p w14:paraId="1940B92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630CA0D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OBČANSKÉ</w:t>
      </w:r>
    </w:p>
    <w:p w14:paraId="7682C8A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1259384B" w14:textId="77777777" w:rsidR="00A26406" w:rsidRDefault="00D83F7B" w:rsidP="007552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vede k dodržování pravidel bezpečné práce s nebezpečnými látkami</w:t>
      </w:r>
    </w:p>
    <w:p w14:paraId="03D14594" w14:textId="77777777" w:rsidR="00A26406" w:rsidRDefault="00D83F7B" w:rsidP="007552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vede žáky k odpovědnosti za životní prostředí</w:t>
      </w:r>
    </w:p>
    <w:p w14:paraId="0E66F850" w14:textId="77777777" w:rsidR="00A26406" w:rsidRDefault="00D83F7B" w:rsidP="007552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vede k osvojení zásad chování v krizových situacích ( přivolat a poskytnout první pomoc, zodpovědné chování při úniku nebezpečných látek )</w:t>
      </w:r>
    </w:p>
    <w:p w14:paraId="1F50DBB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7C0A06B2" w14:textId="77777777" w:rsidR="00036CE1" w:rsidRDefault="00036C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color w:val="000000"/>
          <w:sz w:val="24"/>
          <w:szCs w:val="24"/>
        </w:rPr>
      </w:pPr>
    </w:p>
    <w:p w14:paraId="27AFC73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Žák:</w:t>
      </w:r>
    </w:p>
    <w:p w14:paraId="1D7B2A4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dodržují pravidla bezpečného zacházení a manipulace s chem. látkami</w:t>
      </w:r>
    </w:p>
    <w:p w14:paraId="1911CBB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5AC046B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PRACOVNÍ</w:t>
      </w:r>
    </w:p>
    <w:p w14:paraId="1D65357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4EC0FA6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- </w:t>
      </w:r>
      <w:r>
        <w:rPr>
          <w:color w:val="000000"/>
          <w:sz w:val="24"/>
          <w:szCs w:val="24"/>
        </w:rPr>
        <w:t>vede žáky k bezpečnému a šetrnému používání chemikálií, laboratorních i jiných pomůcek a materiálů</w:t>
      </w:r>
    </w:p>
    <w:p w14:paraId="5C53625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vede žáky k používání získaných znalostí v praxi</w:t>
      </w:r>
    </w:p>
    <w:p w14:paraId="05F169E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97937F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5A63A45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plánuje a provádí základní experimenty</w:t>
      </w:r>
    </w:p>
    <w:p w14:paraId="3BA37EC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bezpečně pracuje</w:t>
      </w:r>
    </w:p>
    <w:p w14:paraId="0A42AF5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chrání své zdraví i zdraví svých spolužáků</w:t>
      </w:r>
    </w:p>
    <w:p w14:paraId="3B4CA44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646CFD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65A0771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DIGITÁLNÍ</w:t>
      </w:r>
    </w:p>
    <w:p w14:paraId="5804D31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4C2211BC" w14:textId="77777777" w:rsidR="00A26406" w:rsidRDefault="00D83F7B" w:rsidP="007552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vede žáky k bezpečnému využívání digitálních technologií a bezpečnému pohybu v online prostředí</w:t>
      </w:r>
    </w:p>
    <w:p w14:paraId="520F3BFA" w14:textId="77777777" w:rsidR="00A26406" w:rsidRDefault="00D83F7B" w:rsidP="007552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vede žáky ke kritickému hodnocení zdrojů v online prostředí</w:t>
      </w:r>
    </w:p>
    <w:p w14:paraId="2D7CC82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    vede žáky k používání získaných znalostí během výuky, ale i v praxi</w:t>
      </w:r>
    </w:p>
    <w:p w14:paraId="27165974" w14:textId="77777777" w:rsidR="00A26406" w:rsidRDefault="00D83F7B" w:rsidP="007552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zadává žákům úkoly, při kterých žáci využívají digitální technologie</w:t>
      </w:r>
    </w:p>
    <w:p w14:paraId="1F728B36" w14:textId="77777777" w:rsidR="00A26406" w:rsidRDefault="00D83F7B" w:rsidP="007552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během hodin využívá různé digitální technologie a demonstruje žákům jejich možné využití během řešení zadaných úkolů</w:t>
      </w:r>
    </w:p>
    <w:p w14:paraId="085368D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Žák: </w:t>
      </w:r>
    </w:p>
    <w:p w14:paraId="02E8D75F" w14:textId="77777777" w:rsidR="00A26406" w:rsidRDefault="00D83F7B" w:rsidP="007552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4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ovládá běžně používaná digitální zařízení, aplikace a služby; využívá je při učení i při zapojení do života školy a do společnosti; samostatně rozhoduje, které technologie pro jakou činnost či řešený problém použít </w:t>
      </w:r>
    </w:p>
    <w:p w14:paraId="399B08E4" w14:textId="77777777" w:rsidR="00A26406" w:rsidRDefault="00D83F7B" w:rsidP="007552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4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získává, vyhledává, kriticky posuzuje, spravuje a sdílí data, informace a digitální obsah, k tomu volí postupy, způsoby a prostředky, které odpovídají konkrétní situaci a účelu </w:t>
      </w:r>
    </w:p>
    <w:p w14:paraId="0BB0E135" w14:textId="77777777" w:rsidR="00A26406" w:rsidRDefault="00D83F7B" w:rsidP="007552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4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vytváří a upravuje digitální obsah, kombinuje různé formáty, vyjadřuje se za pomoci digitálních prostředků </w:t>
      </w:r>
    </w:p>
    <w:p w14:paraId="1BBC7896" w14:textId="77777777" w:rsidR="00A26406" w:rsidRDefault="00D83F7B" w:rsidP="007552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4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využívá digitální technologie, aby si usnadnil práci, zautomatizoval rutinní činnosti, zefektivnil či zjednodušil své pracovní postupy a zkvalitnil výsledky své práce </w:t>
      </w:r>
    </w:p>
    <w:p w14:paraId="286ACD2A" w14:textId="77777777" w:rsidR="00A26406" w:rsidRDefault="00D83F7B" w:rsidP="007552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4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chápe význam digitálních technologií pro lidskou společnost, seznamuje se s novými technologiemi, kriticky hodnotí jejich přínosy a reflektuje rizika jejich využívání </w:t>
      </w:r>
    </w:p>
    <w:p w14:paraId="244D805A" w14:textId="77777777" w:rsidR="00A26406" w:rsidRDefault="00D83F7B" w:rsidP="007552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40" w:after="12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předchází situacím ohrožujícím bezpečnost zařízení i dat, situacím s negativním dopadem na jeho tělesné a duševní zdraví i zdraví ostatních; při spolupráci, komunikaci a sdílení informací v digitálním prostředí jedná eticky </w:t>
      </w:r>
    </w:p>
    <w:p w14:paraId="4C41CA1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2F2ECE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  <w:sectPr w:rsidR="00A26406">
          <w:pgSz w:w="11906" w:h="16838"/>
          <w:pgMar w:top="1417" w:right="1417" w:bottom="1417" w:left="1417" w:header="708" w:footer="708" w:gutter="0"/>
          <w:cols w:space="708"/>
        </w:sectPr>
      </w:pPr>
    </w:p>
    <w:p w14:paraId="0C77799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5E80729D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Člověk a příroda    Vzdělávací obor:  </w:t>
      </w:r>
      <w:r>
        <w:rPr>
          <w:rFonts w:ascii="Arial" w:eastAsia="Arial" w:hAnsi="Arial" w:cs="Arial"/>
          <w:b/>
          <w:color w:val="000000"/>
          <w:u w:val="single"/>
        </w:rPr>
        <w:t>Chemie</w:t>
      </w:r>
      <w:r>
        <w:rPr>
          <w:rFonts w:ascii="Arial" w:eastAsia="Arial" w:hAnsi="Arial" w:cs="Arial"/>
          <w:color w:val="000000"/>
        </w:rPr>
        <w:t xml:space="preserve">       ročník     8.</w:t>
      </w:r>
    </w:p>
    <w:p w14:paraId="00B9EC4C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ff"/>
        <w:tblW w:w="1417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57"/>
        <w:gridCol w:w="3267"/>
        <w:gridCol w:w="5255"/>
        <w:gridCol w:w="3038"/>
        <w:gridCol w:w="1658"/>
      </w:tblGrid>
      <w:tr w:rsidR="00A26406" w14:paraId="74D27632" w14:textId="77777777">
        <w:trPr>
          <w:trHeight w:val="904"/>
        </w:trPr>
        <w:tc>
          <w:tcPr>
            <w:tcW w:w="95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77AACB5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Kapitola</w:t>
            </w:r>
          </w:p>
        </w:tc>
        <w:tc>
          <w:tcPr>
            <w:tcW w:w="32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6E48B1F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Téma (Učivo)</w:t>
            </w:r>
          </w:p>
        </w:tc>
        <w:tc>
          <w:tcPr>
            <w:tcW w:w="52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75E0F80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Znalosti a dovednosti (výstup)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5297D22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Průřezová témata, projekty a kurzy, mezipředmětové vazby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566D3A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Poznámky</w:t>
            </w:r>
          </w:p>
        </w:tc>
      </w:tr>
      <w:tr w:rsidR="00A26406" w14:paraId="6EE9EF74" w14:textId="77777777">
        <w:trPr>
          <w:trHeight w:val="1418"/>
        </w:trPr>
        <w:tc>
          <w:tcPr>
            <w:tcW w:w="957" w:type="dxa"/>
            <w:tcBorders>
              <w:top w:val="single" w:sz="18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 w14:paraId="490D55C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267" w:type="dxa"/>
            <w:tcBorders>
              <w:top w:val="single" w:sz="18" w:space="0" w:color="000000"/>
              <w:left w:val="nil"/>
              <w:bottom w:val="nil"/>
              <w:right w:val="single" w:sz="6" w:space="0" w:color="000000"/>
            </w:tcBorders>
          </w:tcPr>
          <w:p w14:paraId="1FA05F4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Úvod do chemie</w:t>
            </w:r>
          </w:p>
          <w:p w14:paraId="6673F22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Charakteristika chemie a její význam</w:t>
            </w:r>
          </w:p>
          <w:p w14:paraId="091E517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charakteristika chemie</w:t>
            </w:r>
          </w:p>
          <w:p w14:paraId="6B28D12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látky a tělesa</w:t>
            </w:r>
          </w:p>
          <w:p w14:paraId="17ED57A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chemické děje</w:t>
            </w:r>
          </w:p>
        </w:tc>
        <w:tc>
          <w:tcPr>
            <w:tcW w:w="5255" w:type="dxa"/>
            <w:tcBorders>
              <w:top w:val="single" w:sz="18" w:space="0" w:color="000000"/>
              <w:left w:val="nil"/>
              <w:bottom w:val="nil"/>
              <w:right w:val="single" w:sz="6" w:space="0" w:color="000000"/>
            </w:tcBorders>
          </w:tcPr>
          <w:p w14:paraId="0747A2D1" w14:textId="77777777" w:rsidR="00A26406" w:rsidRDefault="00D83F7B" w:rsidP="0075521F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čím se chemie zabývá</w:t>
            </w:r>
          </w:p>
          <w:p w14:paraId="623DF1E8" w14:textId="77777777" w:rsidR="00A26406" w:rsidRDefault="00D83F7B" w:rsidP="0075521F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"/>
              </w:tabs>
              <w:spacing w:after="6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rozliší fyzikální tělesa a látky </w:t>
            </w:r>
          </w:p>
          <w:p w14:paraId="7D764425" w14:textId="77777777" w:rsidR="00A26406" w:rsidRDefault="00D83F7B" w:rsidP="0075521F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"/>
              </w:tabs>
              <w:spacing w:after="6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příklady chemického děje</w:t>
            </w:r>
          </w:p>
          <w:p w14:paraId="3D212ABD" w14:textId="77777777" w:rsidR="00A26406" w:rsidRDefault="00D83F7B" w:rsidP="0075521F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"/>
              </w:tabs>
              <w:spacing w:after="6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 běžně známých dějů rozpozná, zda dochází k přeměnám látek</w:t>
            </w:r>
          </w:p>
          <w:p w14:paraId="3C7172B2" w14:textId="77777777" w:rsidR="00A26406" w:rsidRDefault="00D83F7B" w:rsidP="0075521F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"/>
              </w:tabs>
              <w:spacing w:after="6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příklady výrobků chemického průmyslu</w:t>
            </w:r>
          </w:p>
        </w:tc>
        <w:tc>
          <w:tcPr>
            <w:tcW w:w="3038" w:type="dxa"/>
            <w:tcBorders>
              <w:top w:val="single" w:sz="18" w:space="0" w:color="000000"/>
              <w:left w:val="nil"/>
              <w:bottom w:val="nil"/>
              <w:right w:val="single" w:sz="6" w:space="0" w:color="000000"/>
            </w:tcBorders>
          </w:tcPr>
          <w:p w14:paraId="6749EEE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FYZIKA -  látky a tělesa</w:t>
            </w:r>
          </w:p>
        </w:tc>
        <w:tc>
          <w:tcPr>
            <w:tcW w:w="1658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14:paraId="1A5FF94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49E25396" w14:textId="77777777">
        <w:trPr>
          <w:trHeight w:val="1855"/>
        </w:trPr>
        <w:tc>
          <w:tcPr>
            <w:tcW w:w="957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 w14:paraId="1F9421D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0E3E45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Vlastnosti látek</w:t>
            </w:r>
          </w:p>
          <w:p w14:paraId="11BBBB4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barva, skupenství, rozpustnost, tepelná  a elektrická vodivost, hustota</w:t>
            </w:r>
          </w:p>
        </w:tc>
        <w:tc>
          <w:tcPr>
            <w:tcW w:w="52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A0BFB7D" w14:textId="77777777" w:rsidR="00A26406" w:rsidRDefault="00D83F7B" w:rsidP="00476DF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popíše vlastnosti látek (barva, zápach, skupenství, hustota, teplota tání, teplota varu, tepelná a elektrická vodivost, rozpustnost ve vodě)</w:t>
            </w:r>
          </w:p>
          <w:p w14:paraId="68BBD7CE" w14:textId="77777777" w:rsidR="00A26406" w:rsidRDefault="00D83F7B" w:rsidP="00476DF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 běžně známé látky podle jejich různých vlastností (barva, zápach, rozpustnost ve vodě, změny při zahřívání )</w:t>
            </w:r>
          </w:p>
          <w:p w14:paraId="0952DB2C" w14:textId="77777777" w:rsidR="00A26406" w:rsidRDefault="00D83F7B" w:rsidP="00476DF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popíše společné a rozdílné vlastnosti vybraných běžně známých látek</w:t>
            </w:r>
          </w:p>
          <w:p w14:paraId="4AAED896" w14:textId="77777777" w:rsidR="00A26406" w:rsidRDefault="00D83F7B" w:rsidP="00476DF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vyhledá v tabulkách  hodnoty hustoty, teploty tání, teploty varu u daných látek </w:t>
            </w:r>
          </w:p>
        </w:tc>
        <w:tc>
          <w:tcPr>
            <w:tcW w:w="303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0B7D5C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24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FYZIKA - látky a tělesa</w:t>
            </w:r>
          </w:p>
          <w:p w14:paraId="1790DA4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24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B11DAD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24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(osobnostní rozvoj) - rozvoj schopnosti poznávání – cvičení smyslového vnímání – pozorování jevů,</w:t>
            </w:r>
            <w:r w:rsidR="00036C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látek, přeměn látek</w:t>
            </w:r>
            <w:r>
              <w:rPr>
                <w:b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67051AC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before="20" w:after="72" w:line="240" w:lineRule="auto"/>
              <w:ind w:left="0" w:right="113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LP vlastnosti látek</w:t>
            </w:r>
          </w:p>
        </w:tc>
      </w:tr>
      <w:tr w:rsidR="00A26406" w14:paraId="55BA629D" w14:textId="77777777">
        <w:trPr>
          <w:trHeight w:val="277"/>
        </w:trPr>
        <w:tc>
          <w:tcPr>
            <w:tcW w:w="9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0AAD79E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AA00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bezpečnost práce</w:t>
            </w:r>
          </w:p>
          <w:p w14:paraId="4A4947B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zásady bezpečné práce v laboratoři i v běžném životě</w:t>
            </w:r>
          </w:p>
          <w:p w14:paraId="7850186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3C5361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pozorování, pokus a bezpečnost práce </w:t>
            </w:r>
          </w:p>
          <w:p w14:paraId="2FB8977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797E09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mimořádné události</w:t>
            </w:r>
          </w:p>
        </w:tc>
        <w:tc>
          <w:tcPr>
            <w:tcW w:w="5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0B0D6" w14:textId="77777777" w:rsidR="00A26406" w:rsidRDefault="00D83F7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zásady bezpečné práce v chemické laboratoři</w:t>
            </w:r>
          </w:p>
          <w:p w14:paraId="61DCFEB9" w14:textId="77777777" w:rsidR="00A26406" w:rsidRDefault="00D83F7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dovede poskytnout první pomoc</w:t>
            </w:r>
          </w:p>
          <w:p w14:paraId="7624D825" w14:textId="77777777" w:rsidR="00A26406" w:rsidRDefault="00D83F7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umí přivolat první pomoc (zná telefonní čísla záchr. služby, hasičů )</w:t>
            </w:r>
          </w:p>
          <w:p w14:paraId="7E84F494" w14:textId="77777777" w:rsidR="00A26406" w:rsidRDefault="00D83F7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vyjmenuje příklady nebezpečných látek </w:t>
            </w:r>
          </w:p>
          <w:p w14:paraId="4DA7DCC2" w14:textId="77777777" w:rsidR="00A26406" w:rsidRDefault="00D83F7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význam H-vět a P-vět a vyhledá jejich příklady u výrobků, které se běžně používají</w:t>
            </w:r>
          </w:p>
          <w:p w14:paraId="3BCCD638" w14:textId="77777777" w:rsidR="00A26406" w:rsidRDefault="00D83F7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orientuje se v piktogramech</w:t>
            </w:r>
          </w:p>
          <w:p w14:paraId="3C42F0B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</w:p>
        </w:tc>
        <w:tc>
          <w:tcPr>
            <w:tcW w:w="3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99C8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OSV – (osobnostní rozvoj) seberegulace a sebeorganizace- regulace vlastního jednání a odpovědnost za své zdraví – ukázky nebezpečných látek a piktogramů, vyhledávání nebezpečných látek </w:t>
            </w:r>
            <w:r>
              <w:rPr>
                <w:color w:val="000000"/>
                <w:sz w:val="24"/>
                <w:szCs w:val="24"/>
              </w:rPr>
              <w:lastRenderedPageBreak/>
              <w:t>nacházejících se doma</w:t>
            </w:r>
          </w:p>
          <w:p w14:paraId="4496F78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EA1F17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5F1063A" w14:textId="77777777">
        <w:trPr>
          <w:trHeight w:val="277"/>
        </w:trPr>
        <w:tc>
          <w:tcPr>
            <w:tcW w:w="9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6A65F3F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DC0F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Směsi</w:t>
            </w:r>
          </w:p>
          <w:p w14:paraId="15EFD8D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"/>
              </w:tabs>
              <w:spacing w:after="6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různorodé a stejnorodé směsi , jejich složky </w:t>
            </w:r>
          </w:p>
          <w:p w14:paraId="2D5D4F5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"/>
              </w:tabs>
              <w:spacing w:after="6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složení roztoků</w:t>
            </w:r>
          </w:p>
          <w:p w14:paraId="6FB8D99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"/>
              </w:tabs>
              <w:spacing w:after="6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hmotnostní zlomek</w:t>
            </w:r>
          </w:p>
        </w:tc>
        <w:tc>
          <w:tcPr>
            <w:tcW w:w="5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1AAFD" w14:textId="77777777" w:rsidR="00A26406" w:rsidRDefault="00D83F7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 směsi (o známém složení) a chemicky čisté látky</w:t>
            </w:r>
          </w:p>
          <w:p w14:paraId="06897A10" w14:textId="77777777" w:rsidR="00A26406" w:rsidRDefault="00D83F7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"/>
              </w:tabs>
              <w:spacing w:after="6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rozliší různorodé a stejnorodé směsi</w:t>
            </w:r>
          </w:p>
          <w:p w14:paraId="631C7C98" w14:textId="77777777" w:rsidR="00A26406" w:rsidRDefault="00D83F7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"/>
              </w:tabs>
              <w:spacing w:after="6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rozliší druhy různorodých směsí a uvede příklady z běžného života</w:t>
            </w:r>
          </w:p>
          <w:p w14:paraId="56E4C9AE" w14:textId="77777777" w:rsidR="00A26406" w:rsidRDefault="00D83F7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"/>
              </w:tabs>
              <w:spacing w:after="6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vhodně používá pojmy: složky roztoku, rozpouštěná látka, rozpouštědlo, koncentrovanější, zředěnější, nasycený a nenasycený roztok</w:t>
            </w:r>
          </w:p>
          <w:p w14:paraId="2219F8B9" w14:textId="77777777" w:rsidR="00A26406" w:rsidRDefault="00D83F7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"/>
              </w:tabs>
              <w:spacing w:after="6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používá vzorec k výpočtu složení roztoků </w:t>
            </w:r>
          </w:p>
          <w:p w14:paraId="596782E2" w14:textId="77777777" w:rsidR="00A26406" w:rsidRDefault="00D83F7B" w:rsidP="00036C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"/>
              </w:tabs>
              <w:spacing w:after="6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(hmotnostní zlomek, hmotnost roztoku,          hmotnost rozpouštěné látky)</w:t>
            </w:r>
          </w:p>
        </w:tc>
        <w:tc>
          <w:tcPr>
            <w:tcW w:w="3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5025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before="20" w:after="144" w:line="240" w:lineRule="auto"/>
              <w:ind w:left="0" w:right="113"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807FFE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before="20" w:after="144" w:line="240" w:lineRule="auto"/>
              <w:ind w:left="0" w:right="113" w:hanging="2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26406" w14:paraId="1A24F084" w14:textId="77777777">
        <w:trPr>
          <w:trHeight w:val="277"/>
        </w:trPr>
        <w:tc>
          <w:tcPr>
            <w:tcW w:w="9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7A88B99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  <w:p w14:paraId="6A44732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5F0279E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B91D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Oddělování složek směsí</w:t>
            </w:r>
          </w:p>
          <w:p w14:paraId="3FE7002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usazování, filtrace, destilace,  krystalizace, chromatografie</w:t>
            </w:r>
          </w:p>
        </w:tc>
        <w:tc>
          <w:tcPr>
            <w:tcW w:w="5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FCEB26" w14:textId="77777777" w:rsidR="00A26406" w:rsidRDefault="00D83F7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vybere správný postup při oddělování složek známých směsí</w:t>
            </w:r>
          </w:p>
          <w:p w14:paraId="50D5DFA1" w14:textId="77777777" w:rsidR="00A26406" w:rsidRDefault="00D83F7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sestaví jednoduchou filtrační aparaturu a správně provede filtraci suspenze</w:t>
            </w:r>
          </w:p>
          <w:p w14:paraId="37F100A0" w14:textId="77777777" w:rsidR="00A26406" w:rsidRDefault="00D83F7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princip destilace a popíše podle schématu destilační aparaturu</w:t>
            </w:r>
          </w:p>
          <w:p w14:paraId="33B1CB80" w14:textId="77777777" w:rsidR="00A26406" w:rsidRDefault="00D83F7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princip usazování a krystalizace</w:t>
            </w:r>
          </w:p>
        </w:tc>
        <w:tc>
          <w:tcPr>
            <w:tcW w:w="3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D8AB0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125972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before="20" w:after="144" w:line="240" w:lineRule="auto"/>
              <w:ind w:left="0" w:right="113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LP papírová chromatografie</w:t>
            </w:r>
          </w:p>
        </w:tc>
      </w:tr>
      <w:tr w:rsidR="00A26406" w14:paraId="75B3B011" w14:textId="77777777">
        <w:trPr>
          <w:trHeight w:val="277"/>
        </w:trPr>
        <w:tc>
          <w:tcPr>
            <w:tcW w:w="9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162BABA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517C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Voda a vzduch</w:t>
            </w:r>
          </w:p>
          <w:p w14:paraId="554CD60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destilovaná, pitná, užitková a odpadní voda</w:t>
            </w:r>
          </w:p>
          <w:p w14:paraId="7FBCF39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získávání pitné vody</w:t>
            </w:r>
          </w:p>
          <w:p w14:paraId="0ED922C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složení vzduchu</w:t>
            </w:r>
          </w:p>
          <w:p w14:paraId="3B17CDC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čistota vody a ovzduší</w:t>
            </w:r>
          </w:p>
        </w:tc>
        <w:tc>
          <w:tcPr>
            <w:tcW w:w="5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E7947" w14:textId="77777777" w:rsidR="00A26406" w:rsidRDefault="00D83F7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vyjmenuje různá skupenství vody v přírodě</w:t>
            </w:r>
          </w:p>
          <w:p w14:paraId="46BF69CA" w14:textId="77777777" w:rsidR="00A26406" w:rsidRDefault="00D83F7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zhodnotí význam vody pro život na Zemi</w:t>
            </w:r>
          </w:p>
          <w:p w14:paraId="384A51C9" w14:textId="77777777" w:rsidR="00A26406" w:rsidRDefault="00D83F7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rozlišuje druhy vody podle užití a podle čistoty a popíše (podle obrázku) oběh vody v přírodě</w:t>
            </w:r>
          </w:p>
          <w:p w14:paraId="163058F9" w14:textId="77777777" w:rsidR="00A26406" w:rsidRDefault="00D83F7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zná procentový obsah hlavních složek vzduchu</w:t>
            </w:r>
          </w:p>
          <w:p w14:paraId="57D210D6" w14:textId="77777777" w:rsidR="00A26406" w:rsidRDefault="00D83F7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charakterizuje kyslík jako látku nezbytnou pro hoření látek</w:t>
            </w:r>
          </w:p>
          <w:p w14:paraId="30DCCD6A" w14:textId="77777777" w:rsidR="00A26406" w:rsidRDefault="00D83F7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princip hašení</w:t>
            </w:r>
          </w:p>
          <w:p w14:paraId="21C13606" w14:textId="77777777" w:rsidR="00A26406" w:rsidRDefault="00D83F7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popíše co je teplotní inverze a smog</w:t>
            </w:r>
          </w:p>
          <w:p w14:paraId="0C4247D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</w:p>
        </w:tc>
        <w:tc>
          <w:tcPr>
            <w:tcW w:w="3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ADDC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(osobnostní rozvoj) - seberegulace a sebeorganizace – regulace vlastního jednání</w:t>
            </w:r>
          </w:p>
          <w:p w14:paraId="32AAA02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zodpovědnost každého jednotlivce za čistotu  ovzduší a vody – diskuse práce s obrázky, samostatné vyhledávání informací</w:t>
            </w:r>
          </w:p>
          <w:p w14:paraId="56CF3DA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77E0E8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EGS – jsme Evropané – </w:t>
            </w:r>
            <w:r>
              <w:rPr>
                <w:color w:val="000000"/>
                <w:sz w:val="24"/>
                <w:szCs w:val="24"/>
              </w:rPr>
              <w:lastRenderedPageBreak/>
              <w:t>čistota ovzduší jako globální problém – vyhledávání inf. v tisku, na internetu, apod. a jejich přednesení</w:t>
            </w:r>
          </w:p>
          <w:p w14:paraId="6A014F5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F4D190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– základní podmínky života-voda, ovzduší-rozhovor, dialog, referát</w:t>
            </w:r>
          </w:p>
          <w:p w14:paraId="5BC57D9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426F696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 – podmínky života na Zemi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72BC86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LP – druhy vod podle tvrdosti</w:t>
            </w:r>
          </w:p>
        </w:tc>
      </w:tr>
      <w:tr w:rsidR="00A26406" w14:paraId="6E88AC78" w14:textId="77777777">
        <w:trPr>
          <w:trHeight w:val="2080"/>
        </w:trPr>
        <w:tc>
          <w:tcPr>
            <w:tcW w:w="957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 w14:paraId="0976732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02CD6D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 xml:space="preserve">Částicové složení látek </w:t>
            </w:r>
          </w:p>
          <w:p w14:paraId="7339F17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atomy, molekuly</w:t>
            </w:r>
          </w:p>
          <w:p w14:paraId="10F1E88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atomové jádro, protony, neutrony</w:t>
            </w:r>
          </w:p>
          <w:p w14:paraId="2B73669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elektronový obal,</w:t>
            </w:r>
            <w:r w:rsidR="00036CE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elektrony, valenční elektrony</w:t>
            </w:r>
          </w:p>
          <w:p w14:paraId="0533113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ionty</w:t>
            </w:r>
          </w:p>
        </w:tc>
        <w:tc>
          <w:tcPr>
            <w:tcW w:w="52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327149D" w14:textId="77777777" w:rsidR="00A26406" w:rsidRDefault="00D83F7B" w:rsidP="00036CE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vysvětlí, že látky se skládají z pohyblivých částic</w:t>
            </w:r>
            <w:r>
              <w:rPr>
                <w:color w:val="000000"/>
                <w:sz w:val="24"/>
                <w:szCs w:val="24"/>
              </w:rPr>
              <w:br/>
              <w:t>- zakreslí  a popíše složení atomu (atomov</w:t>
            </w:r>
            <w:r w:rsidR="00036CE1">
              <w:rPr>
                <w:color w:val="000000"/>
                <w:sz w:val="24"/>
                <w:szCs w:val="24"/>
              </w:rPr>
              <w:t>ého jádra a elektronového obalu</w:t>
            </w:r>
            <w:r>
              <w:rPr>
                <w:color w:val="000000"/>
                <w:sz w:val="24"/>
                <w:szCs w:val="24"/>
              </w:rPr>
              <w:t>)</w:t>
            </w:r>
            <w:r>
              <w:rPr>
                <w:color w:val="000000"/>
                <w:sz w:val="24"/>
                <w:szCs w:val="24"/>
              </w:rPr>
              <w:br/>
              <w:t>- používá pojmy atom a molekula ve správných souvislostech</w:t>
            </w:r>
            <w:r>
              <w:rPr>
                <w:color w:val="000000"/>
                <w:sz w:val="24"/>
                <w:szCs w:val="24"/>
              </w:rPr>
              <w:br/>
              <w:t xml:space="preserve">- vysvětlí vznik kationtu a aniontu z neutrálních atomů a zapíše chemickou rovnicí jejich vznik </w:t>
            </w:r>
          </w:p>
        </w:tc>
        <w:tc>
          <w:tcPr>
            <w:tcW w:w="303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D4E8B0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Fy – částicové složení látek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293843A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E448815" w14:textId="77777777">
        <w:trPr>
          <w:trHeight w:val="277"/>
        </w:trPr>
        <w:tc>
          <w:tcPr>
            <w:tcW w:w="9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0C4D5E0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CCB5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chemické prvky</w:t>
            </w:r>
          </w:p>
          <w:p w14:paraId="5EB1CD8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protonové číslo</w:t>
            </w:r>
          </w:p>
          <w:p w14:paraId="662696B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chemické prvky názvy a značky vybraných chemických prvků</w:t>
            </w:r>
          </w:p>
        </w:tc>
        <w:tc>
          <w:tcPr>
            <w:tcW w:w="5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11983" w14:textId="77777777" w:rsidR="00A26406" w:rsidRDefault="00D83F7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"/>
              </w:tabs>
              <w:spacing w:after="6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značky a názvy vybraných chemických prvků:</w:t>
            </w:r>
          </w:p>
          <w:p w14:paraId="1AEC9C6C" w14:textId="77777777" w:rsidR="00A26406" w:rsidRDefault="00D83F7B" w:rsidP="00036C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(Br, Sn, K, N, F, P, He, Al, Mg, Cl, I, Si, O, Li, Mn, Cu, Pb, Pt, </w:t>
            </w:r>
            <w:r w:rsidR="00036CE1">
              <w:rPr>
                <w:color w:val="000000"/>
                <w:sz w:val="24"/>
                <w:szCs w:val="24"/>
              </w:rPr>
              <w:t>S, Na, Ag, C, Ca, H, Zn, Au, Fe</w:t>
            </w:r>
            <w:r>
              <w:rPr>
                <w:color w:val="000000"/>
                <w:sz w:val="24"/>
                <w:szCs w:val="24"/>
              </w:rPr>
              <w:t>)</w:t>
            </w:r>
            <w:r>
              <w:rPr>
                <w:color w:val="000000"/>
                <w:sz w:val="24"/>
                <w:szCs w:val="24"/>
              </w:rPr>
              <w:br/>
              <w:t>- vysv</w:t>
            </w:r>
            <w:r w:rsidR="00036CE1">
              <w:rPr>
                <w:color w:val="000000"/>
                <w:sz w:val="24"/>
                <w:szCs w:val="24"/>
              </w:rPr>
              <w:t>ětlí, co udává protonové číslo (</w:t>
            </w:r>
            <w:r>
              <w:rPr>
                <w:color w:val="000000"/>
                <w:sz w:val="24"/>
                <w:szCs w:val="24"/>
              </w:rPr>
              <w:t>užívá ho k určení počtu protonů a elektronů v atomu)</w:t>
            </w:r>
            <w:r>
              <w:rPr>
                <w:color w:val="000000"/>
                <w:sz w:val="24"/>
                <w:szCs w:val="24"/>
              </w:rPr>
              <w:br/>
              <w:t>- zapíše správně ke značce prvku protonové číslo</w:t>
            </w:r>
          </w:p>
        </w:tc>
        <w:tc>
          <w:tcPr>
            <w:tcW w:w="3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39890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44A379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5E8CEFC" w14:textId="77777777">
        <w:trPr>
          <w:trHeight w:val="277"/>
        </w:trPr>
        <w:tc>
          <w:tcPr>
            <w:tcW w:w="9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06257CC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F938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chemické sloučeniny</w:t>
            </w:r>
          </w:p>
          <w:p w14:paraId="273BDB0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chemická vazba</w:t>
            </w:r>
          </w:p>
        </w:tc>
        <w:tc>
          <w:tcPr>
            <w:tcW w:w="5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EFA88" w14:textId="77777777" w:rsidR="00A26406" w:rsidRDefault="00D83F7B" w:rsidP="00036CE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"/>
              </w:tabs>
              <w:spacing w:after="6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popíše vznik chemické vazby</w:t>
            </w:r>
            <w:r>
              <w:rPr>
                <w:color w:val="000000"/>
                <w:sz w:val="24"/>
                <w:szCs w:val="24"/>
              </w:rPr>
              <w:br/>
              <w:t>- určí charakter chemické vazby podle elektronegativity</w:t>
            </w:r>
            <w:r>
              <w:rPr>
                <w:color w:val="000000"/>
                <w:sz w:val="24"/>
                <w:szCs w:val="24"/>
              </w:rPr>
              <w:br/>
              <w:t>- používá pojmy chemický prvek, chemická sloučenina ve správných souvislostech</w:t>
            </w:r>
            <w:r>
              <w:rPr>
                <w:color w:val="000000"/>
                <w:sz w:val="24"/>
                <w:szCs w:val="24"/>
              </w:rPr>
              <w:br/>
              <w:t xml:space="preserve">- rozliší chemickou značku prvku a chemický vzorec </w:t>
            </w:r>
            <w:r>
              <w:rPr>
                <w:color w:val="000000"/>
                <w:sz w:val="24"/>
                <w:szCs w:val="24"/>
              </w:rPr>
              <w:lastRenderedPageBreak/>
              <w:t>sloučeniny</w:t>
            </w:r>
            <w:r>
              <w:rPr>
                <w:color w:val="000000"/>
                <w:sz w:val="24"/>
                <w:szCs w:val="24"/>
              </w:rPr>
              <w:br/>
              <w:t>- určí ze vzorce chemické sloučeniny její složení (počet a název prvků, počet jednotlivých atomů prvků)</w:t>
            </w:r>
          </w:p>
        </w:tc>
        <w:tc>
          <w:tcPr>
            <w:tcW w:w="3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DFC7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2FB188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C480B42" w14:textId="77777777">
        <w:trPr>
          <w:trHeight w:val="277"/>
        </w:trPr>
        <w:tc>
          <w:tcPr>
            <w:tcW w:w="9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1F59482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1D94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Chemické prvky a periodická soustava chemických prvků</w:t>
            </w:r>
          </w:p>
          <w:p w14:paraId="766891B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kovy</w:t>
            </w:r>
            <w:r>
              <w:rPr>
                <w:color w:val="000000"/>
                <w:sz w:val="24"/>
                <w:szCs w:val="24"/>
              </w:rPr>
              <w:br/>
              <w:t>slitiny kovů</w:t>
            </w:r>
            <w:r>
              <w:rPr>
                <w:color w:val="000000"/>
                <w:sz w:val="24"/>
                <w:szCs w:val="24"/>
              </w:rPr>
              <w:br/>
              <w:t>nekovy</w:t>
            </w:r>
            <w:r>
              <w:rPr>
                <w:color w:val="000000"/>
                <w:sz w:val="24"/>
                <w:szCs w:val="24"/>
              </w:rPr>
              <w:br/>
              <w:t>periodická soustava prvků (PSP)</w:t>
            </w:r>
          </w:p>
          <w:p w14:paraId="24AA0F8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B22EBB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5B88E8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00DAF" w14:textId="77777777" w:rsidR="00A26406" w:rsidRDefault="00D83F7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rozliší skupiny a periody v periodické soustavě prvků</w:t>
            </w:r>
            <w:r>
              <w:rPr>
                <w:color w:val="000000"/>
                <w:sz w:val="24"/>
                <w:szCs w:val="24"/>
              </w:rPr>
              <w:br/>
              <w:t>- vyhledá prvek podle skupiny a periody, zařadí prvek do skupiny a periody</w:t>
            </w:r>
            <w:r>
              <w:rPr>
                <w:color w:val="000000"/>
                <w:sz w:val="24"/>
                <w:szCs w:val="24"/>
              </w:rPr>
              <w:br/>
              <w:t>- rozliší kovy a nekovy, popíše hlavní rozdíly mezi kovy a nekovy</w:t>
            </w:r>
            <w:r>
              <w:rPr>
                <w:color w:val="000000"/>
                <w:sz w:val="24"/>
                <w:szCs w:val="24"/>
              </w:rPr>
              <w:br/>
              <w:t>- vyjmenuje vlastnosti  a uvede příklady pra</w:t>
            </w:r>
            <w:r w:rsidR="00036CE1">
              <w:rPr>
                <w:color w:val="000000"/>
                <w:sz w:val="24"/>
                <w:szCs w:val="24"/>
              </w:rPr>
              <w:t>ktického užití vybraných kovů (</w:t>
            </w:r>
            <w:r>
              <w:rPr>
                <w:color w:val="000000"/>
                <w:sz w:val="24"/>
                <w:szCs w:val="24"/>
              </w:rPr>
              <w:t xml:space="preserve">železo, hliník, měď) a nekovů </w:t>
            </w:r>
          </w:p>
          <w:p w14:paraId="6859C12C" w14:textId="77777777" w:rsidR="00A26406" w:rsidRDefault="00D83F7B" w:rsidP="00036C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(vodík, kyslík, síra, uhlík, chlor)</w:t>
            </w:r>
            <w:r>
              <w:rPr>
                <w:color w:val="000000"/>
                <w:sz w:val="24"/>
                <w:szCs w:val="24"/>
              </w:rPr>
              <w:br/>
              <w:t xml:space="preserve">      - vyjmenuje hlavní složky slitin kovů (mosaz, bronz)</w:t>
            </w:r>
          </w:p>
        </w:tc>
        <w:tc>
          <w:tcPr>
            <w:tcW w:w="3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4A39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– lidské aktivity a problémy ŽP  - nebezpečí působení některých prvků na ŽP – ukázky nebezpečných prvků, popis důsledků nebezpečnosti některých prvků (slovně, obrázky, čtení úryvků z knihy)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814428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35A9965" w14:textId="77777777">
        <w:trPr>
          <w:trHeight w:val="851"/>
        </w:trPr>
        <w:tc>
          <w:tcPr>
            <w:tcW w:w="9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42E4A5E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32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8BCD72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Chemické reakce</w:t>
            </w:r>
          </w:p>
          <w:p w14:paraId="5F97876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"/>
              </w:tabs>
              <w:spacing w:after="6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výchozí látky a produkty</w:t>
            </w:r>
          </w:p>
        </w:tc>
        <w:tc>
          <w:tcPr>
            <w:tcW w:w="52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33355A3" w14:textId="77777777" w:rsidR="00A26406" w:rsidRDefault="00D83F7B" w:rsidP="00036C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rozliší výchozí látky a produkty chemické reakce</w:t>
            </w:r>
            <w:r>
              <w:rPr>
                <w:color w:val="000000"/>
                <w:sz w:val="24"/>
                <w:szCs w:val="24"/>
              </w:rPr>
              <w:br/>
              <w:t>- provede jednoduchou chemickou reakci ve školní pracovně  (v baňce nebo zkumavce)</w:t>
            </w:r>
          </w:p>
        </w:tc>
        <w:tc>
          <w:tcPr>
            <w:tcW w:w="303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3691D69" w14:textId="77777777" w:rsidR="00A26406" w:rsidRDefault="00D83F7B" w:rsidP="00476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24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–(osobnostní rozvoj) -  rozvoj schopnosti poznávání – cvičení smyslového vnímání  - laboratorní práce</w:t>
            </w:r>
          </w:p>
        </w:tc>
        <w:tc>
          <w:tcPr>
            <w:tcW w:w="165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29A452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LP reakce kovů</w:t>
            </w:r>
          </w:p>
        </w:tc>
      </w:tr>
      <w:tr w:rsidR="00A26406" w14:paraId="65E31021" w14:textId="77777777">
        <w:trPr>
          <w:trHeight w:val="1855"/>
        </w:trPr>
        <w:tc>
          <w:tcPr>
            <w:tcW w:w="957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 w14:paraId="15BB771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3D42DB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Chemické rovnice</w:t>
            </w:r>
          </w:p>
          <w:p w14:paraId="0DEB354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zákon zachování hmotnosti</w:t>
            </w:r>
          </w:p>
          <w:p w14:paraId="1366BBA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látkové množství, mol</w:t>
            </w:r>
          </w:p>
          <w:p w14:paraId="673ADD7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molární hmotnost</w:t>
            </w:r>
          </w:p>
          <w:p w14:paraId="584F4DF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jednoduché chemické rovnice a jejich vyčíslení</w:t>
            </w:r>
          </w:p>
        </w:tc>
        <w:tc>
          <w:tcPr>
            <w:tcW w:w="52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56DC80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zapíše slovně popsaný chemický děj jednoduchou chemickou rovnicí</w:t>
            </w:r>
            <w:r>
              <w:rPr>
                <w:color w:val="000000"/>
                <w:sz w:val="24"/>
                <w:szCs w:val="24"/>
              </w:rPr>
              <w:br/>
              <w:t>- vypočte molární hmotnost chemické sloučeniny</w:t>
            </w:r>
          </w:p>
        </w:tc>
        <w:tc>
          <w:tcPr>
            <w:tcW w:w="303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F9EA3B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 - trojčlenka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53FB2C6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CA5C742" w14:textId="77777777">
        <w:trPr>
          <w:trHeight w:val="277"/>
        </w:trPr>
        <w:tc>
          <w:tcPr>
            <w:tcW w:w="9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52EEC25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A2633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Oxidy</w:t>
            </w:r>
          </w:p>
          <w:p w14:paraId="6CC5062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názvosloví oxidů</w:t>
            </w:r>
          </w:p>
          <w:p w14:paraId="5D88EEF6" w14:textId="77777777" w:rsidR="00A26406" w:rsidRDefault="00D83F7B" w:rsidP="00036C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oxid siřičitý,sírový,uhelnatý,uhličitý,dusnatý, dusičitý,</w:t>
            </w:r>
            <w:r w:rsidR="00036CE1">
              <w:rPr>
                <w:color w:val="000000"/>
                <w:sz w:val="24"/>
                <w:szCs w:val="24"/>
              </w:rPr>
              <w:t xml:space="preserve"> v</w:t>
            </w:r>
            <w:r>
              <w:rPr>
                <w:color w:val="000000"/>
                <w:sz w:val="24"/>
                <w:szCs w:val="24"/>
              </w:rPr>
              <w:t>ápenatý</w:t>
            </w:r>
          </w:p>
        </w:tc>
        <w:tc>
          <w:tcPr>
            <w:tcW w:w="5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443E9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vysvětlí pojem oxid</w:t>
            </w:r>
          </w:p>
          <w:p w14:paraId="7A21FDE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určí oxidační číslo atomů prvků v oxidech</w:t>
            </w:r>
            <w:r>
              <w:rPr>
                <w:color w:val="000000"/>
                <w:sz w:val="24"/>
                <w:szCs w:val="24"/>
              </w:rPr>
              <w:br/>
              <w:t>- zapíše z názvů vzorce oxidů a naopak ze vzorců jejich názvy</w:t>
            </w:r>
            <w:r>
              <w:rPr>
                <w:color w:val="000000"/>
                <w:sz w:val="24"/>
                <w:szCs w:val="24"/>
              </w:rPr>
              <w:br/>
              <w:t>- popíše nejvýznačnější vlastnosti a použití vybraných oxidů</w:t>
            </w:r>
            <w:r>
              <w:rPr>
                <w:color w:val="000000"/>
                <w:sz w:val="24"/>
                <w:szCs w:val="24"/>
              </w:rPr>
              <w:br/>
            </w:r>
          </w:p>
        </w:tc>
        <w:tc>
          <w:tcPr>
            <w:tcW w:w="3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17232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EV – ekosystémy – oxid uhličitý – referáty žáků+práce s obrázky, schématy+demonstrace pokusu</w:t>
            </w:r>
          </w:p>
          <w:p w14:paraId="63AB34C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EGS – jsme Evropané  - EU a </w:t>
            </w:r>
            <w:r>
              <w:rPr>
                <w:color w:val="000000"/>
                <w:sz w:val="24"/>
                <w:szCs w:val="24"/>
              </w:rPr>
              <w:lastRenderedPageBreak/>
              <w:t>emise - (skleníkový efekt a kyselé deště jako globální problém) – samostatná individuální práce s textem, obrázky (příp.referát)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A13977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9310A40" w14:textId="77777777">
        <w:trPr>
          <w:trHeight w:val="277"/>
        </w:trPr>
        <w:tc>
          <w:tcPr>
            <w:tcW w:w="9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1ED9F67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D0CB4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Halogenidy</w:t>
            </w:r>
          </w:p>
          <w:p w14:paraId="27136EC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názvosloví halogenidů</w:t>
            </w:r>
          </w:p>
          <w:p w14:paraId="2F8CEE0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fluoridy, chloridy, bromidy, jodidy</w:t>
            </w:r>
          </w:p>
        </w:tc>
        <w:tc>
          <w:tcPr>
            <w:tcW w:w="5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37AEC" w14:textId="77777777" w:rsidR="00A26406" w:rsidRDefault="00D83F7B" w:rsidP="00476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vysvětlí pojem halogenid</w:t>
            </w:r>
            <w:r>
              <w:rPr>
                <w:color w:val="000000"/>
                <w:sz w:val="24"/>
                <w:szCs w:val="24"/>
              </w:rPr>
              <w:br/>
              <w:t>- určí oxidační číslo atomů prvků v halogenidech</w:t>
            </w:r>
          </w:p>
          <w:p w14:paraId="50DF926A" w14:textId="77777777" w:rsidR="00A26406" w:rsidRDefault="00D83F7B" w:rsidP="00476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- zapíše z názvů vzorce halogenidů a naopak ze vzorců jejich názvy</w:t>
            </w:r>
          </w:p>
          <w:p w14:paraId="2C00CED1" w14:textId="77777777" w:rsidR="00A26406" w:rsidRDefault="00D83F7B" w:rsidP="00476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popíše vlastnosti a  použití chloridu sodného</w:t>
            </w:r>
          </w:p>
        </w:tc>
        <w:tc>
          <w:tcPr>
            <w:tcW w:w="3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AE76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B5BBB6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B249ECD" w14:textId="77777777">
        <w:trPr>
          <w:trHeight w:val="277"/>
        </w:trPr>
        <w:tc>
          <w:tcPr>
            <w:tcW w:w="9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19631D0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</w:t>
            </w:r>
          </w:p>
          <w:p w14:paraId="0A5E79D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6574886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A13E0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Kyseliny</w:t>
            </w:r>
          </w:p>
          <w:p w14:paraId="3ED5098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Kyselost a zásaditost roztoků, pH</w:t>
            </w:r>
          </w:p>
          <w:p w14:paraId="0DDC47D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6BD6A0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názvosloví základních kyselin</w:t>
            </w:r>
          </w:p>
          <w:p w14:paraId="3B99AE1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kyselina chlorovodíková, sírová, dusičná</w:t>
            </w:r>
          </w:p>
        </w:tc>
        <w:tc>
          <w:tcPr>
            <w:tcW w:w="5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79101" w14:textId="77777777" w:rsidR="00A26406" w:rsidRDefault="00D83F7B" w:rsidP="00476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bezpečně ředí roztoky kyselin</w:t>
            </w:r>
            <w:r>
              <w:rPr>
                <w:color w:val="000000"/>
                <w:sz w:val="24"/>
                <w:szCs w:val="24"/>
              </w:rPr>
              <w:br/>
              <w:t>- správně poskytne první pomoc při poleptání lidského těla roztoky kyselin</w:t>
            </w:r>
            <w:r>
              <w:rPr>
                <w:color w:val="000000"/>
                <w:sz w:val="24"/>
                <w:szCs w:val="24"/>
              </w:rPr>
              <w:br/>
              <w:t>- zapíše z názvů vzorce kyselin a ze vzorců jejich názvy</w:t>
            </w:r>
            <w:r>
              <w:rPr>
                <w:color w:val="000000"/>
                <w:sz w:val="24"/>
                <w:szCs w:val="24"/>
              </w:rPr>
              <w:br/>
              <w:t>- popíše vlastnosti a použití vybraných kyselin</w:t>
            </w:r>
            <w:r>
              <w:rPr>
                <w:color w:val="000000"/>
                <w:sz w:val="24"/>
                <w:szCs w:val="24"/>
              </w:rPr>
              <w:br/>
              <w:t>- rozliší zásadité a kyselé roztoky pomocí indikátoru pH</w:t>
            </w:r>
            <w:r>
              <w:rPr>
                <w:color w:val="000000"/>
                <w:sz w:val="24"/>
                <w:szCs w:val="24"/>
              </w:rPr>
              <w:br/>
              <w:t>- orientuje se na stupnici pH</w:t>
            </w:r>
            <w:r>
              <w:rPr>
                <w:color w:val="000000"/>
                <w:sz w:val="24"/>
                <w:szCs w:val="24"/>
              </w:rPr>
              <w:br/>
              <w:t>- změří pH roztoku univerzálním indikátorovým papírkem</w:t>
            </w:r>
          </w:p>
        </w:tc>
        <w:tc>
          <w:tcPr>
            <w:tcW w:w="3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28A2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– lidské aktivity a problémy ŽP – kyselé deště</w:t>
            </w:r>
          </w:p>
          <w:p w14:paraId="75BA321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-diskuse, demonstrace pokusu oxidů s vodou – práce s obrázky, schématy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32059E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LP měřené pH</w:t>
            </w:r>
          </w:p>
        </w:tc>
      </w:tr>
      <w:tr w:rsidR="00A26406" w14:paraId="086B9E2B" w14:textId="77777777">
        <w:trPr>
          <w:trHeight w:val="277"/>
        </w:trPr>
        <w:tc>
          <w:tcPr>
            <w:tcW w:w="9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16ECC95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16.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4AED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Hydroxidy</w:t>
            </w:r>
          </w:p>
          <w:p w14:paraId="09E3569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názvosloví základních hydroxidů</w:t>
            </w:r>
          </w:p>
          <w:p w14:paraId="717CB13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hydroxid sodný, draselný, vápenatý</w:t>
            </w:r>
          </w:p>
        </w:tc>
        <w:tc>
          <w:tcPr>
            <w:tcW w:w="5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A72D1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"/>
              </w:tabs>
              <w:spacing w:after="6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-bezpečně připravuje roztoky hydroxidů</w:t>
            </w:r>
            <w:r>
              <w:rPr>
                <w:color w:val="000000"/>
                <w:sz w:val="24"/>
                <w:szCs w:val="24"/>
              </w:rPr>
              <w:br/>
              <w:t>- správně poskytne první pomoc při zasažení lidského těla těmito látkami</w:t>
            </w:r>
          </w:p>
          <w:p w14:paraId="437A6E2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"/>
              </w:tabs>
              <w:spacing w:after="6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-zapíše z názvů vzorce hydroxidů a naopak ze vzorců jejich názvy</w:t>
            </w:r>
          </w:p>
          <w:p w14:paraId="4AE0A5F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popíše vlastnosti a použití vybraných hydroxidů</w:t>
            </w:r>
          </w:p>
        </w:tc>
        <w:tc>
          <w:tcPr>
            <w:tcW w:w="3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C89E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E52C56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4F8FCD2" w14:textId="77777777">
        <w:trPr>
          <w:trHeight w:val="1134"/>
        </w:trPr>
        <w:tc>
          <w:tcPr>
            <w:tcW w:w="957" w:type="dxa"/>
            <w:tcBorders>
              <w:top w:val="single" w:sz="6" w:space="0" w:color="000000"/>
              <w:left w:val="nil"/>
              <w:right w:val="single" w:sz="6" w:space="0" w:color="000000"/>
            </w:tcBorders>
            <w:vAlign w:val="center"/>
          </w:tcPr>
          <w:p w14:paraId="239F8F5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B4BE86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Neutralizace</w:t>
            </w:r>
          </w:p>
        </w:tc>
        <w:tc>
          <w:tcPr>
            <w:tcW w:w="52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A1ECC4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vyjmenuje reaktanty a produkty obecné neutralizace</w:t>
            </w:r>
            <w:r>
              <w:rPr>
                <w:color w:val="000000"/>
                <w:sz w:val="24"/>
                <w:szCs w:val="24"/>
              </w:rPr>
              <w:br/>
              <w:t>- určí ze zadání konkrétních reaktantů vzorce a názvy produktů</w:t>
            </w:r>
            <w:r>
              <w:rPr>
                <w:color w:val="000000"/>
                <w:sz w:val="24"/>
                <w:szCs w:val="24"/>
              </w:rPr>
              <w:br/>
              <w:t xml:space="preserve">- zdůvodní první pomoc při zasažení kyselinami </w:t>
            </w:r>
            <w:r>
              <w:rPr>
                <w:color w:val="000000"/>
                <w:sz w:val="24"/>
                <w:szCs w:val="24"/>
              </w:rPr>
              <w:lastRenderedPageBreak/>
              <w:t>nebo hydroxidy</w:t>
            </w:r>
          </w:p>
        </w:tc>
        <w:tc>
          <w:tcPr>
            <w:tcW w:w="30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A8F56A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14:paraId="27FBE12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5F07B67D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5F0CE13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Zpracovaly:     Mgr. Michaela Čermáková, Ing. Petra Holubová</w:t>
      </w:r>
    </w:p>
    <w:p w14:paraId="421E81A0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75F9EFC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A62E471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5EE2940C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55677C3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513D40CA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5EB7421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4D2DB4D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833CD1F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651084A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6DB7B32E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B61E3AC" w14:textId="77777777" w:rsidR="00036CE1" w:rsidRDefault="00036C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5680FFB" w14:textId="77777777" w:rsidR="00036CE1" w:rsidRDefault="00036C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439E97F" w14:textId="77777777" w:rsidR="00036CE1" w:rsidRDefault="00036C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6CBF9AC1" w14:textId="77777777" w:rsidR="00036CE1" w:rsidRDefault="00036C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DA0D46E" w14:textId="77777777" w:rsidR="00036CE1" w:rsidRDefault="00036C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6E022C3E" w14:textId="77777777" w:rsidR="00036CE1" w:rsidRDefault="00036C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64682DC6" w14:textId="77777777" w:rsidR="00036CE1" w:rsidRDefault="00036C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BB0EA76" w14:textId="77777777" w:rsidR="00036CE1" w:rsidRDefault="00036C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D1F6911" w14:textId="77777777" w:rsidR="00036CE1" w:rsidRDefault="00036C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590E6D7E" w14:textId="77777777" w:rsidR="00036CE1" w:rsidRDefault="00036C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98B5D15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27EAE19" w14:textId="77777777" w:rsidR="00476DFC" w:rsidRDefault="00476D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0E9A2CA" w14:textId="77777777" w:rsidR="00476DFC" w:rsidRDefault="00476D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E16F194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13E9E9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A561EC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44E7AD08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Člověk a příroda    Vzdělávací obor:  </w:t>
      </w:r>
      <w:r>
        <w:rPr>
          <w:rFonts w:ascii="Arial" w:eastAsia="Arial" w:hAnsi="Arial" w:cs="Arial"/>
          <w:b/>
          <w:color w:val="000000"/>
          <w:u w:val="single"/>
        </w:rPr>
        <w:t>Chemie</w:t>
      </w:r>
      <w:r>
        <w:rPr>
          <w:rFonts w:ascii="Arial" w:eastAsia="Arial" w:hAnsi="Arial" w:cs="Arial"/>
          <w:color w:val="000000"/>
        </w:rPr>
        <w:t xml:space="preserve">      ročník     9. </w:t>
      </w:r>
    </w:p>
    <w:p w14:paraId="06E5E599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CA5E251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ff0"/>
        <w:tblW w:w="1417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32"/>
        <w:gridCol w:w="3166"/>
        <w:gridCol w:w="5090"/>
        <w:gridCol w:w="2945"/>
        <w:gridCol w:w="2042"/>
      </w:tblGrid>
      <w:tr w:rsidR="00A26406" w14:paraId="3D129D3A" w14:textId="77777777">
        <w:trPr>
          <w:trHeight w:val="794"/>
        </w:trPr>
        <w:tc>
          <w:tcPr>
            <w:tcW w:w="932" w:type="dxa"/>
            <w:tcBorders>
              <w:top w:val="nil"/>
              <w:left w:val="nil"/>
              <w:bottom w:val="single" w:sz="18" w:space="0" w:color="000000"/>
              <w:right w:val="single" w:sz="6" w:space="0" w:color="000000"/>
            </w:tcBorders>
          </w:tcPr>
          <w:p w14:paraId="42E81F0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Kapitola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18" w:space="0" w:color="000000"/>
              <w:right w:val="single" w:sz="6" w:space="0" w:color="000000"/>
            </w:tcBorders>
          </w:tcPr>
          <w:p w14:paraId="5DFC4FE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Téma (Učivo)</w:t>
            </w:r>
          </w:p>
        </w:tc>
        <w:tc>
          <w:tcPr>
            <w:tcW w:w="5090" w:type="dxa"/>
            <w:tcBorders>
              <w:top w:val="nil"/>
              <w:left w:val="nil"/>
              <w:bottom w:val="single" w:sz="18" w:space="0" w:color="000000"/>
              <w:right w:val="single" w:sz="6" w:space="0" w:color="000000"/>
            </w:tcBorders>
          </w:tcPr>
          <w:p w14:paraId="339309E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Znalosti a dovednosti (výstup)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18" w:space="0" w:color="000000"/>
              <w:right w:val="single" w:sz="6" w:space="0" w:color="000000"/>
            </w:tcBorders>
          </w:tcPr>
          <w:p w14:paraId="2AEF650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Průřezová témata, projekty a kurzy, mezipředmětové vazby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14:paraId="3D03279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Poznámky</w:t>
            </w:r>
          </w:p>
        </w:tc>
      </w:tr>
      <w:tr w:rsidR="00A26406" w14:paraId="6CF7FD82" w14:textId="77777777">
        <w:trPr>
          <w:trHeight w:val="1418"/>
        </w:trPr>
        <w:tc>
          <w:tcPr>
            <w:tcW w:w="932" w:type="dxa"/>
            <w:tcBorders>
              <w:top w:val="single" w:sz="18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0E269DF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166" w:type="dxa"/>
            <w:tcBorders>
              <w:top w:val="single" w:sz="18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A8651F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Soli</w:t>
            </w:r>
          </w:p>
          <w:p w14:paraId="0E04212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průmyslová hnojiva</w:t>
            </w:r>
          </w:p>
          <w:p w14:paraId="4F79226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>vápenná malta, beton, sádra</w:t>
            </w:r>
          </w:p>
        </w:tc>
        <w:tc>
          <w:tcPr>
            <w:tcW w:w="5090" w:type="dxa"/>
            <w:tcBorders>
              <w:top w:val="single" w:sz="18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5296A3C" w14:textId="77777777" w:rsidR="00A26406" w:rsidRDefault="00D83F7B" w:rsidP="00036C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rozliší, které látky patří mezi soli</w:t>
            </w:r>
          </w:p>
          <w:p w14:paraId="50DD6F11" w14:textId="77777777" w:rsidR="00A26406" w:rsidRDefault="00D83F7B" w:rsidP="00036C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vysvětlí význam průmyslových hnojiv a posoudí jejich vliv na životní prostředí</w:t>
            </w:r>
          </w:p>
          <w:p w14:paraId="59FAAEF9" w14:textId="77777777" w:rsidR="00A26406" w:rsidRDefault="00D83F7B" w:rsidP="00036C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popíše vlastnosti a použití nejznámějších stavebních pojiv</w:t>
            </w:r>
          </w:p>
        </w:tc>
        <w:tc>
          <w:tcPr>
            <w:tcW w:w="2945" w:type="dxa"/>
            <w:tcBorders>
              <w:top w:val="single" w:sz="18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117717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042" w:type="dxa"/>
            <w:tcBorders>
              <w:top w:val="single" w:sz="18" w:space="0" w:color="000000"/>
              <w:left w:val="nil"/>
              <w:bottom w:val="single" w:sz="6" w:space="0" w:color="000000"/>
              <w:right w:val="nil"/>
            </w:tcBorders>
          </w:tcPr>
          <w:p w14:paraId="7B6857A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DD6E697" w14:textId="77777777">
        <w:trPr>
          <w:trHeight w:val="1890"/>
        </w:trPr>
        <w:tc>
          <w:tcPr>
            <w:tcW w:w="932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 w14:paraId="00C5471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166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2B43D46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Redoxní reakce</w:t>
            </w:r>
          </w:p>
          <w:p w14:paraId="643857F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"/>
              </w:tabs>
              <w:spacing w:after="6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  <w:t>oxidace a redukce</w:t>
            </w:r>
          </w:p>
          <w:p w14:paraId="6093C7A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"/>
              </w:tabs>
              <w:spacing w:after="6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  <w:t>výroba železa a oceli</w:t>
            </w:r>
          </w:p>
          <w:p w14:paraId="205F523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"/>
              </w:tabs>
              <w:spacing w:after="6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  <w:t>koroze</w:t>
            </w:r>
          </w:p>
          <w:p w14:paraId="03E3090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"/>
              </w:tabs>
              <w:spacing w:after="6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  <w:t>elektrolýza</w:t>
            </w:r>
          </w:p>
        </w:tc>
        <w:tc>
          <w:tcPr>
            <w:tcW w:w="509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37DE896B" w14:textId="77777777" w:rsidR="00A26406" w:rsidRDefault="00D83F7B" w:rsidP="00036C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>
              <w:rPr>
                <w:color w:val="000000"/>
                <w:sz w:val="24"/>
                <w:szCs w:val="24"/>
              </w:rPr>
              <w:tab/>
              <w:t>vysvětlí pojmy oxidace a redukce</w:t>
            </w:r>
          </w:p>
          <w:p w14:paraId="6F4A9DF8" w14:textId="77777777" w:rsidR="00A26406" w:rsidRDefault="00D83F7B" w:rsidP="00036C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určí v zápisu nejjednodušších chemických rovnic oxidaci a redukci</w:t>
            </w:r>
          </w:p>
          <w:p w14:paraId="1C9B139B" w14:textId="77777777" w:rsidR="00A26406" w:rsidRDefault="00D83F7B" w:rsidP="00036C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zjednodušeně popíše princip výroby železa a</w:t>
            </w:r>
          </w:p>
          <w:p w14:paraId="044BD2FD" w14:textId="77777777" w:rsidR="00A26406" w:rsidRDefault="00D83F7B" w:rsidP="00036C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oceli – popíše schéma vysoké pece</w:t>
            </w:r>
          </w:p>
          <w:p w14:paraId="6BE9F7CB" w14:textId="77777777" w:rsidR="00A26406" w:rsidRDefault="00D83F7B" w:rsidP="00036C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vysvětlí pojem koroze </w:t>
            </w:r>
          </w:p>
          <w:p w14:paraId="09D41651" w14:textId="77777777" w:rsidR="00A26406" w:rsidRDefault="00D83F7B" w:rsidP="00036C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popíše způsoby ochrany ocelových předmětů před korozí</w:t>
            </w:r>
          </w:p>
          <w:p w14:paraId="2868E6BC" w14:textId="77777777" w:rsidR="00A26406" w:rsidRDefault="00D83F7B" w:rsidP="00036C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objasní co je podstatou elektrolýzy </w:t>
            </w:r>
          </w:p>
        </w:tc>
        <w:tc>
          <w:tcPr>
            <w:tcW w:w="2945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5B6894C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 - rudy, průmysl</w:t>
            </w:r>
          </w:p>
          <w:p w14:paraId="5621B33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5E56C5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04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D7B4A1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LP elektrolýza</w:t>
            </w:r>
          </w:p>
        </w:tc>
      </w:tr>
      <w:tr w:rsidR="00A26406" w14:paraId="1E8F6756" w14:textId="77777777">
        <w:trPr>
          <w:trHeight w:val="964"/>
        </w:trPr>
        <w:tc>
          <w:tcPr>
            <w:tcW w:w="932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 w14:paraId="6859279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F4FB12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exotermické a endotermické </w:t>
            </w:r>
            <w:r>
              <w:rPr>
                <w:b/>
                <w:color w:val="000000"/>
                <w:sz w:val="24"/>
                <w:szCs w:val="24"/>
                <w:u w:val="single"/>
              </w:rPr>
              <w:t>Energie a chemické reakce</w:t>
            </w:r>
          </w:p>
          <w:p w14:paraId="6F4B157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reakce</w:t>
            </w:r>
          </w:p>
          <w:p w14:paraId="2E82F48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obnovitelné a neobnovitelné zdroje energie</w:t>
            </w:r>
          </w:p>
          <w:p w14:paraId="70EAF25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fosilní paliva</w:t>
            </w:r>
          </w:p>
          <w:p w14:paraId="005F1E7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průmyslově vyráběná paliva</w:t>
            </w:r>
          </w:p>
        </w:tc>
        <w:tc>
          <w:tcPr>
            <w:tcW w:w="50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C216E0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vysvětlí rozdíl mezi exotermickou a endotermickou reakcí</w:t>
            </w:r>
            <w:r>
              <w:rPr>
                <w:color w:val="000000"/>
                <w:sz w:val="24"/>
                <w:szCs w:val="24"/>
              </w:rPr>
              <w:br/>
              <w:t xml:space="preserve">- uvede příklady fosilních a průmyslově vyráběných paliv </w:t>
            </w:r>
            <w:r>
              <w:rPr>
                <w:color w:val="000000"/>
                <w:sz w:val="24"/>
                <w:szCs w:val="24"/>
              </w:rPr>
              <w:br/>
              <w:t>- rozliší obnovitelné a neobnovitelné zdroje energie</w:t>
            </w:r>
            <w:r>
              <w:rPr>
                <w:color w:val="000000"/>
                <w:sz w:val="24"/>
                <w:szCs w:val="24"/>
              </w:rPr>
              <w:br/>
              <w:t>- rozpozná označení hořlavých látek, uvede zásady bezpečné manipulace s těmito látkami</w:t>
            </w:r>
            <w:r>
              <w:rPr>
                <w:color w:val="000000"/>
                <w:sz w:val="24"/>
                <w:szCs w:val="24"/>
              </w:rPr>
              <w:br/>
              <w:t>- popíše, jak postupovat při vzniku požáru, zná telefonní číslo hasičů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9882EB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4873D3C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BEB9D75" w14:textId="77777777">
        <w:trPr>
          <w:trHeight w:val="277"/>
        </w:trPr>
        <w:tc>
          <w:tcPr>
            <w:tcW w:w="93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7E7C080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4.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C36A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Uhlovodíky</w:t>
            </w:r>
          </w:p>
          <w:p w14:paraId="41D97D4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alkany,alkeny,alkiny,areny </w:t>
            </w:r>
          </w:p>
          <w:p w14:paraId="4FA9150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(methan, propan, butan, ethylen, acetylen, benzen, naftalen )</w:t>
            </w:r>
          </w:p>
          <w:p w14:paraId="24991C9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zpracování ropy</w:t>
            </w:r>
          </w:p>
        </w:tc>
        <w:tc>
          <w:tcPr>
            <w:tcW w:w="5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E9AAC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-vysvětlí pojem uhlovodík</w:t>
            </w:r>
            <w:r>
              <w:rPr>
                <w:color w:val="000000"/>
                <w:sz w:val="24"/>
                <w:szCs w:val="24"/>
              </w:rPr>
              <w:br/>
              <w:t>- vyjmenuje homologickou řadu uhlovodíků C</w:t>
            </w:r>
            <w:r>
              <w:rPr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color w:val="000000"/>
                <w:sz w:val="24"/>
                <w:szCs w:val="24"/>
              </w:rPr>
              <w:t>-C</w:t>
            </w:r>
            <w:r>
              <w:rPr>
                <w:color w:val="000000"/>
                <w:sz w:val="24"/>
                <w:szCs w:val="24"/>
                <w:vertAlign w:val="subscript"/>
              </w:rPr>
              <w:t>10</w:t>
            </w:r>
            <w:r>
              <w:rPr>
                <w:color w:val="000000"/>
                <w:sz w:val="24"/>
                <w:szCs w:val="24"/>
              </w:rPr>
              <w:br/>
              <w:t>- rozliší nejjednodušší uhlovodíky, zapíše jejich vzorce, uvede jejich vlastnosti a použití</w:t>
            </w:r>
            <w:r>
              <w:rPr>
                <w:color w:val="000000"/>
                <w:sz w:val="24"/>
                <w:szCs w:val="24"/>
              </w:rPr>
              <w:br/>
              <w:t xml:space="preserve">- uvede příklady produktů průmyslového zpracování ropy </w:t>
            </w:r>
            <w:r>
              <w:rPr>
                <w:color w:val="000000"/>
                <w:sz w:val="24"/>
                <w:szCs w:val="24"/>
              </w:rPr>
              <w:br/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49BF2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(osobnostní rozvoj) - seberegulace a sebeorganizace   (správné nakládání s palivy) – regulace vlastního jednání – uvádění konkrétních příkladů nalezených v tisku,na internetu, nácvik chování při úniku zemního plynu</w:t>
            </w:r>
          </w:p>
          <w:p w14:paraId="0B36343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 – těžba ropy, zemního plynu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97E436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LP těkavost kapalných uhlovodíků</w:t>
            </w:r>
          </w:p>
        </w:tc>
      </w:tr>
      <w:tr w:rsidR="00A26406" w14:paraId="00DD4C9A" w14:textId="77777777">
        <w:trPr>
          <w:trHeight w:val="277"/>
        </w:trPr>
        <w:tc>
          <w:tcPr>
            <w:tcW w:w="93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5904545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4685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Deriváty uhlovodíků</w:t>
            </w:r>
          </w:p>
          <w:p w14:paraId="0DC3D08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halogenové deriváty</w:t>
            </w:r>
          </w:p>
          <w:p w14:paraId="2C23E61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alkoholy</w:t>
            </w:r>
          </w:p>
          <w:p w14:paraId="783E134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karboxylové kyseliny</w:t>
            </w:r>
          </w:p>
          <w:p w14:paraId="0075B93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estery, esterifikace</w:t>
            </w:r>
          </w:p>
        </w:tc>
        <w:tc>
          <w:tcPr>
            <w:tcW w:w="5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4E947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rozliší pojmy uhlovodíky a deriváty uhlovodíků</w:t>
            </w:r>
            <w:r>
              <w:rPr>
                <w:color w:val="000000"/>
                <w:sz w:val="24"/>
                <w:szCs w:val="24"/>
              </w:rPr>
              <w:br/>
              <w:t>- popíše nebezpečí freonů</w:t>
            </w:r>
            <w:r>
              <w:rPr>
                <w:color w:val="000000"/>
                <w:sz w:val="24"/>
                <w:szCs w:val="24"/>
              </w:rPr>
              <w:br/>
              <w:t>- rozliší a zapíše vzorec methanolu, ethanolu, uvede vlastnosti a využití těchto látek</w:t>
            </w:r>
            <w:r>
              <w:rPr>
                <w:color w:val="000000"/>
                <w:sz w:val="24"/>
                <w:szCs w:val="24"/>
              </w:rPr>
              <w:br/>
              <w:t>- popíše působení ethanolu a methanolu na člověka</w:t>
            </w:r>
            <w:r>
              <w:rPr>
                <w:color w:val="000000"/>
                <w:sz w:val="24"/>
                <w:szCs w:val="24"/>
              </w:rPr>
              <w:br/>
              <w:t>- zapíše vzorec kyseliny mravenčí a kyseliny octové,uvede vlastnosti a příklady využití těchto látek</w:t>
            </w:r>
          </w:p>
          <w:p w14:paraId="44A3A41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zapíše obecné schéma esterifikace</w:t>
            </w:r>
            <w:r>
              <w:rPr>
                <w:color w:val="000000"/>
                <w:sz w:val="24"/>
                <w:szCs w:val="24"/>
              </w:rPr>
              <w:br/>
              <w:t>- uvede  příklad využití  ethylesteru kyseliny octové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DB683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="120" w:after="144" w:line="240" w:lineRule="auto"/>
              <w:ind w:left="0" w:right="113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- občan, občanská společnost a stát (zákony, předpisy související s prodejem  a užíváním alkoh. nápojů)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038E51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Rozšiřující učivo:aldehydy a ketony</w:t>
            </w:r>
          </w:p>
          <w:p w14:paraId="21BA3DB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(- zapíše vzorce formaldehydu a acetonu,uvede vlastnosti a příklady využití těchto látek)</w:t>
            </w:r>
            <w:r>
              <w:rPr>
                <w:color w:val="000000"/>
                <w:sz w:val="24"/>
                <w:szCs w:val="24"/>
              </w:rPr>
              <w:br/>
            </w:r>
          </w:p>
        </w:tc>
      </w:tr>
      <w:tr w:rsidR="00A26406" w14:paraId="0E9C5BE3" w14:textId="77777777">
        <w:trPr>
          <w:trHeight w:val="113"/>
        </w:trPr>
        <w:tc>
          <w:tcPr>
            <w:tcW w:w="93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44D072A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  <w:p w14:paraId="0BCA7DA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72435BF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2AF21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Přírodní látky</w:t>
            </w:r>
          </w:p>
          <w:p w14:paraId="1395FF0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sacharidy, tuky, bílkoviny, vitamíny</w:t>
            </w:r>
          </w:p>
        </w:tc>
        <w:tc>
          <w:tcPr>
            <w:tcW w:w="5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64D0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rozliší sacharidy, tuky a bílkoviny</w:t>
            </w:r>
            <w:r>
              <w:rPr>
                <w:color w:val="000000"/>
                <w:sz w:val="24"/>
                <w:szCs w:val="24"/>
              </w:rPr>
              <w:br/>
              <w:t xml:space="preserve">- uvede příklady zdrojů bílkovin, tuků, sacharidů, vitaminů 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A5949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A42C56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578C650" w14:textId="77777777">
        <w:trPr>
          <w:trHeight w:val="277"/>
        </w:trPr>
        <w:tc>
          <w:tcPr>
            <w:tcW w:w="93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1F7DC7E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6B3B8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Plasty a syntetická vlákna</w:t>
            </w:r>
          </w:p>
          <w:p w14:paraId="27D80DA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polyethylen, polypropylen, polystyren, polyvinylchlorid</w:t>
            </w:r>
          </w:p>
          <w:p w14:paraId="269178F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polyamidová a polyesterová vlákna</w:t>
            </w:r>
          </w:p>
        </w:tc>
        <w:tc>
          <w:tcPr>
            <w:tcW w:w="5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9A04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uvede názvy, vlastnosti a použití vybraných plastů</w:t>
            </w:r>
          </w:p>
          <w:p w14:paraId="78E583E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zhodnotí význam recyklace plastů</w:t>
            </w:r>
            <w:r>
              <w:rPr>
                <w:color w:val="000000"/>
                <w:sz w:val="24"/>
                <w:szCs w:val="24"/>
              </w:rPr>
              <w:br/>
              <w:t>- rozliší podle názvu přírodní a syntetická vlákna</w:t>
            </w:r>
          </w:p>
          <w:p w14:paraId="180207C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zhodnotí výhody a nevýhody jejich používání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1A65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186A51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7B9BA2C4" w14:textId="77777777">
        <w:trPr>
          <w:trHeight w:val="2080"/>
        </w:trPr>
        <w:tc>
          <w:tcPr>
            <w:tcW w:w="932" w:type="dxa"/>
            <w:tcBorders>
              <w:top w:val="single" w:sz="6" w:space="0" w:color="000000"/>
              <w:left w:val="nil"/>
              <w:right w:val="single" w:sz="6" w:space="0" w:color="000000"/>
            </w:tcBorders>
            <w:vAlign w:val="center"/>
          </w:tcPr>
          <w:p w14:paraId="155CCC3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8.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41456E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Chemie a společnost</w:t>
            </w:r>
          </w:p>
          <w:p w14:paraId="3B573A8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"/>
              </w:tabs>
              <w:spacing w:after="6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  <w:t>chemické výroby</w:t>
            </w:r>
          </w:p>
          <w:p w14:paraId="1C6D3FF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"/>
              </w:tabs>
              <w:spacing w:after="6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  <w:t>otravné látky</w:t>
            </w:r>
          </w:p>
          <w:p w14:paraId="263C727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"/>
              </w:tabs>
              <w:spacing w:after="6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  <w:t>pesticidy</w:t>
            </w:r>
          </w:p>
          <w:p w14:paraId="77FF7FB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"/>
              </w:tabs>
              <w:spacing w:after="6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  <w:t>biotechnologie</w:t>
            </w:r>
          </w:p>
          <w:p w14:paraId="1FD281F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"/>
              </w:tabs>
              <w:spacing w:after="6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  <w:t>léčiva</w:t>
            </w:r>
          </w:p>
          <w:p w14:paraId="69CFCFE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"/>
              </w:tabs>
              <w:spacing w:after="6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  <w:t>drogy</w:t>
            </w:r>
          </w:p>
          <w:p w14:paraId="646759C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"/>
              </w:tabs>
              <w:spacing w:after="6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  <w:t>detergenty</w:t>
            </w:r>
          </w:p>
          <w:p w14:paraId="6BEB51F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"/>
              </w:tabs>
              <w:spacing w:after="6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  <w:t>potraviny</w:t>
            </w:r>
          </w:p>
          <w:p w14:paraId="3DB3B56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"/>
              </w:tabs>
              <w:spacing w:after="6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  <w:t>chemie a životní prostředí</w:t>
            </w:r>
          </w:p>
        </w:tc>
        <w:tc>
          <w:tcPr>
            <w:tcW w:w="50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2427633" w14:textId="77777777" w:rsidR="00A26406" w:rsidRDefault="00D83F7B" w:rsidP="00476D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-vyjmenuje příklady prvotních a druhotných surovin pro chemické výroby </w:t>
            </w:r>
          </w:p>
          <w:p w14:paraId="3ABD5732" w14:textId="77777777" w:rsidR="00A26406" w:rsidRDefault="00D83F7B" w:rsidP="00476D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zhodnotí význam recyklace odpadů</w:t>
            </w:r>
            <w:r>
              <w:rPr>
                <w:color w:val="000000"/>
                <w:sz w:val="24"/>
                <w:szCs w:val="24"/>
              </w:rPr>
              <w:br/>
              <w:t>- vyhledá významné chemické závody</w:t>
            </w:r>
            <w:r>
              <w:rPr>
                <w:color w:val="000000"/>
                <w:sz w:val="24"/>
                <w:szCs w:val="24"/>
              </w:rPr>
              <w:br/>
              <w:t>- vyjmenuje nejznámější chemické produkty- rozezná označení hořlavých, toxických a výbušných látek a vysvětlí zásady bezpečné práce s běžně prodávanými hořlavinami</w:t>
            </w:r>
            <w:r>
              <w:rPr>
                <w:color w:val="000000"/>
                <w:sz w:val="24"/>
                <w:szCs w:val="24"/>
              </w:rPr>
              <w:br/>
              <w:t>- zachází bezpečně s chemickými látkami běžně používanými v domácnostech</w:t>
            </w:r>
          </w:p>
          <w:p w14:paraId="0CC6FCBF" w14:textId="77777777" w:rsidR="00A26406" w:rsidRDefault="00D83F7B" w:rsidP="00476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vyjmenuje příklady volně i nezákonně prodávaných drog a varuje před nebezpečím jejich požívání</w:t>
            </w:r>
          </w:p>
          <w:p w14:paraId="48DAEE3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1F1DB7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jsme Evropané – EU a její předpisy související s problematikou recyklace odpadů –práce s textem, referát, vyhledávání informací</w:t>
            </w:r>
          </w:p>
          <w:p w14:paraId="067C7CF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 – chemický průmysl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14:paraId="70D3777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1CC0276D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Poznámka:  MV – tvorba mediálního sdělení + práce v realizačním týmu – libovolné téma  -  uskutečňována v průběhu školního roku v závislosti na materiálovém vybavení školní laboratoři a na dovednostech daného žákovského kolektivu</w:t>
      </w:r>
    </w:p>
    <w:p w14:paraId="12B53B9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Propojení předmětu chemie  s předmětem Informatika, konkrétně s  digitálními technologiemi, umožňuje žákům aktivně získávat a sdílet informace týkající se jednotlivých témat. To umožňuje jednak hlouběji poznávat a vyhodnocovat chemické procesy, jednak zvyšovat zájem žáků, aby modelovali a prezentovali různé varianty jejich řešení, komunikovali o nich, a vyhodnocovat jejich možné dopady na úrovni lokální a globální.</w:t>
      </w:r>
    </w:p>
    <w:p w14:paraId="4DBB01A4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A3AD3DC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5DDE6C3F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8EB981C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  <w:sectPr w:rsidR="00A26406">
          <w:pgSz w:w="16838" w:h="11906" w:orient="landscape"/>
          <w:pgMar w:top="1418" w:right="1418" w:bottom="1418" w:left="1418" w:header="709" w:footer="709" w:gutter="0"/>
          <w:cols w:space="708"/>
        </w:sectPr>
      </w:pPr>
      <w:r>
        <w:rPr>
          <w:color w:val="000000"/>
          <w:sz w:val="24"/>
          <w:szCs w:val="24"/>
        </w:rPr>
        <w:t>Zpracovaly:     Mgr. Michaela Čermáková, Ing. Petra Holubová</w:t>
      </w:r>
    </w:p>
    <w:p w14:paraId="4137413D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lastRenderedPageBreak/>
        <w:t>PŘÍRODOPIS   -  II.STUPEŇ</w:t>
      </w:r>
    </w:p>
    <w:p w14:paraId="7FCE9D8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Vypracovala: Mgr.</w:t>
      </w:r>
      <w:r w:rsidR="007A0C7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Šárka Domonkošová</w:t>
      </w:r>
    </w:p>
    <w:p w14:paraId="347EDC4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1D5502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 xml:space="preserve">1.  Obsahové, časové a organizační vymezení předmětu </w:t>
      </w:r>
    </w:p>
    <w:p w14:paraId="6F70E97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u w:val="single"/>
        </w:rPr>
      </w:pPr>
    </w:p>
    <w:p w14:paraId="59BA743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PŘÍRODOPIS</w:t>
      </w:r>
      <w:r>
        <w:rPr>
          <w:color w:val="000000"/>
          <w:sz w:val="24"/>
          <w:szCs w:val="24"/>
        </w:rPr>
        <w:t xml:space="preserve"> jako vyučovací předmět je založen na funkční integraci poznatků z biologických a z dalších přírodovědných oborů. Obsah učiva je vybrán a strukturován tak, aby si v průběhu vzdělávání žáci vytvořili ucelenou představu o vztazích mezi živou a neživou přírodou, seznámili se s mnohotvárnými formami života na Zemi a naučili se správně chápat spjatost člověka a jeho života s přírodou a jejími zákonitostmi. Na takovém poznání je založeno i pochopení důležitosti udržování přírodní rovnováhy pro existenci živých soustav i člověka, včetně možných ohrožení plynoucích z přírodních procesů, z lidské činnosti a zásahů člověka do přírody. Spojením učení se zkušenostmi a dovednostmi získávanými při pozorování a srovnávání součástí přírody při provádění vlastních pokusů jsou vytvářeny potřebné předpoklady a podmínky pro to, aby žáci v průběhu vzdělávání: </w:t>
      </w:r>
    </w:p>
    <w:p w14:paraId="610A6DD3" w14:textId="77777777" w:rsidR="00A26406" w:rsidRDefault="00D83F7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Získali základní poznatky o stavbě těl a životě vybraných organismů včetně člověka, o nerostech, horninách, vesmíru a Zemi</w:t>
      </w:r>
    </w:p>
    <w:p w14:paraId="682428CB" w14:textId="77777777" w:rsidR="00A26406" w:rsidRDefault="00D83F7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Uvědomili si důležitost citlivého vztahu k okolnímu prostředí, odpovědnost člověka za zachování života na Zemi i svého zdraví a v souvislosti s tím i význam biologických věd</w:t>
      </w:r>
    </w:p>
    <w:p w14:paraId="4E3DD839" w14:textId="77777777" w:rsidR="00A26406" w:rsidRDefault="00D83F7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Potřebě klást si otázky o průběhu a příčinách přírodních procesů, které mají vliv i na ochranu zdraví, životů, životního prostředí a majetku, správně tyto otázky formulovat a hledat na ně adekvátní odpovědi</w:t>
      </w:r>
    </w:p>
    <w:p w14:paraId="359CF2CD" w14:textId="77777777" w:rsidR="00A26406" w:rsidRDefault="00D83F7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Osvojili si takové poznatky, dovednosti a metody pozorování živé a neživé přírody, jichž by mohli využívat jak ve svém dalším vzdělávání, tak ve svém praktickém denním životě</w:t>
      </w:r>
    </w:p>
    <w:p w14:paraId="611B721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 dosažení těchto cílů je třeba, aby si žáci: </w:t>
      </w:r>
    </w:p>
    <w:p w14:paraId="74F5EC52" w14:textId="77777777" w:rsidR="00A26406" w:rsidRDefault="00D83F7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vytvořili dovednosti pozorovat s lupou i mikroskopem, využívat dostupné literatury a ze získaných poznatků vyvozovat závěry</w:t>
      </w:r>
    </w:p>
    <w:p w14:paraId="1977F68F" w14:textId="77777777" w:rsidR="00A26406" w:rsidRDefault="00D83F7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pracovali aktivně s přírodninami, všímali si podmínek jejich existence a respektovali je</w:t>
      </w:r>
    </w:p>
    <w:p w14:paraId="2A3A8DAA" w14:textId="77777777" w:rsidR="00A26406" w:rsidRDefault="00D83F7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hodnotili kriticky jednání své i jiných lidí ve vztahu k životnímu prostředí jako celku i k druhým lidem a naučili se odstraňovat negativní vlivy ohrožující zdravý tělesný i duševní vývoj lidí</w:t>
      </w:r>
    </w:p>
    <w:p w14:paraId="235971B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Těmto cílům odpovídají formy práce, vyučovací metody a pracovní postupy. </w:t>
      </w:r>
    </w:p>
    <w:p w14:paraId="396BA9A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 efektivním postupům patří práce s učebnicí, přírodopisnými mapami, přístupnými dokumenty, odbornou literaturou, časopisy, dialogické metody a řešení přiměřených úkolů s využíváním poznatků, které žáci získali v jiných učebních předmětech, z vlastní četby, expozic, výstav a muzeí. Žáci využívají i prostředky výpočetní techniky, kde se učí prostřednictvím výukových programů i internetu. Součástí výuky je i videoprojekce.</w:t>
      </w:r>
    </w:p>
    <w:p w14:paraId="7259674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u w:val="single"/>
        </w:rPr>
      </w:pPr>
    </w:p>
    <w:p w14:paraId="6ADB09C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Vyučovací předmět přírodopis na 2. stupni navazuje svým vzdělávacím obsahem na předmět přírodověda z 1. stupně a opakuje a rozšiřuje jeho učivo. Učivu přírodopisu je věnováno týdně v: </w:t>
      </w:r>
    </w:p>
    <w:p w14:paraId="7013A13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6.roč. – 1 hodiny</w:t>
      </w:r>
    </w:p>
    <w:p w14:paraId="3C1C872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7.roč. – 2 hodina</w:t>
      </w:r>
    </w:p>
    <w:p w14:paraId="2D7AE59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8.roč. – 2 hodiny</w:t>
      </w:r>
    </w:p>
    <w:p w14:paraId="5EC6078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9.roč. – 1 hodina</w:t>
      </w:r>
    </w:p>
    <w:p w14:paraId="6E1B98B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3BD7F3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V každém ročníku se provádějí laboratorní práce s tématikou odpovídající učivu. Podle možností se uskuteční během školního roku tak 5 laboratorních prací, kde žáci pracují ve skupinkách.</w:t>
      </w:r>
    </w:p>
    <w:p w14:paraId="07C539F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44D974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Při práci je uplatňován diferencovaný přístup k dětem s SPU, je kladen důraz na slovní projev. V psaném projevu jsou zohledňovány specifické chyby. Individuálně se přistupuje i k závěrečnému hodnocení těchto žáků. Nadaní žáci jsou </w:t>
      </w:r>
      <w:r>
        <w:rPr>
          <w:sz w:val="24"/>
          <w:szCs w:val="24"/>
        </w:rPr>
        <w:t>úkolování</w:t>
      </w:r>
      <w:r>
        <w:rPr>
          <w:color w:val="000000"/>
          <w:sz w:val="24"/>
          <w:szCs w:val="24"/>
        </w:rPr>
        <w:t xml:space="preserve"> z rozšiřujícího učiva, ať už formou referátů nebo seminárních prací navíc, zapojují se do soutěží.</w:t>
      </w:r>
    </w:p>
    <w:p w14:paraId="1FB1D49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Řád učebny přírodopisu je součástí vybavení učebny, dodržování pravidel je pro každého žáka závazné.</w:t>
      </w:r>
    </w:p>
    <w:p w14:paraId="04347A9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6C50E53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7676B62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2.  Výchovné a vzdělávací strategie pro rozvoj klíčových kompetencí žáků</w:t>
      </w:r>
    </w:p>
    <w:p w14:paraId="4336556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678020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K UČENÍ</w:t>
      </w:r>
    </w:p>
    <w:p w14:paraId="14F3833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5CFCB9CD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překládat žákům dostatek spolehlivých informačních zdrojů, které jim umožní poznání problematiky</w:t>
      </w:r>
    </w:p>
    <w:p w14:paraId="6670E6DB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vést žáky k vyhledávání a třídění informací</w:t>
      </w:r>
    </w:p>
    <w:p w14:paraId="1455434B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vést k užívání správné terminologie</w:t>
      </w:r>
    </w:p>
    <w:p w14:paraId="26033EA8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vést žáky k posouzení vlastního pokroku a kritickému hodnocení svých výsledků v rámci autoevaluace v předmětu</w:t>
      </w:r>
    </w:p>
    <w:p w14:paraId="6587858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B1A655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Žáci: </w:t>
      </w:r>
    </w:p>
    <w:p w14:paraId="5EAF41A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-     </w:t>
      </w:r>
      <w:r>
        <w:rPr>
          <w:color w:val="000000"/>
          <w:sz w:val="24"/>
          <w:szCs w:val="24"/>
        </w:rPr>
        <w:t>jsou vedeni k efektivnímu učení</w:t>
      </w:r>
    </w:p>
    <w:p w14:paraId="04778017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vyhledávají a třídí informace, využívá je v procesu učení</w:t>
      </w:r>
    </w:p>
    <w:p w14:paraId="77799797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vytváří si komplexnější pohled na přírodní a společenské jevy</w:t>
      </w:r>
    </w:p>
    <w:p w14:paraId="0EB986A0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plánují, organizují a řídí vlastní učení</w:t>
      </w:r>
    </w:p>
    <w:p w14:paraId="7E6E6AE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14:paraId="6D075A3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K ŘEŠENÍ PROBLÉMU</w:t>
      </w:r>
    </w:p>
    <w:p w14:paraId="4E1D8CA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5EA8FEC9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vést žáky k využívání získaných vědomostí k řešení problémů</w:t>
      </w:r>
    </w:p>
    <w:p w14:paraId="1443605B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zadávat úkoly, které umožňují volbu různých postojů</w:t>
      </w:r>
    </w:p>
    <w:p w14:paraId="77D435C8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vést žáky k utváření vlastních závěrů ze získaných informací</w:t>
      </w:r>
    </w:p>
    <w:p w14:paraId="232038B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62D608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Žáci: </w:t>
      </w:r>
    </w:p>
    <w:p w14:paraId="35DD3240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vnímají nejrůznější problémové situace</w:t>
      </w:r>
    </w:p>
    <w:p w14:paraId="01DD89DC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vyhledávají informace vhodné k řešení problémů</w:t>
      </w:r>
    </w:p>
    <w:p w14:paraId="2AFE70C6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kriticky myslí</w:t>
      </w:r>
    </w:p>
    <w:p w14:paraId="7E392A14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jsou schopni obhájit svá rozhodnutí</w:t>
      </w:r>
    </w:p>
    <w:p w14:paraId="7210436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14:paraId="74F726FA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KOMUNIKATIVNÍ</w:t>
      </w:r>
    </w:p>
    <w:p w14:paraId="489F2D3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1D95B20E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zadávat úkoly, při kterých žáci mohou spolupracovat</w:t>
      </w:r>
    </w:p>
    <w:p w14:paraId="12DC833A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vést žáky k tomu, aby brali ohled na druhé, komunikace ve skupině</w:t>
      </w:r>
    </w:p>
    <w:p w14:paraId="30A30E21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umožnit žákům formulovat a vyjadřovat své myšlenky na zadaná témata</w:t>
      </w:r>
    </w:p>
    <w:p w14:paraId="7A61DB75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učit je vyjadřovat se výstižně a v logickém sledu</w:t>
      </w:r>
    </w:p>
    <w:p w14:paraId="172CFEAF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umožnit žákům poznávat různé typy textů (mapy, grafy, diagramy, obrazy videa, poslechové kazety)</w:t>
      </w:r>
    </w:p>
    <w:p w14:paraId="343337B2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vést žáky i k neverbální komunikaci v rámci ukázky živých organismů či událostí</w:t>
      </w:r>
    </w:p>
    <w:p w14:paraId="2BEC836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B78E04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Žáci: </w:t>
      </w:r>
    </w:p>
    <w:p w14:paraId="5741CF6D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komunikují na odpovídající úrovni</w:t>
      </w:r>
    </w:p>
    <w:p w14:paraId="12BF6031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osvojují si kultivovaný ústní projev</w:t>
      </w:r>
    </w:p>
    <w:p w14:paraId="52D9F83D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účinně se zapojují do diskuze</w:t>
      </w:r>
    </w:p>
    <w:p w14:paraId="0F151E1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383041B5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SOCIÁLNÍ A PERSONÁLNÍ</w:t>
      </w:r>
    </w:p>
    <w:p w14:paraId="2E557F1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Učitel: </w:t>
      </w:r>
    </w:p>
    <w:p w14:paraId="20F87F80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navozovat dostatek situací, které umožní žákům účinně spolupracovat ve skupině a ovlivňovat kvalitu společné práce</w:t>
      </w:r>
    </w:p>
    <w:p w14:paraId="7840208C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umožnit žákům podílet se na utváření příjemné pracovní atmosféry na základě ohleduplnosti a přispívat k upevňování kladných mezilidských vztahů</w:t>
      </w:r>
    </w:p>
    <w:p w14:paraId="4F2D8CE6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dodržování pravidel slušného chování</w:t>
      </w:r>
    </w:p>
    <w:p w14:paraId="21833F14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dodávat žákům sebedůvěru</w:t>
      </w:r>
    </w:p>
    <w:p w14:paraId="4317AED8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vést žáky k dodržování pravidel</w:t>
      </w:r>
    </w:p>
    <w:p w14:paraId="7E9B605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9CCF66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Žáci: </w:t>
      </w:r>
    </w:p>
    <w:p w14:paraId="37168C3D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spolupracují ve skupině</w:t>
      </w:r>
    </w:p>
    <w:p w14:paraId="770ED56D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podílí se na utváření příjemné atmosféry v týmu</w:t>
      </w:r>
    </w:p>
    <w:p w14:paraId="0F1EAB90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 případě potřeby poskytnou pomoc nebo o ni požádají</w:t>
      </w:r>
    </w:p>
    <w:p w14:paraId="26A87B9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14:paraId="289B411B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OBČANSKÉ</w:t>
      </w:r>
    </w:p>
    <w:p w14:paraId="671D611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6D2225E9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učit žáky respektovat, chránit a ocenit naše životní prostředí a uvědomit si existenci živé a neživé přírody</w:t>
      </w:r>
    </w:p>
    <w:p w14:paraId="52156031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vést je k aktivnímu zapojování se do kulturního dění ve městě, účasti na přírodovědeckých soutěží, táborů, výstav a </w:t>
      </w:r>
      <w:r>
        <w:rPr>
          <w:sz w:val="24"/>
          <w:szCs w:val="24"/>
        </w:rPr>
        <w:t>exkurzích</w:t>
      </w:r>
    </w:p>
    <w:p w14:paraId="19181E15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vést je jak pomoci zraněnému zvířeti</w:t>
      </w:r>
    </w:p>
    <w:p w14:paraId="4D46BCC8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20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vést žáky k ekologickým postojům vůči přírodě a společnosti</w:t>
      </w:r>
    </w:p>
    <w:p w14:paraId="2DC5247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F15B57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Žáci:</w:t>
      </w:r>
    </w:p>
    <w:p w14:paraId="7EDF58D7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respektují názory ostatních</w:t>
      </w:r>
    </w:p>
    <w:p w14:paraId="59601C60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formují si volní a charakterové rysy</w:t>
      </w:r>
    </w:p>
    <w:p w14:paraId="572D7AD8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zodpovědně se rozhodují podle dané situace</w:t>
      </w:r>
    </w:p>
    <w:p w14:paraId="06CEA6DC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chápou základní ekologické souvislosti, respektují požadavky na kvalitní životní prostředí</w:t>
      </w:r>
    </w:p>
    <w:p w14:paraId="40E3F919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rozhodují se v zájmu podpory a ochrany zdraví</w:t>
      </w:r>
    </w:p>
    <w:p w14:paraId="04D8103F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PRACOVNÍ</w:t>
      </w:r>
    </w:p>
    <w:p w14:paraId="6FF4046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7F5989C7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vést žáky k využití znalostí a zkušeností z jednotlivých vzdělávacích oblastí v zájmu svého rozvoje a přípravy na budoucnost</w:t>
      </w:r>
    </w:p>
    <w:p w14:paraId="2907977F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vést žáky k dodržování pravidel bezpečnosti a ochrany zdraví při laboratorních, skupinových i samostatných prací</w:t>
      </w:r>
    </w:p>
    <w:p w14:paraId="234BB4E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A67227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Žáci:</w:t>
      </w:r>
    </w:p>
    <w:p w14:paraId="51A1D2F8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zdokonalují si grafický projev</w:t>
      </w:r>
    </w:p>
    <w:p w14:paraId="48276696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jsou vedeni k efektivitě při organizování vlastní práce</w:t>
      </w:r>
    </w:p>
    <w:p w14:paraId="2A9750F3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mohou využívat hledání informací v dostupných materiálech</w:t>
      </w:r>
    </w:p>
    <w:p w14:paraId="0A09468F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využívají vlastních zkušeností a znalostí v běžné praxi</w:t>
      </w:r>
    </w:p>
    <w:p w14:paraId="20E48BF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      -    ovládají základní postupy první pomoci</w:t>
      </w:r>
    </w:p>
    <w:p w14:paraId="7ADAE03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9D89B7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DIGITÁLNÍ</w:t>
      </w:r>
    </w:p>
    <w:p w14:paraId="45D1C77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4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1BDE6E96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120" w:after="12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pomáhat žákům orientovat se v digitálním prostředí a vést je k bezpečnému, sebejistému, kritickému a tvořivému využívání digitálních technologií při práci</w:t>
      </w:r>
      <w:r w:rsidR="00476DFC">
        <w:rPr>
          <w:color w:val="000000"/>
          <w:sz w:val="24"/>
          <w:szCs w:val="24"/>
        </w:rPr>
        <w:t xml:space="preserve">, </w:t>
      </w:r>
      <w:r w:rsidRPr="00476DFC"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při učení</w:t>
      </w:r>
      <w:sdt>
        <w:sdtPr>
          <w:tag w:val="goog_rdk_2"/>
          <w:id w:val="98849007"/>
        </w:sdtPr>
        <w:sdtEndPr/>
        <w:sdtContent>
          <w:r w:rsidRPr="00476DFC">
            <w:rPr>
              <w:sz w:val="24"/>
              <w:szCs w:val="24"/>
            </w:rPr>
            <w:t>, ve volném čase i při zapojování do společnosti a občanského života.</w:t>
          </w:r>
        </w:sdtContent>
      </w:sdt>
    </w:p>
    <w:p w14:paraId="3F452D1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120" w:after="120" w:line="240" w:lineRule="auto"/>
        <w:ind w:left="0" w:hanging="2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Žáci: </w:t>
      </w:r>
    </w:p>
    <w:p w14:paraId="5BE062FD" w14:textId="77777777" w:rsidR="00A26406" w:rsidRPr="00476DFC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40" w:line="240" w:lineRule="auto"/>
        <w:ind w:left="0" w:hanging="2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ovládá běžně používaná digitální zařízení, aplikace a služby; využívá je při učení i při zapojení do života školy</w:t>
      </w:r>
      <w:r>
        <w:rPr>
          <w:color w:val="00FFFF"/>
          <w:sz w:val="24"/>
          <w:szCs w:val="24"/>
        </w:rPr>
        <w:t xml:space="preserve"> </w:t>
      </w:r>
      <w:r w:rsidRPr="00476DFC">
        <w:rPr>
          <w:sz w:val="24"/>
          <w:szCs w:val="24"/>
        </w:rPr>
        <w:t xml:space="preserve">a do společnosti; samostatně rozhoduje, které technologie pro jakou činnost či řešený problém použít </w:t>
      </w:r>
    </w:p>
    <w:p w14:paraId="4A425941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4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získává, vyhledává, kriticky posuzuje, spravuje a sdílí data, informace a digitální obsah, k tomu volí postupy, způsoby a prostředky, které odpovídají konkrétní situaci a účelu </w:t>
      </w:r>
    </w:p>
    <w:p w14:paraId="6E66E82E" w14:textId="77777777" w:rsidR="00A26406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4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vytváří a upravuje digitální obsah, kombinuje různé formáty, vyjadřuje se za pomoci digitálních prostředků </w:t>
      </w:r>
    </w:p>
    <w:p w14:paraId="7CE6172E" w14:textId="77777777" w:rsidR="00A26406" w:rsidRPr="00476DFC" w:rsidRDefault="00D83F7B" w:rsidP="007552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4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využívá digitální technologie, aby si usnadnil práci, zautomatizoval rutinní činnosti, </w:t>
      </w:r>
      <w:r w:rsidRPr="00476DFC">
        <w:rPr>
          <w:color w:val="000000"/>
          <w:sz w:val="24"/>
          <w:szCs w:val="24"/>
        </w:rPr>
        <w:t xml:space="preserve">zefektivnil či zjednodušil své pracovní postupy a zkvalitnil výsledky své práce </w:t>
      </w:r>
    </w:p>
    <w:p w14:paraId="22144443" w14:textId="77777777" w:rsidR="00476DFC" w:rsidRPr="00476DFC" w:rsidRDefault="00476DFC" w:rsidP="007552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4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r w:rsidR="00D83F7B" w:rsidRPr="00476DFC">
        <w:rPr>
          <w:color w:val="000000"/>
          <w:sz w:val="24"/>
          <w:szCs w:val="24"/>
        </w:rPr>
        <w:t>chápe význam digitálních technologií pro lidskou spol</w:t>
      </w:r>
      <w:r>
        <w:rPr>
          <w:color w:val="000000"/>
          <w:sz w:val="24"/>
          <w:szCs w:val="24"/>
        </w:rPr>
        <w:t>ečnost,</w:t>
      </w:r>
      <w:r w:rsidRPr="00476DF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seznamuje se s novými technologiemi, kriticky hodnotí jejich přínosy a reflektuje rizika jejich využívání </w:t>
      </w:r>
      <w:r w:rsidRPr="00476DFC">
        <w:rPr>
          <w:color w:val="000000"/>
          <w:sz w:val="24"/>
          <w:szCs w:val="24"/>
        </w:rPr>
        <w:t xml:space="preserve"> </w:t>
      </w:r>
      <w:r w:rsidR="00D83F7B" w:rsidRPr="00476DFC">
        <w:rPr>
          <w:color w:val="000000"/>
          <w:sz w:val="24"/>
          <w:szCs w:val="24"/>
        </w:rPr>
        <w:t xml:space="preserve"> </w:t>
      </w:r>
      <w:sdt>
        <w:sdtPr>
          <w:tag w:val="goog_rdk_6"/>
          <w:id w:val="-847401279"/>
          <w:showingPlcHdr/>
        </w:sdtPr>
        <w:sdtEndPr/>
        <w:sdtContent>
          <w:r>
            <w:t xml:space="preserve">     </w:t>
          </w:r>
        </w:sdtContent>
      </w:sdt>
    </w:p>
    <w:p w14:paraId="7E8B7E40" w14:textId="77777777" w:rsidR="00A26406" w:rsidRPr="00476DFC" w:rsidRDefault="00476DFC" w:rsidP="00476DFC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40" w:after="120" w:line="240" w:lineRule="auto"/>
        <w:ind w:leftChars="0" w:left="0" w:firstLineChars="0" w:hanging="2"/>
        <w:jc w:val="both"/>
        <w:rPr>
          <w:color w:val="000000"/>
          <w:sz w:val="24"/>
          <w:szCs w:val="24"/>
        </w:rPr>
      </w:pPr>
      <w:r w:rsidRPr="00476DFC">
        <w:rPr>
          <w:color w:val="000000"/>
          <w:sz w:val="24"/>
          <w:szCs w:val="24"/>
        </w:rPr>
        <w:t>-</w:t>
      </w:r>
      <w:r w:rsidR="00D83F7B" w:rsidRPr="00476DFC">
        <w:rPr>
          <w:color w:val="000000"/>
          <w:sz w:val="24"/>
          <w:szCs w:val="24"/>
        </w:rPr>
        <w:t xml:space="preserve">při spolupráci, komunikaci a sdílení informací v digitálním prostředí jedná eticky </w:t>
      </w:r>
    </w:p>
    <w:p w14:paraId="48775B21" w14:textId="77777777" w:rsidR="00A26406" w:rsidRPr="00476DFC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5EFE0D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  <w:sectPr w:rsidR="00A26406">
          <w:pgSz w:w="11906" w:h="16838"/>
          <w:pgMar w:top="1417" w:right="1417" w:bottom="1417" w:left="1417" w:header="708" w:footer="708" w:gutter="0"/>
          <w:cols w:space="708"/>
        </w:sectPr>
      </w:pPr>
    </w:p>
    <w:p w14:paraId="7E90BE5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Učební osnovy</w:t>
      </w:r>
    </w:p>
    <w:p w14:paraId="11E2F89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Člověk a příroda    Vzdělávací obor:  </w:t>
      </w:r>
      <w:r>
        <w:rPr>
          <w:rFonts w:ascii="Arial" w:eastAsia="Arial" w:hAnsi="Arial" w:cs="Arial"/>
          <w:b/>
          <w:color w:val="000000"/>
          <w:u w:val="single"/>
        </w:rPr>
        <w:t>Přírodopis</w:t>
      </w:r>
      <w:r>
        <w:rPr>
          <w:rFonts w:ascii="Arial" w:eastAsia="Arial" w:hAnsi="Arial" w:cs="Arial"/>
          <w:color w:val="000000"/>
        </w:rPr>
        <w:t xml:space="preserve">        ročník     6.</w:t>
      </w:r>
    </w:p>
    <w:p w14:paraId="4B67320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0F76F2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ff1"/>
        <w:tblW w:w="1501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80"/>
        <w:gridCol w:w="3355"/>
        <w:gridCol w:w="5400"/>
        <w:gridCol w:w="3120"/>
        <w:gridCol w:w="2160"/>
      </w:tblGrid>
      <w:tr w:rsidR="00A26406" w14:paraId="1DB6C535" w14:textId="77777777">
        <w:trPr>
          <w:trHeight w:val="904"/>
        </w:trPr>
        <w:tc>
          <w:tcPr>
            <w:tcW w:w="980" w:type="dxa"/>
            <w:tcBorders>
              <w:bottom w:val="single" w:sz="4" w:space="0" w:color="000000"/>
            </w:tcBorders>
          </w:tcPr>
          <w:p w14:paraId="3F708DA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Kapitola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5BF8038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Téma (Učivo)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54AB6E0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Znalosti a dovednosti (výstup)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4FA8567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080AB46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Poznámky</w:t>
            </w:r>
          </w:p>
        </w:tc>
      </w:tr>
      <w:tr w:rsidR="00A26406" w14:paraId="1433029B" w14:textId="77777777">
        <w:trPr>
          <w:trHeight w:val="1890"/>
        </w:trPr>
        <w:tc>
          <w:tcPr>
            <w:tcW w:w="980" w:type="dxa"/>
            <w:tcBorders>
              <w:top w:val="single" w:sz="8" w:space="0" w:color="000000"/>
            </w:tcBorders>
            <w:vAlign w:val="center"/>
          </w:tcPr>
          <w:p w14:paraId="07B83F2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1.</w:t>
            </w:r>
          </w:p>
        </w:tc>
        <w:tc>
          <w:tcPr>
            <w:tcW w:w="3355" w:type="dxa"/>
            <w:tcBorders>
              <w:top w:val="single" w:sz="8" w:space="0" w:color="000000"/>
              <w:left w:val="single" w:sz="4" w:space="0" w:color="000000"/>
            </w:tcBorders>
          </w:tcPr>
          <w:p w14:paraId="425C4850" w14:textId="77777777" w:rsidR="00A26406" w:rsidRDefault="00D83F7B" w:rsidP="00476D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Země a život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– </w:t>
            </w:r>
          </w:p>
          <w:p w14:paraId="694EE9E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Vznik atmosféry, hydrosféry</w:t>
            </w:r>
          </w:p>
          <w:p w14:paraId="1370D9C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Vývoj živé hmoty</w:t>
            </w:r>
          </w:p>
          <w:p w14:paraId="6B6069D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Význam Slunce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4" w:space="0" w:color="000000"/>
            </w:tcBorders>
          </w:tcPr>
          <w:p w14:paraId="6CC9F556" w14:textId="77777777" w:rsidR="00A26406" w:rsidRPr="00476DFC" w:rsidRDefault="00D83F7B" w:rsidP="0075521F">
            <w:pPr>
              <w:pStyle w:val="Odstavecseseznamem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jc w:val="both"/>
              <w:rPr>
                <w:color w:val="000000"/>
              </w:rPr>
            </w:pPr>
            <w:r w:rsidRPr="00476DFC">
              <w:rPr>
                <w:color w:val="000000"/>
              </w:rPr>
              <w:t>Rozliší základní projevy a podmínky života, orientuje se v daném přehledu vývoje organismů</w:t>
            </w:r>
          </w:p>
          <w:p w14:paraId="1AD5CAF9" w14:textId="77777777" w:rsidR="00A26406" w:rsidRPr="00476DFC" w:rsidRDefault="00D83F7B" w:rsidP="0075521F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 w:rsidRPr="00476DFC">
              <w:rPr>
                <w:color w:val="000000"/>
                <w:sz w:val="24"/>
                <w:szCs w:val="24"/>
              </w:rPr>
              <w:t>Zná názory na vznik života</w:t>
            </w:r>
          </w:p>
          <w:p w14:paraId="16D86722" w14:textId="77777777" w:rsidR="00A26406" w:rsidRPr="00476DFC" w:rsidRDefault="00D83F7B" w:rsidP="0075521F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 w:rsidRPr="00476DFC">
              <w:rPr>
                <w:color w:val="000000"/>
                <w:sz w:val="24"/>
                <w:szCs w:val="24"/>
              </w:rPr>
              <w:t>Vysvětlit význam Slunce</w:t>
            </w:r>
          </w:p>
          <w:p w14:paraId="06F9516E" w14:textId="77777777" w:rsidR="00A26406" w:rsidRPr="00476DFC" w:rsidRDefault="00D83F7B" w:rsidP="0075521F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RPr="00476DFC">
              <w:rPr>
                <w:color w:val="000000"/>
                <w:sz w:val="24"/>
                <w:szCs w:val="24"/>
              </w:rPr>
              <w:t>Orientovat se v názorech na vznik Země i života</w:t>
            </w:r>
          </w:p>
          <w:p w14:paraId="25B5A6C7" w14:textId="77777777" w:rsidR="00A26406" w:rsidRPr="00476DFC" w:rsidRDefault="00D83F7B" w:rsidP="0075521F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RPr="00476DFC">
              <w:rPr>
                <w:color w:val="000000"/>
                <w:sz w:val="24"/>
                <w:szCs w:val="24"/>
              </w:rPr>
              <w:t>Odlišit atmosféru, hydrosféru, vysvětlit funkci ozonosféry</w:t>
            </w:r>
          </w:p>
          <w:p w14:paraId="44CBF483" w14:textId="77777777" w:rsidR="00A26406" w:rsidRPr="00476DFC" w:rsidRDefault="00D83F7B" w:rsidP="0075521F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RPr="00476DFC">
              <w:rPr>
                <w:color w:val="000000"/>
                <w:sz w:val="24"/>
                <w:szCs w:val="24"/>
              </w:rPr>
              <w:t>Rozlišovat vybrané organické a anorganické látky</w:t>
            </w:r>
          </w:p>
          <w:p w14:paraId="5F7025B9" w14:textId="77777777" w:rsidR="00A26406" w:rsidRDefault="00D83F7B" w:rsidP="0075521F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 w:rsidRPr="00476DFC">
              <w:rPr>
                <w:color w:val="000000"/>
                <w:sz w:val="24"/>
                <w:szCs w:val="24"/>
              </w:rPr>
              <w:t>Vysvětlit význam Slunce</w:t>
            </w:r>
            <w:r w:rsidRPr="00476DFC">
              <w:rPr>
                <w:rFonts w:eastAsia="Arial"/>
                <w:color w:val="000000"/>
              </w:rPr>
              <w:t>, vody a oxidu uhličitého pro život na Zemi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4" w:space="0" w:color="000000"/>
            </w:tcBorders>
          </w:tcPr>
          <w:p w14:paraId="6C6405C4" w14:textId="77777777" w:rsidR="00A26406" w:rsidRDefault="00D83F7B" w:rsidP="00476D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Zeměpis – planeta Země</w:t>
            </w:r>
          </w:p>
          <w:p w14:paraId="543E2F0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0A019D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– Ekosystémy, Základní podmínky života</w:t>
            </w:r>
          </w:p>
          <w:p w14:paraId="490CC45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, – vysvětlení nové látky, diskuse, zápis</w:t>
            </w:r>
          </w:p>
          <w:p w14:paraId="09D633E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990D72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(osobnostní rozvoj) - rozvoj schopností poznávání – opakování s pracovním sešitem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4" w:space="0" w:color="000000"/>
            </w:tcBorders>
          </w:tcPr>
          <w:p w14:paraId="449B4857" w14:textId="77777777" w:rsidR="00A26406" w:rsidRDefault="00D83F7B" w:rsidP="00476D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Pomůcky: prezentace, internet</w:t>
            </w:r>
          </w:p>
        </w:tc>
      </w:tr>
      <w:tr w:rsidR="00A26406" w14:paraId="51C7CCF0" w14:textId="77777777">
        <w:trPr>
          <w:trHeight w:val="851"/>
        </w:trPr>
        <w:tc>
          <w:tcPr>
            <w:tcW w:w="9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3F7B55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2.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F4E448" w14:textId="77777777" w:rsidR="00A26406" w:rsidRDefault="00D83F7B" w:rsidP="00476D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Buňka</w:t>
            </w:r>
            <w:r>
              <w:rPr>
                <w:color w:val="000000"/>
                <w:sz w:val="24"/>
                <w:szCs w:val="24"/>
              </w:rPr>
              <w:t xml:space="preserve"> – </w:t>
            </w:r>
          </w:p>
          <w:p w14:paraId="5DE68CE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Jednobuněčné organismy – viry, bakterie</w:t>
            </w:r>
          </w:p>
          <w:p w14:paraId="70B83F3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75E6E9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Jednobuněčné rostliny </w:t>
            </w:r>
          </w:p>
          <w:p w14:paraId="2CC5342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46E96D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Jednobuněčný živočichové </w:t>
            </w:r>
          </w:p>
          <w:p w14:paraId="419D3AF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7EC5B3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Jednobuněčné houby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752BDE" w14:textId="77777777" w:rsidR="00A26406" w:rsidRDefault="00D83F7B" w:rsidP="0075521F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na příkladech z běžného života význam virů a bakterií v přírodě i pro člověka</w:t>
            </w:r>
          </w:p>
          <w:p w14:paraId="1720D564" w14:textId="77777777" w:rsidR="00A26406" w:rsidRDefault="00D83F7B" w:rsidP="0075521F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Vysvětlí rozdíl mezi rostlinnou a živočišnou buňkou  </w:t>
            </w:r>
          </w:p>
          <w:p w14:paraId="61A72CD3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40"/>
              </w:tabs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příklady výskytu organismů v určitém prostředí a vztahy mezi nimi</w:t>
            </w:r>
          </w:p>
          <w:p w14:paraId="656F9023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40"/>
              </w:tabs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Zná význam jednobuněčných organismů v přírodě a pro člověka</w:t>
            </w:r>
          </w:p>
          <w:p w14:paraId="03F987BA" w14:textId="77777777" w:rsidR="00A26406" w:rsidRDefault="00D83F7B" w:rsidP="0075521F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40"/>
              </w:tabs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Dokáže popsat fotosyntézu a buněčné dýchání</w:t>
            </w:r>
          </w:p>
          <w:p w14:paraId="16D8AB76" w14:textId="77777777" w:rsidR="00A26406" w:rsidRDefault="00D83F7B" w:rsidP="0075521F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pojmy: cizopasník, reducent, producent, konzument</w:t>
            </w:r>
          </w:p>
          <w:p w14:paraId="11368CE3" w14:textId="77777777" w:rsidR="00A26406" w:rsidRDefault="00D83F7B" w:rsidP="0075521F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Aplikuje praktické metody poznávání přírody</w:t>
            </w:r>
          </w:p>
          <w:p w14:paraId="74C78AB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</w:p>
          <w:p w14:paraId="2621C622" w14:textId="77777777" w:rsidR="00A26406" w:rsidRDefault="00D83F7B" w:rsidP="0075521F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Popíše stavbu těla základních jednobuněčných organismů</w:t>
            </w:r>
          </w:p>
          <w:p w14:paraId="78BAC19E" w14:textId="77777777" w:rsidR="00A26406" w:rsidRDefault="00D83F7B" w:rsidP="0075521F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pojmy:  prvok, jednobuněčný organismus, společenstvo, biologie</w:t>
            </w:r>
          </w:p>
          <w:p w14:paraId="2FA2BE3D" w14:textId="77777777" w:rsidR="00A26406" w:rsidRDefault="00D83F7B" w:rsidP="0075521F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Pracuje s lupou a mikroskopem, provede záznam z pozorování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68FD1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3C2D19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3EEA2E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– Základní podmínky života – nová látka, zápis, obrázek</w:t>
            </w:r>
          </w:p>
          <w:p w14:paraId="54ED7CF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5DF2CC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Objevujeme Evropu a svět nás zajímá – referáty, diskuse</w:t>
            </w:r>
          </w:p>
          <w:p w14:paraId="4DC49D9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ADF5E0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LP- jednobuněčný organismus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275C7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F13B30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Pomůcky: mikroskop a mikroskopické potřeby, prezentace, internet</w:t>
            </w:r>
          </w:p>
        </w:tc>
      </w:tr>
      <w:tr w:rsidR="00A26406" w14:paraId="5F8BC30E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</w:tcBorders>
            <w:vAlign w:val="center"/>
          </w:tcPr>
          <w:p w14:paraId="790DF24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3.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</w:tcBorders>
          </w:tcPr>
          <w:p w14:paraId="27142E2A" w14:textId="77777777" w:rsidR="00A26406" w:rsidRDefault="00D83F7B" w:rsidP="00476D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Mnohobuněčné organismy</w:t>
            </w:r>
            <w:r>
              <w:rPr>
                <w:color w:val="000000"/>
                <w:sz w:val="24"/>
                <w:szCs w:val="24"/>
                <w:u w:val="single"/>
              </w:rPr>
              <w:t xml:space="preserve"> </w:t>
            </w:r>
          </w:p>
          <w:p w14:paraId="4C3BC6B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C4342E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B6B863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Rostliny mnohobuněčné - řasy</w:t>
            </w:r>
          </w:p>
          <w:p w14:paraId="5709D3E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F1468BE" w14:textId="77777777" w:rsidR="00A26406" w:rsidRDefault="00D83F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Houby mnohobuněčné</w:t>
            </w:r>
          </w:p>
          <w:p w14:paraId="3D03109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39A093AD" w14:textId="77777777" w:rsidR="00A26406" w:rsidRDefault="00D83F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Lišejníky</w:t>
            </w:r>
          </w:p>
          <w:p w14:paraId="604E225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30897E2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Živočichové mnohobuněčné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– </w:t>
            </w:r>
          </w:p>
          <w:p w14:paraId="25B8E69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172516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žahavci, ploštěnci, kroužkovci, měkkýši, členovci: korýši, pavoukovci, hmyz</w:t>
            </w:r>
          </w:p>
          <w:p w14:paraId="59AA62A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</w:tcPr>
          <w:p w14:paraId="78980A11" w14:textId="77777777" w:rsidR="00A26406" w:rsidRPr="00476DFC" w:rsidRDefault="00D83F7B" w:rsidP="00DC7024">
            <w:pPr>
              <w:pStyle w:val="Odstavecseseznamem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jc w:val="both"/>
              <w:rPr>
                <w:color w:val="000000"/>
              </w:rPr>
            </w:pPr>
            <w:r w:rsidRPr="00476DFC">
              <w:rPr>
                <w:color w:val="000000"/>
              </w:rPr>
              <w:t>Popíše stavbu mnohob. řas, rozpozná základní druhy a určí jejich význam v přírodě a pro člověka</w:t>
            </w:r>
          </w:p>
          <w:p w14:paraId="7BC7271B" w14:textId="77777777" w:rsidR="00A26406" w:rsidRDefault="00D83F7B" w:rsidP="00DC7024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 naše nejznámější jedlé a jedovaté houby s plodnicemi a porovná je podle charakteristických znaků</w:t>
            </w:r>
          </w:p>
          <w:p w14:paraId="22343D9B" w14:textId="77777777" w:rsidR="00A26406" w:rsidRDefault="00D83F7B" w:rsidP="00DC7024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Porovná základní vnější a vnitřní stavbu vybraných živočichů a vysvětlí funkci jednotlivých orgánů</w:t>
            </w:r>
          </w:p>
          <w:p w14:paraId="492C3475" w14:textId="77777777" w:rsidR="00A26406" w:rsidRDefault="00D83F7B" w:rsidP="00DC7024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Rozlišuje a porovná jednotlivé skupiny živočichů, určuje vybrané živočichy, zařazuje je do hlavních taxonomických skupin</w:t>
            </w:r>
          </w:p>
          <w:p w14:paraId="3FE53B7B" w14:textId="77777777" w:rsidR="00A26406" w:rsidRDefault="00D83F7B" w:rsidP="00DC7024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Zhodnotí význam živočichů v přírodě i pro člověka; uplatňuje zásady bezpečného chování ve styku se živočichy</w:t>
            </w:r>
          </w:p>
          <w:p w14:paraId="5827A264" w14:textId="77777777" w:rsidR="00A26406" w:rsidRDefault="00D83F7B" w:rsidP="00DC7024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Připraví jednoduché mikroskopické preparáty, dokáže pozorovat a zakreslit daný preparát a provést záznam</w:t>
            </w:r>
          </w:p>
          <w:p w14:paraId="038DC5D3" w14:textId="77777777" w:rsidR="00A26406" w:rsidRDefault="00D83F7B" w:rsidP="00DC7024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Rozliší jednobuněčné a mnohobuněčné organismy</w:t>
            </w:r>
          </w:p>
          <w:p w14:paraId="70EAEDEA" w14:textId="77777777" w:rsidR="00A26406" w:rsidRDefault="00D83F7B" w:rsidP="00DC7024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pojmy : predátor, vnější a vnitřní cizopasník, tkáň, orgán, oránová soustava, zkamenělina, potravní řetězec a potravní pyramida</w:t>
            </w:r>
          </w:p>
          <w:p w14:paraId="7FB62809" w14:textId="77777777" w:rsidR="00A26406" w:rsidRDefault="00D83F7B" w:rsidP="00DC7024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Dokáže roztřídit organismy do říší </w:t>
            </w:r>
          </w:p>
          <w:p w14:paraId="0A2ACF31" w14:textId="77777777" w:rsidR="00A26406" w:rsidRDefault="00D83F7B" w:rsidP="00DC7024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 některé druhy mnohobuněčných organismů</w:t>
            </w:r>
          </w:p>
          <w:p w14:paraId="275B5043" w14:textId="77777777" w:rsidR="00A26406" w:rsidRDefault="00D83F7B" w:rsidP="00DC7024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škodlivost a užitečnost organismů</w:t>
            </w:r>
          </w:p>
          <w:p w14:paraId="7522DC6C" w14:textId="77777777" w:rsidR="00A26406" w:rsidRDefault="00D83F7B" w:rsidP="00DC7024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Dodržuje základní pravidla bezpečnosti práce a chování při pozorování živé a neživé přírody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</w:tcPr>
          <w:p w14:paraId="556F2361" w14:textId="77777777" w:rsidR="00A26406" w:rsidRDefault="00D83F7B" w:rsidP="00476D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EV – Ekosystémy, vztah člověka k prostředí – zápis, laboratorní práce, opakování</w:t>
            </w:r>
          </w:p>
          <w:p w14:paraId="23AD1BB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30D801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(osobnostní rozvoj) - rozvoj schopností poznávání, kreativita, komunikace a kooperace, řešení problémů, psychohygiena – laboratorní práce</w:t>
            </w:r>
          </w:p>
          <w:p w14:paraId="77F7E42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BF9427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Lidské vztahy – skupinová práce, L P</w:t>
            </w:r>
          </w:p>
          <w:p w14:paraId="2477274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A2B494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Evropa a svět nás zajímá – diskuse, referáty</w:t>
            </w:r>
          </w:p>
          <w:p w14:paraId="39A70B4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86763A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MV – Kritické čtení – referáty, práce na PC</w:t>
            </w:r>
          </w:p>
          <w:p w14:paraId="1166C98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F4CE01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LP – mnohobuněčný organismus</w:t>
            </w:r>
          </w:p>
          <w:p w14:paraId="333D626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4F46B3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</w:tcPr>
          <w:p w14:paraId="3FC23BD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Pomůcky: </w:t>
            </w:r>
          </w:p>
          <w:p w14:paraId="197E10D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Nástěnné obrazy, modely hub, přírodní materiály, trvalé preparáty, videokazety, mikroskop a mikroskopické pomůcky, botanické a zoologické klíče a atlasy, internet</w:t>
            </w:r>
          </w:p>
          <w:p w14:paraId="1459570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26DA87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3E420F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1D2624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Pozorování okolí školy – hmyz</w:t>
            </w:r>
          </w:p>
          <w:p w14:paraId="5F10110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66958D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280EA4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Referáty</w:t>
            </w:r>
          </w:p>
          <w:p w14:paraId="76A92B1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2E613A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Samostatná a skupinová práce</w:t>
            </w:r>
          </w:p>
        </w:tc>
      </w:tr>
    </w:tbl>
    <w:p w14:paraId="0FC6D97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5A905FF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Zpracovala:     Mgr.Šárka Domonkošová </w:t>
      </w:r>
    </w:p>
    <w:p w14:paraId="6FBFB05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LP - proběhnou dle možností a času</w:t>
      </w:r>
    </w:p>
    <w:p w14:paraId="27DC2F3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450BA9A5" w14:textId="77777777" w:rsidR="00476DFC" w:rsidRDefault="00476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6B77EAEB" w14:textId="77777777" w:rsidR="00476DFC" w:rsidRDefault="00476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727C1A40" w14:textId="77777777" w:rsidR="00476DFC" w:rsidRDefault="00476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1E080436" w14:textId="77777777" w:rsidR="00476DFC" w:rsidRDefault="00476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349641F1" w14:textId="77777777" w:rsidR="00476DFC" w:rsidRDefault="00476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36C887B" w14:textId="77777777" w:rsidR="00476DFC" w:rsidRDefault="00476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75BC868F" w14:textId="77777777" w:rsidR="00476DFC" w:rsidRDefault="00476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5C831EC6" w14:textId="77777777" w:rsidR="00476DFC" w:rsidRDefault="00476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2D407177" w14:textId="77777777" w:rsidR="00476DFC" w:rsidRDefault="00476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1C4DAC69" w14:textId="77777777" w:rsidR="00476DFC" w:rsidRDefault="00476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6ADC0B3D" w14:textId="77777777" w:rsidR="00476DFC" w:rsidRDefault="00476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16A80DDC" w14:textId="77777777" w:rsidR="00476DFC" w:rsidRDefault="00476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48287D93" w14:textId="77777777" w:rsidR="00476DFC" w:rsidRDefault="00476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54664346" w14:textId="77777777" w:rsidR="00476DFC" w:rsidRDefault="00476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722FAA38" w14:textId="77777777" w:rsidR="00476DFC" w:rsidRDefault="00476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29A225B9" w14:textId="77777777" w:rsidR="00476DFC" w:rsidRDefault="00476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4C8DFBF4" w14:textId="77777777" w:rsidR="00476DFC" w:rsidRDefault="00476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7E079FF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0591EA1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Člověk a příroda    Vzdělávací obor:  </w:t>
      </w:r>
      <w:r>
        <w:rPr>
          <w:rFonts w:ascii="Arial" w:eastAsia="Arial" w:hAnsi="Arial" w:cs="Arial"/>
          <w:b/>
          <w:color w:val="000000"/>
          <w:u w:val="single"/>
        </w:rPr>
        <w:t>Přírodopis</w:t>
      </w:r>
      <w:r>
        <w:rPr>
          <w:rFonts w:ascii="Arial" w:eastAsia="Arial" w:hAnsi="Arial" w:cs="Arial"/>
          <w:color w:val="000000"/>
        </w:rPr>
        <w:t xml:space="preserve">     ročník       7.</w:t>
      </w:r>
    </w:p>
    <w:p w14:paraId="49CEDA0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ff2"/>
        <w:tblW w:w="1501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80"/>
        <w:gridCol w:w="3355"/>
        <w:gridCol w:w="5400"/>
        <w:gridCol w:w="3120"/>
        <w:gridCol w:w="2160"/>
      </w:tblGrid>
      <w:tr w:rsidR="00A26406" w14:paraId="1DBBEB59" w14:textId="77777777">
        <w:trPr>
          <w:trHeight w:val="904"/>
        </w:trPr>
        <w:tc>
          <w:tcPr>
            <w:tcW w:w="980" w:type="dxa"/>
            <w:tcBorders>
              <w:bottom w:val="single" w:sz="4" w:space="0" w:color="000000"/>
            </w:tcBorders>
          </w:tcPr>
          <w:p w14:paraId="1F8E748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Kapitola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3718B41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Téma (Učivo)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49C26CF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Znalosti a dovednosti (výstup)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42DA1A1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4426C0B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Poznámky</w:t>
            </w:r>
          </w:p>
        </w:tc>
      </w:tr>
      <w:tr w:rsidR="00A26406" w14:paraId="547FCA22" w14:textId="77777777">
        <w:trPr>
          <w:trHeight w:val="1890"/>
        </w:trPr>
        <w:tc>
          <w:tcPr>
            <w:tcW w:w="980" w:type="dxa"/>
            <w:tcBorders>
              <w:top w:val="single" w:sz="8" w:space="0" w:color="000000"/>
            </w:tcBorders>
            <w:vAlign w:val="center"/>
          </w:tcPr>
          <w:p w14:paraId="4D40780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1.</w:t>
            </w:r>
          </w:p>
        </w:tc>
        <w:tc>
          <w:tcPr>
            <w:tcW w:w="3355" w:type="dxa"/>
            <w:tcBorders>
              <w:top w:val="single" w:sz="8" w:space="0" w:color="000000"/>
              <w:left w:val="single" w:sz="4" w:space="0" w:color="000000"/>
            </w:tcBorders>
          </w:tcPr>
          <w:p w14:paraId="3D49249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u w:val="single"/>
              </w:rPr>
              <w:t>Vyšší živočichové</w:t>
            </w:r>
            <w:r>
              <w:rPr>
                <w:color w:val="000000"/>
                <w:sz w:val="24"/>
                <w:szCs w:val="24"/>
              </w:rPr>
              <w:t xml:space="preserve"> – Strunatci</w:t>
            </w:r>
          </w:p>
          <w:p w14:paraId="3A0EA23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E7198C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Pláštěnci</w:t>
            </w:r>
          </w:p>
          <w:p w14:paraId="46FFF09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Bezlebeční</w:t>
            </w:r>
          </w:p>
          <w:p w14:paraId="63BE0EA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Obratlovci:</w:t>
            </w:r>
          </w:p>
          <w:p w14:paraId="0D44D3D2" w14:textId="77777777" w:rsidR="00A26406" w:rsidRDefault="00D83F7B" w:rsidP="0075521F">
            <w:pPr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bezčelistnatci</w:t>
            </w:r>
          </w:p>
          <w:p w14:paraId="247EC6C7" w14:textId="77777777" w:rsidR="00A26406" w:rsidRDefault="00D83F7B" w:rsidP="0075521F">
            <w:pPr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paryby</w:t>
            </w:r>
          </w:p>
          <w:p w14:paraId="2E9C8F92" w14:textId="77777777" w:rsidR="00A26406" w:rsidRDefault="00D83F7B" w:rsidP="0075521F">
            <w:pPr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ryby          </w:t>
            </w:r>
          </w:p>
          <w:p w14:paraId="473C8E42" w14:textId="77777777" w:rsidR="00A26406" w:rsidRDefault="00D83F7B" w:rsidP="0075521F">
            <w:pPr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obojživelníci        </w:t>
            </w:r>
          </w:p>
          <w:p w14:paraId="792A58FC" w14:textId="77777777" w:rsidR="00A26406" w:rsidRDefault="00D83F7B" w:rsidP="0075521F">
            <w:pPr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plazi</w:t>
            </w:r>
          </w:p>
          <w:p w14:paraId="68A4A1AC" w14:textId="77777777" w:rsidR="00A26406" w:rsidRDefault="00D83F7B" w:rsidP="0075521F">
            <w:pPr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ptáci</w:t>
            </w:r>
          </w:p>
          <w:p w14:paraId="0EDB3381" w14:textId="77777777" w:rsidR="00A26406" w:rsidRDefault="00D83F7B" w:rsidP="0075521F">
            <w:pPr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savci</w:t>
            </w:r>
          </w:p>
          <w:p w14:paraId="0A53A48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8" w:space="0" w:color="000000"/>
              <w:left w:val="single" w:sz="4" w:space="0" w:color="000000"/>
            </w:tcBorders>
          </w:tcPr>
          <w:p w14:paraId="45DC49A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    dokáže roztřídit  organismus do říší</w:t>
            </w:r>
          </w:p>
          <w:p w14:paraId="2F03623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    popíše stavbu a život členovců</w:t>
            </w:r>
          </w:p>
          <w:p w14:paraId="2FDCA9AF" w14:textId="77777777" w:rsidR="00A26406" w:rsidRDefault="00D83F7B" w:rsidP="0075521F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význam a zásady třídění organismů</w:t>
            </w:r>
          </w:p>
          <w:p w14:paraId="3F666B27" w14:textId="77777777" w:rsidR="00A26406" w:rsidRDefault="00D83F7B" w:rsidP="0075521F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rozdíl mezi strunatci a obratlovci</w:t>
            </w:r>
          </w:p>
          <w:p w14:paraId="57298312" w14:textId="77777777" w:rsidR="00A26406" w:rsidRDefault="00D83F7B" w:rsidP="0075521F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  chápe vývojové zdokonalování</w:t>
            </w:r>
          </w:p>
          <w:p w14:paraId="6E96237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   chápe vývojové zdokonalení stavby těla ptáků,  jejich přizpůsobení k letu</w:t>
            </w:r>
          </w:p>
          <w:p w14:paraId="10DAF1C9" w14:textId="77777777" w:rsidR="00A26406" w:rsidRDefault="00D83F7B" w:rsidP="0075521F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popíše stavbu těl ptáků a porovná je s dalšími obratlovci</w:t>
            </w:r>
          </w:p>
          <w:p w14:paraId="3A7A5B00" w14:textId="77777777" w:rsidR="00A26406" w:rsidRDefault="00D83F7B" w:rsidP="0075521F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principy biologické rovnováhy a významu ptáků</w:t>
            </w:r>
          </w:p>
          <w:p w14:paraId="0301E492" w14:textId="77777777" w:rsidR="00A26406" w:rsidRDefault="00D83F7B" w:rsidP="0075521F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pozná vybrané zástupce  a dokáže je podle znaků rozdělit do nejznámějších řádů (pěvci, dravci, hrabaví,atd.)</w:t>
            </w:r>
          </w:p>
          <w:p w14:paraId="7AAA7925" w14:textId="77777777" w:rsidR="00A26406" w:rsidRDefault="00D83F7B" w:rsidP="0075521F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zná zástupce tažných a přezimujících ptáků</w:t>
            </w:r>
          </w:p>
          <w:p w14:paraId="78F684E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určí běžné ptáky, zejména žijící v regionu</w:t>
            </w:r>
          </w:p>
          <w:p w14:paraId="2455FB52" w14:textId="77777777" w:rsidR="00A26406" w:rsidRDefault="00D83F7B" w:rsidP="0075521F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porovná základní vnější a vnitřní stavbu vybraných živočichů a vysvětlí funkci jednotlivých orgánů</w:t>
            </w:r>
          </w:p>
          <w:p w14:paraId="11974B70" w14:textId="77777777" w:rsidR="00A26406" w:rsidRDefault="00D83F7B" w:rsidP="0075521F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rozlišuje a porovná jednotlivé skupiny živočichů, určuje vybrané živočichy, zařazuje je do hlavních taxonomických skupin</w:t>
            </w:r>
          </w:p>
          <w:p w14:paraId="7435C893" w14:textId="77777777" w:rsidR="00A26406" w:rsidRDefault="00D83F7B" w:rsidP="0075521F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odvodí na základě pozorování základní projevy chování živočichů v přírodě, na příkladech </w:t>
            </w:r>
            <w:r>
              <w:rPr>
                <w:color w:val="000000"/>
                <w:sz w:val="24"/>
                <w:szCs w:val="24"/>
              </w:rPr>
              <w:lastRenderedPageBreak/>
              <w:t>objasní jejich způsob života a přizpůsobení danému prostředí</w:t>
            </w:r>
          </w:p>
          <w:p w14:paraId="4E5C94C8" w14:textId="77777777" w:rsidR="00A26406" w:rsidRDefault="00D83F7B" w:rsidP="0075521F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zhodnotí význam živočichů v přírodě i pro člověka; uplatňuje zásady bezpečného chování ve styku se živočichy</w:t>
            </w:r>
          </w:p>
          <w:p w14:paraId="50C48D5A" w14:textId="77777777" w:rsidR="00A26406" w:rsidRDefault="00D83F7B" w:rsidP="0075521F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dokáže vyhledat ohrožené druhy živočichů daných skupin</w:t>
            </w:r>
          </w:p>
          <w:p w14:paraId="1F6FA797" w14:textId="77777777" w:rsidR="00A26406" w:rsidRDefault="00D83F7B" w:rsidP="0075521F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vytvoří mikroskopický preparát a provede zápis o mikroskopování</w:t>
            </w:r>
          </w:p>
          <w:p w14:paraId="197D02EE" w14:textId="77777777" w:rsidR="00A26406" w:rsidRDefault="00D83F7B" w:rsidP="0075521F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aplikuje praktické metody poznávání přírody</w:t>
            </w:r>
          </w:p>
          <w:p w14:paraId="6BE62B5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4" w:space="0" w:color="000000"/>
            </w:tcBorders>
          </w:tcPr>
          <w:p w14:paraId="7819A25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EV – Ekosystémy, vztah člověka k prostředí – opakování  6. ročníku </w:t>
            </w:r>
          </w:p>
          <w:p w14:paraId="0A76AA1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56737C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LP – ryby</w:t>
            </w:r>
          </w:p>
          <w:p w14:paraId="63D297F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11CC90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– Lidské aktivity a problémy životního prostředí  - diskuse, referáty</w:t>
            </w:r>
          </w:p>
          <w:p w14:paraId="6859EE4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Evropa nás zajímá – referáty, diskuse</w:t>
            </w:r>
          </w:p>
          <w:p w14:paraId="5D16417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(sociální rozvoj) - komunikace, řešení problémů – skupinová práce</w:t>
            </w:r>
          </w:p>
          <w:p w14:paraId="39D9D31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Lidské vztahy, princip sociálního smíru – LP</w:t>
            </w:r>
          </w:p>
          <w:p w14:paraId="7482D11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MV – Kritické čtení a vnímání mediálních sdělení – referáty, diskuse</w:t>
            </w:r>
          </w:p>
          <w:p w14:paraId="599B8B9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F46D0A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LP – ptáci</w:t>
            </w:r>
          </w:p>
          <w:p w14:paraId="1ABEBA3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LP - savci</w:t>
            </w:r>
          </w:p>
          <w:p w14:paraId="21FA578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BFD7CF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6AFC0C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4" w:space="0" w:color="000000"/>
            </w:tcBorders>
          </w:tcPr>
          <w:p w14:paraId="7F849E1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-zopakovat 6. roč. – třídění organismů, základní zástupce jednotlivých skupin</w:t>
            </w:r>
          </w:p>
          <w:p w14:paraId="1DB0B5F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F426D3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Pomůcky : </w:t>
            </w:r>
          </w:p>
          <w:p w14:paraId="5264F40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Nástěnné obrazy, přírodní materiály, trvalé preparáty, mikroskop a mikroskopické pomůcky, zoologické klíče a atlasy, internet, prezentace</w:t>
            </w:r>
          </w:p>
          <w:p w14:paraId="05F2A5F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8D573A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Referáty</w:t>
            </w:r>
          </w:p>
          <w:p w14:paraId="3FC3C59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Samostatná a skupinová práce</w:t>
            </w:r>
          </w:p>
        </w:tc>
      </w:tr>
      <w:tr w:rsidR="00A26406" w14:paraId="3735105C" w14:textId="77777777">
        <w:trPr>
          <w:trHeight w:val="1418"/>
        </w:trPr>
        <w:tc>
          <w:tcPr>
            <w:tcW w:w="980" w:type="dxa"/>
            <w:tcBorders>
              <w:top w:val="single" w:sz="4" w:space="0" w:color="000000"/>
            </w:tcBorders>
            <w:vAlign w:val="center"/>
          </w:tcPr>
          <w:p w14:paraId="457A4E7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2.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</w:tcBorders>
          </w:tcPr>
          <w:p w14:paraId="0022374E" w14:textId="77777777" w:rsidR="00A26406" w:rsidRDefault="00D83F7B" w:rsidP="00476D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Vyšší rostliny</w:t>
            </w:r>
            <w:r>
              <w:rPr>
                <w:color w:val="000000"/>
                <w:sz w:val="24"/>
                <w:szCs w:val="24"/>
              </w:rPr>
              <w:t xml:space="preserve"> –</w:t>
            </w:r>
          </w:p>
          <w:p w14:paraId="3BB064A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912592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Vývoj rostlin</w:t>
            </w:r>
          </w:p>
          <w:p w14:paraId="4FF2E00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Výtrusné rostliny:</w:t>
            </w:r>
          </w:p>
          <w:p w14:paraId="3389ECB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Rhyniophata</w:t>
            </w:r>
          </w:p>
          <w:p w14:paraId="4D4B502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Mechorosty</w:t>
            </w:r>
          </w:p>
          <w:p w14:paraId="5D4F6F1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Kapradiny</w:t>
            </w:r>
          </w:p>
          <w:p w14:paraId="4B65ADA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Semenné rostliny:</w:t>
            </w:r>
          </w:p>
          <w:p w14:paraId="16C3D9E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Nahosemenné rostliny</w:t>
            </w:r>
          </w:p>
          <w:p w14:paraId="728A4A0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Krytosemenné rostliny</w:t>
            </w:r>
          </w:p>
          <w:p w14:paraId="3E46DEB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</w:tcPr>
          <w:p w14:paraId="3FDAC2CF" w14:textId="77777777" w:rsidR="00A26406" w:rsidRDefault="00D83F7B" w:rsidP="0075521F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dokáže rozlišit nižší a vyšší rostlinu</w:t>
            </w:r>
          </w:p>
          <w:p w14:paraId="46705F1B" w14:textId="77777777" w:rsidR="00A26406" w:rsidRDefault="00D83F7B" w:rsidP="0075521F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třídí vybrané organismy do říší s nižších taxonom. jednotek</w:t>
            </w:r>
          </w:p>
          <w:p w14:paraId="5FFD7BD4" w14:textId="77777777" w:rsidR="00A26406" w:rsidRDefault="00D83F7B" w:rsidP="0075521F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pozoruje lupou a mikroskopem mechy a jejich části, zakreslí a popíše</w:t>
            </w:r>
          </w:p>
          <w:p w14:paraId="1A8458D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vysvětlí rozdíl mezi výtrusnými a semennými rostlinami</w:t>
            </w:r>
          </w:p>
          <w:p w14:paraId="62522938" w14:textId="77777777" w:rsidR="00A26406" w:rsidRDefault="00D83F7B" w:rsidP="0075521F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popíše stavbu a funkci jednotl. orgánů rostlin</w:t>
            </w:r>
          </w:p>
          <w:p w14:paraId="05042AC1" w14:textId="77777777" w:rsidR="00A26406" w:rsidRDefault="00D83F7B" w:rsidP="0075521F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vysvětlit rozdíl mezi opylením a oplozením</w:t>
            </w:r>
          </w:p>
          <w:p w14:paraId="0BE8E6B0" w14:textId="77777777" w:rsidR="00A26406" w:rsidRDefault="00D83F7B" w:rsidP="0075521F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vysvětlit význam lesa pro přírodu a pro lidi</w:t>
            </w:r>
          </w:p>
          <w:p w14:paraId="00E6A6BD" w14:textId="77777777" w:rsidR="00A26406" w:rsidRDefault="00D83F7B" w:rsidP="0075521F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samostatně pracuje s mikroskopem a s vypracováním zadané práce</w:t>
            </w:r>
          </w:p>
          <w:p w14:paraId="2B974800" w14:textId="77777777" w:rsidR="00A26406" w:rsidRDefault="00D83F7B" w:rsidP="0075521F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funkce jednotlivých částí rostlinného těla, popíše je a určí jejich funkce</w:t>
            </w:r>
          </w:p>
          <w:p w14:paraId="65B1E956" w14:textId="77777777" w:rsidR="00A26406" w:rsidRDefault="00D83F7B" w:rsidP="0075521F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pochopí význam charakteristických znaků pro určování rostlin</w:t>
            </w:r>
          </w:p>
          <w:p w14:paraId="75517C91" w14:textId="77777777" w:rsidR="00A26406" w:rsidRDefault="00D83F7B" w:rsidP="0075521F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rozdíl mezi nahosemennou a krytosemennou rostlinou a uvede konkrétní příklady</w:t>
            </w:r>
          </w:p>
          <w:p w14:paraId="5224B39F" w14:textId="77777777" w:rsidR="00A26406" w:rsidRDefault="00D83F7B" w:rsidP="0075521F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pojmy: jednoděložné, dvouděložné, jednodomé a dvoudomé</w:t>
            </w:r>
          </w:p>
          <w:p w14:paraId="650BB8CB" w14:textId="77777777" w:rsidR="00A26406" w:rsidRDefault="00D83F7B" w:rsidP="0075521F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zná významné zástupce jednotlivých čeledí a dokáže je roztřídit</w:t>
            </w:r>
          </w:p>
          <w:p w14:paraId="0DBD4261" w14:textId="77777777" w:rsidR="00A26406" w:rsidRDefault="00D83F7B" w:rsidP="0075521F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vysvětlí význam lučních porostů </w:t>
            </w:r>
          </w:p>
          <w:p w14:paraId="30A835AB" w14:textId="77777777" w:rsidR="00A26406" w:rsidRDefault="00D83F7B" w:rsidP="0075521F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vývoj rostlin</w:t>
            </w:r>
          </w:p>
          <w:p w14:paraId="401F9DF7" w14:textId="77777777" w:rsidR="00A26406" w:rsidRDefault="00D83F7B" w:rsidP="0075521F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zná základní zástupce výtrusných rostlin</w:t>
            </w:r>
          </w:p>
          <w:p w14:paraId="17FBD317" w14:textId="77777777" w:rsidR="00A26406" w:rsidRDefault="00D83F7B" w:rsidP="0075521F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význam výtrusných rostlin v přírodě</w:t>
            </w:r>
          </w:p>
          <w:p w14:paraId="32DDE256" w14:textId="77777777" w:rsidR="00A26406" w:rsidRDefault="00D83F7B" w:rsidP="0075521F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podle charakteristických znaků rozlišuje hlavní zástupce nahosemenných rostlin</w:t>
            </w:r>
          </w:p>
          <w:p w14:paraId="0540D3F0" w14:textId="77777777" w:rsidR="00A26406" w:rsidRDefault="00D83F7B" w:rsidP="0075521F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podle charakteristických znaků rozlišuje hlavní zástupce krytosemenných rostlin</w:t>
            </w:r>
          </w:p>
          <w:p w14:paraId="230F57BC" w14:textId="77777777" w:rsidR="00A26406" w:rsidRDefault="00D83F7B" w:rsidP="0075521F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zná příklady, význam a využití základních zástupců rostlin</w:t>
            </w:r>
          </w:p>
          <w:p w14:paraId="1EA58DF5" w14:textId="77777777" w:rsidR="00A26406" w:rsidRDefault="00D83F7B" w:rsidP="0075521F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odvodí na základě pozorování uspořádání rostlinného těla od buňky přes pletiva až k jednotlivým orgánům</w:t>
            </w:r>
          </w:p>
          <w:p w14:paraId="5043AE7E" w14:textId="77777777" w:rsidR="00A26406" w:rsidRDefault="00D83F7B" w:rsidP="0075521F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princip základních rostlinných fyziologických procesů a jejich využití při pěstování rostlin</w:t>
            </w:r>
          </w:p>
          <w:p w14:paraId="4F8A0458" w14:textId="77777777" w:rsidR="00A26406" w:rsidRDefault="00D83F7B" w:rsidP="0075521F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rozlišuje základní systematické skupiny rostlin a určuje jejich význačné zástupce pomocí klíčů a atlasů</w:t>
            </w:r>
          </w:p>
          <w:p w14:paraId="7CD5855F" w14:textId="77777777" w:rsidR="00A26406" w:rsidRDefault="00D83F7B" w:rsidP="0075521F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vytvoří mikroskopický preparát a provede zápis o mikroskopování</w:t>
            </w:r>
          </w:p>
          <w:p w14:paraId="266A92D0" w14:textId="77777777" w:rsidR="00A26406" w:rsidRDefault="00D83F7B" w:rsidP="0075521F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aplikuje praktické metody poznávání přírody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</w:tcPr>
          <w:p w14:paraId="618EEE6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EV – Ekosystémy, vztah člověka k přírodě – opakování</w:t>
            </w:r>
          </w:p>
          <w:p w14:paraId="435DECF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</w:t>
            </w:r>
          </w:p>
          <w:p w14:paraId="0559AFD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CBC276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LP – vyšší rostliny</w:t>
            </w:r>
          </w:p>
          <w:p w14:paraId="3940286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D5BDC8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827F55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FFC03C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</w:tcPr>
          <w:p w14:paraId="7229451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44CDA8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Pomůcky : </w:t>
            </w:r>
          </w:p>
          <w:p w14:paraId="0369207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Nástěnné obrazy, přírodní materiály, trvalé preparáty, mikroskop a mikroskopické pomůcky, botanické  klíče a atlasy, prezentace, internet</w:t>
            </w:r>
          </w:p>
          <w:p w14:paraId="730FA63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A6840C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C8AFAE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Referáty</w:t>
            </w:r>
          </w:p>
          <w:p w14:paraId="0AC912A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Samostatná a skupinová práce</w:t>
            </w:r>
          </w:p>
          <w:p w14:paraId="5EDCEE6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CB3A51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2D02C0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A77D81F" w14:textId="77777777">
        <w:trPr>
          <w:trHeight w:val="1440"/>
        </w:trPr>
        <w:tc>
          <w:tcPr>
            <w:tcW w:w="9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9C165C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3.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6A3A4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54B0F2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Společenstva</w:t>
            </w:r>
          </w:p>
          <w:p w14:paraId="7B916F6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6BEEF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  vysvětlí pojmy : neživá a živá příroda, biosféra, ekologie, ekosystém, přírodní a biologická rovnováha</w:t>
            </w:r>
          </w:p>
          <w:p w14:paraId="68BBD2F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- na příkladu objasní základní princip existence živých a neživých složek ekosystému</w:t>
            </w:r>
          </w:p>
          <w:p w14:paraId="08987DDC" w14:textId="77777777" w:rsidR="00A26406" w:rsidRDefault="00D83F7B" w:rsidP="0075521F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zdůvodní nutnost ochrany přírody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2122A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– Lidské aktivity a problémy životního prostředí, vztah člověka k prostředí – skupinová práce v přírodě</w:t>
            </w:r>
          </w:p>
          <w:p w14:paraId="5B3A862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39762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32AAD83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5F36276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Zpracovala: Mgr. Domonkošová Šárka </w:t>
      </w:r>
    </w:p>
    <w:p w14:paraId="3B925756" w14:textId="77777777" w:rsidR="00476DFC" w:rsidRDefault="00D83F7B" w:rsidP="00476D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LP - proběhnou dle možností a času</w:t>
      </w:r>
    </w:p>
    <w:p w14:paraId="782D4B91" w14:textId="77777777" w:rsidR="00A26406" w:rsidRPr="00476DFC" w:rsidRDefault="00D83F7B" w:rsidP="00476D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7CB8E4E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Člověk a příroda    Vzdělávací obor:  </w:t>
      </w:r>
      <w:r>
        <w:rPr>
          <w:rFonts w:ascii="Arial" w:eastAsia="Arial" w:hAnsi="Arial" w:cs="Arial"/>
          <w:b/>
          <w:color w:val="000000"/>
          <w:u w:val="single"/>
        </w:rPr>
        <w:t>Přírodopis</w:t>
      </w:r>
      <w:r>
        <w:rPr>
          <w:rFonts w:ascii="Arial" w:eastAsia="Arial" w:hAnsi="Arial" w:cs="Arial"/>
          <w:color w:val="000000"/>
        </w:rPr>
        <w:t xml:space="preserve">       ročník     8.</w:t>
      </w:r>
    </w:p>
    <w:p w14:paraId="5C3222B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0A69EA1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ff3"/>
        <w:tblW w:w="1501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80"/>
        <w:gridCol w:w="3355"/>
        <w:gridCol w:w="5400"/>
        <w:gridCol w:w="3120"/>
        <w:gridCol w:w="2160"/>
      </w:tblGrid>
      <w:tr w:rsidR="00A26406" w14:paraId="2FFAB890" w14:textId="77777777">
        <w:trPr>
          <w:trHeight w:val="904"/>
        </w:trPr>
        <w:tc>
          <w:tcPr>
            <w:tcW w:w="980" w:type="dxa"/>
            <w:tcBorders>
              <w:bottom w:val="single" w:sz="4" w:space="0" w:color="000000"/>
            </w:tcBorders>
          </w:tcPr>
          <w:p w14:paraId="1C4675F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Kapitola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5629012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Téma (Učivo)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7E1E801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Znalosti a dovednosti (výstup)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73242E3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4E0EFC8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Poznámky</w:t>
            </w:r>
          </w:p>
        </w:tc>
      </w:tr>
      <w:tr w:rsidR="00A26406" w14:paraId="1746331F" w14:textId="77777777">
        <w:trPr>
          <w:trHeight w:val="1890"/>
        </w:trPr>
        <w:tc>
          <w:tcPr>
            <w:tcW w:w="980" w:type="dxa"/>
            <w:tcBorders>
              <w:top w:val="single" w:sz="8" w:space="0" w:color="000000"/>
            </w:tcBorders>
            <w:vAlign w:val="center"/>
          </w:tcPr>
          <w:p w14:paraId="408726E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3355" w:type="dxa"/>
            <w:tcBorders>
              <w:top w:val="single" w:sz="8" w:space="0" w:color="000000"/>
              <w:left w:val="single" w:sz="4" w:space="0" w:color="000000"/>
            </w:tcBorders>
          </w:tcPr>
          <w:p w14:paraId="1BEC6DC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Člověk</w:t>
            </w:r>
            <w:r>
              <w:rPr>
                <w:color w:val="000000"/>
                <w:sz w:val="24"/>
                <w:szCs w:val="24"/>
              </w:rPr>
              <w:t xml:space="preserve"> –</w:t>
            </w:r>
          </w:p>
          <w:p w14:paraId="583BF01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E766DD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Vývoj člověka</w:t>
            </w:r>
          </w:p>
          <w:p w14:paraId="705F74A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Anatomie a fyziologie člověka:</w:t>
            </w:r>
          </w:p>
          <w:p w14:paraId="190B8F2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Buňky, tkáně</w:t>
            </w:r>
          </w:p>
          <w:p w14:paraId="6B7E91B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Soustava opěrná a svalová</w:t>
            </w:r>
          </w:p>
          <w:p w14:paraId="71A92A8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Oběhová soustava</w:t>
            </w:r>
          </w:p>
          <w:p w14:paraId="01D1E32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Mízní soustava</w:t>
            </w:r>
          </w:p>
          <w:p w14:paraId="6C03FBB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Dýchací soustava</w:t>
            </w:r>
          </w:p>
          <w:p w14:paraId="6FDDD18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Trávicí soustava</w:t>
            </w:r>
          </w:p>
          <w:p w14:paraId="2BBB7A9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Metabolismus</w:t>
            </w:r>
          </w:p>
          <w:p w14:paraId="5259B66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Vylučovací soustava</w:t>
            </w:r>
          </w:p>
          <w:p w14:paraId="56B7BAA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Kožní soustava</w:t>
            </w:r>
          </w:p>
          <w:p w14:paraId="618070B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Nervová soustava</w:t>
            </w:r>
          </w:p>
          <w:p w14:paraId="1770BA0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Smyslová soustava</w:t>
            </w:r>
          </w:p>
          <w:p w14:paraId="5A9C819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Endokrinní soustava</w:t>
            </w:r>
          </w:p>
          <w:p w14:paraId="4123834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Pohlavní soustava</w:t>
            </w:r>
          </w:p>
          <w:p w14:paraId="0A6FE7F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Vývin jedince</w:t>
            </w:r>
          </w:p>
          <w:p w14:paraId="0223299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Genetika</w:t>
            </w:r>
          </w:p>
          <w:p w14:paraId="19FFD33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65779E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64ED040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3C0BB0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8" w:space="0" w:color="000000"/>
              <w:left w:val="single" w:sz="4" w:space="0" w:color="000000"/>
            </w:tcBorders>
          </w:tcPr>
          <w:p w14:paraId="43D44C71" w14:textId="77777777" w:rsidR="00A26406" w:rsidRDefault="00D83F7B" w:rsidP="00DC7024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charakterizovat biologické znaky lidského a živočišného organismu</w:t>
            </w:r>
          </w:p>
          <w:p w14:paraId="428574C6" w14:textId="77777777" w:rsidR="00A26406" w:rsidRDefault="00D83F7B" w:rsidP="00DC7024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zná lidské rasy a jejich charakteristické znaky</w:t>
            </w:r>
          </w:p>
          <w:p w14:paraId="14DDB516" w14:textId="77777777" w:rsidR="00A26406" w:rsidRDefault="00D83F7B" w:rsidP="00DC7024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žák umí vysvětlit pojmy: buňka, tkáň, orgán, orgánová soustava, organismus</w:t>
            </w:r>
          </w:p>
          <w:p w14:paraId="1878C8B6" w14:textId="77777777" w:rsidR="00A26406" w:rsidRDefault="00D83F7B" w:rsidP="00DC7024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význam zdravého způsobu života</w:t>
            </w:r>
          </w:p>
          <w:p w14:paraId="6CB8BF0A" w14:textId="77777777" w:rsidR="00A26406" w:rsidRDefault="00D83F7B" w:rsidP="00DC7024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umí zařadit člověka do systému živočišné říše</w:t>
            </w:r>
          </w:p>
          <w:p w14:paraId="0685C312" w14:textId="77777777" w:rsidR="00A26406" w:rsidRDefault="00D83F7B" w:rsidP="00DC7024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umí vysvětlit vývoj člověka</w:t>
            </w:r>
          </w:p>
          <w:p w14:paraId="54993452" w14:textId="77777777" w:rsidR="00A26406" w:rsidRDefault="00D83F7B" w:rsidP="00DC7024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určí polohu a objasní stavbu a funkci orgánů a orgánových soustav lidského těla, vysvětlí jejich vztahy</w:t>
            </w:r>
          </w:p>
          <w:p w14:paraId="14792321" w14:textId="77777777" w:rsidR="00A26406" w:rsidRDefault="00D83F7B" w:rsidP="00DC7024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orientuje se v základních vývojových stupních fylogeneze člověka</w:t>
            </w:r>
          </w:p>
          <w:p w14:paraId="06456DB4" w14:textId="77777777" w:rsidR="00A26406" w:rsidRDefault="00D83F7B" w:rsidP="00DC7024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vznik a vývin nového jedince od početí až do stáří</w:t>
            </w:r>
          </w:p>
          <w:p w14:paraId="308E3529" w14:textId="77777777" w:rsidR="00A26406" w:rsidRDefault="00D83F7B" w:rsidP="00DC7024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příklady dědičnosti v praktickém životě</w:t>
            </w:r>
          </w:p>
          <w:p w14:paraId="5A9A2429" w14:textId="77777777" w:rsidR="00A26406" w:rsidRDefault="00D83F7B" w:rsidP="00DC7024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aplikuje praktické metody poznávání</w:t>
            </w:r>
          </w:p>
          <w:p w14:paraId="666A108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4" w:space="0" w:color="000000"/>
            </w:tcBorders>
          </w:tcPr>
          <w:p w14:paraId="0E0A2BB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EGS – Evropa a svět nás zajímá </w:t>
            </w:r>
          </w:p>
          <w:p w14:paraId="373C0FA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– Ekosystémy – soutěž</w:t>
            </w:r>
          </w:p>
          <w:p w14:paraId="1631636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- vede k aktivnímu postoji v obhajování a dodržování lidských práv a svobod - diskuse</w:t>
            </w:r>
          </w:p>
          <w:p w14:paraId="7FBED87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OSV – (o.r) – poznávací schopnosti, kreativita, řešení problémů, psychohygiena </w:t>
            </w:r>
          </w:p>
          <w:p w14:paraId="5783C8C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MKV – kulturní diference, lidské vztahy, etnický původ, princip sociálního smíru a solidarity </w:t>
            </w:r>
          </w:p>
          <w:p w14:paraId="75B9D83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MV – Vnímání mediálních sdělení </w:t>
            </w:r>
          </w:p>
          <w:p w14:paraId="75A803E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 – Dějiny lidstva, F –  přeměna energie EGS – problémy světa, pandemie </w:t>
            </w:r>
          </w:p>
          <w:p w14:paraId="49AB8E6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 – aerobní procesy, oxidace, spalování, cukry, tuky, bílkoviny</w:t>
            </w:r>
          </w:p>
          <w:p w14:paraId="558340F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LP – Oběhová soustava</w:t>
            </w:r>
          </w:p>
          <w:p w14:paraId="2760100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LP – Dýchací soustava</w:t>
            </w:r>
          </w:p>
          <w:p w14:paraId="2B52F31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LP – Kožní soustava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4" w:space="0" w:color="000000"/>
            </w:tcBorders>
          </w:tcPr>
          <w:p w14:paraId="2845B04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Zopakování 7roč.- třídění živočichů a rostlin</w:t>
            </w:r>
          </w:p>
          <w:p w14:paraId="14892AC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D39EB1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1FD3F1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Pomůcky: nástěnné obrazy, přírodní materiály, trvalé preparáty, mikroskop a mikroskopické pomůcky, prezentace, internet</w:t>
            </w:r>
          </w:p>
          <w:p w14:paraId="4B6AAF9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6E0452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Samostatná a skupinová práce</w:t>
            </w:r>
          </w:p>
          <w:p w14:paraId="74CA7DB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Referáty</w:t>
            </w:r>
          </w:p>
        </w:tc>
      </w:tr>
      <w:tr w:rsidR="00A26406" w14:paraId="1884380C" w14:textId="77777777">
        <w:trPr>
          <w:trHeight w:val="3402"/>
        </w:trPr>
        <w:tc>
          <w:tcPr>
            <w:tcW w:w="980" w:type="dxa"/>
            <w:tcBorders>
              <w:top w:val="single" w:sz="4" w:space="0" w:color="000000"/>
            </w:tcBorders>
            <w:vAlign w:val="center"/>
          </w:tcPr>
          <w:p w14:paraId="7B23EB2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2.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</w:tcBorders>
          </w:tcPr>
          <w:p w14:paraId="2C0013A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Nemoci, úrazy a prevence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</w:tcPr>
          <w:p w14:paraId="19FFA0CD" w14:textId="77777777" w:rsidR="00A26406" w:rsidRDefault="00D83F7B" w:rsidP="00DC7024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rozlišuje příčiny, případně příznaky běžných nemocí a uplatňuje zásady jejich prevence a léčby</w:t>
            </w:r>
          </w:p>
          <w:p w14:paraId="7EC8A0D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</w:tcPr>
          <w:p w14:paraId="71CFB6D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– základní podmínky života, Lidské aktivity a problémy životního prostředí</w:t>
            </w:r>
          </w:p>
          <w:p w14:paraId="48A73D3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MV – Vnímání mediálních sdělení </w:t>
            </w:r>
          </w:p>
          <w:p w14:paraId="52E517D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Tv – význam posilování, udržování kondice</w:t>
            </w:r>
          </w:p>
          <w:p w14:paraId="39D156C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Člověk a zdraví – sexualita, pohlavně přenosné choroby, nebezpečí návykových látek, kouření, alkoholismus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</w:tcPr>
          <w:p w14:paraId="2EFB9DF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5E7B5A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Samostatná práce</w:t>
            </w:r>
          </w:p>
          <w:p w14:paraId="2530352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57444E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Skupinová práce – ukázky první pomoci</w:t>
            </w:r>
          </w:p>
        </w:tc>
      </w:tr>
    </w:tbl>
    <w:p w14:paraId="2366EDF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EC2F84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Zpracovala:      Mgr. Domonkošová Šárka </w:t>
      </w:r>
    </w:p>
    <w:p w14:paraId="58BB07A4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LP - proběhnou dle možností a času</w:t>
      </w:r>
    </w:p>
    <w:p w14:paraId="1A210E9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139CC4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215E078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2F5369B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2E0B3BC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0011C8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45AFE6A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82F9B8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256F2CD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35180BE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768E321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4823FED5" w14:textId="77777777" w:rsidR="00476DFC" w:rsidRDefault="00476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27F41C0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5AE3180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Člověk a příroda    </w:t>
      </w:r>
      <w:r>
        <w:rPr>
          <w:color w:val="000000"/>
          <w:sz w:val="24"/>
          <w:szCs w:val="24"/>
        </w:rPr>
        <w:t xml:space="preserve">   Vzdělávací obor:  </w:t>
      </w:r>
      <w:r>
        <w:rPr>
          <w:b/>
          <w:color w:val="000000"/>
          <w:sz w:val="24"/>
          <w:szCs w:val="24"/>
          <w:u w:val="single"/>
        </w:rPr>
        <w:t>Přírodopis</w:t>
      </w:r>
      <w:r>
        <w:rPr>
          <w:color w:val="000000"/>
          <w:sz w:val="24"/>
          <w:szCs w:val="24"/>
        </w:rPr>
        <w:t xml:space="preserve">       ročník     9.</w:t>
      </w:r>
    </w:p>
    <w:p w14:paraId="551E5B5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tbl>
      <w:tblPr>
        <w:tblStyle w:val="afff4"/>
        <w:tblW w:w="1501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80"/>
        <w:gridCol w:w="3355"/>
        <w:gridCol w:w="5400"/>
        <w:gridCol w:w="3120"/>
        <w:gridCol w:w="2160"/>
      </w:tblGrid>
      <w:tr w:rsidR="00A26406" w14:paraId="544AF924" w14:textId="77777777">
        <w:trPr>
          <w:trHeight w:val="904"/>
        </w:trPr>
        <w:tc>
          <w:tcPr>
            <w:tcW w:w="980" w:type="dxa"/>
            <w:tcBorders>
              <w:bottom w:val="single" w:sz="4" w:space="0" w:color="000000"/>
            </w:tcBorders>
          </w:tcPr>
          <w:p w14:paraId="08A3611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Kapitola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7ED1721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Téma (Učivo)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441202E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Znalosti a dovednosti (výstup)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0205C37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32286F8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Poznámky</w:t>
            </w:r>
          </w:p>
        </w:tc>
      </w:tr>
      <w:tr w:rsidR="00A26406" w14:paraId="73C4332C" w14:textId="77777777">
        <w:trPr>
          <w:trHeight w:val="1418"/>
        </w:trPr>
        <w:tc>
          <w:tcPr>
            <w:tcW w:w="980" w:type="dxa"/>
            <w:tcBorders>
              <w:top w:val="single" w:sz="8" w:space="0" w:color="000000"/>
            </w:tcBorders>
            <w:vAlign w:val="center"/>
          </w:tcPr>
          <w:p w14:paraId="5B44B0E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3355" w:type="dxa"/>
            <w:tcBorders>
              <w:top w:val="single" w:sz="8" w:space="0" w:color="000000"/>
              <w:left w:val="single" w:sz="4" w:space="0" w:color="000000"/>
            </w:tcBorders>
          </w:tcPr>
          <w:p w14:paraId="7544153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4FEEC3C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Země</w:t>
            </w:r>
            <w:r>
              <w:rPr>
                <w:color w:val="000000"/>
                <w:sz w:val="24"/>
                <w:szCs w:val="24"/>
              </w:rPr>
              <w:t xml:space="preserve"> –</w:t>
            </w:r>
          </w:p>
          <w:p w14:paraId="15D8CF2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98FF7A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Vznik, stavba, postavení</w:t>
            </w:r>
          </w:p>
          <w:p w14:paraId="631D0F3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8" w:space="0" w:color="000000"/>
              <w:left w:val="single" w:sz="4" w:space="0" w:color="000000"/>
            </w:tcBorders>
          </w:tcPr>
          <w:p w14:paraId="6CDCD438" w14:textId="77777777" w:rsidR="00A26406" w:rsidRDefault="00D83F7B" w:rsidP="00DC7024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teorii vzniku Země, diskutovat o základních názorech na vznik Země a složení vesmíru</w:t>
            </w:r>
          </w:p>
          <w:p w14:paraId="6EC64720" w14:textId="77777777" w:rsidR="00A26406" w:rsidRDefault="00D83F7B" w:rsidP="00DC7024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vliv jednotlivých sfér Země na vznik a trvání života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4" w:space="0" w:color="000000"/>
            </w:tcBorders>
          </w:tcPr>
          <w:p w14:paraId="47A38E4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896638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 – planeta Země, stavba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4" w:space="0" w:color="000000"/>
            </w:tcBorders>
          </w:tcPr>
          <w:p w14:paraId="6C7435A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13B808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Zopakování 8.roč. – zařazení savců</w:t>
            </w:r>
          </w:p>
          <w:p w14:paraId="22BE25F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člověk a jeho soustavy</w:t>
            </w:r>
          </w:p>
        </w:tc>
      </w:tr>
      <w:tr w:rsidR="00A26406" w14:paraId="0BDD5106" w14:textId="77777777">
        <w:trPr>
          <w:trHeight w:val="1361"/>
        </w:trPr>
        <w:tc>
          <w:tcPr>
            <w:tcW w:w="980" w:type="dxa"/>
            <w:tcBorders>
              <w:top w:val="single" w:sz="4" w:space="0" w:color="000000"/>
            </w:tcBorders>
            <w:vAlign w:val="center"/>
          </w:tcPr>
          <w:p w14:paraId="48EC1E2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</w:tcBorders>
          </w:tcPr>
          <w:p w14:paraId="254D07F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7388EF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Mineralogie</w:t>
            </w:r>
            <w:r>
              <w:rPr>
                <w:color w:val="000000"/>
                <w:sz w:val="24"/>
                <w:szCs w:val="24"/>
              </w:rPr>
              <w:t xml:space="preserve"> –</w:t>
            </w:r>
          </w:p>
          <w:p w14:paraId="6FD15E9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E269DE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Nerost, hornina, krystal</w:t>
            </w:r>
          </w:p>
          <w:p w14:paraId="3A85434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Fyzikální vlastnosti minerálů</w:t>
            </w:r>
          </w:p>
          <w:p w14:paraId="2572946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Třídění a přehled minerálů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</w:tcPr>
          <w:p w14:paraId="37B4AB5B" w14:textId="77777777" w:rsidR="00A26406" w:rsidRDefault="00D83F7B" w:rsidP="00DC7024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rozliší prvky souměrnosti krystalu</w:t>
            </w:r>
          </w:p>
          <w:p w14:paraId="291E9DC6" w14:textId="77777777" w:rsidR="00A26406" w:rsidRDefault="00D83F7B" w:rsidP="00DC7024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orientuje se ve stupnici tvrdosti</w:t>
            </w:r>
          </w:p>
          <w:p w14:paraId="169774FF" w14:textId="77777777" w:rsidR="00A26406" w:rsidRDefault="00D83F7B" w:rsidP="00DC7024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 podle charakteristických vlastností vybrané nerosty a horniny s použitím určovacích pomůcek</w:t>
            </w:r>
          </w:p>
          <w:p w14:paraId="4B7019BA" w14:textId="77777777" w:rsidR="00A26406" w:rsidRDefault="00D83F7B" w:rsidP="0075521F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zná význam některých důležitých nerostů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</w:tcPr>
          <w:p w14:paraId="2697CC2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88027B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F, CH – terminologie, rozpustnost, chemické vzorce, značky prvků</w:t>
            </w:r>
          </w:p>
          <w:p w14:paraId="577FB99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</w:tcPr>
          <w:p w14:paraId="59FFE59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916D45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Referáty, samostatná práce</w:t>
            </w:r>
          </w:p>
        </w:tc>
      </w:tr>
      <w:tr w:rsidR="00A26406" w14:paraId="53A981D8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479FBD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C03F5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84A3E8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Petrologie</w:t>
            </w:r>
            <w:r>
              <w:rPr>
                <w:color w:val="000000"/>
                <w:sz w:val="24"/>
                <w:szCs w:val="24"/>
              </w:rPr>
              <w:t xml:space="preserve"> – </w:t>
            </w:r>
          </w:p>
          <w:p w14:paraId="034D7FB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F2830B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Horniny</w:t>
            </w:r>
          </w:p>
          <w:p w14:paraId="53E1DC0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Třídění a přehled hornin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C22F6A" w14:textId="77777777" w:rsidR="00A26406" w:rsidRDefault="00D83F7B" w:rsidP="0075521F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pozná podle charakteristických vlastností vybrané horniny</w:t>
            </w:r>
          </w:p>
          <w:p w14:paraId="26A1C48F" w14:textId="77777777" w:rsidR="00A26406" w:rsidRDefault="00D83F7B" w:rsidP="0075521F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rozlišuje horniny vyvřelé, usazené a přeměněné </w:t>
            </w:r>
          </w:p>
          <w:p w14:paraId="26FE6DA1" w14:textId="77777777" w:rsidR="00A26406" w:rsidRDefault="00D83F7B" w:rsidP="0075521F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zná význam a použití důležitých hornin</w:t>
            </w:r>
          </w:p>
          <w:p w14:paraId="09C07E80" w14:textId="77777777" w:rsidR="00A26406" w:rsidRDefault="00D83F7B" w:rsidP="0075521F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využívá metody poznávání přírody osvojované v přírodopisu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C1B32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A02403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LP – minerály, horniny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66A3D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Skupinová práce</w:t>
            </w:r>
          </w:p>
        </w:tc>
      </w:tr>
      <w:tr w:rsidR="00A26406" w14:paraId="3FAD21EE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vAlign w:val="center"/>
          </w:tcPr>
          <w:p w14:paraId="28E7218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4.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45FDD44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5C6071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Utváření zemského povrchu</w:t>
            </w:r>
            <w:r>
              <w:rPr>
                <w:color w:val="000000"/>
                <w:sz w:val="24"/>
                <w:szCs w:val="24"/>
              </w:rPr>
              <w:t xml:space="preserve"> –</w:t>
            </w:r>
          </w:p>
          <w:p w14:paraId="090A6F3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Geologické děje vnitřní </w:t>
            </w:r>
          </w:p>
          <w:p w14:paraId="70589E5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Geologické děje vnější  </w:t>
            </w:r>
          </w:p>
          <w:p w14:paraId="12BF4CE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4FF5A636" w14:textId="77777777" w:rsidR="00A26406" w:rsidRDefault="00D83F7B" w:rsidP="0075521F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porovná význam půdních činitelů pro vznik půdy</w:t>
            </w:r>
          </w:p>
          <w:p w14:paraId="1DF6483A" w14:textId="77777777" w:rsidR="00A26406" w:rsidRDefault="00D83F7B" w:rsidP="0075521F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rozlišuje hlavní půdní typy a půdní druhy</w:t>
            </w:r>
          </w:p>
          <w:p w14:paraId="0C3D8E0C" w14:textId="77777777" w:rsidR="00A26406" w:rsidRDefault="00D83F7B" w:rsidP="0075521F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rozlišuje důsledky vnitřních a vnějších geologických dějů, včetně geologického oběhu hornin i oběhu vody</w:t>
            </w:r>
          </w:p>
          <w:p w14:paraId="307F25F2" w14:textId="77777777" w:rsidR="00A26406" w:rsidRDefault="00D83F7B" w:rsidP="0075521F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uvede konkrétní příklad vnitřních a vnějších geologických dějů</w:t>
            </w:r>
          </w:p>
          <w:p w14:paraId="18DF889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52889E6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Z – vznik pohoří, pohoří v ČR, ve světě</w:t>
            </w:r>
          </w:p>
          <w:p w14:paraId="5E31346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CH – působení vody </w:t>
            </w:r>
          </w:p>
          <w:p w14:paraId="20B31CB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– Vztah člověka k prostředí, Ekosystémy – opakování, práce s pracovními sešity</w:t>
            </w:r>
          </w:p>
          <w:p w14:paraId="1262850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EGS – Evropa a svět nás zajímá – diskuse</w:t>
            </w:r>
          </w:p>
          <w:p w14:paraId="68956B5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LP - půda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47443C6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FCF0E8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Referáty</w:t>
            </w:r>
          </w:p>
          <w:p w14:paraId="656DC86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4CC821FD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vAlign w:val="center"/>
          </w:tcPr>
          <w:p w14:paraId="6FFB887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5.</w:t>
            </w:r>
          </w:p>
          <w:p w14:paraId="1FB02C3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449DA0F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6E35BD4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Dějiny Země</w:t>
            </w:r>
            <w:r>
              <w:rPr>
                <w:color w:val="000000"/>
                <w:sz w:val="24"/>
                <w:szCs w:val="24"/>
              </w:rPr>
              <w:t xml:space="preserve"> –</w:t>
            </w:r>
          </w:p>
          <w:p w14:paraId="1EAC70C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</w:p>
          <w:p w14:paraId="586EECC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Geologická období</w:t>
            </w:r>
          </w:p>
          <w:p w14:paraId="327ED63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46EC540B" w14:textId="77777777" w:rsidR="00A26406" w:rsidRDefault="00D83F7B" w:rsidP="0075521F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rozlišuje jednotlivé geologické éry podle charakteristických znaků a typických organismů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73610AF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Lidské vztahy, kulturní diference – skupinová práce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6CEE0E2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Skupinová práce</w:t>
            </w:r>
          </w:p>
          <w:p w14:paraId="03A0D99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Internet</w:t>
            </w:r>
          </w:p>
        </w:tc>
      </w:tr>
      <w:tr w:rsidR="00A26406" w14:paraId="4B083058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vAlign w:val="center"/>
          </w:tcPr>
          <w:p w14:paraId="34CCC03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6.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2DF7385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 xml:space="preserve">Ekologie a ochrana životního prostředí – </w:t>
            </w:r>
          </w:p>
          <w:p w14:paraId="0038BE6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BECCDE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Přirozené změny v přírodě</w:t>
            </w:r>
          </w:p>
          <w:p w14:paraId="66A507D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Člověk a životní prostředí</w:t>
            </w:r>
          </w:p>
          <w:p w14:paraId="642BA0C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Krajina a její přetváření</w:t>
            </w:r>
          </w:p>
          <w:p w14:paraId="78C4811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Přírodní zdroje a jejich využívání, alternativní zdroje energie</w:t>
            </w:r>
          </w:p>
          <w:p w14:paraId="2598EDB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6E3DB9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1E6C41D1" w14:textId="77777777" w:rsidR="00A26406" w:rsidRDefault="00D83F7B" w:rsidP="0075521F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orientuje se v základních ekologických pojmech</w:t>
            </w:r>
          </w:p>
          <w:p w14:paraId="3A25C279" w14:textId="77777777" w:rsidR="00A26406" w:rsidRDefault="00D83F7B" w:rsidP="0075521F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(ekosystém, potravní řetězec, populace, společenstvo, biom)</w:t>
            </w:r>
          </w:p>
          <w:p w14:paraId="55A263BD" w14:textId="77777777" w:rsidR="00A26406" w:rsidRDefault="00D83F7B" w:rsidP="0075521F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popíše změny v přírodě vyvolané přírodou i člověkem</w:t>
            </w:r>
          </w:p>
          <w:p w14:paraId="51D923F3" w14:textId="77777777" w:rsidR="00A26406" w:rsidRDefault="00D83F7B" w:rsidP="0075521F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důsledky pro kvalitu životního prostředí</w:t>
            </w:r>
          </w:p>
          <w:p w14:paraId="1244F666" w14:textId="77777777" w:rsidR="00A26406" w:rsidRDefault="00D83F7B" w:rsidP="0075521F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příklady výskytu organismů v určitém prostředí a vztahy mezi nimi</w:t>
            </w:r>
          </w:p>
          <w:p w14:paraId="7AAD67B7" w14:textId="77777777" w:rsidR="00A26406" w:rsidRDefault="00D83F7B" w:rsidP="0075521F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význam vlivu podnebí a počasí na rozvoj různých ekosystémů a charakterizuje mimořádné události způsobené výkyvy počasí a dalšími přírodními jevy, jejich doprovodné jevy a možné dopady i ochranu před nimi</w:t>
            </w:r>
          </w:p>
          <w:p w14:paraId="6970CE51" w14:textId="77777777" w:rsidR="00A26406" w:rsidRDefault="00D83F7B" w:rsidP="0075521F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 příkladu objasní základní princip existence živých a neživých složek ekosystému</w:t>
            </w:r>
          </w:p>
          <w:p w14:paraId="27A7D690" w14:textId="77777777" w:rsidR="00A26406" w:rsidRDefault="00D83F7B" w:rsidP="0075521F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podstatu jednoduchých potravních řetězců v různých ekosystémech a zhodnotí jejich význam</w:t>
            </w:r>
          </w:p>
          <w:p w14:paraId="6CDF23AF" w14:textId="77777777" w:rsidR="00A26406" w:rsidRDefault="00D83F7B" w:rsidP="0075521F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příklady kladných i záporných vlivů člověka na životní prostředí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4768D47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– Základní podmínky života - principy udržitelného rozvoje, ochrana životního prostředí, vodní zdroje, tropické deštné lesy, umělý ekosystém, voda, ovzduší – ohrožování, půda, biodiverzita, přírodní zdroje, životní prostředí, změny v krajině, aktuální ekologický problém – LP</w:t>
            </w:r>
          </w:p>
          <w:p w14:paraId="1BAB44E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Samostatná skupinová práce</w:t>
            </w:r>
          </w:p>
          <w:p w14:paraId="1480095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OSV – (osobnostní rozvoj) - rozvoj poznávacích schopností, kreativita, (sociální rozvoj) - komunikace, řešení problémů </w:t>
            </w:r>
          </w:p>
          <w:p w14:paraId="0EF264B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Lidské vztahy, kulturní diference – skupinová práce</w:t>
            </w:r>
          </w:p>
          <w:p w14:paraId="040F40E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58390DF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FD9C43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Samostatná a skupinová práce</w:t>
            </w:r>
          </w:p>
          <w:p w14:paraId="0048C1F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Referáty</w:t>
            </w:r>
          </w:p>
          <w:p w14:paraId="024576E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DF007F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C6D5FF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Pomůcky: nástěnné obrazy, přírodní materiály, trvalé preparáty, mikroskop a mikroskopické preparáty, vycházky, prezentace, internet</w:t>
            </w:r>
          </w:p>
        </w:tc>
      </w:tr>
      <w:tr w:rsidR="00A26406" w14:paraId="3548C794" w14:textId="77777777">
        <w:trPr>
          <w:trHeight w:val="907"/>
        </w:trPr>
        <w:tc>
          <w:tcPr>
            <w:tcW w:w="980" w:type="dxa"/>
            <w:tcBorders>
              <w:bottom w:val="single" w:sz="4" w:space="0" w:color="000000"/>
            </w:tcBorders>
            <w:vAlign w:val="center"/>
          </w:tcPr>
          <w:p w14:paraId="14338C1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7.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18922C5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ABAF0B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Etologie</w:t>
            </w:r>
            <w:r>
              <w:rPr>
                <w:color w:val="000000"/>
                <w:sz w:val="24"/>
                <w:szCs w:val="24"/>
              </w:rPr>
              <w:t xml:space="preserve"> – </w:t>
            </w:r>
          </w:p>
          <w:p w14:paraId="30B1C61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F0A4FB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Význam etologie</w:t>
            </w:r>
          </w:p>
          <w:p w14:paraId="39A182D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424432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E30DD9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33B30E47" w14:textId="77777777" w:rsidR="00A26406" w:rsidRDefault="00D83F7B" w:rsidP="0075521F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objasní pojmy: etologie, nepodmíněné a podmíněné reflexy, učení</w:t>
            </w:r>
          </w:p>
          <w:p w14:paraId="77379AD2" w14:textId="77777777" w:rsidR="00A26406" w:rsidRDefault="00D83F7B" w:rsidP="0075521F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určí druhy komunikací mezi živočichy</w:t>
            </w:r>
          </w:p>
          <w:p w14:paraId="2B3B731C" w14:textId="77777777" w:rsidR="00A26406" w:rsidRDefault="00D83F7B" w:rsidP="0075521F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vysvětlí vrozené a naučené chování živočichů</w:t>
            </w:r>
          </w:p>
          <w:p w14:paraId="22BBC6BA" w14:textId="77777777" w:rsidR="00A26406" w:rsidRDefault="00D83F7B" w:rsidP="0075521F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významy etologie pro člověka</w:t>
            </w:r>
          </w:p>
          <w:p w14:paraId="18C380F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F379B2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3348516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EGS – Evropa a svět nás zajímá -  referáty, diskuse</w:t>
            </w:r>
          </w:p>
          <w:p w14:paraId="7867D0A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1BBA62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MV – Interpretace vztahu mediálních sdělení a reality – DVD projekce, referáty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56E0FA5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FF1620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Samostatná práce</w:t>
            </w:r>
          </w:p>
          <w:p w14:paraId="3A499E4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Internet</w:t>
            </w:r>
          </w:p>
        </w:tc>
      </w:tr>
    </w:tbl>
    <w:p w14:paraId="441D59C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350AC99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Zpracovala:      Mgr. Šárka Domonkošová </w:t>
      </w:r>
    </w:p>
    <w:p w14:paraId="79E38D13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LP - proběhnou dle možností a času</w:t>
      </w:r>
    </w:p>
    <w:p w14:paraId="29A8041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DB1DFA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1BDE598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3C1D183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4336A1B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1E7AC8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4FD1600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E5CAE0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348C133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7CC9D6F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664854C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  <w:sectPr w:rsidR="00A26406">
          <w:pgSz w:w="16838" w:h="11906" w:orient="landscape"/>
          <w:pgMar w:top="1418" w:right="1418" w:bottom="1418" w:left="1418" w:header="709" w:footer="709" w:gutter="0"/>
          <w:cols w:space="708"/>
        </w:sectPr>
      </w:pPr>
    </w:p>
    <w:p w14:paraId="7FE89C1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lastRenderedPageBreak/>
        <w:t>ZEMĚPIS –  II.stupeň</w:t>
      </w:r>
    </w:p>
    <w:p w14:paraId="19B8599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Vypracoval: Mgr. Jiří Dušek</w:t>
      </w:r>
    </w:p>
    <w:p w14:paraId="505119C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52566B5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Vyučovací předmět </w:t>
      </w:r>
      <w:r>
        <w:rPr>
          <w:b/>
          <w:color w:val="000000"/>
          <w:sz w:val="24"/>
          <w:szCs w:val="24"/>
        </w:rPr>
        <w:t>ZEMĚPIS</w:t>
      </w:r>
      <w:r>
        <w:rPr>
          <w:color w:val="000000"/>
          <w:sz w:val="24"/>
          <w:szCs w:val="24"/>
        </w:rPr>
        <w:t xml:space="preserve"> má přírodovědný a společenskovědní charakter. Vychází obsahově ze vzdělávací oblasti Člověk a příroda. Umožňuje žákovi poznávání přírody jako systému, chápání důležitosti udržování přírodní rovnováhy, uvědomování si užitečnosti přírodovědných poznatků a jejich aplikací v praktickém životě. Vzdělávání v předmětu Zeměpis směřuje k získávání a rozvíjení orientace v geografickém prostředí, osvojování hlavních geografických objektů, jevů, pojmů a používání poznávacích metod. Zeměpis obohacuje v návaznosti na prvouku a na vlastivědu celkový vzdělanostní rozhled žáků uvedením do hlavních přírodních, hospodářských a sociálních podmínek. Umožňuje rozvoj trvalého zájmu o poznávání regionu světa a vlastní země jako nedílné součásti životního stylu moderního člověka. Umožňuje žákům orientovat se v současném světě a v problémech současného lidstva, uvědomovat si civilizační rizika a perspektivy v budoucnosti lidstva i vlastní spoluzodpovědnost za kvalitu života na Zemi a vztahu lidí k jejich přírodnímu i společenskému prostředí. </w:t>
      </w:r>
    </w:p>
    <w:p w14:paraId="5860BB1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1F6ADC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1. Obsahové, časové a organizační vymezení předmětu</w:t>
      </w:r>
    </w:p>
    <w:p w14:paraId="3F74D91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Zeměpis je povinným vyučovacím předmětem pro žáky II. stupně ZŠ v 6. – 9. ročníku v dotaci 2 – 1 – 1 – 2 hodiny. Snaží se charakterizovat různá území, rozmístění lidí, jevů a událostí v prostředí. Studuje vztahy mezi člověkem a prostředím, uvádí žáky do hlavních přírodních, hospodářských a sociálních podmínek. Seznamuje je se životem lidí v jednotlivých světadílech, v Evropě, v ČR, v místní oblasti a blízkém území místní krajiny. </w:t>
      </w:r>
    </w:p>
    <w:p w14:paraId="00B963F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Výuka směřuje zejména k:</w:t>
      </w:r>
    </w:p>
    <w:p w14:paraId="633C799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podchycení a rozvíjení zájmu o poznávání různých států a regionů, způsobu života, tradic a kultury obyvatel i krásy přírody</w:t>
      </w:r>
    </w:p>
    <w:p w14:paraId="221213B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získání uceleného obrazu o přírodních, hospodářských a sociálních poměrech v naší vlasti, jejím postavení v Evropě  a ve světě, o perspektivě jejího dalšího vývoje a prosperity</w:t>
      </w:r>
    </w:p>
    <w:p w14:paraId="2A8B21B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přípravě žáka na život v současném světě</w:t>
      </w:r>
    </w:p>
    <w:p w14:paraId="3698E88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myšlení v evropských a globálních souvislostech</w:t>
      </w:r>
    </w:p>
    <w:p w14:paraId="231C8F3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získávání tolerantního postoje k lidem s odlišnou kulturou, náboženstvím, barvou pleti, politickým přesvědčením</w:t>
      </w:r>
    </w:p>
    <w:p w14:paraId="19AE9EC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získávání základních dovedností, znalostí, hodnot a postojů ve vyučovacích tématech: geografické informace, zdroje dat, kartografie a topografie, přírodní obraz Země, regiony světa, společenské a hospodářské prostředí, životní prostředí, terénní  geografická výuka, praxe a aplikace</w:t>
      </w:r>
    </w:p>
    <w:p w14:paraId="5B0DE67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u w:val="single"/>
        </w:rPr>
      </w:pPr>
    </w:p>
    <w:p w14:paraId="3F4E9F6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 xml:space="preserve">2. Výchovné a vzdělávací strategie vyučovacího předmětu   </w:t>
      </w:r>
    </w:p>
    <w:p w14:paraId="4646BD5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u w:val="single"/>
        </w:rPr>
      </w:pPr>
    </w:p>
    <w:p w14:paraId="22D9800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K UČENÍ</w:t>
      </w:r>
    </w:p>
    <w:p w14:paraId="0D12525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12ED580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učí žáky  vyhledávat, sbírat, zpracovávat geografické informace, data (internet, televize, encyklopedie, časopisy, tabulky)</w:t>
      </w:r>
    </w:p>
    <w:p w14:paraId="3656D38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získané poznatky propojuje se znalostmi z ostatních vzdělávacích oblastí</w:t>
      </w:r>
    </w:p>
    <w:p w14:paraId="3BFD5A0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učí žáky a demonstruje manipulaci s glóbusem, mapami, atlasy, jízdními řády, grafy, statistickými daty  </w:t>
      </w:r>
    </w:p>
    <w:p w14:paraId="017387A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zařazuje metody, při kterých žáci docházejí k závěrům sami</w:t>
      </w:r>
    </w:p>
    <w:p w14:paraId="4828B61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zohledňuje rozdíly ve znalostech a probíraném tématu žáků</w:t>
      </w:r>
    </w:p>
    <w:p w14:paraId="5CDF4E3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</w:p>
    <w:p w14:paraId="7DC7F3C2" w14:textId="77777777" w:rsidR="00476DFC" w:rsidRDefault="00476DFC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</w:p>
    <w:p w14:paraId="7ADF55A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Žák:</w:t>
      </w:r>
    </w:p>
    <w:p w14:paraId="64E500F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vyhledává, sbírá, zpracovává geografické informace a data</w:t>
      </w:r>
    </w:p>
    <w:p w14:paraId="4061F65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žáci si vytvářejí představy o vztazích mezi přírodním a společenským postavením</w:t>
      </w:r>
    </w:p>
    <w:p w14:paraId="09344AD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</w:p>
    <w:p w14:paraId="3626D3E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K ŘEŠENÍ PROBLÉMU:</w:t>
      </w:r>
    </w:p>
    <w:p w14:paraId="0A9CCDB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3C8CBC2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vytváří a rozvíjí zájem žáků o poznávání okolí svého domova, regionu, vlasti, cizích zemí</w:t>
      </w:r>
    </w:p>
    <w:p w14:paraId="7E1BC3E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vychází z poznatků, které žáci získali v nižších ročnících</w:t>
      </w:r>
    </w:p>
    <w:p w14:paraId="0A36EED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nachází a pojmenovává shodné, podobné a odlišné znaky geografických jevů a procesů</w:t>
      </w:r>
    </w:p>
    <w:p w14:paraId="7875DFC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učí žáky základům logického uvažování a praktickému řešení problémů</w:t>
      </w:r>
    </w:p>
    <w:p w14:paraId="5D16090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pojmenuje podstatné  lokální, regionální a globální problémy přírodní a společenské sféry</w:t>
      </w:r>
    </w:p>
    <w:p w14:paraId="3164BBE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</w:p>
    <w:p w14:paraId="0088E0B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1E21798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vyhledává informace vhodné k řešení problémů</w:t>
      </w:r>
    </w:p>
    <w:p w14:paraId="053F76C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učí se vyvozovat společné závěry</w:t>
      </w:r>
    </w:p>
    <w:p w14:paraId="6EBD5E2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ověřují si správnost řešení problémů, odpovídají na geografické otázky</w:t>
      </w:r>
    </w:p>
    <w:p w14:paraId="71D16E1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</w:p>
    <w:p w14:paraId="0A797D3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KOMUNIKATIVNÍ</w:t>
      </w:r>
    </w:p>
    <w:p w14:paraId="71C6640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62F741D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klade důraz na úroveň mluveného i písemného projevu</w:t>
      </w:r>
    </w:p>
    <w:p w14:paraId="42A5E06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vede žáky k vhodné argumentaci</w:t>
      </w:r>
    </w:p>
    <w:p w14:paraId="709E763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uskutečňuje se žáky řízený dialog</w:t>
      </w:r>
    </w:p>
    <w:p w14:paraId="0A2A92B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vede žáky k otevřenému, přesnému a uspořádanému vyjadřování</w:t>
      </w:r>
    </w:p>
    <w:p w14:paraId="1E4B7C3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</w:p>
    <w:p w14:paraId="50E99FA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2D9F8B3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účinně se zapojuje do diskuse</w:t>
      </w:r>
    </w:p>
    <w:p w14:paraId="5CAB740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obhajují své názory</w:t>
      </w:r>
    </w:p>
    <w:p w14:paraId="388EDDE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podílí se na spolupráci při řešení problémů a úloh</w:t>
      </w:r>
    </w:p>
    <w:p w14:paraId="5BE2B01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snaží se porozumět různým druhům textů</w:t>
      </w:r>
    </w:p>
    <w:p w14:paraId="228A5AC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využívají informačních a komunikačních prostředků</w:t>
      </w:r>
    </w:p>
    <w:p w14:paraId="30C8E71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</w:p>
    <w:p w14:paraId="26557D8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SOCIÁLNÍ A PERSONÁLNÍ</w:t>
      </w:r>
    </w:p>
    <w:p w14:paraId="38BD4B4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50FED01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zařazuje do výuky skupinovou práci, práci ve dvojicích</w:t>
      </w:r>
    </w:p>
    <w:p w14:paraId="5A81091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vede žáky k dodržování pravidel</w:t>
      </w:r>
    </w:p>
    <w:p w14:paraId="2347C82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podporuje integraci žáků s SPU</w:t>
      </w:r>
    </w:p>
    <w:p w14:paraId="13D6242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učí žáky hodnotit práci týmu i svoji vlastní</w:t>
      </w:r>
    </w:p>
    <w:p w14:paraId="19350D6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</w:p>
    <w:p w14:paraId="234F4B0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33FF4BD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snaží se vytvářet pozitivní vztah k zadané práci a úkolům</w:t>
      </w:r>
    </w:p>
    <w:p w14:paraId="640DB60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podílejí se na utváření příjemné atmosféry v kolektivu</w:t>
      </w:r>
    </w:p>
    <w:p w14:paraId="7D0CD71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žáci se učí chápat potřebu efektivní spolupráce</w:t>
      </w:r>
    </w:p>
    <w:p w14:paraId="70A5C36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</w:p>
    <w:p w14:paraId="2245820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OBČANSKÉ</w:t>
      </w:r>
    </w:p>
    <w:p w14:paraId="5F9966D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1B0BE17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 uvádí, vysvětluje,zdůvodňuje žákům nutnost ochrany životního prostředí a přírody</w:t>
      </w:r>
    </w:p>
    <w:p w14:paraId="31D62A8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učí žáky praktické a bezpečné orientaci a pohybu v přírodním terénu a krajině</w:t>
      </w:r>
    </w:p>
    <w:p w14:paraId="002AB77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učí je se chovat za mimořádných událostí</w:t>
      </w:r>
    </w:p>
    <w:p w14:paraId="01CD271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vede  žáky k ochraně kulturních a materiálních výtvorů minulosti a současnosti</w:t>
      </w:r>
    </w:p>
    <w:p w14:paraId="3660CB6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vyžaduje dodržování pravidel slušného chování</w:t>
      </w:r>
    </w:p>
    <w:p w14:paraId="3A6761C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Žák:</w:t>
      </w:r>
    </w:p>
    <w:p w14:paraId="2B1E09F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učí se vytvářet správný vztah k prostředí, ve kterém žijí</w:t>
      </w:r>
    </w:p>
    <w:p w14:paraId="3A72502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pociťují občanskou zodpovědnost za zachování ŽP</w:t>
      </w:r>
    </w:p>
    <w:p w14:paraId="4E79E42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žáci poznávají tradice, zvyky a kultury  lidí  v jednotlivých světadílech</w:t>
      </w:r>
    </w:p>
    <w:p w14:paraId="35335D6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respektují rovnoprávnost všech lidí</w:t>
      </w:r>
    </w:p>
    <w:p w14:paraId="0E93F89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</w:p>
    <w:p w14:paraId="5DB4721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PRACOVNÍ</w:t>
      </w:r>
    </w:p>
    <w:p w14:paraId="6E8A209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4411363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učí, vede žáky provádět pozorování, pracovávat a vyhodnocovat</w:t>
      </w:r>
    </w:p>
    <w:p w14:paraId="6358E10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dohlíží na bezpečnou manipulaci žáků s pomůckami</w:t>
      </w:r>
    </w:p>
    <w:p w14:paraId="63BD7A3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informuje žáky o moderních dopravních a výrobních technologií</w:t>
      </w:r>
    </w:p>
    <w:p w14:paraId="77079F4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vede žáky k cestování a poznávání životního prostředí</w:t>
      </w:r>
    </w:p>
    <w:p w14:paraId="7A7618D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</w:p>
    <w:p w14:paraId="1FA3FD3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7135423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uplatňuje své osvojené vědomosti v profesním životě</w:t>
      </w:r>
    </w:p>
    <w:p w14:paraId="233992F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dodržují hygienu a bezpečnost práce</w:t>
      </w:r>
    </w:p>
    <w:p w14:paraId="72C7F20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B9E0B9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DIGITÁLNÍ</w:t>
      </w:r>
    </w:p>
    <w:p w14:paraId="7930115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Učitel: </w:t>
      </w:r>
    </w:p>
    <w:p w14:paraId="44166DA8" w14:textId="77777777" w:rsidR="00A26406" w:rsidRDefault="00D83F7B" w:rsidP="007552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vede žáky k bezpečnému využívání digitálních technologií a bezpečnému pohybu v online prostředí</w:t>
      </w:r>
    </w:p>
    <w:p w14:paraId="2B799648" w14:textId="77777777" w:rsidR="00A26406" w:rsidRDefault="00D83F7B" w:rsidP="007552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vede žáky ke kritickému hodnocení zdrojů v online prostředí</w:t>
      </w:r>
    </w:p>
    <w:p w14:paraId="7287103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    vede žáky k používání získaných znalostí během výuky, ale i v praxi</w:t>
      </w:r>
    </w:p>
    <w:p w14:paraId="4286C3F5" w14:textId="77777777" w:rsidR="00A26406" w:rsidRDefault="00D83F7B" w:rsidP="007552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zadává žákům úkoly, při kterých žáci využívají digitální technologie</w:t>
      </w:r>
    </w:p>
    <w:p w14:paraId="47187914" w14:textId="77777777" w:rsidR="00A26406" w:rsidRDefault="00D83F7B" w:rsidP="007552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během hodin využívá různé digitální technologie a demonstruje žákům jejich možné využití během řešení zadaných úkolů</w:t>
      </w:r>
    </w:p>
    <w:p w14:paraId="10E9BD6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Žák: </w:t>
      </w:r>
    </w:p>
    <w:p w14:paraId="7213B051" w14:textId="77777777" w:rsidR="00A26406" w:rsidRDefault="00D83F7B" w:rsidP="007552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4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ovládá běžně používaná digitální zařízení, aplikace a služby; využívá je při učení i při zapojení do života školy a do společnosti; samostatně rozhoduje, které technologie pro jakou činnost či řešený problém použít </w:t>
      </w:r>
    </w:p>
    <w:p w14:paraId="78601174" w14:textId="77777777" w:rsidR="00A26406" w:rsidRDefault="00D83F7B" w:rsidP="007552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4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získává, vyhledává, kriticky posuzuje, spravuje a sdílí data, informace a digitální obsah, k tomu volí postupy, způsoby a prostředky, které odpovídají konkrétní situaci a účelu </w:t>
      </w:r>
    </w:p>
    <w:p w14:paraId="188A7D10" w14:textId="77777777" w:rsidR="00A26406" w:rsidRDefault="00D83F7B" w:rsidP="007552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4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vytváří a upravuje digitální obsah, kombinuje různé formáty, vyjadřuje se za pomoci digitálních prostředků </w:t>
      </w:r>
    </w:p>
    <w:p w14:paraId="13EC9446" w14:textId="77777777" w:rsidR="00A26406" w:rsidRDefault="00D83F7B" w:rsidP="007552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4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využívá digitální technologie, aby si usnadnil práci, zautomatizoval rutinní činnosti, zefektivnil či zjednodušil své pracovní postupy a zkvalitnil výsledky své práce </w:t>
      </w:r>
    </w:p>
    <w:p w14:paraId="76010383" w14:textId="77777777" w:rsidR="00A26406" w:rsidRDefault="00D83F7B" w:rsidP="007552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4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chápe význam digitálních technologií pro lidskou společnost, seznamuje se s novými technologiemi, kriticky hodnotí jejich přínosy a reflektuje rizika jejich využívání </w:t>
      </w:r>
    </w:p>
    <w:p w14:paraId="1FF0C0BD" w14:textId="77777777" w:rsidR="00A26406" w:rsidRDefault="00D83F7B" w:rsidP="007552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40" w:after="12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předchází situacím ohrožujícím bezpečnost zařízení i dat, situacím s negativním dopadem na jeho tělesné a duševní zdraví i zdraví ostatních; při spolupráci, komunikaci a sdílení informací v digitálním prostředí jedná eticky </w:t>
      </w:r>
    </w:p>
    <w:p w14:paraId="721EC7C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line="240" w:lineRule="auto"/>
        <w:ind w:left="0" w:hanging="2"/>
        <w:rPr>
          <w:color w:val="000000"/>
          <w:sz w:val="24"/>
          <w:szCs w:val="24"/>
        </w:rPr>
        <w:sectPr w:rsidR="00A26406">
          <w:pgSz w:w="11906" w:h="16838"/>
          <w:pgMar w:top="1417" w:right="1417" w:bottom="1417" w:left="1417" w:header="708" w:footer="708" w:gutter="0"/>
          <w:cols w:space="708"/>
        </w:sectPr>
      </w:pPr>
    </w:p>
    <w:p w14:paraId="21E33B8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25700EF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Člověk a příroda    Vzdělávací obor:  </w:t>
      </w:r>
      <w:r>
        <w:rPr>
          <w:rFonts w:ascii="Arial" w:eastAsia="Arial" w:hAnsi="Arial" w:cs="Arial"/>
          <w:b/>
          <w:color w:val="000000"/>
          <w:u w:val="single"/>
        </w:rPr>
        <w:t>Zeměpis</w:t>
      </w:r>
      <w:r>
        <w:rPr>
          <w:rFonts w:ascii="Arial" w:eastAsia="Arial" w:hAnsi="Arial" w:cs="Arial"/>
          <w:color w:val="000000"/>
        </w:rPr>
        <w:t>,       ročník  6.</w:t>
      </w:r>
    </w:p>
    <w:p w14:paraId="56FA56B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CDEA86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ff5"/>
        <w:tblW w:w="15025" w:type="dxa"/>
        <w:tblInd w:w="50" w:type="dxa"/>
        <w:tblLayout w:type="fixed"/>
        <w:tblLook w:val="0000" w:firstRow="0" w:lastRow="0" w:firstColumn="0" w:lastColumn="0" w:noHBand="0" w:noVBand="0"/>
      </w:tblPr>
      <w:tblGrid>
        <w:gridCol w:w="1335"/>
        <w:gridCol w:w="3000"/>
        <w:gridCol w:w="5400"/>
        <w:gridCol w:w="3120"/>
        <w:gridCol w:w="2170"/>
      </w:tblGrid>
      <w:tr w:rsidR="00A26406" w14:paraId="69876E53" w14:textId="77777777">
        <w:trPr>
          <w:trHeight w:val="904"/>
        </w:trPr>
        <w:tc>
          <w:tcPr>
            <w:tcW w:w="1335" w:type="dxa"/>
            <w:tcBorders>
              <w:bottom w:val="single" w:sz="4" w:space="0" w:color="000000"/>
            </w:tcBorders>
          </w:tcPr>
          <w:p w14:paraId="64EED75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Kapitola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</w:tcPr>
          <w:p w14:paraId="39C8551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Téma (Učivo)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5574179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Znalosti a dovednosti (výstup)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61B9A7F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Průřezová témata, projekty a kurzy, mezipředmětové vazby</w:t>
            </w: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</w:tcPr>
          <w:p w14:paraId="2A6E6E3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Poznámky</w:t>
            </w:r>
          </w:p>
        </w:tc>
      </w:tr>
      <w:tr w:rsidR="00A26406" w14:paraId="3B3F78ED" w14:textId="77777777">
        <w:trPr>
          <w:trHeight w:val="1134"/>
        </w:trPr>
        <w:tc>
          <w:tcPr>
            <w:tcW w:w="13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BA05C6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>Planeta Země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0533E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Země ve vesmíru</w:t>
            </w:r>
          </w:p>
          <w:p w14:paraId="3CA615D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AA1A86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6C697E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BBEC8B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126229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F09D11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6A7888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42E1BE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7F0695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Pohyby Země</w:t>
            </w:r>
          </w:p>
          <w:p w14:paraId="3D06304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1780A4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52F663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67121B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D26A21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E2488C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A9FCD8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F9D67E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4A8B06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 xml:space="preserve">Měsíc </w:t>
            </w:r>
            <w:r>
              <w:rPr>
                <w:color w:val="000000"/>
                <w:sz w:val="24"/>
                <w:szCs w:val="24"/>
              </w:rPr>
              <w:t xml:space="preserve">– přirozená družice </w:t>
            </w:r>
            <w:r>
              <w:rPr>
                <w:b/>
                <w:color w:val="000000"/>
                <w:sz w:val="24"/>
                <w:szCs w:val="24"/>
                <w:u w:val="single"/>
              </w:rPr>
              <w:t>Země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857B2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určí a popíše tvar Země s pomocí glóbu</w:t>
            </w:r>
          </w:p>
          <w:p w14:paraId="19D23F1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učí se porozumět základním pojmům: vesmír, galaxie, vesmírná tělesa, Mléčná dráha, hvězda, souhvězdí, Slunce, Sluneční soustava, planeta, kometa</w:t>
            </w:r>
          </w:p>
          <w:p w14:paraId="31CA35F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uvede tělesa patřící do Sluneční soustavy – vyjmenuje planety</w:t>
            </w:r>
          </w:p>
          <w:p w14:paraId="3585D0F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určí význam Slunce pro život na Zemi</w:t>
            </w:r>
          </w:p>
          <w:p w14:paraId="69AEC4C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0C0352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seznámí se s pohyby, které Země vykonává</w:t>
            </w:r>
          </w:p>
          <w:p w14:paraId="18C4D73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seznámí se s důsledky těchto pohybů</w:t>
            </w:r>
          </w:p>
          <w:p w14:paraId="52821B8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předvede otáčení Země okolo své osy s pomocí glóbu</w:t>
            </w:r>
          </w:p>
          <w:p w14:paraId="6467A24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vysvětlí pojmy: zemská osa, póly, příčiny střídání dne a noci na Zemi</w:t>
            </w:r>
          </w:p>
          <w:p w14:paraId="76C93E2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určí délku jednoho otočení Země kolem zemské osy a Země kolem Slunce</w:t>
            </w:r>
          </w:p>
          <w:p w14:paraId="21625F7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5F6526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5C3BC9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pochopí vztah mezi Zemí a Měsícem</w:t>
            </w:r>
          </w:p>
          <w:p w14:paraId="2125D24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popíše polohu, povrch a pohyb Měsíce</w:t>
            </w:r>
          </w:p>
          <w:p w14:paraId="4300D23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popíše jak dochází k zatmění Slunce a Měsíce</w:t>
            </w:r>
          </w:p>
          <w:p w14:paraId="118CB14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zhodnotí důsledky pohybů Země na život lidí a organismů</w:t>
            </w:r>
          </w:p>
          <w:p w14:paraId="5D7A37A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</w:t>
            </w:r>
            <w:r>
              <w:rPr>
                <w:color w:val="FF0000"/>
                <w:sz w:val="24"/>
                <w:szCs w:val="24"/>
              </w:rPr>
              <w:t>charaterizuje mimořádné události způsobené výkyvy počasí a dalšími přírodními jevy, jejich doprovodné jevy a možné dopady i ochranu před nimi</w:t>
            </w:r>
          </w:p>
          <w:p w14:paraId="34B5DE5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Ví, kde sehnat aktuální informace o vývoji počasí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2016F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EV – základní podmínky života – video, exkurze do planetária v 5.r. (odkaz)</w:t>
            </w:r>
          </w:p>
          <w:p w14:paraId="2A1E97C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2B1FCD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 – látky a tělesa, pohyb těles, síla</w:t>
            </w:r>
          </w:p>
          <w:p w14:paraId="313DC9D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A7592E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B907DA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132620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4E7EDC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099C48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6157C0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1451F7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3D423A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C68328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466563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506E77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4EB2FA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D8EF41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0366CC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2F7A2A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 – nejstarší civilizace, starověké a středověké představy o vesmíru a sluneční soustavě (využití obrazů z D)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2889E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- využití školní pomůcky  na pohyb „Země kolem Slunce“</w:t>
            </w:r>
          </w:p>
        </w:tc>
      </w:tr>
      <w:tr w:rsidR="00A26406" w14:paraId="37444394" w14:textId="77777777">
        <w:trPr>
          <w:trHeight w:val="73"/>
        </w:trPr>
        <w:tc>
          <w:tcPr>
            <w:tcW w:w="13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D0EFF6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>Základy geografické kartografie a topografie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67F99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Glóbus</w:t>
            </w:r>
          </w:p>
          <w:p w14:paraId="16DDF48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BFB02D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47A8A82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C46D26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3402A02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Oceány, kontinenty a světadíly</w:t>
            </w:r>
          </w:p>
          <w:p w14:paraId="63C6866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21F0AE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0BF18EC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4CFEC90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Mapy, atlas, měřítko</w:t>
            </w:r>
          </w:p>
          <w:p w14:paraId="6573B50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2F4244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0B1FCE9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E45762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9D2CDA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172923F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055847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0BC7728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7D810F0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B29D6D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Terénní geografická výuka, praxe a aplikace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2477A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vnímá glóbus jako zmenšený model Země</w:t>
            </w:r>
          </w:p>
          <w:p w14:paraId="650E672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používá jej k demonstraci rozmístění světadílů a oceánů</w:t>
            </w:r>
          </w:p>
          <w:p w14:paraId="7498332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rozlišuje pojmy : rovnoběžka, poledník</w:t>
            </w:r>
          </w:p>
          <w:p w14:paraId="0DF0811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E963D3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objasní pojmy : oceán, moře</w:t>
            </w:r>
          </w:p>
          <w:p w14:paraId="44B7D86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vyhledává na glóbu a mapě světa oceány, kontinenty </w:t>
            </w:r>
          </w:p>
          <w:p w14:paraId="5BF5A45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9AE449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D8959E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94AA3B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vnímá mapu jako zmenšený a zjednodušený rovinný obraz zemského povrchu nebo jejich části</w:t>
            </w:r>
          </w:p>
          <w:p w14:paraId="0F76C70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rozlišuje druhy map podle obsahu</w:t>
            </w:r>
          </w:p>
          <w:p w14:paraId="5ABDDF1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učí se orientovat v atlase pomocí rejstříku</w:t>
            </w:r>
          </w:p>
          <w:p w14:paraId="41251C4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čte informace z různých druhů map v atlase</w:t>
            </w:r>
          </w:p>
          <w:p w14:paraId="47BA80D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učí se určovat zeměpisnou polohu podle údajů zeměpisné délky a šířky</w:t>
            </w:r>
          </w:p>
          <w:p w14:paraId="58EEC3E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ADD528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seznámí se se základy topografie</w:t>
            </w:r>
          </w:p>
          <w:p w14:paraId="77B4AD7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učí se zacházet s turistickou a topografickou mapou, buzolou a kompasem</w:t>
            </w:r>
          </w:p>
          <w:p w14:paraId="696F513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odhaduje vzdálenosti a výšky v terénu</w:t>
            </w:r>
          </w:p>
          <w:p w14:paraId="6E8BCAF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uplatňuje v praxi zásady bezpečného pohybu a pobytu ve volné přírodě v krajině) uplatňuje v modelových situacích zásady  bezpečného chování a jednání při mimořádných situacích (např. výbuch jaderné katastrofy, živelné katastrofy – požár, povodeň, vichřice, sesuv půdy, zemětřesení, bouřky)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F5C4E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690099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ECBE13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E8C814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F49644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D97E01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67BA68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0B10F7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3AA3FF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563A48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AAB3CF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 – závislosti, vztahy a práce s daty – práce s mapou</w:t>
            </w:r>
          </w:p>
          <w:p w14:paraId="164F720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0D55DE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480B3C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87D7DA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14998D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F7A32C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DFB18D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(osobnostní rozvoj) - rozvoj schopnosti poznávání, (sociální rozvoj) -  komunikace,kooperace, kreativita – práce s mapou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F3F4E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E07EA4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0B2CEB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6B18CD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475C53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51B9B0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F1769C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04107E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9D7F26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C7AD43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F2D60A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AE1085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6098AD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720D59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1ADE5A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74F360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4D914B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6FBBC3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26F813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ABDC81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DB3014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Terénní geografická výuka – aplikace s kartografickými pomůckami</w:t>
            </w:r>
          </w:p>
        </w:tc>
      </w:tr>
      <w:tr w:rsidR="00A26406" w14:paraId="05A572A9" w14:textId="77777777">
        <w:trPr>
          <w:trHeight w:val="277"/>
        </w:trPr>
        <w:tc>
          <w:tcPr>
            <w:tcW w:w="13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0E14F3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Přírodní obraz Země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A9EC7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Stavba zemského tělesa</w:t>
            </w:r>
          </w:p>
          <w:p w14:paraId="07E277F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1621F31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F76719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6DF0CAA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499C55B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0D914BE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1A19075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4D3BD0E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0AC9F32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0081F2B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14491E4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41ACAA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Změna povrchu Země</w:t>
            </w:r>
          </w:p>
          <w:p w14:paraId="22DC631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7BD2F87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67920DF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692FCEB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6A1A55F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0F5FC40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Ovzduší, atmosféra</w:t>
            </w:r>
          </w:p>
          <w:p w14:paraId="67EF692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66A2C52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0D715E6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13F5FF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0751A30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61E83FF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5EC0E8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 xml:space="preserve">Podnebí,počasí  a podnebné pásy </w:t>
            </w:r>
          </w:p>
          <w:p w14:paraId="6BF6124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A291C3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762B665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7A019F3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B47221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62F4472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05A080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Mechanismus větrů v atmosféře</w:t>
            </w:r>
          </w:p>
          <w:p w14:paraId="28F3714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1E4D7E1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1DEC302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08FEEC5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Oceány a moře</w:t>
            </w:r>
          </w:p>
          <w:p w14:paraId="36BD2EE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12BD2C5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7E5A9F9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75A9D84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0FDABCB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5857BE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7CEE860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6598E78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35F7F5C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049D6A5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604DC7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38B047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7383D4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3392942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194B203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Vodstvo na pevnině</w:t>
            </w:r>
          </w:p>
          <w:p w14:paraId="7220D69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70D4760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1C0E66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0053BAA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72BC20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4C0477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6F8260D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77C921C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7A2249E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107AF99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Půdy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C4FBE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objasní stavbu zemského tělesa</w:t>
            </w:r>
          </w:p>
          <w:p w14:paraId="17FFB62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orientuje se v jevech a procesech v litosféře</w:t>
            </w:r>
          </w:p>
          <w:p w14:paraId="47FC316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popíše stavbu dna oceánů</w:t>
            </w:r>
          </w:p>
          <w:p w14:paraId="3100864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seznámí se s vnitřními geologickými činiteli, které působí na zemský povrch</w:t>
            </w:r>
          </w:p>
          <w:p w14:paraId="7C2C124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dokáže objasnit princip zemětřesení, sopečné činnosti a vzniku sopečných pohoří</w:t>
            </w:r>
          </w:p>
          <w:p w14:paraId="41C7233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vyhledává na mapě světa nejčastější oblasti s výskytem zemětřesení a sopečné činnosti</w:t>
            </w:r>
          </w:p>
          <w:p w14:paraId="0F9F9A0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zhodnotí příčiny a důsledky přírodních katastrof, způsobených vnitřními přírodními silami na přírodu a na život lidí</w:t>
            </w:r>
          </w:p>
          <w:p w14:paraId="78E4C13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popíše proces zvětrávání působením vnějších přírodních činitelů</w:t>
            </w:r>
          </w:p>
          <w:p w14:paraId="7AD5C13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objasní protikladné působení vnitřních a vnějších přírodních činitelů na utváření zemského povrchu</w:t>
            </w:r>
          </w:p>
          <w:p w14:paraId="7562FBA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rozliší pohoří dle vzniku</w:t>
            </w:r>
          </w:p>
          <w:p w14:paraId="715E16C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19DB98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vyjmenuje složky ovzduší</w:t>
            </w:r>
          </w:p>
          <w:p w14:paraId="5AE317A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zhodnotí význam kyslíku pro organismy na Zemi</w:t>
            </w:r>
          </w:p>
          <w:p w14:paraId="55104B6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FF0000"/>
                <w:sz w:val="24"/>
                <w:szCs w:val="24"/>
              </w:rPr>
              <w:t>ví, proč za větrného počasí  se ensmí rozdělávat oheň</w:t>
            </w:r>
          </w:p>
          <w:p w14:paraId="6D2A469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-zná zásady bezpečného pohybu  a pobytu venku při větrném počasí</w:t>
            </w:r>
          </w:p>
          <w:p w14:paraId="09E2552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AE9E52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A07F7A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rozliší pojmy podnebí a počasí</w:t>
            </w:r>
          </w:p>
          <w:p w14:paraId="6EB4CB9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vyjmenuje některé činitele ovlivňující počasí</w:t>
            </w:r>
          </w:p>
          <w:p w14:paraId="28F408D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pomocí rovnoběžek určí na mapách podnebné pásy</w:t>
            </w:r>
          </w:p>
          <w:p w14:paraId="35052DC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zhodnotí kontinentální a oceánské vlivy podnebí </w:t>
            </w:r>
          </w:p>
          <w:p w14:paraId="22B8F75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CF4ACB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objasní vznik větru a jeho základní charakteristiky</w:t>
            </w:r>
          </w:p>
          <w:p w14:paraId="41932E4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vysvětlí pojmy : pasáty, monzuny </w:t>
            </w:r>
          </w:p>
          <w:p w14:paraId="4663BB1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B0DB5B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8008B6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objasní rozložení vody na Zemi</w:t>
            </w:r>
          </w:p>
          <w:p w14:paraId="27F03C7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pojmenuje a vyhledává na glóbu a mapách světa jednotlivé oceány</w:t>
            </w:r>
          </w:p>
          <w:p w14:paraId="464B8EF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rozlišuje pojmy : okrajová a vnitřní moře, průliv a průplav</w:t>
            </w:r>
          </w:p>
          <w:p w14:paraId="5BB8AAB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vyjmenuje některé příklady vlastností mořské vody</w:t>
            </w:r>
          </w:p>
          <w:p w14:paraId="567A1A8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uvědomuje si význam oceánů a moří pro ŽP</w:t>
            </w:r>
          </w:p>
          <w:p w14:paraId="2558840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FCE22B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215967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13A865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D3F632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3CCDDC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56559E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C371D1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963758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79FF5F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EACA4C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03962A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48A286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popíše vodní tok od pramene po ústí</w:t>
            </w:r>
          </w:p>
          <w:p w14:paraId="733C2CA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vysvětlí pojmy : úmoří, povodí, rozvodí</w:t>
            </w:r>
          </w:p>
          <w:p w14:paraId="66895EE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rozliší pojmy : jezero a moře, jezero a umělé vodní nádrže</w:t>
            </w:r>
          </w:p>
          <w:p w14:paraId="3F0B91B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porovná rozmístění a činnost ledovců na zemském povrchu</w:t>
            </w:r>
          </w:p>
          <w:p w14:paraId="39E2481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8F3703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E23F49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46B618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popíše vznik a složení půdy</w:t>
            </w:r>
          </w:p>
          <w:p w14:paraId="5689710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rozliší mezi půdním typem a druhem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C2E70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EV – Změny v krajině (krajina dříve a dnes), Lidské aktivity a problémy životního prostředí – ukázka změn v krajině</w:t>
            </w:r>
          </w:p>
          <w:p w14:paraId="5D26A3B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E63236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C521FA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5951F7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4E4CAE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84811D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FE1923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BB22C0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D50EF3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4F64B4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7B1C58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EV – vliv člověka na životní prostředí, ochrana ŽP </w:t>
            </w:r>
          </w:p>
          <w:p w14:paraId="29F34F0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62C16A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46E3E0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44EEE2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3135D4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8EE6A7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D7688B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76753C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 – neživá příroda, podnebí a počasí ve vztahu k životu</w:t>
            </w:r>
          </w:p>
          <w:p w14:paraId="3206EDB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MV – sledování a vyhodnocování předpovědi počasí (počítají prům. denní teploty) – sledují zprávy o počasí  – referáty na činitele, kteří ovlivňují počasí</w:t>
            </w:r>
          </w:p>
          <w:p w14:paraId="4ED9495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0DF3E4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F6457E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78CD7F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– základní podmínky života (ovzduší), problémy ŽP ve vztahu k poruchám v atmosféře – žáci sledují média – přinášejí ukázky z časopisu</w:t>
            </w:r>
          </w:p>
          <w:p w14:paraId="1144FF2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EFE092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– mořské ekosystémy</w:t>
            </w:r>
          </w:p>
          <w:p w14:paraId="12B2B87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Evropa a svět – hlavní světové námořní obchodní trasy – práce s atlasy  s příslušnými mapymi</w:t>
            </w:r>
          </w:p>
          <w:p w14:paraId="6D5A5B8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E76C43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D51623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EV – vodní ekosystémy (řeky, jezera, rybníky, vodní nádrže), vztah člověka k prostředí hydrosféry – ukázka jezu, vodních nádrží </w:t>
            </w:r>
          </w:p>
          <w:p w14:paraId="6630DC3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 – nejstarší civilizace (zámořské plavby, vývoj mořeplavby – antika, Čína, Vikingové)</w:t>
            </w:r>
          </w:p>
          <w:p w14:paraId="7B7C67A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EA1EE7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– základní podmínky života (půda) – půdní mapy</w:t>
            </w:r>
          </w:p>
          <w:p w14:paraId="554692C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 – neživá příroda – ukázky nerostů a hornin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7937F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86461C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E0917B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DDEC4C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630F51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F366C0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5DB6D7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E0319B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7FD5C4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DC962C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1DEA64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59F0BE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1976EC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981E9C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7F1C86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1A1630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761781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1499F3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06DE10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25F113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424BAA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01A928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Jednoduchá meteorologická měření, žákovské referáty</w:t>
            </w:r>
          </w:p>
          <w:p w14:paraId="167445C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A26406" w14:paraId="5F1B3C82" w14:textId="77777777">
        <w:trPr>
          <w:trHeight w:val="490"/>
        </w:trPr>
        <w:tc>
          <w:tcPr>
            <w:tcW w:w="13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72C61F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  <w:p w14:paraId="3CB62E7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>Typy přírodních krajin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20E44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6CE1F38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Tropické lesy</w:t>
            </w:r>
          </w:p>
          <w:p w14:paraId="334827F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Savany</w:t>
            </w:r>
          </w:p>
          <w:p w14:paraId="7231B88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Pouště a polopouště</w:t>
            </w:r>
          </w:p>
          <w:p w14:paraId="7881A4D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Subtropické krajiny</w:t>
            </w:r>
          </w:p>
          <w:p w14:paraId="209D4E6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Stepi a lesostepi</w:t>
            </w:r>
          </w:p>
          <w:p w14:paraId="4DD69DB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Lesy mírného pásu</w:t>
            </w:r>
          </w:p>
          <w:p w14:paraId="3D6D417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Tundry a polární krajiny</w:t>
            </w:r>
          </w:p>
          <w:p w14:paraId="2375066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Vysoká pohoří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82D87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5B7E2B1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 každého typu krajiny posoudí, kterému teplotnímu pásu odpovídá a vyhledá typické zástupce rostlin a živočichů</w:t>
            </w:r>
          </w:p>
          <w:p w14:paraId="3A806B61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aplikuje v praxi v terénu praktické postupy při pozorováním zobrazování a hodnocení krajiny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A4423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78D8AA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– vztah člověka k prostředí, ochrana biosféry - Využití videosnímků</w:t>
            </w:r>
          </w:p>
          <w:p w14:paraId="2C0E065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– Odpovědnost k ochraně biosféry a ŽP - Využívání tematických článků v časopisech (Geografické rozhledy, Lidé a Země, Vesmír)</w:t>
            </w:r>
          </w:p>
          <w:p w14:paraId="3116C66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 – vývoj organismů na Zemi, základy ekologie, praktické poznávání přírody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C5FBC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358575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7FDA6A4" w14:textId="77777777">
        <w:trPr>
          <w:trHeight w:val="277"/>
        </w:trPr>
        <w:tc>
          <w:tcPr>
            <w:tcW w:w="13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2ED1EE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Světový oceán</w:t>
            </w:r>
          </w:p>
          <w:p w14:paraId="4DC6FE9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6622116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02130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Atlantský oceán</w:t>
            </w:r>
          </w:p>
          <w:p w14:paraId="1EA1BEE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Tichý oceán</w:t>
            </w:r>
          </w:p>
          <w:p w14:paraId="3E24797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Indický oceán</w:t>
            </w:r>
          </w:p>
          <w:p w14:paraId="18544E6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Severní ledový oceán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518C0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určení geografické polohy oceánu</w:t>
            </w:r>
          </w:p>
          <w:p w14:paraId="5475DFF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porovná oceány podle rozlohy (popř. hloubky)</w:t>
            </w:r>
          </w:p>
          <w:p w14:paraId="491E685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95A86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– vztah člověka k prostředí – práce s mapou oceánů</w:t>
            </w:r>
          </w:p>
          <w:p w14:paraId="3E692B6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globální vlivy na oběh hydrosféry – DVD tání pevninských a horských ledovců</w:t>
            </w:r>
          </w:p>
          <w:p w14:paraId="63B25DD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 – organismy a prostředí, ochrana přírody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C7CC8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729B0329" w14:textId="77777777">
        <w:trPr>
          <w:trHeight w:val="277"/>
        </w:trPr>
        <w:tc>
          <w:tcPr>
            <w:tcW w:w="13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8EEAE6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>Zeměpis světadílů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A4A00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Afrika</w:t>
            </w:r>
          </w:p>
          <w:p w14:paraId="519CB9E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Austrálie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94F96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- určí u světadílů: geografickou polohu, členitost povrchu, vodstvo, rozložení živočichů a rostlin</w:t>
            </w:r>
          </w:p>
          <w:p w14:paraId="6230FBD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vyjmenuje podnebné pásy a podnebí jednotlivých oblastí</w:t>
            </w:r>
          </w:p>
          <w:p w14:paraId="0C3A915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uvede přírodní zdroje a charakterizuje hospodářství</w:t>
            </w:r>
          </w:p>
          <w:p w14:paraId="3DE6AAD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porovná obyvatelstvo dle kultury, způsobu života a náboženství</w:t>
            </w:r>
          </w:p>
          <w:p w14:paraId="5534099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vyhledává v mapách hustě a řídce obydlené oblasti</w:t>
            </w:r>
          </w:p>
          <w:p w14:paraId="485FB9E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 vybraných států určuje přírodní, kulturní, politické, hospodářské poměry a polohu daného státu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6B653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orientace na politické mapě Afriky a Austrálie a v tematických mapách atlasu - Využití videosnímků přírodní krajiny, států</w:t>
            </w:r>
          </w:p>
          <w:p w14:paraId="02163BA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Obrazové dokumenty</w:t>
            </w:r>
          </w:p>
          <w:p w14:paraId="29FB659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C75F9C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4FB10B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EBC3D4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EGS – humanitární pomoc a mezinárodní pomoc africkým </w:t>
            </w:r>
            <w:r>
              <w:rPr>
                <w:color w:val="000000"/>
                <w:sz w:val="24"/>
                <w:szCs w:val="24"/>
              </w:rPr>
              <w:lastRenderedPageBreak/>
              <w:t>rozvojovým zemím - Využití cestopisných seriálů (Cestománie)</w:t>
            </w:r>
          </w:p>
          <w:p w14:paraId="4686B01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 – objevy a dobývání, kolonialismus Afriky</w:t>
            </w:r>
          </w:p>
          <w:p w14:paraId="381F501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kulturní rozdíly, zvyky, náboženství, etnický původ, různé způsoby života – žáci zpracovávají monoprojekty na téma „Náboženství v různých světadílech“</w:t>
            </w:r>
          </w:p>
          <w:p w14:paraId="244FFFA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 – pěstování zemědělských plodin ve vyspělých a rozvojových zemích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FBB8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7A3B973" w14:textId="77777777">
        <w:trPr>
          <w:trHeight w:val="1418"/>
        </w:trPr>
        <w:tc>
          <w:tcPr>
            <w:tcW w:w="1335" w:type="dxa"/>
            <w:tcBorders>
              <w:top w:val="single" w:sz="4" w:space="0" w:color="000000"/>
            </w:tcBorders>
            <w:vAlign w:val="center"/>
          </w:tcPr>
          <w:p w14:paraId="3FD52E2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>Polární oblasti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</w:tcBorders>
          </w:tcPr>
          <w:p w14:paraId="7058B4E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Arktida</w:t>
            </w:r>
          </w:p>
          <w:p w14:paraId="162021B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Antarktida</w:t>
            </w:r>
          </w:p>
          <w:p w14:paraId="69BA144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2A843A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C392EE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8C9DCD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Člověk v polárních oblastech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</w:tcPr>
          <w:p w14:paraId="632AEEE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vyhledá dané oblasti na mapě</w:t>
            </w:r>
          </w:p>
          <w:p w14:paraId="011C5EA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popíše základní společné znaky a vzájemné odlišnosti daných polárních oblastí</w:t>
            </w:r>
          </w:p>
          <w:p w14:paraId="3868DA4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zhodnotí přírodní poměry a podnebí</w:t>
            </w:r>
          </w:p>
          <w:p w14:paraId="2989CD6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69A9D6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význam Antarktidy pro vědecký výzkum</w:t>
            </w:r>
          </w:p>
          <w:p w14:paraId="1496156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význam polárních oblastí pro biosféru, ŽP a hospodářskou sféru Země</w:t>
            </w:r>
          </w:p>
          <w:p w14:paraId="5CBEAEE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</w:tcPr>
          <w:p w14:paraId="1A47F7F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EV – ochrana přírody, přístupy k přírodnímu dědictví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</w:tcBorders>
          </w:tcPr>
          <w:p w14:paraId="560136E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2F0E247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4C9A42E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55053E9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Zpracoval: Mgr. Jakub Nešvera</w:t>
      </w:r>
    </w:p>
    <w:p w14:paraId="453EA97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FF894E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4E7409E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4ACA30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DF83C8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7361AB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1AB05F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0911A74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Člověk a příroda    Vzdělávací obor:  </w:t>
      </w:r>
      <w:r>
        <w:rPr>
          <w:rFonts w:ascii="Arial" w:eastAsia="Arial" w:hAnsi="Arial" w:cs="Arial"/>
          <w:b/>
          <w:color w:val="000000"/>
          <w:u w:val="single"/>
        </w:rPr>
        <w:t xml:space="preserve">Zeměpis  </w:t>
      </w:r>
      <w:r>
        <w:rPr>
          <w:rFonts w:ascii="Arial" w:eastAsia="Arial" w:hAnsi="Arial" w:cs="Arial"/>
          <w:color w:val="000000"/>
        </w:rPr>
        <w:t xml:space="preserve">     ročník  7.</w:t>
      </w:r>
    </w:p>
    <w:p w14:paraId="054A5B7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0A4429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089C857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ff6"/>
        <w:tblW w:w="1501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1335"/>
        <w:gridCol w:w="3000"/>
        <w:gridCol w:w="5400"/>
        <w:gridCol w:w="3120"/>
        <w:gridCol w:w="2160"/>
      </w:tblGrid>
      <w:tr w:rsidR="00A26406" w14:paraId="5CA4900E" w14:textId="77777777">
        <w:trPr>
          <w:trHeight w:val="904"/>
        </w:trPr>
        <w:tc>
          <w:tcPr>
            <w:tcW w:w="1335" w:type="dxa"/>
            <w:tcBorders>
              <w:bottom w:val="single" w:sz="4" w:space="0" w:color="000000"/>
            </w:tcBorders>
          </w:tcPr>
          <w:p w14:paraId="77B7CB9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Kapitola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</w:tcPr>
          <w:p w14:paraId="610A38A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Téma (Učivo)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602BF53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Znalosti a dovednosti (výstup)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116B590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5E43732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Poznámky</w:t>
            </w:r>
          </w:p>
        </w:tc>
      </w:tr>
      <w:tr w:rsidR="00A26406" w14:paraId="4C087031" w14:textId="77777777">
        <w:trPr>
          <w:trHeight w:val="794"/>
        </w:trPr>
        <w:tc>
          <w:tcPr>
            <w:tcW w:w="1335" w:type="dxa"/>
            <w:tcBorders>
              <w:top w:val="single" w:sz="4" w:space="0" w:color="000000"/>
            </w:tcBorders>
            <w:vAlign w:val="center"/>
          </w:tcPr>
          <w:p w14:paraId="3037457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>Zeměpis světadílů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</w:tcBorders>
          </w:tcPr>
          <w:p w14:paraId="53710B5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Amerika (poloha, povrch, podnebí)</w:t>
            </w:r>
          </w:p>
          <w:p w14:paraId="32CE223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904592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6DBE7B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D55D93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417BA6A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3FB4C53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14FF589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2F6E29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745E874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6977936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B5E47F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AFB59A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77ABE2E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182C22A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7039B0F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Vodstvo</w:t>
            </w:r>
          </w:p>
          <w:p w14:paraId="7045CC5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40BD07D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EE27BA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Obyvatelstvo</w:t>
            </w:r>
          </w:p>
          <w:p w14:paraId="41AF7B0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040EC96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4652424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CC6466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3D88EE9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4935B74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Nerostné suroviny</w:t>
            </w:r>
          </w:p>
          <w:p w14:paraId="2CC5D16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3BFF1A6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44A403C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6331015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6A0E4F7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420B335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42BC6EE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 xml:space="preserve">Severní, Střední a Jižní </w:t>
            </w:r>
          </w:p>
          <w:p w14:paraId="51F7BB3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Amerika</w:t>
            </w:r>
          </w:p>
          <w:p w14:paraId="27D6B76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7347A72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1EE3E20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763DBC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 xml:space="preserve">Asie </w:t>
            </w:r>
          </w:p>
          <w:p w14:paraId="3CF3069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25153A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15041F3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A2E552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3E8485C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7D0D761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0877424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6237021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7358648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1157B0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01D188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0743B9B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4C3912F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Podnebí, vodstvo a šířková pásma</w:t>
            </w:r>
          </w:p>
          <w:p w14:paraId="4499C4B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A1C1CF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038FCE9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3EF5BD7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7473528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0732EBE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478FC59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719B39A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6B0047D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04D0BA2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Obyvatelstvo</w:t>
            </w:r>
          </w:p>
          <w:p w14:paraId="56833DA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03E1A37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0249A82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EC4034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0BDCBD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 xml:space="preserve">Nerostné suroviny, zemědělské </w:t>
            </w:r>
          </w:p>
          <w:p w14:paraId="2C414E1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plodiny</w:t>
            </w:r>
          </w:p>
          <w:p w14:paraId="605EC76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F140FC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FAE5E4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Oblasti a regiony Asie (Jižní, Jihovýchodní, Východní, Střední Asie)</w:t>
            </w:r>
          </w:p>
          <w:p w14:paraId="4F64600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8C3CA6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Evropa</w:t>
            </w:r>
          </w:p>
          <w:p w14:paraId="6A38823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14E79B8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1446119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F1E74C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E72A75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7F8BC06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F600D0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Povrch</w:t>
            </w:r>
          </w:p>
          <w:p w14:paraId="12E16E0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6D471F9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C93D94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F02F7D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1FE9FF4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6EF2B49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7006B30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Podnebí, vodstvo</w:t>
            </w:r>
          </w:p>
          <w:p w14:paraId="4C0E4FB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C15AA7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4638DEB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0EC5ADC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0A8C98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7648A4F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BECD4B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7AA6E8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05F851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7B819ED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36B795F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Obyvatelstvo</w:t>
            </w:r>
          </w:p>
          <w:p w14:paraId="3C01FCB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3349420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1C7744A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690F43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1F6858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096D5CD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438E906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4F47588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Oblasti a státy Evropy (Severní Evropa, Jižní Evropa, Jihovýchodní Evropa, Západní Evropa, Východní Evropa)</w:t>
            </w:r>
          </w:p>
          <w:p w14:paraId="7F1CE07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11DC9E8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7BB9FB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3EA885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Rusko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</w:tcPr>
          <w:p w14:paraId="677E5F0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určí geografickou polohu vzhledem k okolním světadílům a oceánům, k zemským polokoulím a podnebným pásům</w:t>
            </w:r>
          </w:p>
          <w:p w14:paraId="76108A6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pojmenuje a vyhledá významné prvky horizontální členitosti (ostrovy, poloostrovy, průlivy, průplavy)</w:t>
            </w:r>
          </w:p>
          <w:p w14:paraId="739B4D3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pojmenuje a vyhledá nejvýznamnější povrchové útvary Severní a Jižní Ameriky</w:t>
            </w:r>
          </w:p>
          <w:p w14:paraId="27EF0EA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vyhledá v mapách významná pohoří S a J Ameriky </w:t>
            </w:r>
          </w:p>
          <w:p w14:paraId="1912E3E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vyhledá v mapách nejvyšší horské vrcholy S a J Ameriky</w:t>
            </w:r>
          </w:p>
          <w:p w14:paraId="04BD113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pojmenuje podnebné a vegetační pásy</w:t>
            </w:r>
          </w:p>
          <w:p w14:paraId="6449789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uvede typické rostliny a živočichy</w:t>
            </w:r>
          </w:p>
          <w:p w14:paraId="71A31E8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objasní vznik a územní rozsah působení ničivých vzdušných proudů (tornádo, větrná smršť, hurikány)</w:t>
            </w:r>
          </w:p>
          <w:p w14:paraId="19D60DD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 xml:space="preserve">- zvládá obsluhu aplikací pro tvorbu a sdílení webových map (Google maps, mapy.cz.) </w:t>
            </w:r>
          </w:p>
          <w:p w14:paraId="43DC9B0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134842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6BDDA5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pojmenuje významné americké řeky</w:t>
            </w:r>
          </w:p>
          <w:p w14:paraId="4C6E8BE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vyhledá významná jezera</w:t>
            </w:r>
          </w:p>
          <w:p w14:paraId="47FA271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2BA4EB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popíše hlavní etapy a události v historii osidlování Ameriky</w:t>
            </w:r>
          </w:p>
          <w:p w14:paraId="206B50A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vyhledá v mapě nejhustěji a řídce zalidněné oblasti Ameriky</w:t>
            </w:r>
          </w:p>
          <w:p w14:paraId="5002B02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22D721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47E714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na mapě ukáže hlavní oblasti výskytu nerostných surovin</w:t>
            </w:r>
          </w:p>
          <w:p w14:paraId="31CBE4D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vyjmenuje nejvýznamnější hospodářsky pěstované plodiny</w:t>
            </w:r>
          </w:p>
          <w:p w14:paraId="7615F8D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uvede hlavní průmyslové oblasti a porovná hospodářskou vyspělost států</w:t>
            </w:r>
          </w:p>
          <w:p w14:paraId="43F95FC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0DC03F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vyjmenuje a na mapě ukáže státy Severní, Střední a Jižní Ameriky</w:t>
            </w:r>
          </w:p>
          <w:p w14:paraId="2391478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charakterizuje státy z hlediska přírodních a hospodářských podmínek</w:t>
            </w:r>
          </w:p>
          <w:p w14:paraId="1771678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49E427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vyhledá rozlohu největšího světadílu </w:t>
            </w:r>
          </w:p>
          <w:p w14:paraId="7668E2E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na mapě ukáže významné ostrovy, poloostrovy, moře, zálivy a průlivy</w:t>
            </w:r>
          </w:p>
          <w:p w14:paraId="30D6057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pojmenuje a vyhledá nejvýznamnější povrchové útvary</w:t>
            </w:r>
          </w:p>
          <w:p w14:paraId="1D9BC98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vyhledá na mapách nejvyšší a nejvýznamnější pohoří</w:t>
            </w:r>
          </w:p>
          <w:p w14:paraId="7C8FBF3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 xml:space="preserve">- zvládá obsluhu aplikací pro tvorbu a sdílení webových map (Google maps, mapy.cz.) </w:t>
            </w:r>
          </w:p>
          <w:p w14:paraId="31A8C75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32F49E1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D619C6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4B97F7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vyjmenuje podnebné a vegetační pásy</w:t>
            </w:r>
          </w:p>
          <w:p w14:paraId="6B5C020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vysvětlí pojem monzun a uvede oblasti, které jsou monzunem ovlivňovány</w:t>
            </w:r>
          </w:p>
          <w:p w14:paraId="43C67B7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vyhledá nejvýznamnější asijské řeky a ukáže na mapě jejich průběh</w:t>
            </w:r>
          </w:p>
          <w:p w14:paraId="307A812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vyhledá a na mapě ukáže největší asijská jezera</w:t>
            </w:r>
          </w:p>
          <w:p w14:paraId="66BAA77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pojmenuje a vyhledá v mapách šířková pásma a výškové stupně (tropické deštné lesy, savany, stepi, lesostepi, pouště, polopouště, subtropické lesy, tajga, tundra)</w:t>
            </w:r>
          </w:p>
          <w:p w14:paraId="21B74D5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uvede typické rostliny a živočichy</w:t>
            </w:r>
          </w:p>
          <w:p w14:paraId="101E8C3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vyhledá nejhustěji a řídce osídlené oblasti</w:t>
            </w:r>
          </w:p>
          <w:p w14:paraId="7EF53D9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určí dva nejlidnatější státy Asie – Čína a Indie</w:t>
            </w:r>
          </w:p>
          <w:p w14:paraId="2148CB7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určí nejpočetněji zastoupené lidské rasy a lokalizuje jejich rozmístění</w:t>
            </w:r>
          </w:p>
          <w:p w14:paraId="00B310D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098E15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vyhledá na mapě hlavní oblasti těžby nerostných surovin</w:t>
            </w:r>
          </w:p>
          <w:p w14:paraId="3408AD8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uvede významné hospodářsky pěstované plodiny a rostliny a chovaná hospodářská zvířata</w:t>
            </w:r>
          </w:p>
          <w:p w14:paraId="4BF5F5F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5EA3AC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uvede, které státy do oblasti patří a co je pro daný stát typické z hlediska přírodních a hospodářských podmínek, kultury, obyvatelstva a náboženství</w:t>
            </w:r>
          </w:p>
          <w:p w14:paraId="75DED98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14B46E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vymezí na mapě hranici mezi Evropou a Asií, krajní body Evropy</w:t>
            </w:r>
          </w:p>
          <w:p w14:paraId="3FEC4E0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porovná Rozlohu Evropy s ostatními světadíly</w:t>
            </w:r>
          </w:p>
          <w:p w14:paraId="677B612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 xml:space="preserve">- zvládá obsluhu aplikací pro tvorbu a sdílení webových map (Google maps, mapy.cz.) </w:t>
            </w:r>
          </w:p>
          <w:p w14:paraId="0349FF7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8DA2ED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5444AF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pojmenuje a vyhledá na mapách Evropy významné části pobřeží, moře, zálivy, ostrovy, poloostrovy, průlivy a průplavy</w:t>
            </w:r>
          </w:p>
          <w:p w14:paraId="57FDF56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vyhledá a pojmenuje na mapě nejvýznamnější povrchové útvary, nejvýznamnější pohoří a jejich nejvyšší vrcholy, nížiny</w:t>
            </w:r>
          </w:p>
          <w:p w14:paraId="44BC1F1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001E22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porovná podnebí v jednotlivých oblastech Evropy podle povrchu, teplotních poměrů a oceánských proudů</w:t>
            </w:r>
          </w:p>
          <w:p w14:paraId="634D53A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vymezí jednotlivá podnebná pásma</w:t>
            </w:r>
          </w:p>
          <w:p w14:paraId="288FCA1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vyhledá na mapě toky vybraných evropských řek</w:t>
            </w:r>
          </w:p>
          <w:p w14:paraId="2F48F5E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vyhledá polohu velkých jezer a jezerních ploch</w:t>
            </w:r>
          </w:p>
          <w:p w14:paraId="1D0E6A1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vyznačí v mapách, přes které státy protékají nejvýznamnější evropské řeky</w:t>
            </w:r>
          </w:p>
          <w:p w14:paraId="4D08157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A2D84A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srovnává obyvatelstvo Evropy podle rozmístění jednotlivých národů a jejich jazykových skupin</w:t>
            </w:r>
          </w:p>
          <w:p w14:paraId="4F45BFA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určí státy s největším počtem obyvatel</w:t>
            </w:r>
          </w:p>
          <w:p w14:paraId="41D60EC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C00FEF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D4154E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E638E6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C5A760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56FEE3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212D33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73D4B4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vyhledá na politické mapě Evropy státy EU a státy, které o vstup do EU usilují</w:t>
            </w:r>
          </w:p>
          <w:p w14:paraId="557DD76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vyhledá na mapě dané státy a jejich hlavní města</w:t>
            </w:r>
          </w:p>
          <w:p w14:paraId="57BC965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přiřadí daný stát k odpovídajícímu regionu</w:t>
            </w:r>
          </w:p>
          <w:p w14:paraId="78E0ED0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na mapě vyhledá hlavní turistická centra Evropy s ohledem na cestovní ruch</w:t>
            </w:r>
          </w:p>
          <w:p w14:paraId="67F2532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66CD3C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804BC7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vyhledá na mapě území Ruské federace, rozliší a ukáže evropskou a asijskou část Ruska</w:t>
            </w:r>
          </w:p>
          <w:p w14:paraId="58BE751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vymezí hranici mezi evropskou a asijskou částí</w:t>
            </w:r>
          </w:p>
          <w:p w14:paraId="1D9F1A7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- posoudí politický a hospodářský význam Ruska v současném a minulém světě</w:t>
            </w:r>
          </w:p>
          <w:p w14:paraId="7BC6637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4E4086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- jsou si vědomi bezpečnostních rizik souvisejících s používáním technologií a technik určování polohy, sdílení vlastní polohy</w:t>
            </w:r>
          </w:p>
          <w:p w14:paraId="3B234EA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</w:tcPr>
          <w:p w14:paraId="548C4FF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EGS – orientace na obecně zeměpisné mapě Ameriky a v atlasových tematických mapách – pracují s různými typy map v atlase, učí se orientovat na nástěnných mapách</w:t>
            </w:r>
          </w:p>
          <w:p w14:paraId="25E418D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A99916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Projekty žáků, kteří Ameriku navštívili.</w:t>
            </w:r>
          </w:p>
          <w:p w14:paraId="306ADC3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E8F7A6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158B43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3075FA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 – organismy a prostředí, přeměna přírodních krajin – video projekce o ničivé síle tornád v Americe</w:t>
            </w:r>
          </w:p>
          <w:p w14:paraId="3CEE4FA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 – nejstarší civilizace, Vývoj a dobývání světa  (Májové,Aztékové, Inkové)</w:t>
            </w:r>
          </w:p>
          <w:p w14:paraId="1D73AC4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MKV – kulturní rozdíly, etnický původ, různé způsoby života, soužití ras – doplněno ukázkami z literatury + pracují </w:t>
            </w:r>
            <w:r>
              <w:rPr>
                <w:color w:val="000000"/>
                <w:sz w:val="24"/>
                <w:szCs w:val="24"/>
              </w:rPr>
              <w:lastRenderedPageBreak/>
              <w:t>s mapou nerostných surovin jednotlivých zemí Ameriky</w:t>
            </w:r>
          </w:p>
          <w:p w14:paraId="79A46F5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44F3C4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EC794E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9A8557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9E346C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F1F92B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94B6BF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americké regiony v globálních souvislostech hospodářského a politického vývoje – práce s mapami, atlas x nástěnná mapa</w:t>
            </w:r>
          </w:p>
          <w:p w14:paraId="3D78B5A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ADD648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7A65F32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42EA2F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C2DEE2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916895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09F9E8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692802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D4B5ED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F813B1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BC3A51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BA01EE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8CE06F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2EF02E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64F66C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F27D59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639B2C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E8C940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2177D3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A2AF14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VDO – Respektování kulturních a etnických odlišností (lidské rasy, náboženství, jazyky) – DVD  projekce Rozdíly ve flóře a fauně širokých pásem + práce se slepou mapou</w:t>
            </w:r>
          </w:p>
          <w:p w14:paraId="0C7641C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FC5353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B988B3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621112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D9BAEA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88914C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DF053F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7D213D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1508C5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A244F3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DFF4BD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60C672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4DEB91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F6F3A0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91167C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BC6D2D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5949AD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104FE4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79AB66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554E03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4299B6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B3AC17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81BC06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BB1EE2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40A8F8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43233A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4F5155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9408BD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C426E4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7B8DA78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 – Kořeny evropské kultury, Evropský integrační proces, Vývoj po druhé světové válce</w:t>
            </w:r>
          </w:p>
          <w:p w14:paraId="0461E5E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ABD976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6650A2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D43509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A76685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B8DF57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VDO – Mezinárodní vztahy, evropská integrace – využívání různých typů slepých map a konfrontují s mapami v atlase, využití poznatků z předmětů Vo o EU </w:t>
            </w:r>
          </w:p>
          <w:p w14:paraId="600F064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B71FF5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F5E2D2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AF7555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D919D1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</w:tcPr>
          <w:p w14:paraId="5644FF2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Obrazové dokumenty, videozáznamy</w:t>
            </w:r>
          </w:p>
          <w:p w14:paraId="2FFC8B9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6845B0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EA4EB5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7E5539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3C5237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CEE9B5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8CA566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561D31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4EBBDC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2DC130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FD37D1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F72AB0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D17226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B907A0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0A53A1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DB1D04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9902AD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AC8DF1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7232C6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B6C3ED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2B3B80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3A7393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14B8D1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A705A1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33DCB3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4A9340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A3CC12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7CA2D1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23088E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AFFB1B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E51D07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3B72FF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5B6C15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F23CE1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4871CCB0" wp14:editId="50C65EEB">
                      <wp:simplePos x="0" y="0"/>
                      <wp:positionH relativeFrom="column">
                        <wp:posOffset>-8153399</wp:posOffset>
                      </wp:positionH>
                      <wp:positionV relativeFrom="paragraph">
                        <wp:posOffset>152400</wp:posOffset>
                      </wp:positionV>
                      <wp:extent cx="9525000" cy="12700"/>
                      <wp:effectExtent l="0" t="0" r="0" b="0"/>
                      <wp:wrapNone/>
                      <wp:docPr id="2" name="Přímá spojnice se šipkou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83500" y="3780000"/>
                                <a:ext cx="9525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-8153399</wp:posOffset>
                      </wp:positionH>
                      <wp:positionV relativeFrom="paragraph">
                        <wp:posOffset>152400</wp:posOffset>
                      </wp:positionV>
                      <wp:extent cx="952500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250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4BA63DF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3A51A0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FE3854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67E059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BA915D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0B6FA5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6ADFE5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C02642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2C9409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DC0274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FAF34F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F8EE83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86EE6E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19C5DB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6C3373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A2A837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C013D0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68FDBA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7E9D3C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06F6CA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DA78B2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F91F3C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D42750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99190C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06BCAF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256CAD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6B1454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9BC334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407096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D005E2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228DEC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4F64AC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79EDA9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6534352F" wp14:editId="1EE947C8">
                      <wp:simplePos x="0" y="0"/>
                      <wp:positionH relativeFrom="column">
                        <wp:posOffset>-8178799</wp:posOffset>
                      </wp:positionH>
                      <wp:positionV relativeFrom="paragraph">
                        <wp:posOffset>38100</wp:posOffset>
                      </wp:positionV>
                      <wp:extent cx="9513570" cy="12700"/>
                      <wp:effectExtent l="0" t="0" r="0" b="0"/>
                      <wp:wrapNone/>
                      <wp:docPr id="1" name="Přímá spojnice se šipkou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589215" y="3774603"/>
                                <a:ext cx="9513570" cy="107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-8178799</wp:posOffset>
                      </wp:positionH>
                      <wp:positionV relativeFrom="paragraph">
                        <wp:posOffset>38100</wp:posOffset>
                      </wp:positionV>
                      <wp:extent cx="951357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1357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343535E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8612D8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31CEC7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7A74E5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8754EA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757177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32CE08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BADF41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B79921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1E6224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4BD879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6083DA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531C8E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1F5C16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7AC4EC5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6FAC46C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Zpracoval:  Mgr. Jakub Nešvera</w:t>
      </w:r>
    </w:p>
    <w:p w14:paraId="3F23694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4C8B8D4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20B8DD7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6F1559A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211C33D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51FD2AA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785A0BF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31896DD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0471DE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43540AF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A35F8A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5391131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7F96D6F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58C27C21" w14:textId="77777777" w:rsidR="00A26406" w:rsidRDefault="00A26406" w:rsidP="007A0C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color w:val="000000"/>
          <w:sz w:val="36"/>
          <w:szCs w:val="36"/>
        </w:rPr>
      </w:pPr>
    </w:p>
    <w:p w14:paraId="3820DE1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5FF626D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Člověk a příroda    Vzdělávací obor:    </w:t>
      </w:r>
      <w:r>
        <w:rPr>
          <w:rFonts w:ascii="Arial" w:eastAsia="Arial" w:hAnsi="Arial" w:cs="Arial"/>
          <w:b/>
          <w:color w:val="000000"/>
          <w:u w:val="single"/>
        </w:rPr>
        <w:t>Zeměpis</w:t>
      </w:r>
      <w:r>
        <w:rPr>
          <w:rFonts w:ascii="Arial" w:eastAsia="Arial" w:hAnsi="Arial" w:cs="Arial"/>
          <w:color w:val="000000"/>
        </w:rPr>
        <w:t>,       ročník  8.</w:t>
      </w:r>
    </w:p>
    <w:p w14:paraId="013C4526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003563C7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B4179C6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tbl>
      <w:tblPr>
        <w:tblStyle w:val="afff7"/>
        <w:tblW w:w="15015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095"/>
        <w:gridCol w:w="3240"/>
        <w:gridCol w:w="5400"/>
        <w:gridCol w:w="3120"/>
        <w:gridCol w:w="2160"/>
      </w:tblGrid>
      <w:tr w:rsidR="00A26406" w14:paraId="13527CDF" w14:textId="77777777">
        <w:trPr>
          <w:trHeight w:val="904"/>
        </w:trPr>
        <w:tc>
          <w:tcPr>
            <w:tcW w:w="1095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E973E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Kapitola</w:t>
            </w:r>
          </w:p>
        </w:tc>
        <w:tc>
          <w:tcPr>
            <w:tcW w:w="32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1090F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Téma (Učivo)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95BC4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Znalosti a dovednosti (výstup)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64CF4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6FB3D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Poznámky</w:t>
            </w:r>
          </w:p>
        </w:tc>
      </w:tr>
      <w:tr w:rsidR="00A26406" w14:paraId="773AAF1C" w14:textId="77777777">
        <w:trPr>
          <w:trHeight w:val="1890"/>
        </w:trPr>
        <w:tc>
          <w:tcPr>
            <w:tcW w:w="1095" w:type="dxa"/>
            <w:tcBorders>
              <w:top w:val="single" w:sz="1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8D3AF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 xml:space="preserve">Oblasti a státy Evropy </w:t>
            </w:r>
          </w:p>
        </w:tc>
        <w:tc>
          <w:tcPr>
            <w:tcW w:w="3240" w:type="dxa"/>
            <w:tcBorders>
              <w:top w:val="single" w:sz="18" w:space="0" w:color="000000"/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1C32A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Střední Evropa</w:t>
            </w:r>
          </w:p>
        </w:tc>
        <w:tc>
          <w:tcPr>
            <w:tcW w:w="5400" w:type="dxa"/>
            <w:tcBorders>
              <w:top w:val="single" w:sz="18" w:space="0" w:color="000000"/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CF31F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vyhledá na mapě dané státy a jejich hlavní města</w:t>
            </w:r>
          </w:p>
          <w:p w14:paraId="2EBCA4B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zaměří se na státy sousedící s ČR</w:t>
            </w:r>
          </w:p>
          <w:p w14:paraId="16083EC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na mapě vyhledá hlavní ekonomická a turistická centra stř. Evropy </w:t>
            </w:r>
          </w:p>
        </w:tc>
        <w:tc>
          <w:tcPr>
            <w:tcW w:w="3120" w:type="dxa"/>
            <w:tcBorders>
              <w:top w:val="single" w:sz="18" w:space="0" w:color="000000"/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5E000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– Mezinárodní vztahy, Višegrad – využívání různých typů slepých map a konfrontují s mapami v atlase, využití poznatků z předmětů Vo</w:t>
            </w:r>
          </w:p>
        </w:tc>
        <w:tc>
          <w:tcPr>
            <w:tcW w:w="2160" w:type="dxa"/>
            <w:tcBorders>
              <w:top w:val="single" w:sz="18" w:space="0" w:color="000000"/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3430A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 xml:space="preserve">Oblasti a státy Evropy </w:t>
            </w:r>
          </w:p>
        </w:tc>
      </w:tr>
      <w:tr w:rsidR="00A26406" w14:paraId="22CF41A7" w14:textId="77777777">
        <w:trPr>
          <w:trHeight w:val="1890"/>
        </w:trPr>
        <w:tc>
          <w:tcPr>
            <w:tcW w:w="1095" w:type="dxa"/>
            <w:tcBorders>
              <w:top w:val="single" w:sz="1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5CB37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ČR – přírodní podmín-ky</w:t>
            </w:r>
          </w:p>
        </w:tc>
        <w:tc>
          <w:tcPr>
            <w:tcW w:w="3240" w:type="dxa"/>
            <w:tcBorders>
              <w:top w:val="single" w:sz="18" w:space="0" w:color="000000"/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5DC47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Poloha a rozloha, tvar</w:t>
            </w:r>
          </w:p>
        </w:tc>
        <w:tc>
          <w:tcPr>
            <w:tcW w:w="5400" w:type="dxa"/>
            <w:tcBorders>
              <w:top w:val="single" w:sz="18" w:space="0" w:color="000000"/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46896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určit geografickou polohu ČR vzhledem k Evropě, k mořím a sousedním státům</w:t>
            </w:r>
          </w:p>
          <w:p w14:paraId="1111362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rozliší typy a průběh státní hranice</w:t>
            </w:r>
          </w:p>
          <w:p w14:paraId="5C57C09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porovná rozlohu ČR s ostatními státy Evropy s obdobnou rozlohou</w:t>
            </w:r>
          </w:p>
          <w:p w14:paraId="2D858C0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18" w:space="0" w:color="000000"/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598A1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EGS – Evropa a svět nás zajímá naši sousedé </w:t>
            </w:r>
          </w:p>
          <w:p w14:paraId="41143C6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Naše vlast a Evropa; evropské krajiny – práce s mapou nebo atlasem</w:t>
            </w:r>
          </w:p>
          <w:p w14:paraId="405DE20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 – rozloha, plošné jednotky, využít map Evropa x ČR</w:t>
            </w:r>
          </w:p>
          <w:p w14:paraId="6CB42F1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7800A7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61EEB4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B34A70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3DF9C0F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18" w:space="0" w:color="000000"/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6DA23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Pracovat s mapami v atlasu,</w:t>
            </w:r>
          </w:p>
          <w:p w14:paraId="55F619C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pracovat s internetovými zeměpisnými aplikacemi např. ze Mapy.cz , Google Earth</w:t>
            </w:r>
          </w:p>
          <w:p w14:paraId="5D48181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</w:p>
          <w:p w14:paraId="31D250E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C7585A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3944CA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B4E64F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98307C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5C43755" w14:textId="77777777">
        <w:trPr>
          <w:trHeight w:val="1418"/>
        </w:trPr>
        <w:tc>
          <w:tcPr>
            <w:tcW w:w="1095" w:type="dxa"/>
            <w:tcBorders>
              <w:top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16790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2D3DA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Geologická stavba a povrch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A3408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vymezí oblast Českého masívu a Karpat</w:t>
            </w:r>
          </w:p>
          <w:p w14:paraId="40EE730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snaží se pochopit hlavní rozdíl mezi složením a stářím Českého masívu a Karpat</w:t>
            </w:r>
          </w:p>
          <w:p w14:paraId="16C079A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vyhledává v České vysočině a Karpatech hlavní pohoří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0739B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 – neživá příroda – ukázky hornin a nerostů český Masív x Karpaty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3E9AC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rozdíly způsobené dobou vzniku (prvohory – třetihory)</w:t>
            </w:r>
          </w:p>
        </w:tc>
      </w:tr>
      <w:tr w:rsidR="00A26406" w14:paraId="3511365C" w14:textId="77777777">
        <w:trPr>
          <w:trHeight w:val="277"/>
        </w:trPr>
        <w:tc>
          <w:tcPr>
            <w:tcW w:w="109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8B817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F24D9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Podnebí a počasí</w:t>
            </w:r>
          </w:p>
          <w:p w14:paraId="6F970C2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10B9B81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3FD728B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4295D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zopakuje rozdíl mezi počasím a podnebí</w:t>
            </w:r>
          </w:p>
          <w:p w14:paraId="617BB91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pojmenuje hlavní činitele, ovlivňující podnebí ČR</w:t>
            </w:r>
          </w:p>
          <w:p w14:paraId="6277981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teplé, mírně teplé, chladné oblasti</w:t>
            </w:r>
          </w:p>
          <w:p w14:paraId="21129F2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vysvětlí, čím je ovlivněno rozložení teplot a srážek v ČR</w:t>
            </w:r>
          </w:p>
          <w:p w14:paraId="6271154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pracuje s tabulkami minimálních a maximálních naměřených hodnot, zhodnotí jejich využití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4A2AC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57A99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187FEB0" w14:textId="77777777">
        <w:trPr>
          <w:trHeight w:val="490"/>
        </w:trPr>
        <w:tc>
          <w:tcPr>
            <w:tcW w:w="109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5F259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32C8B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Vodstvo</w:t>
            </w:r>
          </w:p>
          <w:p w14:paraId="704B9FE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0421EF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3AA862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E873C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zařadí území ČR k úmořím evropských moří</w:t>
            </w:r>
          </w:p>
          <w:p w14:paraId="73ADB62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vyhledává v mapách nejdůležitější řeky</w:t>
            </w:r>
          </w:p>
          <w:p w14:paraId="6A32372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rozlišuje přírodní a umělé vodní nádrže</w:t>
            </w:r>
          </w:p>
          <w:p w14:paraId="237BDC5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vysvětlí původ jezer v ČR</w:t>
            </w:r>
          </w:p>
          <w:p w14:paraId="61BFEBE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zopakuje význam českého rybníkářství</w:t>
            </w:r>
          </w:p>
          <w:p w14:paraId="1AC942D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objasní příčiny povodňových situací pojmenuje základní postupy, jak se chovat v průběhu povodní, zdůrazní nutnost preventivních opatření před povodněmi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16617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 – historie rybníkářství v ČR</w:t>
            </w:r>
          </w:p>
          <w:p w14:paraId="13A4E10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EV – Lidské aktivity, v kontextu Evropy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598D2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9337EBD" w14:textId="77777777">
        <w:trPr>
          <w:trHeight w:val="277"/>
        </w:trPr>
        <w:tc>
          <w:tcPr>
            <w:tcW w:w="109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42554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60CEF04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7DE54E9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045BB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Půdy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3FF85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rozlišit pojmy: půdní druh a půdní typ</w:t>
            </w:r>
          </w:p>
          <w:p w14:paraId="5427E30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hlavní půdní typy na území ČR a jejich využití v zemědělství</w:t>
            </w:r>
          </w:p>
          <w:p w14:paraId="193E267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zopakuje podmínky vzniku a následky půdní eroze (voda, vítr, zemská přitažlivost)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576F2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506B5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A26406" w14:paraId="51CD96E9" w14:textId="77777777">
        <w:trPr>
          <w:trHeight w:val="277"/>
        </w:trPr>
        <w:tc>
          <w:tcPr>
            <w:tcW w:w="109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920A7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A8C0C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Rozmístění rostlinstva  a živočišstva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F8D08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popíše skladbu a rozmístění lesních porostů na území ČR</w:t>
            </w:r>
          </w:p>
          <w:p w14:paraId="3064F8B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funkce hlavních přírodních ekosystémů (les, vodní nádrže, louka) a uvede hlavní zástupce rostlin a zvířat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A6D30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– Ekosystémy – DVD o vegetačních pásmech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FBB7F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4CE98FFB" w14:textId="77777777">
        <w:trPr>
          <w:trHeight w:val="1418"/>
        </w:trPr>
        <w:tc>
          <w:tcPr>
            <w:tcW w:w="1095" w:type="dxa"/>
            <w:tcBorders>
              <w:top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233F1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39068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Ochrana přírody a ŽP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BCAF2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vyhledává na mapách národní parky a CHKO</w:t>
            </w:r>
          </w:p>
          <w:p w14:paraId="1D984EE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uvádí příklady přírodních a kulturních krajin na území místního regionu</w:t>
            </w:r>
          </w:p>
          <w:p w14:paraId="77179E6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úloha mezinárodní soustavy chráněných území NATURA 2000 a podíl ČR v ní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24AEE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– Lidské aktivity a problémy ŽP, vztah člověka k prostředí –video o NP, referáty na CHKO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55E97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8F54AFD" w14:textId="77777777">
        <w:trPr>
          <w:trHeight w:val="277"/>
        </w:trPr>
        <w:tc>
          <w:tcPr>
            <w:tcW w:w="109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7457AC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ČR - obyvatelstvo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851CE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Obyvatelstvo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B1E11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posouzení hlavních trendů demografického vývoje obyvatel ČR</w:t>
            </w:r>
          </w:p>
          <w:p w14:paraId="33152B3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vyhledává, popíše a zdůvodní s pomocí mapy největší a nejmenší soustředění obyvatel v ČR</w:t>
            </w:r>
          </w:p>
          <w:p w14:paraId="4E279A1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rozdělí obyvatelstvo podle pohlaví, věku, ekonomické aktivity</w:t>
            </w:r>
          </w:p>
          <w:p w14:paraId="6050797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uvede, které národnosti a národnostní menšiny se vyskytují na území ČR</w:t>
            </w:r>
          </w:p>
          <w:p w14:paraId="0A51B5A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určí hlavní migrační trendy v ČR, mezi ČR a okolními státy</w:t>
            </w:r>
          </w:p>
          <w:p w14:paraId="7BB1E00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ECD7D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(sociální rozvoj) – vztah k menšinám, důvody migrace – statistická ročenka – práce s mapami Obyvatelstvo</w:t>
            </w:r>
          </w:p>
          <w:p w14:paraId="2620544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14D07A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Etnický původ</w:t>
            </w:r>
          </w:p>
          <w:p w14:paraId="432C24F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F928BD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EGS – Naše vlast a Evropa, evropské a globální vlivy na rozvoj společenského prostředí v ČR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0AAF5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D65BE3D" w14:textId="77777777">
        <w:trPr>
          <w:trHeight w:val="277"/>
        </w:trPr>
        <w:tc>
          <w:tcPr>
            <w:tcW w:w="109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4A901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86CDC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Sídla</w:t>
            </w:r>
          </w:p>
          <w:p w14:paraId="6691E63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39EDC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uvádí příklady sídel podle velikosti a funkce</w:t>
            </w:r>
          </w:p>
          <w:p w14:paraId="7762BEC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rozliší kritéria pro odlišení venkovského a městského osídlení</w:t>
            </w:r>
          </w:p>
          <w:p w14:paraId="223EDFC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zhodnotí proces urbanizace v místním regionu</w:t>
            </w:r>
          </w:p>
          <w:p w14:paraId="611C4B6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lokalizuje místní region podle bydliště, školy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86AF4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Referáty – o obci, ve které žiji + místní zpravodaje, publikace o historii a současnosti obcí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FE007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8CF9B67" w14:textId="77777777">
        <w:trPr>
          <w:trHeight w:val="57"/>
        </w:trPr>
        <w:tc>
          <w:tcPr>
            <w:tcW w:w="109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3FE35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ČR – hospodářství</w:t>
            </w:r>
          </w:p>
          <w:p w14:paraId="3500FE0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021F588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0794B73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6F44C5D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3C65CCC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286E454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2963FA0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7B7C8EF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7485E6E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4FF752D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5E316A0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28BE692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2BD52E1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2C55632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62C87C6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40590A4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32EB381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04D42B2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5A87DAE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28E6573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27ACBDC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28F8A11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654861C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24DC874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3B3F9E0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129DE1C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4DEAB54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403A456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168578F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197EF2A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362EBBD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39EA020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615C79D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33BC23B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53B4380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43D5E54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7FCA410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0D2E11D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3B6E826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198E60F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062AEDF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37F8482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4AF563E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4305627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Doprava</w:t>
            </w:r>
          </w:p>
          <w:p w14:paraId="409E494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136D82B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6B3D0F4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208024B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6F0D0EC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62FD4FD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2AEC0F9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3D20028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100ED97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24B9F9A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0DAA8D4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62FB877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66886E1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1AF4595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2B1481E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4CC7405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12FC653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77C46C8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4584B76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0F7C0EE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2555A29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614C5F4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49F0763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28F32D9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1429A48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Oblasti – kraje ČR</w:t>
            </w:r>
          </w:p>
          <w:p w14:paraId="1C995CE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428DFAE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5BDF932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2B1E6A6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48E50D0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1632431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214509B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7091D5E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25C8739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1606110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01C8692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0077B43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0B48BBA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0052FBA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Místní region</w:t>
            </w:r>
          </w:p>
          <w:p w14:paraId="0A8E140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07A2A64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05D15DB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4C03E14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4BE6D3C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71568E3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209AE4E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4BE40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lastRenderedPageBreak/>
              <w:t>Přírodní zdroje, nerostné suroviny, paliva</w:t>
            </w:r>
          </w:p>
          <w:p w14:paraId="0778D62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41BBC9A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C346D8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6259B32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63B798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2B0E72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67A0EA8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Odvětví průmyslu</w:t>
            </w:r>
          </w:p>
          <w:p w14:paraId="2353418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- </w:t>
            </w:r>
            <w:r>
              <w:rPr>
                <w:color w:val="000000"/>
                <w:sz w:val="24"/>
                <w:szCs w:val="24"/>
              </w:rPr>
              <w:t>těžební a energetický</w:t>
            </w:r>
          </w:p>
          <w:p w14:paraId="4C066A4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hutnický</w:t>
            </w:r>
          </w:p>
          <w:p w14:paraId="2D281E8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strojírenský</w:t>
            </w:r>
          </w:p>
          <w:p w14:paraId="7727063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chemický a průmysl stavebních hmot</w:t>
            </w:r>
          </w:p>
          <w:p w14:paraId="2F27480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zpracovatelský</w:t>
            </w:r>
          </w:p>
          <w:p w14:paraId="1102DD6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35F3ABD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6014AD5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144A2EE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7CF6476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0F1D50E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72B62AC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194D5B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5D8706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6B5DEB5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0D1AA8C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2CA708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3B4AC8E6" w14:textId="77777777" w:rsidR="00A26406" w:rsidRDefault="00D83F7B" w:rsidP="00476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Zemědělství</w:t>
            </w:r>
          </w:p>
          <w:p w14:paraId="3F09F6B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zemědělská půda</w:t>
            </w:r>
          </w:p>
          <w:p w14:paraId="7C49EE0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pěstování plodin</w:t>
            </w:r>
          </w:p>
          <w:p w14:paraId="3B3D0A1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chov hospodářských zvířat</w:t>
            </w:r>
          </w:p>
          <w:p w14:paraId="2FB9BB5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35523B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744904C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3048BDC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71A46AE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4BA61F4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3F0B785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36151B6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 xml:space="preserve"> Železniční, letecká, silniční, vodní, potrubní</w:t>
            </w:r>
          </w:p>
          <w:p w14:paraId="62C9A1F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6C57BFF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7D6B95B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35C19A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1F50D2B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7AB189E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08045CA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A64392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61F0907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64E3DBA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Služby, rekreace, cestovní ruch a zahraniční obchod</w:t>
            </w:r>
          </w:p>
          <w:p w14:paraId="146EAA7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748EDA1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7529BE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73388B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7F10BD3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403857B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4C8A459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6F9BEB6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4BA371F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857E19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3E75C43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46F5E0A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61B7481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Praha</w:t>
            </w:r>
          </w:p>
          <w:p w14:paraId="4F56999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Středočeský kraj</w:t>
            </w:r>
          </w:p>
          <w:p w14:paraId="484FF96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Jihočeský kraj</w:t>
            </w:r>
          </w:p>
          <w:p w14:paraId="3F1F7DF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Plzeňský kraj</w:t>
            </w:r>
          </w:p>
          <w:p w14:paraId="36306A9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Karlovarský kraj</w:t>
            </w:r>
          </w:p>
          <w:p w14:paraId="7A76C28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Ústecký kraj</w:t>
            </w:r>
          </w:p>
          <w:p w14:paraId="3910B4E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Liberecký kraj</w:t>
            </w:r>
          </w:p>
          <w:p w14:paraId="50F95E2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Královéhradecký kraj</w:t>
            </w:r>
          </w:p>
          <w:p w14:paraId="099D122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Pardubický kraj</w:t>
            </w:r>
          </w:p>
          <w:p w14:paraId="69CD0BF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Vysočina</w:t>
            </w:r>
          </w:p>
          <w:p w14:paraId="7A50373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Jihomoravský kraj</w:t>
            </w:r>
          </w:p>
          <w:p w14:paraId="72629C2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Zlínský kraj</w:t>
            </w:r>
          </w:p>
          <w:p w14:paraId="4C0CA0E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lastRenderedPageBreak/>
              <w:t>Olomoucký kraj</w:t>
            </w:r>
          </w:p>
          <w:p w14:paraId="1B850AE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Moravskoslezský kraj</w:t>
            </w:r>
          </w:p>
          <w:p w14:paraId="59FFB24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41674BB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Zeměpisná poloha</w:t>
            </w:r>
          </w:p>
          <w:p w14:paraId="32D1C53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Přírodní charakter</w:t>
            </w:r>
          </w:p>
          <w:p w14:paraId="3486A45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Vztah k okolním regionům</w:t>
            </w:r>
          </w:p>
          <w:p w14:paraId="2C5C938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Sociálně ekonomická charakteristika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9357C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rozlišení nerostných surovin podle jejich charakteru a využití</w:t>
            </w:r>
          </w:p>
          <w:p w14:paraId="0D9C96E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lokalizace těžby paliv v jednotlivých oblastech v ČR</w:t>
            </w:r>
          </w:p>
          <w:p w14:paraId="4B55518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32500A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D960BD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051DBE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F6EE73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CAA0EB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seznámení s hlavními průmyslovými odvětvími ČR</w:t>
            </w:r>
          </w:p>
          <w:p w14:paraId="4302559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nejvýznamnější průmyslové zóny v ČR</w:t>
            </w:r>
          </w:p>
          <w:p w14:paraId="4B9B8CE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obnovitelné a neobnovitelné energetické zdroje</w:t>
            </w:r>
          </w:p>
          <w:p w14:paraId="29785E9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zhodnotí výhody a nevýhody jednotlivých druhů elektráren z ekonomických i ekologických ohledů</w:t>
            </w:r>
          </w:p>
          <w:p w14:paraId="09D1B24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zdůvodní potřeby nahrazovat standardní zdroje energie alternativními v rámci udržení života</w:t>
            </w:r>
          </w:p>
          <w:p w14:paraId="4CB21FF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pojmenuje klíčové obory strojírenství v ČR</w:t>
            </w:r>
          </w:p>
          <w:p w14:paraId="688056E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příklady vyvážených a dovážených strojírenských výrobků</w:t>
            </w:r>
          </w:p>
          <w:p w14:paraId="1E940EB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vyhledává města se strojírenskou výrobou</w:t>
            </w:r>
          </w:p>
          <w:p w14:paraId="3105D1B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zařazuje chemický průmysl a průmysl stavebních hmot do základního systému odvětvového členění průmyslové výroby</w:t>
            </w:r>
          </w:p>
          <w:p w14:paraId="474BDCC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hodnotí a porovnává lidský a hospodářský potenciál ČR v evropském a světovém kontextu</w:t>
            </w:r>
          </w:p>
          <w:p w14:paraId="4462BDED" w14:textId="77777777" w:rsidR="00A26406" w:rsidRDefault="00D83F7B" w:rsidP="00476D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vyhledává hlavní oblasti zpracovatelského průmyslu (sklářský, textilní, keramický, dřevozpracující)</w:t>
            </w:r>
          </w:p>
          <w:p w14:paraId="1B1D06F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39FF6D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význam a charakter zemědělství v ČR</w:t>
            </w:r>
          </w:p>
          <w:p w14:paraId="6ACE2F4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závislost zemědělství na kvalitě půdy a nadmořské výšce</w:t>
            </w:r>
          </w:p>
          <w:p w14:paraId="02F9DE4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hlavní pěstované plodiny</w:t>
            </w:r>
          </w:p>
          <w:p w14:paraId="46D188A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příklady chovů hospodářských zvířat</w:t>
            </w:r>
          </w:p>
          <w:p w14:paraId="6F73A13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význam ekologického zemědělství</w:t>
            </w:r>
          </w:p>
          <w:p w14:paraId="41FBCCB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naučí se chápat pojmy dotační politiky v zemědělství v českém a evropském prostoru</w:t>
            </w:r>
          </w:p>
          <w:p w14:paraId="73E8476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návaznost zemědělské výroby na potravinářský průmysl a opačně</w:t>
            </w:r>
          </w:p>
          <w:p w14:paraId="31079DC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C3D664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rozliší jednotlivé druhy dopravy podle prostředí a účelu</w:t>
            </w:r>
          </w:p>
          <w:p w14:paraId="2A88F94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vyhledávání pomocí mapy hlavní dopravní trasy</w:t>
            </w:r>
          </w:p>
          <w:p w14:paraId="63D0B41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posuzuje jednotlivé druhy dopravy z hlediska rychlosti, výhodnosti a vlivu na ŽP</w:t>
            </w:r>
          </w:p>
          <w:p w14:paraId="5899F49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549A9C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602744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734C5B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E915D6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9B968D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8F92A2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vysvětlí význam služeb, co do skupiny služeb řadíme</w:t>
            </w:r>
          </w:p>
          <w:p w14:paraId="59D2C64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pojmenuje podmínky a aktivity pro rozvoj cestovního ruchu v ČR</w:t>
            </w:r>
          </w:p>
          <w:p w14:paraId="060E514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hlavní oblasti cestovního ruchu v ČR</w:t>
            </w:r>
          </w:p>
          <w:p w14:paraId="6E514B2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vyhledává a pojmenuje pomocí mapy příklady národních kulturních památek a památek zapsaných v seznamu světového kulturního dědictví UNESCO</w:t>
            </w:r>
          </w:p>
          <w:p w14:paraId="3FBC73F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objasnění základních pojmů zahraničního obchodu (export, import, obrat, bilance, komodita)</w:t>
            </w:r>
          </w:p>
          <w:p w14:paraId="3BB9236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pojmenuje hlavní exportní a importní druhy zboží v ČR</w:t>
            </w:r>
          </w:p>
          <w:p w14:paraId="488FA5A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9D3720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FC964E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C3007B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rozlišuje správné kategorie v územním členění České republiky – obec, obec s rozšířenou samosprávou, kraj jako vyšší územně správní celek</w:t>
            </w:r>
          </w:p>
          <w:p w14:paraId="59A5F57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srovnává jednotlivé kraje podle vybraných kritérií ( přírodní podmínky, hospodářství, zemědělství)</w:t>
            </w:r>
          </w:p>
          <w:p w14:paraId="4EC6B05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vyhledává důležitá města z hlediska významu hospodářského, cestovního ruchu a kultury</w:t>
            </w:r>
          </w:p>
          <w:p w14:paraId="3768F3B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059BC9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DA3FCC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724A8D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46F394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9F5DAA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7D0E09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34446E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D622F5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hodnotí na základě dostupných a osvojených znalostí postavení místní oblasti - posoudí a popisuje regionální zvláštnosti svého bydliště</w:t>
            </w:r>
          </w:p>
          <w:p w14:paraId="4ABFFC3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specifikuje polohu, přírodní, sídelní a hospodářské poměry místa bydliště nebo okolí školy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3CC13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EV – vztah člověka k prostředí, vliv průmyslu na prostředí</w:t>
            </w:r>
          </w:p>
          <w:p w14:paraId="2FCD745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– DVD ukázky vlivu těžby hnědého uhlí v severních Čechách x rekultivace krajiny na Mostecku a Chomutovsku</w:t>
            </w:r>
          </w:p>
          <w:p w14:paraId="77F5C04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9DED30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 – energie</w:t>
            </w:r>
          </w:p>
          <w:p w14:paraId="6452FFB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 – základy ekologie</w:t>
            </w:r>
          </w:p>
          <w:p w14:paraId="5F2934E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 – konjunktura a stagnace</w:t>
            </w:r>
          </w:p>
          <w:p w14:paraId="4AE01DF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Sp – Volba povolání</w:t>
            </w:r>
          </w:p>
          <w:p w14:paraId="12EAA3F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E9FF6C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 – Úloha strojů v dějinách – referáty  o významu českých vynálezců (Veverkové, Ressel,…)</w:t>
            </w:r>
          </w:p>
          <w:p w14:paraId="69CBA3F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45DE28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0C7CD1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C142E8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D4A6B0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 – Chemie a společnost mezinárodní události, havárie, úniky nebezpečných látek – DVD videokazety o haváriích</w:t>
            </w:r>
          </w:p>
          <w:p w14:paraId="0AF7DD6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1F5A2A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76E4354" w14:textId="77777777" w:rsidR="00A26406" w:rsidRDefault="00D83F7B" w:rsidP="00476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 – Význam zemědělství pro rozvoj lidské společnosti</w:t>
            </w:r>
          </w:p>
          <w:p w14:paraId="4C19B2C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0EB434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 – Pěstitelské práce</w:t>
            </w:r>
          </w:p>
          <w:p w14:paraId="2C81826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F74109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– Lidské vztahy, vliv zemědělství na ŽP – DVD o vlivu zemědělství</w:t>
            </w:r>
          </w:p>
          <w:p w14:paraId="22AE528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4A078F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B4E05A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Jsme Evropané – význam dopravní polohy ČR v Evropě -  mapy s dopravními sítěmi – srovnání s Francií (TGV) + japonsko</w:t>
            </w:r>
          </w:p>
          <w:p w14:paraId="2B3BDB0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24E125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F – Pohyb těles</w:t>
            </w:r>
          </w:p>
          <w:p w14:paraId="7821ED3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8973D5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D19EA8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– Lidské aktivity, vliv dopravy na ŽP</w:t>
            </w:r>
          </w:p>
          <w:p w14:paraId="164743C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6FF807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2EFE29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7D3BB4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0C379A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– Ochrana přírody a kulturních památek – práce s mapou památek</w:t>
            </w:r>
          </w:p>
          <w:p w14:paraId="161E57E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– Člověk ve společnosti, kulturní život – videoprojekce ukázka památek UNESCO</w:t>
            </w:r>
          </w:p>
          <w:p w14:paraId="252006B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8AEC91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4644D3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6F23D9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631E68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6365C1F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 – Stát a právo, právní základy státu, státní správa a samospráva</w:t>
            </w:r>
          </w:p>
          <w:p w14:paraId="51CF741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VDO – Principy demokracie jako formy vlády a způsobu rozhodování – v jednotlivých krajích využíváme regionální atlasy (dobře zpracovaný) – Středočeský kraj, Liberecký kraj, Jihomoravský kraj – žáci přinášejí informace  o místech, kde žijí (místní noviny, </w:t>
            </w:r>
            <w:r>
              <w:rPr>
                <w:color w:val="000000"/>
                <w:sz w:val="24"/>
                <w:szCs w:val="24"/>
              </w:rPr>
              <w:lastRenderedPageBreak/>
              <w:t>publikace)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A5F2F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F65FE2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6D4595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B742E6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325106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FF39B0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F8F6AA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BFB865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B5CE91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66696A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8AF792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EC70B1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500F68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0FE60F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9DB18AF" w14:textId="77777777" w:rsidR="00A26406" w:rsidRDefault="00D83F7B" w:rsidP="00476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Exkurze do některého průmyslového závodu v regionu</w:t>
            </w:r>
          </w:p>
          <w:p w14:paraId="754EBE7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Mapy jednotlivých průmyslových odvětví –pracují s mapami, vyhledávají jednotlivé suroviny . vyvozují jejich užití</w:t>
            </w:r>
          </w:p>
          <w:p w14:paraId="68ED298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D5FF61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570B17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F54E54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6ED378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578023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7FAFA5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261973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4F3161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CA4170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E15104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91D993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F8B490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D7CF23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D65516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2F05D9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A444CA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93D0C0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603BB0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Mapy s dopravou, jízdní řády  </w:t>
            </w:r>
            <w:r>
              <w:rPr>
                <w:color w:val="00B0F0"/>
                <w:sz w:val="24"/>
                <w:szCs w:val="24"/>
              </w:rPr>
              <w:t>IDOS</w:t>
            </w:r>
            <w:r>
              <w:rPr>
                <w:color w:val="000000"/>
                <w:sz w:val="24"/>
                <w:szCs w:val="24"/>
              </w:rPr>
              <w:t>– učí se vyhledávat spoje železnic a autobusové dopravy + srovnávají výhody jednotlivých typů dopravy</w:t>
            </w:r>
          </w:p>
          <w:p w14:paraId="282A6B0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E59F9C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CD07DF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57D66F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6E2E8D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A0B704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3DF042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DADF93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63FB38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4D6895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55EFBB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7EC392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C5A8A6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87C727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93F883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55A335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070B71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F2D04F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D23304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9FFB30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18456A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CFD449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B3C713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Referáty </w:t>
            </w:r>
            <w:r>
              <w:rPr>
                <w:color w:val="00B0F0"/>
                <w:sz w:val="24"/>
                <w:szCs w:val="24"/>
              </w:rPr>
              <w:t xml:space="preserve">nebo PPT prezentace </w:t>
            </w:r>
            <w:r>
              <w:rPr>
                <w:color w:val="000000"/>
                <w:sz w:val="24"/>
                <w:szCs w:val="24"/>
              </w:rPr>
              <w:t xml:space="preserve">na </w:t>
            </w:r>
            <w:r>
              <w:rPr>
                <w:color w:val="000000"/>
                <w:sz w:val="24"/>
                <w:szCs w:val="24"/>
              </w:rPr>
              <w:lastRenderedPageBreak/>
              <w:t>jednotlivé kraje</w:t>
            </w:r>
          </w:p>
        </w:tc>
      </w:tr>
    </w:tbl>
    <w:p w14:paraId="6F898B2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AABE449" w14:textId="77777777" w:rsidR="007A0C7D" w:rsidRDefault="007A0C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7F616FE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Zpracovala:  Mgr. Romana Rájková</w:t>
      </w:r>
    </w:p>
    <w:p w14:paraId="580ED14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4B7F5B0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6FD4B56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E40D6D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87DB6A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79D56E1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BECB25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1282423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2A3321E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Člověk a příroda    Vzdělávací obor:  </w:t>
      </w:r>
      <w:r>
        <w:rPr>
          <w:rFonts w:ascii="Arial" w:eastAsia="Arial" w:hAnsi="Arial" w:cs="Arial"/>
          <w:b/>
          <w:color w:val="000000"/>
          <w:u w:val="single"/>
        </w:rPr>
        <w:t>Zeměpis</w:t>
      </w:r>
      <w:r>
        <w:rPr>
          <w:rFonts w:ascii="Arial" w:eastAsia="Arial" w:hAnsi="Arial" w:cs="Arial"/>
          <w:color w:val="000000"/>
        </w:rPr>
        <w:t>,       ročník  9.</w:t>
      </w:r>
    </w:p>
    <w:p w14:paraId="06A97B2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EE6834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C46004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ff8"/>
        <w:tblW w:w="1501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1095"/>
        <w:gridCol w:w="3240"/>
        <w:gridCol w:w="5400"/>
        <w:gridCol w:w="3120"/>
        <w:gridCol w:w="2160"/>
      </w:tblGrid>
      <w:tr w:rsidR="00A26406" w14:paraId="1CC1726E" w14:textId="77777777">
        <w:trPr>
          <w:trHeight w:val="904"/>
        </w:trPr>
        <w:tc>
          <w:tcPr>
            <w:tcW w:w="1095" w:type="dxa"/>
            <w:tcBorders>
              <w:bottom w:val="single" w:sz="4" w:space="0" w:color="000000"/>
            </w:tcBorders>
          </w:tcPr>
          <w:p w14:paraId="0486397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Kapitola</w:t>
            </w:r>
          </w:p>
        </w:tc>
        <w:tc>
          <w:tcPr>
            <w:tcW w:w="3240" w:type="dxa"/>
            <w:tcBorders>
              <w:left w:val="single" w:sz="4" w:space="0" w:color="000000"/>
              <w:bottom w:val="single" w:sz="4" w:space="0" w:color="000000"/>
            </w:tcBorders>
          </w:tcPr>
          <w:p w14:paraId="2C57DD4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Téma (Učivo)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41D1C6F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Znalosti a dovednosti (výstup)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27CAAC1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2539280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Poznámky</w:t>
            </w:r>
          </w:p>
        </w:tc>
      </w:tr>
      <w:tr w:rsidR="00A26406" w14:paraId="731C591A" w14:textId="77777777">
        <w:trPr>
          <w:trHeight w:val="1890"/>
        </w:trPr>
        <w:tc>
          <w:tcPr>
            <w:tcW w:w="1095" w:type="dxa"/>
            <w:tcBorders>
              <w:top w:val="single" w:sz="20" w:space="0" w:color="000000"/>
            </w:tcBorders>
            <w:vAlign w:val="center"/>
          </w:tcPr>
          <w:p w14:paraId="444FB04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02AE7E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90FDE7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0D648A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7AD3AA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BB0F82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F2CFEC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Lidé na živé planetě</w:t>
            </w:r>
          </w:p>
          <w:p w14:paraId="1C36255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443D57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9614C6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4BC4C1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6C06EF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F6ECF2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90EE76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BD1715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CF6766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629AFD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84C14E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9CA286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B7BB18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356934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B5C378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BCBD75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6110A8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6CCF84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05D16C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E3FB47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CFB5A2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1BF507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37F5A3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7B5FB8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B7F3F4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BACAEA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AB5781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ECBE28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EBDC09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092243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184372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843F59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23133F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4A4491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D953C4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135E40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B79CCE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AB6135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Hospodářské prostředí</w:t>
            </w:r>
          </w:p>
          <w:p w14:paraId="361068D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E91D19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B22B2D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D34079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01541F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A908D7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68F642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600DD9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A41CC0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93C66F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D47877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C25E49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4BF130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14ABB4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AFF7FA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6D173A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C4F8DC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2FFBA6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79F5AD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76D886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016D97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7A29D3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47592F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D947EC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4D058B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7E8DFD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BE10AA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361D18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AAFF85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BD7FD3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819593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F800B4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E3CEE5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2907A1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BA983B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12E49B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7CEA33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D58FFA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A546EC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429A7B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D14343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B2494F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573F09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BE2C74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603952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27DF95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5D4832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4B97B7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AC2528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BE4FE3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AF8DFB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8AB4C9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EA71AD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BBDBB5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8C7ED0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8DC7D1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DB7652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FB11B0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866D7C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C70A6E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8C02CA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F7D239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ECAF81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B9BCEC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358E5B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471582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B4F8C5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5C7939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476B5E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92CCD1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6C495F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EBAF25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4EEB40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47CC5D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1BE680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0AA953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B2C08D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35B3AF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DF1746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30ADA5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2666C4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E53EC2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498702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712CDE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770D81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F1E389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56E54C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4B6E7E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7EB56B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A69B2F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Politická mapa současného světa</w:t>
            </w:r>
          </w:p>
          <w:p w14:paraId="5403B8C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DD548B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A548AA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858C6A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0CA745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1DD64B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56D0AF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34B24D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4D1F86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633FB4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33CE8C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2BA12E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773D2C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169F23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87ECEC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3CE654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00F4FB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6722F4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58C335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Člověk v krajině</w:t>
            </w:r>
          </w:p>
          <w:p w14:paraId="3E9AA9A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E6C7BE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2DB661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20" w:space="0" w:color="000000"/>
              <w:left w:val="single" w:sz="4" w:space="0" w:color="000000"/>
            </w:tcBorders>
          </w:tcPr>
          <w:p w14:paraId="25E8CAF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lastRenderedPageBreak/>
              <w:t>Společenské prostředí</w:t>
            </w:r>
          </w:p>
          <w:p w14:paraId="6EBF1F3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Obyvatelstvo světa</w:t>
            </w:r>
          </w:p>
          <w:p w14:paraId="351CCD9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D078FE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Rozmístění obyvatel na Zemi</w:t>
            </w:r>
          </w:p>
          <w:p w14:paraId="1627F19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56C574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85CBFF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93E498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597297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Územní pohyb obyvatel</w:t>
            </w:r>
          </w:p>
          <w:p w14:paraId="131F86C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B81C55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C7BDCD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6D4F0B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2235BA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Rozmístění lidských ras, národů a jazyků</w:t>
            </w:r>
          </w:p>
          <w:p w14:paraId="417FA78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949BC2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CC5130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F77664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29BAC4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92DDF2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FD6216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4CC1E4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5B128C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8766EF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Náboženství ve světě</w:t>
            </w:r>
          </w:p>
          <w:p w14:paraId="128B488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46949B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63EBF6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042F51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3C25A0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204F8D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Struktura obyvatelstva</w:t>
            </w:r>
          </w:p>
          <w:p w14:paraId="03CA32D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F0CE51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CBDFA7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F3EE0A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A3E3C3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097FA7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17193C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D3E471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93A912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6E0584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Venkovská a městská sídla</w:t>
            </w:r>
          </w:p>
          <w:p w14:paraId="77A8134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5F8896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ABCCD2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818022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C166A1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2F1578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FB818C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49B8DB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E98964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EC8D6E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9E8A0C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C6DA64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Světové hospodářství</w:t>
            </w:r>
          </w:p>
          <w:p w14:paraId="358FAD8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402054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C91C68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F799F9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Světové zemědělství</w:t>
            </w:r>
          </w:p>
          <w:p w14:paraId="37ECB52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EED993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C1ABD5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8DEE34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9C24D3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E1863A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8B424D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1F5E27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0FC9B1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5D7526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080C2A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6B7A7C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Světová průmyslová výroba</w:t>
            </w:r>
          </w:p>
          <w:p w14:paraId="2EAD535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těžba a dobývání surovin</w:t>
            </w:r>
          </w:p>
          <w:p w14:paraId="4A631D2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výroba a rozvod elektřiny, plynu a vody</w:t>
            </w:r>
          </w:p>
          <w:p w14:paraId="576328C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zpracovatelský průmysl</w:t>
            </w:r>
          </w:p>
          <w:p w14:paraId="121F530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6C1D28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4B6060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611AF2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F7953F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C98158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17EEF9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DB9CD3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C01B52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88EA0C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2BA104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70FAA3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F02F1A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Doprava</w:t>
            </w:r>
            <w:r>
              <w:rPr>
                <w:color w:val="000000"/>
                <w:sz w:val="24"/>
                <w:szCs w:val="24"/>
              </w:rPr>
              <w:t xml:space="preserve"> – její úloha v hospodářství</w:t>
            </w:r>
          </w:p>
          <w:p w14:paraId="7EFE5BE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F198A6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1DEB20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760D46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8C1DBD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01BD88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74F15A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FFD7FC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Služby obyvatelstva</w:t>
            </w:r>
          </w:p>
          <w:p w14:paraId="0B1AE6C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cestovní ruch</w:t>
            </w:r>
          </w:p>
          <w:p w14:paraId="22144E1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00399A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529527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D4E443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E9B486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6369BB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7FFDFB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E3575F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3FAAD4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2D6CAB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52AEE3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B00E4C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C55A6B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CE9C76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F94475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68184A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1CA254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303DF6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69DE2B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Státy na Zemi</w:t>
            </w:r>
          </w:p>
          <w:p w14:paraId="420E27D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341C56C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3E38DB3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63DBFA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Státní hranice</w:t>
            </w:r>
          </w:p>
          <w:p w14:paraId="29EEC6E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4852811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02E0C2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195A0C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0446570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1986564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Státní zřízení a způsob vlády</w:t>
            </w:r>
          </w:p>
          <w:p w14:paraId="51A7CED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DB7A03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7889629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4997750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27135E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C2EC1A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08C712F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8300AB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4616E42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773C247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9505AD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7ABB154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Správní členění</w:t>
            </w:r>
          </w:p>
          <w:p w14:paraId="762BE65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0D313FA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3563904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47A1FC5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C5B1AB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3E1D527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05F0C97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Mezinárodní organizace</w:t>
            </w:r>
          </w:p>
          <w:p w14:paraId="016CA85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4083564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09924DA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Ohniska neklidu v současném světě</w:t>
            </w:r>
          </w:p>
          <w:p w14:paraId="4CBA76E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871723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3365A3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7730452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11D9BA1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68C4E4C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6489EA7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19F4528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4D0E346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Životní prostředí</w:t>
            </w:r>
          </w:p>
          <w:p w14:paraId="34FDDBF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09ED611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20" w:space="0" w:color="000000"/>
              <w:left w:val="single" w:sz="4" w:space="0" w:color="000000"/>
            </w:tcBorders>
          </w:tcPr>
          <w:p w14:paraId="72B168B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- zhodnotí vývoj počtu obyvatel na Zemi </w:t>
            </w:r>
          </w:p>
          <w:p w14:paraId="1B0B46B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porovná délku života vyspělých a méně rozvinutých zemí</w:t>
            </w:r>
          </w:p>
          <w:p w14:paraId="1AA5B01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porovnává územní rozdíly v hustotě zalidnění na Zemi</w:t>
            </w:r>
          </w:p>
          <w:p w14:paraId="6160CCE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objasní vliv přírodních a společenských faktorů na rozmístění obyvatel</w:t>
            </w:r>
          </w:p>
          <w:p w14:paraId="59A27BE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9777A7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vysvětlí pojmy migrace, imigrace, emigrace</w:t>
            </w:r>
          </w:p>
          <w:p w14:paraId="07A33B7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hlavní migrační proudy v minulosti a přítomnosti</w:t>
            </w:r>
          </w:p>
          <w:p w14:paraId="1C2D429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F5F4B3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5D5E3C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vysvětlí pojmy: národ, rasa, jazyk, národnost</w:t>
            </w:r>
          </w:p>
          <w:p w14:paraId="098F74B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rozlišuje rozdíly ve fyzických znacích mezi lidmi - uvádí argumentů proti rasistickým teoriím a názorům</w:t>
            </w:r>
          </w:p>
          <w:p w14:paraId="5F7CCE1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zařazujš hlavní světové a evropské jazyky do jazykových skupin, lokalizuje na mapách konkrétní jazykové oblasti</w:t>
            </w:r>
          </w:p>
          <w:p w14:paraId="51FB4B1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seznámí se s rozlišováním vybraných forem písma (latinka, azbuka, čínské znaky, hieroglyfy)</w:t>
            </w:r>
          </w:p>
          <w:p w14:paraId="307D233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BBD286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2C5054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zopakuje pojem náboženství, rozdíly mezi světovými náboženstvími</w:t>
            </w:r>
          </w:p>
          <w:p w14:paraId="4B68AEF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uvádí s pomocí mapy oblasti ve světě s trvalými náboženskými konflikty</w:t>
            </w:r>
          </w:p>
          <w:p w14:paraId="0A0E083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75DD37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586398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pojmy předproduktivní, produktivní a poproduktivní věk</w:t>
            </w:r>
          </w:p>
          <w:p w14:paraId="4959937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popíše věkové pyramidy států s přirozeným úbytkem, stabilizovaným přírůstkem a vysokým přirozeným přírůstkem</w:t>
            </w:r>
          </w:p>
          <w:p w14:paraId="0C7BD2A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objeví změny ve věkové pyramidě ČR</w:t>
            </w:r>
          </w:p>
          <w:p w14:paraId="054D9CB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D8149C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rozliší sídel podle velikosti, příklady z regionu</w:t>
            </w:r>
          </w:p>
          <w:p w14:paraId="33F9485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význam sídel v minulosti a dnes (pojmy urbanizace, aglomerace, konurbace)</w:t>
            </w:r>
          </w:p>
          <w:p w14:paraId="7D58152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zdůvodní obecné výhody a nevýhody života ve městě (na vesnici)</w:t>
            </w:r>
          </w:p>
          <w:p w14:paraId="37306F2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uvádí příklady různých funkcí měst</w:t>
            </w:r>
          </w:p>
          <w:p w14:paraId="582614D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popíše pomocí plánů měst význam jednotlivých zón města nebo zázemí</w:t>
            </w:r>
          </w:p>
          <w:p w14:paraId="47FA9A3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3FAA0C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0F6844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rozliší hlavní hospodářské sektory</w:t>
            </w:r>
          </w:p>
          <w:p w14:paraId="3C3D620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hospodářské systémy v minulosti a současné době</w:t>
            </w:r>
          </w:p>
          <w:p w14:paraId="19E7408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stanovení kritérií pro porovnání hospodářské a společenské vyspělosti státu (HDP, podíl služeb ve struktuře zaměstnanosti, skladba infrastruktury</w:t>
            </w:r>
          </w:p>
          <w:p w14:paraId="57A235A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vymezení rozdílů mezi vyspělým tržním hospodářstvím a ekonomikou málo rozvinutých států</w:t>
            </w:r>
          </w:p>
          <w:p w14:paraId="04F2437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D13956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význam zemědělství pro výživu lidí</w:t>
            </w:r>
          </w:p>
          <w:p w14:paraId="53579AC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 pomocí map vymezí hlavní zemědělské oblasti světa</w:t>
            </w:r>
          </w:p>
          <w:p w14:paraId="62DAE3D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význam chovu hospodářských zvířat</w:t>
            </w:r>
          </w:p>
          <w:p w14:paraId="0263BDD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upozorní na nevýhody moderních způsobů výživy a chovu dobytka</w:t>
            </w:r>
          </w:p>
          <w:p w14:paraId="4776E24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na mapě ukazuje hlavní oblasti chovu hospodářských zvířat</w:t>
            </w:r>
          </w:p>
          <w:p w14:paraId="36D3C3B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význam rybolovu a chovu ryb, hlavní rybolovné oblasti</w:t>
            </w:r>
          </w:p>
          <w:p w14:paraId="75073E7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1F4E51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B04F56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-rozliší základní členění průmyslu na jednotlivá odvětví</w:t>
            </w:r>
          </w:p>
          <w:p w14:paraId="2848232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chápe důležitost jednotlivých průmyslových odvětví pro hospodářství vyspělých zemí</w:t>
            </w:r>
          </w:p>
          <w:p w14:paraId="727A413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nutnost stále většího nahrazování některých surovin jinými látkami v souvislosti s vyčerpáním nerostných zdrojů</w:t>
            </w:r>
          </w:p>
          <w:p w14:paraId="57260E2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chápe vazby těžebního a energetického průmyslu na surovinovou základnu</w:t>
            </w:r>
          </w:p>
          <w:p w14:paraId="69FA39E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zvýraznění problémů ekologie spojených s těžebním a energetickým průmyslem</w:t>
            </w:r>
          </w:p>
          <w:p w14:paraId="3F8C01D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druhy elektráren a vliv na ŽP</w:t>
            </w:r>
          </w:p>
          <w:p w14:paraId="792ECA4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rozlišení zpracovatelského průmyslu na základní odvětví</w:t>
            </w:r>
          </w:p>
          <w:p w14:paraId="1311E7D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0F8273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rozliší dopravy podle funkce, charakteru, komunikace a podle druhu dopravních prostředků</w:t>
            </w:r>
          </w:p>
          <w:p w14:paraId="3B04D8A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 pomocí map vyhledá hlavní dopravní trasy a koridory</w:t>
            </w:r>
          </w:p>
          <w:p w14:paraId="43F81B3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chápe propojenost dopravy s dalšími hospodářskými složkami</w:t>
            </w:r>
          </w:p>
          <w:p w14:paraId="2038EEB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pojmenuje výhody a nevýhody ve využívání jednotlivých druhů pozemní dopravy</w:t>
            </w:r>
          </w:p>
          <w:p w14:paraId="4329AA6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objasní vývojové tendence v rozvoji a šíření spojových soustav přenášejících signál (televize, rozhlas, telefon, fax, internet)</w:t>
            </w:r>
          </w:p>
          <w:p w14:paraId="307A404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význam rozvoje služeb pro obyvatelstvo</w:t>
            </w:r>
          </w:p>
          <w:p w14:paraId="5D00B2F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chápe význam cestovního ruchu pro hospodářství v jednotlivých zemí</w:t>
            </w:r>
            <w:r w:rsidR="00476DFC">
              <w:rPr>
                <w:color w:val="000000"/>
                <w:sz w:val="24"/>
                <w:szCs w:val="24"/>
              </w:rPr>
              <w:t>ch</w:t>
            </w:r>
          </w:p>
          <w:p w14:paraId="7EDF93E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seznámí se se základními typy cestovního ruchu, - hlavní oblasti cestovního ruchu ve světě</w:t>
            </w:r>
          </w:p>
          <w:p w14:paraId="62394E9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B89030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246B76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DF7C92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5ECE75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C73A5F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BB382E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0B2716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8B6265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EE96C8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BF4AB1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4537E1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21A480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549E31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E99220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příklady nejvýznamnějších světových hospodářských organizací a integrací</w:t>
            </w:r>
          </w:p>
          <w:p w14:paraId="23BB1D0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hodnotí postavení České republiky v mezinárodním obchodu</w:t>
            </w:r>
          </w:p>
          <w:p w14:paraId="5C54FE5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určí pomocí mapy oblasti světa s převládajícím vývozem a dovozem surovin a oblastí, kde převládá vývoz a dovoz průmyslových výrobků</w:t>
            </w:r>
          </w:p>
          <w:p w14:paraId="43AD376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pojmenuje základní rozdíly mezi nezávislým státem (suverénním) a autonomním, závislým územím</w:t>
            </w:r>
          </w:p>
          <w:p w14:paraId="67342DC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vyhledává na mapě největší a nejlidnatější státy světa</w:t>
            </w:r>
          </w:p>
          <w:p w14:paraId="57CE368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D0F2BE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A13A8E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F43DFB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uvádí kritéria členění hranic (tvar, charakter, hranice přírodní a umělé)</w:t>
            </w:r>
          </w:p>
          <w:p w14:paraId="39EB417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rozlišuje hranice pevninské, mořské a přímořské</w:t>
            </w:r>
          </w:p>
          <w:p w14:paraId="113BF42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vysvětlí význam a úlohu hraničních přechodů a pobřežních vod</w:t>
            </w:r>
          </w:p>
          <w:p w14:paraId="44119E2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seznámí se s různými  formami státního zřízení (republika, monarchie)</w:t>
            </w:r>
          </w:p>
          <w:p w14:paraId="72EC59C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příklady přetrvávajících totalitních režimů ve světě</w:t>
            </w:r>
          </w:p>
          <w:p w14:paraId="703C7EC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rozdíly mezi totalitním a demokratickým systémem</w:t>
            </w:r>
          </w:p>
          <w:p w14:paraId="5BD7A82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B59B0C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ADEFA3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731CDA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rozliší unitární státy a federace</w:t>
            </w:r>
          </w:p>
          <w:p w14:paraId="6CAB1F9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uvádí příklady rozdělení států na menší územně správní celky – pojmenuje je (ČR, státy EU a státy mimo EU)</w:t>
            </w:r>
          </w:p>
          <w:p w14:paraId="7BE7A5D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0D3108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C2E3E5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51AA95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AE0093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FCF225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vysvětlí význam nejvýznamnějších organizací a hospodářských seskupení</w:t>
            </w:r>
          </w:p>
          <w:p w14:paraId="4864E12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11DAF7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vyhledává v mapách lokality tradičních a aktuálních ozbrojených konfliktů ve světě</w:t>
            </w:r>
          </w:p>
          <w:p w14:paraId="4AE23BF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konkretizuje na příkladech kořeny a příčiny ohnisek neklidu</w:t>
            </w:r>
          </w:p>
          <w:p w14:paraId="6422EEE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obecné příčiny ozbrojených konfliktů</w:t>
            </w:r>
          </w:p>
          <w:p w14:paraId="2B34305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lokalizuje na mapách jednotlivých světadílů hlavní aktuální geopolitické změny a polit.problémy v konkrétních světových regionech</w:t>
            </w:r>
          </w:p>
          <w:p w14:paraId="0C306A2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8662CF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používá s porozuměním pojmy geografická sféra, přírodní sféra, kulturní krajina, životní prostředí</w:t>
            </w:r>
          </w:p>
          <w:p w14:paraId="42D8F4A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posoudí společenské a hospodářské vlivy lidské společnosti na přírodu</w:t>
            </w:r>
          </w:p>
          <w:p w14:paraId="182E5F1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pojmenuje hlavní současné ekologické problémy</w:t>
            </w:r>
          </w:p>
          <w:p w14:paraId="4603E16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pokusí se navrhnout řešení ekologických problémů</w:t>
            </w:r>
          </w:p>
          <w:p w14:paraId="1DEC298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vysvětlí hlavní zásady ochrany ŽP a přírody</w:t>
            </w:r>
          </w:p>
          <w:p w14:paraId="08010CF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vyhledává na mapě světa nejvýznamnější národní parky </w:t>
            </w:r>
          </w:p>
          <w:p w14:paraId="2B5AFDB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uvádí na vybraných příkladech závažné důsledky a řešení přírodních a společenských vlivů na životní prostředí</w:t>
            </w:r>
          </w:p>
        </w:tc>
        <w:tc>
          <w:tcPr>
            <w:tcW w:w="3120" w:type="dxa"/>
            <w:tcBorders>
              <w:top w:val="single" w:sz="20" w:space="0" w:color="000000"/>
              <w:left w:val="single" w:sz="4" w:space="0" w:color="000000"/>
            </w:tcBorders>
          </w:tcPr>
          <w:p w14:paraId="5CC3AF0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OSV – (sociální rozvoj) – emigrace, imigrace, důsledky přelidnění obyv. – video o osídlení planety (rozdíly Bangladéš, Antarktida, Čína, Indie, Sever Kanady, evropská část Ruska x východ)</w:t>
            </w:r>
          </w:p>
          <w:p w14:paraId="5A1F0BD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417197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537DD1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– Demografický vývoj (základní podmínky života) – práce s demografickými mapami v atlase</w:t>
            </w:r>
          </w:p>
          <w:p w14:paraId="3B28A6E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1988C1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4433ED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2CDF0C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19AF11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020B1C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  - lidské rasy</w:t>
            </w:r>
          </w:p>
          <w:p w14:paraId="31524EF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DABD11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MKV – Kulturní diference, etnický původ, územní aspekty – účast na koncertě </w:t>
            </w:r>
            <w:r>
              <w:rPr>
                <w:color w:val="000000"/>
                <w:sz w:val="24"/>
                <w:szCs w:val="24"/>
              </w:rPr>
              <w:lastRenderedPageBreak/>
              <w:t>černošského hudebního tělesa ve škole</w:t>
            </w:r>
          </w:p>
          <w:p w14:paraId="038223A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29E502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E76A30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858B40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DFF802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Objevujeme Evropu</w:t>
            </w:r>
          </w:p>
          <w:p w14:paraId="7DE5466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Globální vliv na společenské prostředí – práce s mapami, </w:t>
            </w:r>
          </w:p>
          <w:p w14:paraId="5FCB4B5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515312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90C618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 – Křesťanství a Evropa</w:t>
            </w:r>
          </w:p>
          <w:p w14:paraId="1B05DA7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A9A2AE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 – Principy demokracie jako formy vlády a rozhodování</w:t>
            </w:r>
          </w:p>
          <w:p w14:paraId="176D5B9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96001C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332140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337225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referáty o místech, kde žiji (vesnice x město)</w:t>
            </w:r>
          </w:p>
          <w:p w14:paraId="352E311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81EEB8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53E19D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A71523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86C32B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9E37B4A" w14:textId="77777777" w:rsidR="00476DFC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– Ekosystémy, lidské sídlo, město, vesnice,  kulturní krajina – práce s mapami CHKO, NP, mapy našich zahraničních památek chráněných „U</w:t>
            </w:r>
          </w:p>
          <w:p w14:paraId="66FD9EAC" w14:textId="77777777" w:rsidR="00476DFC" w:rsidRDefault="00476D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ABD0FB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NESCO“</w:t>
            </w:r>
          </w:p>
          <w:p w14:paraId="320FBFA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1387F6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F7B5C9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Objevujeme Evropu a svět  - orientujeme se v tematických mapách, grafech a statistických tabulkách světového hospodářství</w:t>
            </w:r>
          </w:p>
          <w:p w14:paraId="0A9B069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– Stát a hospodářství (výroba, obchod, principy tržního hospodářství, mezinárodní vztahy, globální svět) – užití statistických tabulek</w:t>
            </w:r>
          </w:p>
          <w:p w14:paraId="78586F2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 – Počátek lidské společnosti</w:t>
            </w:r>
          </w:p>
          <w:p w14:paraId="73ACE9A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– Vlivy zemědělství na ŽP – práce s mapou</w:t>
            </w:r>
          </w:p>
          <w:p w14:paraId="4B8CBEC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17EBB2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ČSP – pěstitelské práce a chovatelství</w:t>
            </w:r>
          </w:p>
          <w:p w14:paraId="25DF3E4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 – Chemie a společnost</w:t>
            </w:r>
          </w:p>
          <w:p w14:paraId="00652C1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 – Základy ekologie</w:t>
            </w:r>
          </w:p>
          <w:p w14:paraId="445969B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– Ekosystémy - vodní zdroje a vodní hospodářství – DVD o vodních zdrojích a těžbě nerostných surovin</w:t>
            </w:r>
          </w:p>
          <w:p w14:paraId="35385E0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Vývoj a mezníky průmyslového rozvoje ve světě – práce s mapami nerostných  surovin</w:t>
            </w:r>
          </w:p>
          <w:p w14:paraId="4E7C19A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9F0A66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– Průmysl a udržitelný rozvoj společnosti</w:t>
            </w:r>
          </w:p>
          <w:p w14:paraId="702BD67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CCF7D6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 – Energie</w:t>
            </w:r>
          </w:p>
          <w:p w14:paraId="1F0AC11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A9E860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E89230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E124F1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 – Základy ekologie</w:t>
            </w:r>
          </w:p>
          <w:p w14:paraId="7F71D78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 – Chemie a společnost</w:t>
            </w:r>
          </w:p>
          <w:p w14:paraId="4D659D7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chemický průmysl a provoz, úniky látek</w:t>
            </w:r>
          </w:p>
          <w:p w14:paraId="4E56FF8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A96A0D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FA4F8B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Evropa a svět nás zajímá - Jak rozvoj dopravy osob, zpráv a informačních technologií globálně ovlivňuje společenský a hospodářský vývoj – práce s mapami železnic a silniční dopravy (použití autoatlasu)</w:t>
            </w:r>
          </w:p>
          <w:p w14:paraId="76E5C57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7D5495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C6C343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(sociální rozvoj) -  komunikace. Kreativita - využití internetu – vyhledávají údaje o přepravě osob v jednotlivých druzích dopravy (autobusy – vlaky – letadla – lodní)</w:t>
            </w:r>
          </w:p>
          <w:p w14:paraId="5E1D4F5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EGS – Objevujeme Evropu a svět, dopad rozvoje služeb a životní úroveň lidí – vyhledávání na internetu</w:t>
            </w:r>
          </w:p>
          <w:p w14:paraId="2578CF2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6AF3D1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– Člověk ve společnosti – práce se slepými mapami x mapy v atlase, jednotlivé státy a města</w:t>
            </w:r>
          </w:p>
          <w:p w14:paraId="2BC7913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21AE07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C222E3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654C16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C8CBEA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7E7BAB0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95DA7A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8F67A3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2BBEFD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EEDE79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7DAAB2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Jsme Evropané - Předpoklady a ukazatele mezinárodního obchodu – práce se slepými mapami</w:t>
            </w:r>
          </w:p>
          <w:p w14:paraId="5AE4D79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830000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 – stát a právo, právní základy státy</w:t>
            </w:r>
          </w:p>
          <w:p w14:paraId="047D87D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ED0727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DC4C7C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131EBA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3291F2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VDO – Občan, občanská společnost, principy </w:t>
            </w:r>
            <w:r>
              <w:rPr>
                <w:color w:val="000000"/>
                <w:sz w:val="24"/>
                <w:szCs w:val="24"/>
              </w:rPr>
              <w:lastRenderedPageBreak/>
              <w:t xml:space="preserve">demokracie jako formy vlády a způsobu rozhodování </w:t>
            </w:r>
          </w:p>
          <w:p w14:paraId="0B9E218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C79C43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66928F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B55E51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942C7A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1F2F84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12BEA7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CCE272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BBFDF4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 – Mezinárodní vztahy, evropská integrace, mezinárodní spolupráce</w:t>
            </w:r>
          </w:p>
          <w:p w14:paraId="0AE65D4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295FBA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EE44E1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793F3E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20116A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ECEB27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AA0BEF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3CA036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7F0ACA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71C6BA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 – Životní prostředí – DVD o ropných katastrofách – mapa s chráněnými oblastmi NP, CHKO</w:t>
            </w:r>
          </w:p>
        </w:tc>
        <w:tc>
          <w:tcPr>
            <w:tcW w:w="2160" w:type="dxa"/>
            <w:tcBorders>
              <w:top w:val="single" w:sz="20" w:space="0" w:color="000000"/>
              <w:left w:val="single" w:sz="4" w:space="0" w:color="000000"/>
            </w:tcBorders>
          </w:tcPr>
          <w:p w14:paraId="585A5EC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DF2B6D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35DE31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3DE135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999DC7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EAB502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D2E548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56DF55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66A084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CCBBD4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F28CC1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B2B82B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F43D02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79517E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DC2A11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EAA63E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9C703B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2E532F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DE0A77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E8443A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32396C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75C7D4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23FDC7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6F9DE3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ACE5F5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A2C360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D2208A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DB1F10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E77E8D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92C576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521AEF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842C59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4A3666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B9D80B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4600F3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434EBA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D4044D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59F007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FE2C7A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A1312E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8C85C8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992FE5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733174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E11054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E04C37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7CAC4E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8F0BFB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6F6A0C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E81A91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F417C5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E4B5E3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C6AF4B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E3B174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BF8CFD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34B3FA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8D5D8D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EED5F0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Hospodářské mapy a tabulky</w:t>
            </w:r>
          </w:p>
          <w:p w14:paraId="6363EAC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B32E6E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AD1FDF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509E8B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830ABF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E41D82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F0E3D9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05C9EA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C3EF7E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6B962B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10CBB6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07D5B3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Statistické tabulky </w:t>
            </w:r>
          </w:p>
          <w:p w14:paraId="54214B2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C4D393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999AEB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7D1000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7FB841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707DF0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4047DA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B55C67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4AC7A2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7D82F9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BA5CD5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2C3E35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FF46A4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E9ED79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EC106C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E2EF5F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A9EB22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524C56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EB5CE5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FB9DC3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841E01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23E3EC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8FC08A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7E4C1C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DEA408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EBABAC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C9C83F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B7F777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417F1D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5A4BEF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C3F9E4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FA8676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A94CC0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96476B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E2C526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563260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7B6628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AEFF27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236D73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CEB341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63A51C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65F85E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9A09D2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1B9976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7F2AAD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390616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4F4A25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8042D0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341694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F71621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BCC481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6F6AEC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09C4EC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787088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25DF90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A277C4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7D777A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015FC9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686F17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1EA0AD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AAEC52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DCF3ED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2AAB9B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AA3FA6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FC9EF1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0E770D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9E00C2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33FAC5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CC3032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05C096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5E20E1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C432F0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86FB08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FD4F3F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7A0A71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937256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Zeměpisné tabulky</w:t>
            </w:r>
          </w:p>
          <w:p w14:paraId="13A39B0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67FC3A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E826CA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C904F3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73AC79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506EB6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582A81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076442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420896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F44A92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8196BC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249410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Referáty a </w:t>
            </w:r>
            <w:r>
              <w:rPr>
                <w:color w:val="00B0F0"/>
                <w:sz w:val="24"/>
                <w:szCs w:val="24"/>
              </w:rPr>
              <w:t xml:space="preserve">PPT prezentace </w:t>
            </w:r>
            <w:r>
              <w:rPr>
                <w:color w:val="000000"/>
                <w:sz w:val="24"/>
                <w:szCs w:val="24"/>
              </w:rPr>
              <w:t>o nejvýznamnějších mezinárodních org.</w:t>
            </w:r>
          </w:p>
          <w:p w14:paraId="5F51AF0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BB4331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B192F9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043376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DB04C5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F6CB59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87F34E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2193319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6E1F3C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4551DA2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  <w:sectPr w:rsidR="00A26406">
          <w:pgSz w:w="16838" w:h="11906" w:orient="landscape"/>
          <w:pgMar w:top="1418" w:right="1418" w:bottom="1418" w:left="1418" w:header="709" w:footer="709" w:gutter="0"/>
          <w:cols w:space="708"/>
        </w:sectPr>
      </w:pPr>
      <w:r>
        <w:rPr>
          <w:color w:val="000000"/>
          <w:sz w:val="24"/>
          <w:szCs w:val="24"/>
        </w:rPr>
        <w:t>Zpracoval:  Mgr. Jakub Nešvera</w:t>
      </w:r>
    </w:p>
    <w:p w14:paraId="702BFC16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lastRenderedPageBreak/>
        <w:t xml:space="preserve">HUDEBNÍ VÝCHOVA  -  II. stupeň </w:t>
      </w:r>
    </w:p>
    <w:p w14:paraId="6272CEF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Vypracovala: Mgr. E.Moučková</w:t>
      </w:r>
    </w:p>
    <w:p w14:paraId="697B37B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3716559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Předmět </w:t>
      </w:r>
      <w:r>
        <w:rPr>
          <w:b/>
          <w:color w:val="000000"/>
          <w:sz w:val="24"/>
          <w:szCs w:val="24"/>
        </w:rPr>
        <w:t>HUDEBNÍ VÝCHOVA</w:t>
      </w:r>
      <w:r>
        <w:rPr>
          <w:color w:val="000000"/>
          <w:sz w:val="24"/>
          <w:szCs w:val="24"/>
        </w:rPr>
        <w:t xml:space="preserve"> je součástí </w:t>
      </w:r>
      <w:r>
        <w:rPr>
          <w:b/>
          <w:color w:val="000000"/>
          <w:sz w:val="24"/>
          <w:szCs w:val="24"/>
        </w:rPr>
        <w:t>vzdělávací oblasti umění a kultura</w:t>
      </w:r>
      <w:r>
        <w:rPr>
          <w:color w:val="000000"/>
          <w:sz w:val="24"/>
          <w:szCs w:val="24"/>
        </w:rPr>
        <w:t>. Ta umožňuje žákům jiné než pouze racionální poznávání světa.</w:t>
      </w:r>
      <w:r w:rsidR="00476DF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Vzdělávání v této oblasti přináší umělecké osvojování světa. Dochází tak k rozvíjení specifického cítění, tvořivosti, vnímavosti jedince k uměleckému dílu a jeho prostřednictvím k okolnímu světu. Součástí tohoto procesu je hledání a nalézání vazeb mezi druhy umění na základě společných témat, vcítit se do kulturních potřeb ostatních lidí. Vědomě se na této tvorbě účastnit.</w:t>
      </w:r>
    </w:p>
    <w:p w14:paraId="6EDDFBA2" w14:textId="77777777" w:rsidR="00A26406" w:rsidRDefault="00A2640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color w:val="000000"/>
          <w:sz w:val="24"/>
          <w:szCs w:val="24"/>
        </w:rPr>
      </w:pPr>
    </w:p>
    <w:p w14:paraId="550B7321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1. Obsahové vymezení předmětu hudební výchova.</w:t>
      </w:r>
    </w:p>
    <w:p w14:paraId="334CADCD" w14:textId="77777777" w:rsidR="00A26406" w:rsidRDefault="00A2640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color w:val="000000"/>
          <w:sz w:val="24"/>
          <w:szCs w:val="24"/>
        </w:rPr>
      </w:pPr>
    </w:p>
    <w:p w14:paraId="1FB47222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Hudební výchova </w:t>
      </w:r>
      <w:r>
        <w:rPr>
          <w:color w:val="000000"/>
          <w:sz w:val="24"/>
          <w:szCs w:val="24"/>
        </w:rPr>
        <w:t>zahrnuje vokální, instrumentální, hudebně pohybové a hudebně tvořivé složky, které se vzájemně propojují a doplňují. Žáci seznamují prostřednictvím činností s výrazovými  prostředky a s jazykem hudebního umění. Poznávají zákonitosti tvorby, seznamují se s vybranými uměleckými díly, rozvíjí se u nich estetické cítění a utváří se kladný vztah ke kulturním hodnotám současnosti i minulosti. V tvořivých činnostech jsou rozvíjeny schopnosti nonverbálního vyjadřování prostřednictvím tónů a zvuku. Žáci získávají základní pěvecké návyky a dovednosti, seznamují se s hrou na jednoduché hudební nástroje, reagují na hudbu pohybem a poznávají hudbu v různých žánrech a stylech. Hudební výchova rozvíjí celkovou dětskou hudebnost, dětské schopnosti, které se projevují sluchovými, rytmickými, pěveckými, intonačními, instrumentálními, hudebně pohybovými, hudebně tvořivými a poslechovými dovednostmi. Prostřednictvím těchto činností žák může uplatnit svůj individuální hlasový potenciál při sólovém, skupinovém i sborovém zpěvu, své individuální instrumentální dovednosti při souborové hře a doprovodu zpěvního projevu, své pohybové dovednosti při tanci a pohybovém doprovodu hudby a v neposlední řadě je mu dána příležitost „ interpretovat“ hudbu podle svého individuálního zájmu a zaměření.</w:t>
      </w:r>
    </w:p>
    <w:p w14:paraId="688B41F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Obsahem V</w:t>
      </w:r>
      <w:r>
        <w:rPr>
          <w:i/>
          <w:color w:val="000000"/>
          <w:sz w:val="24"/>
          <w:szCs w:val="24"/>
        </w:rPr>
        <w:t xml:space="preserve">okálních činností </w:t>
      </w:r>
      <w:r>
        <w:rPr>
          <w:color w:val="000000"/>
          <w:sz w:val="24"/>
          <w:szCs w:val="24"/>
        </w:rPr>
        <w:t>je práce s hlasem, kultivace pěveckého i mluveného projevu, posilování správných pěveckých návyků.</w:t>
      </w:r>
    </w:p>
    <w:p w14:paraId="416E82B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Obsahem </w:t>
      </w:r>
      <w:r>
        <w:rPr>
          <w:i/>
          <w:color w:val="000000"/>
          <w:sz w:val="24"/>
          <w:szCs w:val="24"/>
        </w:rPr>
        <w:t>Instrumentálních činností</w:t>
      </w:r>
      <w:r>
        <w:rPr>
          <w:color w:val="000000"/>
          <w:sz w:val="24"/>
          <w:szCs w:val="24"/>
        </w:rPr>
        <w:t xml:space="preserve"> je</w:t>
      </w:r>
      <w:r w:rsidR="00476DFC">
        <w:rPr>
          <w:color w:val="000000"/>
          <w:sz w:val="24"/>
          <w:szCs w:val="24"/>
        </w:rPr>
        <w:t xml:space="preserve"> hra na hudební nástroje (</w:t>
      </w:r>
      <w:r>
        <w:rPr>
          <w:color w:val="000000"/>
          <w:sz w:val="24"/>
          <w:szCs w:val="24"/>
        </w:rPr>
        <w:t>sólově i ve skupině) a jejich využití při hudební reprodukci i produkci.</w:t>
      </w:r>
    </w:p>
    <w:p w14:paraId="479A569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Obsahem </w:t>
      </w:r>
      <w:r>
        <w:rPr>
          <w:i/>
          <w:color w:val="000000"/>
          <w:sz w:val="24"/>
          <w:szCs w:val="24"/>
        </w:rPr>
        <w:t>Hudebně pohybových činností</w:t>
      </w:r>
      <w:r>
        <w:rPr>
          <w:color w:val="000000"/>
          <w:sz w:val="24"/>
          <w:szCs w:val="24"/>
        </w:rPr>
        <w:t xml:space="preserve"> je ztvárňování hudby a reagování na ni pomocí pohybu, tance a gest.</w:t>
      </w:r>
    </w:p>
    <w:p w14:paraId="06F9A99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Obsahem </w:t>
      </w:r>
      <w:r>
        <w:rPr>
          <w:i/>
          <w:color w:val="000000"/>
          <w:sz w:val="24"/>
          <w:szCs w:val="24"/>
        </w:rPr>
        <w:t>Poslechových činností</w:t>
      </w:r>
      <w:r>
        <w:rPr>
          <w:color w:val="000000"/>
          <w:sz w:val="24"/>
          <w:szCs w:val="24"/>
        </w:rPr>
        <w:t xml:space="preserve"> je aktivní vnímání znějící hudby, při níž žák poznává hudbu ve všech jejích žánrových, stylových a funkčních podobách, učí se hudbu analyzovat a interpretovat. </w:t>
      </w:r>
    </w:p>
    <w:p w14:paraId="32EBD68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Hudební výchova zahrnuje i některé tématické </w:t>
      </w:r>
      <w:r>
        <w:rPr>
          <w:b/>
          <w:color w:val="000000"/>
          <w:sz w:val="24"/>
          <w:szCs w:val="24"/>
        </w:rPr>
        <w:t>okruhy průřezových témat</w:t>
      </w:r>
      <w:r>
        <w:rPr>
          <w:color w:val="000000"/>
          <w:sz w:val="24"/>
          <w:szCs w:val="24"/>
        </w:rPr>
        <w:t>.</w:t>
      </w:r>
    </w:p>
    <w:p w14:paraId="1C92D11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Osobnostní a sociální výchova</w:t>
      </w:r>
      <w:r>
        <w:rPr>
          <w:color w:val="000000"/>
          <w:sz w:val="24"/>
          <w:szCs w:val="24"/>
        </w:rPr>
        <w:t xml:space="preserve"> -  respektování hodnot zvyků a tradic, správné chování při návštěvě kulturních akcí, uplatňování originality a tvořivosti, estetika chování a mezilidských vztahů,</w:t>
      </w:r>
      <w:r w:rsidR="00476DF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chápání umění jako prostředku komunikace a osvojování si světa..</w:t>
      </w:r>
    </w:p>
    <w:p w14:paraId="476D22F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Výchova k myšlení v evropských a globálních souvislostech</w:t>
      </w:r>
      <w:r>
        <w:rPr>
          <w:color w:val="000000"/>
          <w:sz w:val="24"/>
          <w:szCs w:val="24"/>
        </w:rPr>
        <w:t xml:space="preserve"> – vztah k evropské a světové kultuře. Prohlubuje porozumění evropských kulturních kořenů a chápání kulturních souvislostí při respektování svébytnosti národních a regionálních kultur a jejich přínosu ke kultuře světové.</w:t>
      </w:r>
      <w:r w:rsidR="00476DF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Ozřejmuje význam kulturního a historického dědictví a přispívá k zainteresovanosti na jeho uchování a záchraně.</w:t>
      </w:r>
    </w:p>
    <w:p w14:paraId="40E3715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Multikulturní výchova</w:t>
      </w:r>
      <w:r>
        <w:rPr>
          <w:color w:val="000000"/>
          <w:sz w:val="24"/>
          <w:szCs w:val="24"/>
        </w:rPr>
        <w:t xml:space="preserve"> – slohové a stylové zařaz</w:t>
      </w:r>
      <w:r w:rsidR="00476DFC">
        <w:rPr>
          <w:color w:val="000000"/>
          <w:sz w:val="24"/>
          <w:szCs w:val="24"/>
        </w:rPr>
        <w:t>ení, kultura etnických skupin (</w:t>
      </w:r>
      <w:r>
        <w:rPr>
          <w:color w:val="000000"/>
          <w:sz w:val="24"/>
          <w:szCs w:val="24"/>
        </w:rPr>
        <w:t xml:space="preserve">zvláště žijících v místě školy). </w:t>
      </w:r>
    </w:p>
    <w:p w14:paraId="707FE9F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Jedinečnost každého člověka a jeho individuální zvláštnosti</w:t>
      </w:r>
    </w:p>
    <w:p w14:paraId="7640E23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lastRenderedPageBreak/>
        <w:t>Environmentální výchova</w:t>
      </w:r>
      <w:r>
        <w:rPr>
          <w:color w:val="000000"/>
          <w:sz w:val="24"/>
          <w:szCs w:val="24"/>
        </w:rPr>
        <w:t xml:space="preserve"> – zamyšlení se nad vztahy člověka a prostředí, k uvědomování si přírodního i sociálního prostředí jako zdroje inspirace pro vytváření kulturních a uměleckých hodnot a přispívá k vnímání estetických kvalit prostředí.</w:t>
      </w:r>
    </w:p>
    <w:p w14:paraId="3232EDC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Mediální výchova</w:t>
      </w:r>
      <w:r>
        <w:rPr>
          <w:color w:val="000000"/>
          <w:sz w:val="24"/>
          <w:szCs w:val="24"/>
        </w:rPr>
        <w:t xml:space="preserve"> – přispívá ke schopnosti vnímat, interpretovat a kriticky hodnotit umělecké i běžné mediální produkce.</w:t>
      </w:r>
    </w:p>
    <w:p w14:paraId="66D90C7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Hodnocení žáka</w:t>
      </w:r>
      <w:r>
        <w:rPr>
          <w:color w:val="000000"/>
          <w:sz w:val="24"/>
          <w:szCs w:val="24"/>
        </w:rPr>
        <w:t xml:space="preserve"> sleduje úroveň získaných uměleckých dovedností a vědomostí a schopnost rozvíjet a aplikovat tyto dovednosti při vytváření hudebního projevu. Hodnocení se opírá o celkový kulturní projev dítěte, aktivní přístup ke všem uměleckým činnostem  dětskou kreativitu a originalitu. Hodnocení bude probíhat po dohodě slovně či známkou.</w:t>
      </w:r>
    </w:p>
    <w:p w14:paraId="2FBFFFE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73C9367A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Časové vymezení</w:t>
      </w:r>
    </w:p>
    <w:p w14:paraId="093BE64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– </w:t>
      </w:r>
      <w:r w:rsidR="007A0C7D">
        <w:rPr>
          <w:color w:val="000000"/>
          <w:sz w:val="24"/>
          <w:szCs w:val="24"/>
        </w:rPr>
        <w:t>6</w:t>
      </w:r>
      <w:r>
        <w:rPr>
          <w:color w:val="000000"/>
          <w:sz w:val="24"/>
          <w:szCs w:val="24"/>
        </w:rPr>
        <w:t xml:space="preserve">. ročník </w:t>
      </w:r>
      <w:r>
        <w:rPr>
          <w:color w:val="000000"/>
          <w:sz w:val="24"/>
          <w:szCs w:val="24"/>
        </w:rPr>
        <w:tab/>
        <w:t xml:space="preserve">klasické ročníky  </w:t>
      </w:r>
      <w:r>
        <w:rPr>
          <w:color w:val="000000"/>
          <w:sz w:val="24"/>
          <w:szCs w:val="24"/>
        </w:rPr>
        <w:tab/>
        <w:t xml:space="preserve"> 1 hodina týdně</w:t>
      </w:r>
    </w:p>
    <w:p w14:paraId="59FED4B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– 5. ročník  </w:t>
      </w:r>
      <w:r w:rsidR="00D527F5">
        <w:rPr>
          <w:color w:val="000000"/>
          <w:sz w:val="24"/>
          <w:szCs w:val="24"/>
        </w:rPr>
        <w:t xml:space="preserve">„B“   </w:t>
      </w:r>
      <w:r>
        <w:rPr>
          <w:color w:val="000000"/>
          <w:sz w:val="24"/>
          <w:szCs w:val="24"/>
        </w:rPr>
        <w:t>se zaměřením na Hv</w:t>
      </w:r>
      <w:r>
        <w:rPr>
          <w:color w:val="000000"/>
          <w:sz w:val="24"/>
          <w:szCs w:val="24"/>
        </w:rPr>
        <w:tab/>
        <w:t xml:space="preserve"> 3 hodiny týdně</w:t>
      </w:r>
    </w:p>
    <w:p w14:paraId="20343C6A" w14:textId="77777777" w:rsidR="007A0C7D" w:rsidRDefault="007A0C7D" w:rsidP="007A0C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  <w:sz w:val="24"/>
          <w:szCs w:val="24"/>
        </w:rPr>
      </w:pPr>
    </w:p>
    <w:p w14:paraId="0EFE7B9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6.,7. 8.,9. ročník  </w:t>
      </w:r>
      <w:r w:rsidR="00D527F5">
        <w:rPr>
          <w:color w:val="000000"/>
          <w:sz w:val="24"/>
          <w:szCs w:val="24"/>
        </w:rPr>
        <w:t xml:space="preserve">„B“    </w:t>
      </w:r>
      <w:r>
        <w:rPr>
          <w:color w:val="000000"/>
          <w:sz w:val="24"/>
          <w:szCs w:val="24"/>
        </w:rPr>
        <w:t>se zaměřením na Hv</w:t>
      </w:r>
      <w:r>
        <w:rPr>
          <w:color w:val="000000"/>
          <w:sz w:val="24"/>
          <w:szCs w:val="24"/>
        </w:rPr>
        <w:tab/>
        <w:t xml:space="preserve"> 3  hodiny týdně  (součástí Hv je sborový zpěv)</w:t>
      </w:r>
    </w:p>
    <w:p w14:paraId="53D8E5F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Ročníky se zaměřením na Hv  mají  </w:t>
      </w:r>
      <w:r w:rsidR="00476DFC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>součástí hudební výchovy  sborový zpěv :</w:t>
      </w:r>
    </w:p>
    <w:p w14:paraId="42FBFE57" w14:textId="77777777" w:rsidR="00A26406" w:rsidRDefault="00476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1. ročník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45</w:t>
      </w:r>
      <w:r w:rsidR="00D83F7B">
        <w:rPr>
          <w:color w:val="000000"/>
          <w:sz w:val="24"/>
          <w:szCs w:val="24"/>
        </w:rPr>
        <w:t xml:space="preserve"> min  (jako nepovinný předmět)</w:t>
      </w:r>
    </w:p>
    <w:p w14:paraId="58592ADE" w14:textId="77777777" w:rsidR="00476DFC" w:rsidRDefault="00D83F7B" w:rsidP="00476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2. –</w:t>
      </w:r>
      <w:r w:rsidR="00476DFC">
        <w:rPr>
          <w:color w:val="000000"/>
          <w:sz w:val="24"/>
          <w:szCs w:val="24"/>
        </w:rPr>
        <w:t xml:space="preserve"> 3. ročník</w:t>
      </w:r>
      <w:r w:rsidR="00476DFC">
        <w:rPr>
          <w:color w:val="000000"/>
          <w:sz w:val="24"/>
          <w:szCs w:val="24"/>
        </w:rPr>
        <w:tab/>
        <w:t xml:space="preserve">60 min (jako </w:t>
      </w:r>
      <w:r w:rsidR="007A0C7D">
        <w:rPr>
          <w:color w:val="000000"/>
          <w:sz w:val="24"/>
          <w:szCs w:val="24"/>
        </w:rPr>
        <w:t>nepovinný předmět</w:t>
      </w:r>
      <w:r w:rsidR="00476DFC">
        <w:rPr>
          <w:color w:val="000000"/>
          <w:sz w:val="24"/>
          <w:szCs w:val="24"/>
        </w:rPr>
        <w:t>)</w:t>
      </w:r>
    </w:p>
    <w:p w14:paraId="6FCE69A0" w14:textId="77777777" w:rsidR="00476DFC" w:rsidRDefault="00476DFC" w:rsidP="00476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4. -5. ročník            60 minut (jako </w:t>
      </w:r>
      <w:r w:rsidR="007A0C7D">
        <w:rPr>
          <w:color w:val="000000"/>
          <w:sz w:val="24"/>
          <w:szCs w:val="24"/>
        </w:rPr>
        <w:t>nepovinný předmět</w:t>
      </w:r>
      <w:r>
        <w:rPr>
          <w:color w:val="000000"/>
          <w:sz w:val="24"/>
          <w:szCs w:val="24"/>
        </w:rPr>
        <w:t>)</w:t>
      </w:r>
    </w:p>
    <w:p w14:paraId="5CB71D4E" w14:textId="77777777" w:rsidR="007A0C7D" w:rsidRDefault="007A0C7D" w:rsidP="007A0C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6 -7.  ročník </w:t>
      </w:r>
      <w:r>
        <w:rPr>
          <w:color w:val="000000"/>
          <w:sz w:val="24"/>
          <w:szCs w:val="24"/>
        </w:rPr>
        <w:tab/>
      </w:r>
      <w:r w:rsidR="00D527F5">
        <w:rPr>
          <w:color w:val="000000"/>
          <w:sz w:val="24"/>
          <w:szCs w:val="24"/>
        </w:rPr>
        <w:t>45+15</w:t>
      </w:r>
      <w:r>
        <w:rPr>
          <w:color w:val="000000"/>
          <w:sz w:val="24"/>
          <w:szCs w:val="24"/>
        </w:rPr>
        <w:t xml:space="preserve"> minut (jako povinný předmět)</w:t>
      </w:r>
    </w:p>
    <w:p w14:paraId="77EC0EAD" w14:textId="77777777" w:rsidR="007A0C7D" w:rsidRDefault="007A0C7D" w:rsidP="007A0C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8 – 9. ročník</w:t>
      </w:r>
      <w:r>
        <w:rPr>
          <w:color w:val="000000"/>
          <w:sz w:val="24"/>
          <w:szCs w:val="24"/>
        </w:rPr>
        <w:tab/>
      </w:r>
      <w:r w:rsidR="00D527F5">
        <w:rPr>
          <w:color w:val="000000"/>
          <w:sz w:val="24"/>
          <w:szCs w:val="24"/>
        </w:rPr>
        <w:t>45+15</w:t>
      </w:r>
      <w:r>
        <w:rPr>
          <w:color w:val="000000"/>
          <w:sz w:val="24"/>
          <w:szCs w:val="24"/>
        </w:rPr>
        <w:t xml:space="preserve"> minut (jako povinný předmět)</w:t>
      </w:r>
    </w:p>
    <w:p w14:paraId="35FBFEC8" w14:textId="77777777" w:rsidR="007A0C7D" w:rsidRDefault="007A0C7D" w:rsidP="007A0C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Ročníky se zaměřením na Hv  mají    součástí hudební výchovy  Flénový soubor</w:t>
      </w:r>
    </w:p>
    <w:p w14:paraId="1F6A02E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 w:rsidR="007A0C7D">
        <w:rPr>
          <w:color w:val="000000"/>
          <w:sz w:val="24"/>
          <w:szCs w:val="24"/>
        </w:rPr>
        <w:t>6</w:t>
      </w:r>
      <w:r w:rsidR="00D527F5">
        <w:rPr>
          <w:color w:val="000000"/>
          <w:sz w:val="24"/>
          <w:szCs w:val="24"/>
        </w:rPr>
        <w:t xml:space="preserve"> </w:t>
      </w:r>
      <w:r w:rsidR="007A0C7D">
        <w:rPr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 xml:space="preserve">9.ročník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45 minut (</w:t>
      </w:r>
      <w:r w:rsidR="007A0C7D">
        <w:rPr>
          <w:color w:val="000000"/>
          <w:sz w:val="24"/>
          <w:szCs w:val="24"/>
        </w:rPr>
        <w:t xml:space="preserve">jako </w:t>
      </w:r>
      <w:r w:rsidR="007A0C7D" w:rsidRPr="007A0C7D">
        <w:rPr>
          <w:color w:val="000000"/>
          <w:sz w:val="24"/>
          <w:szCs w:val="24"/>
        </w:rPr>
        <w:t xml:space="preserve"> </w:t>
      </w:r>
      <w:r w:rsidR="007A0C7D">
        <w:rPr>
          <w:color w:val="000000"/>
          <w:sz w:val="24"/>
          <w:szCs w:val="24"/>
        </w:rPr>
        <w:t>nepovinný předmět)</w:t>
      </w:r>
    </w:p>
    <w:p w14:paraId="40FEB70E" w14:textId="77777777" w:rsidR="00D527F5" w:rsidRDefault="00D527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06C16B15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Organizační vymezení</w:t>
      </w:r>
    </w:p>
    <w:p w14:paraId="4535B3A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Žáci pracují v učebně hudební výchovy nebo v klasické třídě podle možností v rozvrhu. Využívají dostupnou audiovizuální techniku, hudební nástroje, obrazový materiál i literaturu umístěnou v učebně Hv.  Při půlené třetí  hodině ve třídách s rozšířenou hudební výchovou docházejí děti na výuku flétny do sálu ZUŠ. Tuto výuku zajišťují odborní učitelé ZUŠ. Formy a metody práce se užívají podle charakteru učiva a cílů vzdělávání: skupinové vyučování, samostatná práce, kolektivní práce, krátkodobé projekty. Využívá se také nabídky na různé výchovné koncerty přímo v budově školy nebo v jiných sálech města .</w:t>
      </w:r>
    </w:p>
    <w:p w14:paraId="383B1D1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    </w:t>
      </w:r>
    </w:p>
    <w:p w14:paraId="4ED8A186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2. Výchovné a vzdělávací strategie pro rozvoj klíčových kompetencí</w:t>
      </w:r>
    </w:p>
    <w:p w14:paraId="67B9702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5010D6F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K UČENÍ</w:t>
      </w:r>
    </w:p>
    <w:p w14:paraId="3113CE8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5FE6A9C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Žák zpívá na základě svých dispozic intonačně čistě a rytmicky přesně v jednohlase i dvojhlase.</w:t>
      </w:r>
    </w:p>
    <w:p w14:paraId="2F0BC22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Užívá správné terminologie, symboliky a hudebních znaků. Získané znalosti propojuje do souvislostí. Nalézá souvislosti mezi získanými poznatky a využití v praxi..</w:t>
      </w:r>
    </w:p>
    <w:p w14:paraId="71245F5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Utváří si komplexní pohled na spojení poslechových skladeb a autorů a využití těchto poznatků v budoucím životě. Vyhledává, shromažďuje, třídí a porovnává informace.</w:t>
      </w:r>
    </w:p>
    <w:p w14:paraId="1B6A21D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Snaží se o prožitek z úspěchu při zpěvu, hře na nástroj i pohybových projevů. Posoudí svůj pokrok. Využívá vlastní zkušenosti a poznatky z jiných předmětů.</w:t>
      </w:r>
    </w:p>
    <w:p w14:paraId="519FEB9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7F1F2267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K ŘEŠENÍ PROBLÉMU</w:t>
      </w:r>
    </w:p>
    <w:p w14:paraId="6877BBF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5473820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Žák rozlišuje jednotlivé kvality tónů, rozpozná výrazné tempové a dynamické změny v proudu znějící hudby.</w:t>
      </w:r>
    </w:p>
    <w:p w14:paraId="6E50D57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Rozpozná v proudu znějící hudby některé hudební nástroje, odliší hudbu vokální, instrumentální a vokálně instrumentální. Hledá spojitosti mezi vlastní hudební zkušeností a zkušeností autora předávané hudebním dílem.</w:t>
      </w:r>
    </w:p>
    <w:p w14:paraId="2E1AC8B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Umí samostatně a  kriticky posoudit pokrok svých spolužáků, učí se naslouchat druhým.</w:t>
      </w:r>
    </w:p>
    <w:p w14:paraId="549215A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Při zadání úkolu rozpozná problém a hledá nejvhodnější způsob řešení. Při chybě hledá cestu ke správnému řešení.</w:t>
      </w:r>
    </w:p>
    <w:p w14:paraId="0354877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5CDDF975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KOMUNIKATIVNÍ</w:t>
      </w:r>
    </w:p>
    <w:p w14:paraId="4AB7E8C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0C6AF58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Žák rytmizuje a melodizuje jednoduché texty, improvizuje v rámci nejjednodušších hudebních forem.</w:t>
      </w:r>
    </w:p>
    <w:p w14:paraId="7E5971C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Své znalosti vyjadřuje souvisle a kultivovaně v ústním i písemném projevu. Snaží se prosadit svůj námět.</w:t>
      </w:r>
    </w:p>
    <w:p w14:paraId="486F2BF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Umí použít jednoduchých taktovacích schémat.</w:t>
      </w:r>
    </w:p>
    <w:p w14:paraId="6BF7B8C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Při práci ve skupině dokáže vyjádřit svůj názor, vhodnou formou ho obhájit a tolerovat názor druhých, využívá náměty druhých a  snaží se spolupracovat. </w:t>
      </w:r>
    </w:p>
    <w:p w14:paraId="19781CF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Využívá audiovizuální techniku pro získání nových informací. </w:t>
      </w:r>
    </w:p>
    <w:p w14:paraId="2FFBB04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65A591DE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SOCIÁLNÍ A PERSONÁLNÍ</w:t>
      </w:r>
    </w:p>
    <w:p w14:paraId="1BD9CCD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0D9409C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Přispívá k diskusi ve skupině. Neupřednostňuje pouze svůj názor, ale respektuje názory druhých.</w:t>
      </w:r>
    </w:p>
    <w:p w14:paraId="03470D0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Učí se respektovat pravidla při práci v týmu, dodržovat je a svou pracovní činností kladně ovlivnit kvalitu práce. </w:t>
      </w:r>
    </w:p>
    <w:p w14:paraId="57CC80B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5B71DF6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3A93EF0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Žák kriticky usuzuje a posuzuje žánry a styly hudby. Respektuje různá hlediska a čerpá poučení z toho, co si myslí druzí. Učí se chápat odlišné kvality svých spolužáků.</w:t>
      </w:r>
    </w:p>
    <w:p w14:paraId="5846728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21A496B6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OBČANSKÉ</w:t>
      </w:r>
    </w:p>
    <w:p w14:paraId="42368CA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41BE8F8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Chrání a oceňuje naše národní kulturní tradice. Reflektuje na společenské dění a aktivně se do něj zapojuje. Bere přitom ohled na druhé.</w:t>
      </w:r>
    </w:p>
    <w:p w14:paraId="4695E67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FB85A8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5E76807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Žák je veden ke kritickému myšlení nad obsahy hudebních děl. Podílí se na utváření kritérií hodnocení činnosti nebo jejich výsledků. Respektuje názor druhých.</w:t>
      </w:r>
    </w:p>
    <w:p w14:paraId="032BBD7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400F217E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PRACOVNÍ</w:t>
      </w:r>
    </w:p>
    <w:p w14:paraId="1F84B44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41048F3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Vytváří si pozitivní vztah k hudebním činnostem. Snaží se dodržovat dohodnutou kvalitu, postupy a termíny.</w:t>
      </w:r>
    </w:p>
    <w:p w14:paraId="66F6E3C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288D4F5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502994B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Žák využívá jednoduché hudební nástroje k sólové i doprovodné hře, využívá různých názorných pomůcek.</w:t>
      </w:r>
    </w:p>
    <w:p w14:paraId="663B480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Tanečním pohybem vyjadřuje hudební náladu. Sleduje svůj pokrok v učení.</w:t>
      </w:r>
    </w:p>
    <w:p w14:paraId="0B4852E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Používá obecně známých termínů, znaků a symbolů.</w:t>
      </w:r>
    </w:p>
    <w:p w14:paraId="70A1072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Při samostatné práci je veden ke koncentraci na pracovní výkon, jeho dokončení a dodržování vymezených pravidel.</w:t>
      </w:r>
    </w:p>
    <w:p w14:paraId="6C9CA64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50A3F1B2" w14:textId="77777777" w:rsidR="00476DFC" w:rsidRDefault="00476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3C7C15E7" w14:textId="77777777" w:rsidR="00A26406" w:rsidRPr="00476DFC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sz w:val="24"/>
          <w:szCs w:val="24"/>
        </w:rPr>
      </w:pPr>
      <w:r w:rsidRPr="00476DFC">
        <w:rPr>
          <w:b/>
          <w:sz w:val="24"/>
          <w:szCs w:val="24"/>
        </w:rPr>
        <w:t>KOMPETENCE DIGITÁLNÍ</w:t>
      </w:r>
    </w:p>
    <w:p w14:paraId="7F610965" w14:textId="77777777" w:rsidR="00A26406" w:rsidRPr="00476DFC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RPr="00476DFC">
        <w:rPr>
          <w:b/>
          <w:sz w:val="24"/>
          <w:szCs w:val="24"/>
        </w:rPr>
        <w:t>Učitel:</w:t>
      </w:r>
    </w:p>
    <w:p w14:paraId="48B256A9" w14:textId="77777777" w:rsidR="008C3CD3" w:rsidRPr="008C3CD3" w:rsidRDefault="008C3CD3" w:rsidP="008C3CD3">
      <w:pPr>
        <w:shd w:val="clear" w:color="auto" w:fill="FFFFFF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222222"/>
          <w:position w:val="0"/>
          <w:sz w:val="24"/>
          <w:szCs w:val="24"/>
        </w:rPr>
      </w:pPr>
      <w:r w:rsidRPr="008C3CD3">
        <w:rPr>
          <w:color w:val="222222"/>
          <w:position w:val="0"/>
          <w:sz w:val="24"/>
          <w:szCs w:val="24"/>
        </w:rPr>
        <w:t>-při výuce využívá digitální technologie, které jsou k dispozici ve třídách (interaktivní tabule, projektory, ozvučení)</w:t>
      </w:r>
    </w:p>
    <w:p w14:paraId="7CB36BAE" w14:textId="77777777" w:rsidR="008C3CD3" w:rsidRPr="008C3CD3" w:rsidRDefault="008C3CD3" w:rsidP="008C3CD3">
      <w:pPr>
        <w:shd w:val="clear" w:color="auto" w:fill="FFFFFF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222222"/>
          <w:position w:val="0"/>
          <w:sz w:val="24"/>
          <w:szCs w:val="24"/>
        </w:rPr>
      </w:pPr>
      <w:r w:rsidRPr="008C3CD3">
        <w:rPr>
          <w:color w:val="222222"/>
          <w:position w:val="0"/>
          <w:sz w:val="24"/>
          <w:szCs w:val="24"/>
        </w:rPr>
        <w:t>- používá digitální technologie k vylepšení výukových postupů (tablety, prezentace, aplikace)</w:t>
      </w:r>
    </w:p>
    <w:p w14:paraId="0A36EDB2" w14:textId="77777777" w:rsidR="008C3CD3" w:rsidRPr="008C3CD3" w:rsidRDefault="008C3CD3" w:rsidP="008C3CD3">
      <w:pPr>
        <w:shd w:val="clear" w:color="auto" w:fill="FFFFFF"/>
        <w:suppressAutoHyphens w:val="0"/>
        <w:spacing w:line="240" w:lineRule="auto"/>
        <w:ind w:leftChars="0" w:left="0" w:firstLineChars="0" w:hanging="2"/>
        <w:textDirection w:val="lrTb"/>
        <w:textAlignment w:val="auto"/>
        <w:outlineLvl w:val="9"/>
        <w:rPr>
          <w:color w:val="222222"/>
          <w:position w:val="0"/>
          <w:sz w:val="24"/>
          <w:szCs w:val="24"/>
        </w:rPr>
      </w:pPr>
      <w:r w:rsidRPr="008C3CD3">
        <w:rPr>
          <w:color w:val="222222"/>
          <w:position w:val="0"/>
          <w:sz w:val="24"/>
          <w:szCs w:val="24"/>
        </w:rPr>
        <w:t>- zařazuje do výuky interaktivní obsah (programy pro interaktivní tabule, tablety)</w:t>
      </w:r>
    </w:p>
    <w:p w14:paraId="7849865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B050"/>
          <w:sz w:val="24"/>
          <w:szCs w:val="24"/>
        </w:rPr>
      </w:pPr>
    </w:p>
    <w:p w14:paraId="37B314FD" w14:textId="77777777" w:rsidR="00476DFC" w:rsidRDefault="00D83F7B" w:rsidP="00476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sz w:val="24"/>
          <w:szCs w:val="24"/>
        </w:rPr>
      </w:pPr>
      <w:r w:rsidRPr="00476DFC">
        <w:rPr>
          <w:b/>
          <w:sz w:val="24"/>
          <w:szCs w:val="24"/>
        </w:rPr>
        <w:t>Žák:</w:t>
      </w:r>
    </w:p>
    <w:p w14:paraId="6C390B0B" w14:textId="77777777" w:rsidR="00A26406" w:rsidRPr="00476DFC" w:rsidRDefault="008D01D7" w:rsidP="00476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sz w:val="24"/>
          <w:szCs w:val="24"/>
        </w:rPr>
      </w:pPr>
      <w:r>
        <w:rPr>
          <w:sz w:val="24"/>
          <w:szCs w:val="24"/>
        </w:rPr>
        <w:t>-</w:t>
      </w:r>
      <w:r w:rsidR="00D83F7B" w:rsidRPr="00476DFC">
        <w:rPr>
          <w:sz w:val="24"/>
          <w:szCs w:val="24"/>
        </w:rPr>
        <w:t xml:space="preserve"> samostatně využívá internetových zdrojů při vyhledávání hudebních informací .....</w:t>
      </w:r>
    </w:p>
    <w:p w14:paraId="63699CBB" w14:textId="77777777" w:rsidR="00A26406" w:rsidRPr="00476DFC" w:rsidRDefault="008D01D7" w:rsidP="00D83F7B">
      <w:pPr>
        <w:spacing w:line="276" w:lineRule="auto"/>
        <w:ind w:leftChars="0" w:left="-2" w:firstLineChars="0" w:firstLine="0"/>
        <w:rPr>
          <w:sz w:val="24"/>
          <w:szCs w:val="24"/>
        </w:rPr>
      </w:pPr>
      <w:r>
        <w:rPr>
          <w:sz w:val="24"/>
          <w:szCs w:val="24"/>
        </w:rPr>
        <w:t>-</w:t>
      </w:r>
      <w:r w:rsidR="00D83F7B" w:rsidRPr="00476DFC">
        <w:rPr>
          <w:sz w:val="24"/>
          <w:szCs w:val="24"/>
        </w:rPr>
        <w:t xml:space="preserve"> se zdokonaluje při prezentování hudebních projektů prostřednictvím výpočetní techniky ve třídě</w:t>
      </w:r>
    </w:p>
    <w:p w14:paraId="65AE95F6" w14:textId="77777777" w:rsidR="00A26406" w:rsidRPr="00476DFC" w:rsidRDefault="008D01D7" w:rsidP="00D83F7B">
      <w:pPr>
        <w:spacing w:after="300" w:line="276" w:lineRule="auto"/>
        <w:ind w:leftChars="0" w:left="-2" w:firstLineChars="0" w:firstLine="0"/>
        <w:rPr>
          <w:sz w:val="24"/>
          <w:szCs w:val="24"/>
        </w:rPr>
      </w:pPr>
      <w:r>
        <w:rPr>
          <w:sz w:val="24"/>
          <w:szCs w:val="24"/>
        </w:rPr>
        <w:t>-</w:t>
      </w:r>
      <w:r w:rsidR="00D83F7B" w:rsidRPr="00476DFC">
        <w:rPr>
          <w:sz w:val="24"/>
          <w:szCs w:val="24"/>
        </w:rPr>
        <w:t xml:space="preserve"> má základní znalost o ovládání technologií zvuku a jeho praktického využití</w:t>
      </w:r>
    </w:p>
    <w:p w14:paraId="75BBEB0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color w:val="00B050"/>
          <w:sz w:val="24"/>
          <w:szCs w:val="24"/>
        </w:rPr>
      </w:pPr>
    </w:p>
    <w:p w14:paraId="4533BA7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6C85421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  <w:sectPr w:rsidR="00A26406">
          <w:pgSz w:w="11906" w:h="16838"/>
          <w:pgMar w:top="1417" w:right="1417" w:bottom="1417" w:left="1417" w:header="708" w:footer="708" w:gutter="0"/>
          <w:cols w:space="708"/>
        </w:sectPr>
      </w:pPr>
    </w:p>
    <w:tbl>
      <w:tblPr>
        <w:tblStyle w:val="afff9"/>
        <w:tblW w:w="1612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361"/>
        <w:gridCol w:w="5500"/>
        <w:gridCol w:w="4840"/>
        <w:gridCol w:w="3460"/>
        <w:gridCol w:w="960"/>
      </w:tblGrid>
      <w:tr w:rsidR="00A26406" w14:paraId="6B31852A" w14:textId="77777777" w:rsidTr="008D01D7">
        <w:trPr>
          <w:trHeight w:val="312"/>
        </w:trPr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4F465F6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55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C6B87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           Učební    plán</w:t>
            </w:r>
          </w:p>
        </w:tc>
        <w:tc>
          <w:tcPr>
            <w:tcW w:w="484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9FF3C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Hudební výchova - rozšířená</w:t>
            </w:r>
          </w:p>
        </w:tc>
        <w:tc>
          <w:tcPr>
            <w:tcW w:w="34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0E58739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6. Ročník       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256135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A530890" w14:textId="77777777" w:rsidTr="008D01D7">
        <w:trPr>
          <w:trHeight w:val="276"/>
        </w:trPr>
        <w:tc>
          <w:tcPr>
            <w:tcW w:w="13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65CE86E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F1951D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96642E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320A965" w14:textId="77777777" w:rsidR="00A26406" w:rsidRPr="008C3CD3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="008C3CD3" w:rsidRPr="008C3CD3">
              <w:rPr>
                <w:b/>
                <w:color w:val="000000"/>
                <w:sz w:val="24"/>
                <w:szCs w:val="24"/>
              </w:rPr>
              <w:t>„B“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70F8AF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E28B00A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1E7C463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Téma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209DA36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                        Výstup</w:t>
            </w:r>
          </w:p>
        </w:tc>
        <w:tc>
          <w:tcPr>
            <w:tcW w:w="4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91E1C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                   Učivo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298FA72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Průřezová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70D23F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939D36A" w14:textId="77777777" w:rsidTr="008D01D7">
        <w:trPr>
          <w:trHeight w:val="276"/>
        </w:trPr>
        <w:tc>
          <w:tcPr>
            <w:tcW w:w="13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9F6412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72E66F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A31A80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E076C7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témata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DD8978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AFFDAA0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0A7033E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D8490D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Žák využívá své hudební schopnosti  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66DF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Zvládá diatonické postupy dur i moll.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3EA563F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OSV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9F9B0C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CE8E862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3472EA2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8E366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 dovednosti při hudebních aktivitách.</w:t>
            </w:r>
          </w:p>
        </w:tc>
        <w:tc>
          <w:tcPr>
            <w:tcW w:w="4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9215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Využívá rytmických zákonitostí.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7012163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Osobnostní rozvoj 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0EA707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DF1B3CC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4E27D41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8FF54A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Uplatňuje získané pěvecké dovednosti a návyky</w:t>
            </w:r>
          </w:p>
        </w:tc>
        <w:tc>
          <w:tcPr>
            <w:tcW w:w="4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B1F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Rozvíjí své hudební představivosti - </w:t>
            </w:r>
          </w:p>
        </w:tc>
        <w:tc>
          <w:tcPr>
            <w:tcW w:w="3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03BDB2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Seberegulace a sebeorganizace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35423E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93D7BBB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1C8B8E6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E1B69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zpěvu i při mluvním projevu.</w:t>
            </w:r>
          </w:p>
        </w:tc>
        <w:tc>
          <w:tcPr>
            <w:tcW w:w="4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98A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repropdukce tónu, vlastní vokální 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3017FC8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Sociální rozvoj 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340D52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3FD757C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16C06A8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Vokální 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EC2D23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06A14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projev, posuzování ostatních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7065136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Kooperace a kompetice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0A6399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284331E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1D90DF1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činnosti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CBC61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7BD59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Zpívá písně lidové i populární,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1EBE159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D50095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7984B526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24A9C2F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958F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EC8024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 instrum.doprovodem i bez.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1A0B6CB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Objevujeme Evropu a svět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356F1B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099ECFD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73267CA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89B4B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E6AF6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2BE454A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MKV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190F1D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4A487F0B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0C258EB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E1A08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5D954C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3D9562E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Kulturní diference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7001C4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1FF11A2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5A3EA0E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FAF00C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7BDA3B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713F748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MDV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A6579D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F095A66" w14:textId="77777777" w:rsidTr="008D01D7">
        <w:trPr>
          <w:trHeight w:val="276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01542B0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14:paraId="15026CD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14:paraId="1916B67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76305A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Tvorba mediálního sdělení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CDDAB8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113E933" w14:textId="77777777" w:rsidTr="008D01D7">
        <w:trPr>
          <w:trHeight w:val="264"/>
        </w:trPr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</w:tcPr>
          <w:p w14:paraId="54DDFE2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6CFFC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Žák reprodukuje na základě svých individuálních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79C6F2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Reprodukuje melodie ( motivy, témata)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7761BF9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OSV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BFF6D6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9F4022F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43E5FD9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3EE00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hudebních schopností a dovedností.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243EC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různými hudebními nástroji.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0589763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Osobnostní rozvoj 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589FE7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94DF209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41048E9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DEA4D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Orientuje se v zápise písní a skladeb různých 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67E87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Hudební doprovody realizuje využitím </w:t>
            </w:r>
          </w:p>
        </w:tc>
        <w:tc>
          <w:tcPr>
            <w:tcW w:w="3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5B4CD9F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Psychohygiena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E52CB4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FA16A6A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7E4B0B6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0022B5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stylů ma žánrů.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4675D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nástrojů z Orffova instrumentáře.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40227D0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6239F4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29AFE79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0E7C2A4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Instrument. 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6E50A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Tyto písně svým způsobem realizuje.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F195B0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Část žáků zdokonaluje hru na flétnu.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4AC704F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0178D7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418C030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7F21458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činnosti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A75BA5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svým způsobem realizuje.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79809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3D468EB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6DE2AB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E2D1BB2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6491BCE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084D4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Orientuje se v zápise písní a skladeb různých 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8A279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1A1E850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FE34DD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FC0E411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538C748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E5F121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Tyto písně či skladby svým způsobem realizuje.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450AC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63BACCF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0559EF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6FCEC38" w14:textId="77777777" w:rsidTr="008D01D7">
        <w:trPr>
          <w:trHeight w:val="276"/>
        </w:trPr>
        <w:tc>
          <w:tcPr>
            <w:tcW w:w="13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5FA34B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14:paraId="4AC4664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svým způsobem realizuje.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14:paraId="6B95AFC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8853F4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AD98CD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3B7A154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0FFF119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51866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Žák rozpozná některé z tanců různých stylových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D9DBCA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Pohybem doprovodí znějící hudbu -používá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475B95C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OSV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F8DF33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743EDF8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56B4D70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Hudebně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A9F44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období.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0CD4E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taktování, kroky, taneční kroky, pantomimu.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70509A0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Osobnostní rozvoj 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F31DEF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6455CFC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240D121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pohybové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7B014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 základě individuálních hudebních schopností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DEBBD6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Pohybem reaguje na změnu tempovou, </w:t>
            </w:r>
          </w:p>
        </w:tc>
        <w:tc>
          <w:tcPr>
            <w:tcW w:w="3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77CD16D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Kreativita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1F31A5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18F005A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1E0CF4E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činnosti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1D2FF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 pohybové vyspělosti předvede jednoduchou 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4C5167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dynamickou a rytmickou.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77FB3B2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C1A21C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D972343" w14:textId="77777777" w:rsidTr="008D01D7">
        <w:trPr>
          <w:trHeight w:val="276"/>
        </w:trPr>
        <w:tc>
          <w:tcPr>
            <w:tcW w:w="13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60D389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14:paraId="343FCB2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pohybovou vazbu.</w:t>
            </w:r>
          </w:p>
        </w:tc>
        <w:tc>
          <w:tcPr>
            <w:tcW w:w="484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14:paraId="0E622F2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7B8A32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1588FF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E7AE13F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1A308DD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53BE5C6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48EBB97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16366F6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15CC19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8DE20AD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6B1FF43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43E9DDD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7DF1647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30A8FD4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E088B8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3567B8A" w14:textId="77777777" w:rsidTr="008D01D7">
        <w:trPr>
          <w:trHeight w:val="276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4C9843C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086CBBE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4E705C0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4786BE8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748EA7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5C334F1" w14:textId="77777777" w:rsidTr="008D01D7">
        <w:trPr>
          <w:trHeight w:val="264"/>
        </w:trPr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</w:tcPr>
          <w:p w14:paraId="07CE477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9823A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Žák se orientuje v proudu znějícím hudby, </w:t>
            </w:r>
          </w:p>
        </w:tc>
        <w:tc>
          <w:tcPr>
            <w:tcW w:w="484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9D8B5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Orientuje se v hudebním prostoru - poznává</w:t>
            </w:r>
          </w:p>
        </w:tc>
        <w:tc>
          <w:tcPr>
            <w:tcW w:w="34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68F6C31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OSV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DA6742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6BEFC08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3CD2D88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CA21E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83EA8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hudebně výrazové prostředky. Hudební styly,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7C9BCE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Sociální rozvoj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1618F3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774144BA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57D77F5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Poslechové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3D34E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2344E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kulturní tradice a žánry.</w:t>
            </w:r>
          </w:p>
        </w:tc>
        <w:tc>
          <w:tcPr>
            <w:tcW w:w="3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78173A9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Komunikace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E2FB50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A86F3EB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1DF69CB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činnosti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8E5F55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902BA1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Tvoří si vlastní soud o znějící hudbě.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08A8EA6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3345AA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4EABFBC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46482EC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3748C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Přistupuje k hudebnímu  dílu jako k logicky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5F0EFB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Rozeznává západní  a východní kulturu.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5729E48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D30D1B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84B8FB1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4CCA702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3E693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utvořenému celku. Zařadí slyšenou hudbu do 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E57D21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Pracuje s pojmy sólista,duet,tercet,kvartet.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7A23145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ED04DF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8BD8A64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55D42B0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8482F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stylového období.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A01CA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Blíže poznává dudy,cimbál,housle  a kontrabas.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36775ED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C7D94A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782192D0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3A72D42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40B97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Účastní se besed, vých.koncertů, soutěží, 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19303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Rozloší formu opera,opereta,muzikál,revue,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295BFAE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8B58E5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7E9928F5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3B0A2A2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FFFE5E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vystoupení.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7245AB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melodram,scénická hudba, balet,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78B8D8F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669A98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73F8973D" w14:textId="77777777" w:rsidTr="008D01D7">
        <w:trPr>
          <w:trHeight w:val="276"/>
        </w:trPr>
        <w:tc>
          <w:tcPr>
            <w:tcW w:w="13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54C5307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14:paraId="2BE05F8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14:paraId="59BE91C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výrazový tanec.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EEAFB7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7BE20A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248F60A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22CEEBC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739265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Žák se orientuje v notovém zápise, používá</w:t>
            </w:r>
          </w:p>
        </w:tc>
        <w:tc>
          <w:tcPr>
            <w:tcW w:w="48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681802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orchestrální partituru.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1EEF6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AD4017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AAF6B80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2413C64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5AB950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všechny durové tóniny a takty.</w:t>
            </w:r>
          </w:p>
        </w:tc>
        <w:tc>
          <w:tcPr>
            <w:tcW w:w="48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280D63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Vymezí hudeb.výraz.prostředky - melodie, rytmus,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3A7611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7455A8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CFB27A9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26BBE1A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CC501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 základní hudební formy,</w:t>
            </w:r>
          </w:p>
        </w:tc>
        <w:tc>
          <w:tcPr>
            <w:tcW w:w="48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929FB7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tempo,harmonie,dynamika,barva, kontrast,gradace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AA1E8E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0703DA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F1023D0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1A2D440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596AA6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Seznamuje se s  životem významných hudeb.</w:t>
            </w:r>
          </w:p>
        </w:tc>
        <w:tc>
          <w:tcPr>
            <w:tcW w:w="48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013718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Rozliší  hud.formu: variace, koleda,pastorela.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F63E0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5B6560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01A045D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693ABC6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D5A8D1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skladatelů, jejich životem a dílem.</w:t>
            </w:r>
          </w:p>
        </w:tc>
        <w:tc>
          <w:tcPr>
            <w:tcW w:w="48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5E384B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Seznámí se se životemSchuberta, Wágnera,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68619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3758FC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ECB433C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21261E4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4E656AD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Propojuje teorii s praxí.</w:t>
            </w:r>
          </w:p>
        </w:tc>
        <w:tc>
          <w:tcPr>
            <w:tcW w:w="48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3C1293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Verdiho, Strausse, Stravinského. 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4567AF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4B8561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AD42C3A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06DF4C5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7F41C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100A2E6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Dvořáka, Janáčka, Fibicha, Suka.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A3F6F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A466D1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4BDAECC2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78B1863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4D778B7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2EC5D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Tvoří stupnice moll-aiolské.Tvoří interv.odvozené.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369F43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2CA097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8DEAE5B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28B99B2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Hudební</w:t>
            </w:r>
          </w:p>
        </w:tc>
        <w:tc>
          <w:tcPr>
            <w:tcW w:w="5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8113D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9E3B4B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TSD chápe jako doprovodné akordy. 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98A99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EAE1EC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DA41805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1D37D2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teorie</w:t>
            </w:r>
          </w:p>
        </w:tc>
        <w:tc>
          <w:tcPr>
            <w:tcW w:w="55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975EFF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C833DD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Prakticky utvoří 4 druky kvintakordu.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E8C8B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A68B2E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5EEA304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3B3A320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 dějiny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29E624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2D23E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Umí zapsat noty v basovém klíči.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C7DE5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DA88B2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F700CBE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3EF0C07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514AAA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4E3106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Užívá melodické ozdoby.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F8E31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82C882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564DCEB" w14:textId="77777777" w:rsidTr="008D01D7">
        <w:trPr>
          <w:trHeight w:val="276"/>
        </w:trPr>
        <w:tc>
          <w:tcPr>
            <w:tcW w:w="13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8A5C77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14:paraId="3AE0FB8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41EAD8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Rozliší homofonii a polyfonii.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07F4106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926ED2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005E06F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297BDE7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1013475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4EA3A31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76B4EA8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595D48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7B6CC79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6C7FC30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7C6B144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32F4DA8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7671447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25B682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8747A12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7ACF1BF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7671B78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039B021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6CAB5DC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538A09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7415088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577BE27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46AD19C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79C3840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5CAC96A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41C284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C18FFBF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0FBB421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1DE3D15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47E2ADA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5E2DB31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A3C731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1A52FC0" w14:textId="77777777" w:rsidTr="008D01D7">
        <w:trPr>
          <w:trHeight w:val="276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0617FE8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618D61F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07F3BBB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2C75087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0D189E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EE2CC18" w14:textId="77777777" w:rsidTr="008D01D7">
        <w:trPr>
          <w:trHeight w:val="312"/>
        </w:trPr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5925ACB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560E69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           Učební plán</w:t>
            </w:r>
          </w:p>
        </w:tc>
        <w:tc>
          <w:tcPr>
            <w:tcW w:w="484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7BFCF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Hudební výchova - rozšířená</w:t>
            </w:r>
          </w:p>
        </w:tc>
        <w:tc>
          <w:tcPr>
            <w:tcW w:w="34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4CA440B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7. Ročník       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4543E3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E81216D" w14:textId="77777777" w:rsidTr="008D01D7">
        <w:trPr>
          <w:trHeight w:val="324"/>
        </w:trPr>
        <w:tc>
          <w:tcPr>
            <w:tcW w:w="13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1DBC9CF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7DDBCC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0A0792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754E35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  <w:r w:rsidR="008C3CD3">
              <w:rPr>
                <w:b/>
                <w:color w:val="000000"/>
                <w:sz w:val="24"/>
                <w:szCs w:val="24"/>
              </w:rPr>
              <w:t>„B“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EA1C14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F4881FA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AEC41D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Téma</w:t>
            </w:r>
          </w:p>
        </w:tc>
        <w:tc>
          <w:tcPr>
            <w:tcW w:w="55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A7B15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              Výstup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604C6D8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                       Učivo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6F1333D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Průřezová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EB9218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7C114E61" w14:textId="77777777" w:rsidTr="008D01D7">
        <w:trPr>
          <w:trHeight w:val="276"/>
        </w:trPr>
        <w:tc>
          <w:tcPr>
            <w:tcW w:w="13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0BAF1B4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7B73DC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BC8D45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5287663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témata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F69774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4F5828D4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3EF8E7E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DE5951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Žák využívá své hudební schopnosti  </w:t>
            </w:r>
          </w:p>
        </w:tc>
        <w:tc>
          <w:tcPr>
            <w:tcW w:w="4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273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6A6C47D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OSV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70E016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52A6222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04231C2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Vokální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FB63B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 dovednosti při hudebních aktivitách.</w:t>
            </w:r>
          </w:p>
        </w:tc>
        <w:tc>
          <w:tcPr>
            <w:tcW w:w="4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D977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Společně s učitelem řeší problém mutace.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541848E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Osobnostní rozvoj 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2B0D6B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885D5A2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16036D8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činnosti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8E5A5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Uplatňuje získané pěvecké dovednosti a návyky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1C2D9F1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Učí se používat falzet.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3C1DA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Seberegulace a sebeorganizace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64963C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E03CEDF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716189D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5F286E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zpěvu i při mluvním projevu.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D240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Zpívá písně dur i moll.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52CB120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Sociální rozvoj 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37F845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85C50FD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53242AB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88537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1F644D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Seznamuje se s lidovou písní etnických skupin.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3FBC7CD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Kooperace a kompetice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D0E4AE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F139A1E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389BE84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2ADAF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1FE4A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Užívá jednohlasý i vícehlasý zpěv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3D9435E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9E4F18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2213709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0E0C605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D7E11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E2E4C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626F93B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Objevujeme Evropu a svět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D81A84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2347943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6F49115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12AEB8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9996F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0D42740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MKV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969FDA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7F2AA45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321CBC6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74BD0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08548F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144D93F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Etnický původ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F310DF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7F49930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537AE4F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CAED80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AA19D5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</w:tcPr>
          <w:p w14:paraId="351EF46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MDV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F937B7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D6D28DF" w14:textId="77777777" w:rsidTr="008D01D7">
        <w:trPr>
          <w:trHeight w:val="276"/>
        </w:trPr>
        <w:tc>
          <w:tcPr>
            <w:tcW w:w="13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5DA5A42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14:paraId="36980EB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14:paraId="027A51F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9A61F8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Tvorba mediálního sdělení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51478D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B8DC688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3FC5DF8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1C58A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Žák reprodukuje na základě svých individuálních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B8254D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61FC8E5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OSV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0EDBD8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9210EF4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79060FF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A0732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hudebních schopností a dovedností.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6E0D4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Vyjadřuje představy rytmické,melodické, tempové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1EFF8D7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Osobnostní rozvoj 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CE21A8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434ECCF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244772E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Instrument.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41077C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Orientuje se v zápise písní a skladeb různých 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CF5E3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 dynamické.</w:t>
            </w:r>
          </w:p>
        </w:tc>
        <w:tc>
          <w:tcPr>
            <w:tcW w:w="3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3C5F214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Psychohygiena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88D6A5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433017B4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0D6DA84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činnosti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2DE696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stylů ma žánrů.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7EE05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také Orffův instrumentář.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437286A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BA5D02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748D2F4" w14:textId="77777777" w:rsidTr="008D01D7">
        <w:trPr>
          <w:trHeight w:val="276"/>
        </w:trPr>
        <w:tc>
          <w:tcPr>
            <w:tcW w:w="13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70A279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14:paraId="4B9C8A9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Tyto písně či skladby svým způsobem realizuje.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14:paraId="4F7E97E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 nadále část dětí zdokonaluje hru na flétnu.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69758B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732EA0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3C8FDD9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7FD1AE4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170F1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Žák rozpozná některé z tanců různých stylových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AABB9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Teoreticky i prakticky rozlišuje pantomimu,lid.tanec,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1DEBB90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OSV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726BA6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A54F36F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70BF22C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Hudebně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FA722C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období.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EE4CD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lidový tanec, výrazový tanec,společenský tance.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6079E0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Osobnostní rozvoj 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D45D04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7E5D688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580BE4E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pohybové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5879B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C42EDA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5EA3D6A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Kreativita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E6F1E2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D8ABAEF" w14:textId="77777777" w:rsidTr="008D01D7">
        <w:trPr>
          <w:trHeight w:val="276"/>
        </w:trPr>
        <w:tc>
          <w:tcPr>
            <w:tcW w:w="13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763D0A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14:paraId="7B47BDA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14:paraId="0A43919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D35840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9160A0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1A29E83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1E320BE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00FECBA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49D6698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419B46E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CFC99B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7C1084A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56A7B99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7B86CF6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7DD0BFD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4C5DB33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1B2144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BD9CC9C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7367DB9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725F3DF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4AD902F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0253E6F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7D184A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62CDC98" w14:textId="77777777" w:rsidTr="008D01D7">
        <w:trPr>
          <w:trHeight w:val="15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1D8B6F6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93D066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Žák se orientuje v proudu znějící  hudby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052B644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Orientuje se v lidových písních,písní etnických sk.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B3B15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4A8435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4B4A80F" w14:textId="77777777" w:rsidTr="008D01D7">
        <w:trPr>
          <w:trHeight w:val="264"/>
        </w:trPr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</w:tcPr>
          <w:p w14:paraId="0217613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F9B5C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14:paraId="67BF669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Chápe vztah hudby k životnímu stylu.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4D0854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OSV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E95D26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9A68542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71A0129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F67EE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6F3F8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Poznává tance poslechem.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9E60A0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Sociální rozvoj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91C319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2247838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7452F8E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Poslechové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24DF5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99B40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Posuzuje programní a absolutní hudbu, duchovní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9D123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Komunikace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AD0AA5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D90E346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6C24CC4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činnosti</w:t>
            </w:r>
          </w:p>
        </w:tc>
        <w:tc>
          <w:tcPr>
            <w:tcW w:w="5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BE2BD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Přistupuje k hudebnímu  dílu jako k logicky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4CA3D15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 světskou hudbu, symfonii a symfonickou báseň,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3A3877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391DB2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20FA09F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7A6BBD2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2459C3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utvořenému celku. Zařadí slyšenou hudbu do </w:t>
            </w:r>
          </w:p>
        </w:tc>
        <w:tc>
          <w:tcPr>
            <w:tcW w:w="4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387232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koncert, muzikál.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5B7C7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MKV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AC27BA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70D69EEF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4C91C88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5E76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stylového období 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64B8C3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Účastní se besed, výchovných koncertů, 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4F41D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Kulturní diference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A9CEA5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6E96C6C" w14:textId="77777777" w:rsidTr="008D01D7">
        <w:trPr>
          <w:trHeight w:val="276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749C31E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4621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FA3ABC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soutěží a vystoupení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6500C2B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93A916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BC66858" w14:textId="77777777" w:rsidTr="008D01D7">
        <w:trPr>
          <w:trHeight w:val="264"/>
        </w:trPr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43F127B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CEE4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Žák se orientuje v notovém zápise, používá</w:t>
            </w:r>
          </w:p>
        </w:tc>
        <w:tc>
          <w:tcPr>
            <w:tcW w:w="4840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14:paraId="5A9DAAA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Tvoří paralel.stupnice -3 druhy moll stupnic.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A89D7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8AE8F8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CD9F0AE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59DDA7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434D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všechny durové tóniny a takty, jednoduché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FD16B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Tvoří a aplikuje dominantní septakord.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5D643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FDB585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17051DF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FF3179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Hudební</w:t>
            </w:r>
          </w:p>
        </w:tc>
        <w:tc>
          <w:tcPr>
            <w:tcW w:w="5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C76D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hudební značky a zkratky.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3C7C31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 a utvoří 4 druhy kvintakordu.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93160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2C1D75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536FFF9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D01A35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teorie </w:t>
            </w:r>
          </w:p>
        </w:tc>
        <w:tc>
          <w:tcPr>
            <w:tcW w:w="5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322F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 základní hudební formy,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C0E44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Chápe TSD  a základní harmonické spoje.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9013D8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FA2021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B7AF64F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3A06E89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 dějiny</w:t>
            </w:r>
          </w:p>
        </w:tc>
        <w:tc>
          <w:tcPr>
            <w:tcW w:w="5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4FF3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Seznamuje se s  životem významných hudeb.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8F69B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Poznává život a dílo Palestriny,Bacha,Vivaldiho,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D8A7E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8ADB81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8C102D3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7480CE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358A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skladatelů, jejich životem a dílem.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10CBFA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Mozarta,Beethovena,Haydna, Händela,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206FD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46F313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46D9189D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F96105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D186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Porovná hudbu artificiální a nonartificiální.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A9E99D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Smetany,Dvořáka, Prokofjeva, Bernsteina,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7F8B6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5144CF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DCDF218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1921A9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11C81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Propojuje teorii s praxí.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36535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Gerschvina.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288F9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019834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182A4F0" w14:textId="77777777" w:rsidTr="008D01D7">
        <w:trPr>
          <w:trHeight w:val="276"/>
        </w:trPr>
        <w:tc>
          <w:tcPr>
            <w:tcW w:w="13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30CD382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BEFAA7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46BC54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Seznamuje se s vývojem hudebního písma.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57C7FD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4418B1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791FC0FA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2BFE570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575D076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26F1B0D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211916D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A8D486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6B7EAA5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523B390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45084F8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6ADF195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0BDD47F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31EFC0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EAF8BB9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28B17BB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3BE3985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2557DCF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36C461F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6EE4A9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DC546DA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4F8FF30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606B1D9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085A559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0C9141E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B9993B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58A91BC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643BCB7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64F9B63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5AD09DA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103D97B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5F2253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9445736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4005C29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38063CB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62553FD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7B7E9D0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35BF14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71CCFED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0DD2765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5E133C5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22FE2FF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0C83F61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D83DF5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C28C4C3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7761621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6DFD89A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329803B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0CD3A18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DE7AEC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4F70812B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331136B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366D0E6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10CF66C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7FA6D1C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DCBD32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F99AC3B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2A182E1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7CAC9ED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0556755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60DFB51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133E9B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E8858A9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0571275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60FF9DC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4954E5A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58FC573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3AAE7B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EA0F43C" w14:textId="77777777" w:rsidTr="008D01D7">
        <w:trPr>
          <w:trHeight w:val="312"/>
        </w:trPr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3FBE049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55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C1F8D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           Učební plán</w:t>
            </w:r>
          </w:p>
        </w:tc>
        <w:tc>
          <w:tcPr>
            <w:tcW w:w="484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774BCA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Hudební výchova - rozšířená</w:t>
            </w:r>
          </w:p>
        </w:tc>
        <w:tc>
          <w:tcPr>
            <w:tcW w:w="34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04763D7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8. Ročník       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71FEBA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E6BA0C5" w14:textId="77777777" w:rsidTr="008D01D7">
        <w:trPr>
          <w:trHeight w:val="324"/>
        </w:trPr>
        <w:tc>
          <w:tcPr>
            <w:tcW w:w="13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6FC677F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BF5143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415B24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F6583B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  <w:r w:rsidR="008C3CD3" w:rsidRPr="008C3CD3">
              <w:rPr>
                <w:b/>
                <w:color w:val="000000"/>
                <w:sz w:val="24"/>
                <w:szCs w:val="24"/>
              </w:rPr>
              <w:t>„B“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47B049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B7A3A4F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72037AE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Téma</w:t>
            </w:r>
          </w:p>
        </w:tc>
        <w:tc>
          <w:tcPr>
            <w:tcW w:w="55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8F123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              Výstup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2DBA8C3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                       Učivo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68A2EC3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Průřezová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D4C843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52C9FB5" w14:textId="77777777" w:rsidTr="008D01D7">
        <w:trPr>
          <w:trHeight w:val="276"/>
        </w:trPr>
        <w:tc>
          <w:tcPr>
            <w:tcW w:w="13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6B1B9ED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DAAB75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49496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B92778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témata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D00078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00F95A2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BF78CF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6B72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Žák využívá své hudební schopnosti  </w:t>
            </w:r>
          </w:p>
        </w:tc>
        <w:tc>
          <w:tcPr>
            <w:tcW w:w="4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0CC5E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Orientuje se v notovém zápisu melodie.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5D11295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66C33E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4471707D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60EC3F9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250789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 dovednosti při hudebních aktivitách.</w:t>
            </w:r>
          </w:p>
        </w:tc>
        <w:tc>
          <w:tcPr>
            <w:tcW w:w="4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38E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Zachycuje rytmus popřípadě i melodii  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62A7066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Osobnostní rozvoj 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CAC98D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13B800C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4EF53E3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Vokální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160461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56D4A6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zpívané ( hrané) pomocí notového zápisu.</w:t>
            </w:r>
          </w:p>
        </w:tc>
        <w:tc>
          <w:tcPr>
            <w:tcW w:w="3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5CCC22C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Seberegulace a sebeorganizace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E5F834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C7ADA2E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72AC3CF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činnosti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AC1CE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CF0D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5C0FCFF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Sociální rozvoj 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5AA974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DB1BB88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701110E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C2EB0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BF358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33742DB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Kooperace a kompetice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B09B00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90470E3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7674077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C4FC09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A9B4E3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3314A87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A909DD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0D13B0B" w14:textId="77777777" w:rsidTr="008D01D7">
        <w:trPr>
          <w:trHeight w:val="276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1A6B934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14:paraId="2BFCCF7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14:paraId="1CB02AE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D6AA08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Objevujeme Evropu a svět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E9C64B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6FAC489" w14:textId="77777777" w:rsidTr="008D01D7">
        <w:trPr>
          <w:trHeight w:val="264"/>
        </w:trPr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</w:tcPr>
          <w:p w14:paraId="75D2D80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B780B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Žák reprodukuje na základě svých individuálních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ED25DA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Proniká do doprovodu keybordem,kytarou.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6760843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CBD588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46982AB4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5D526EF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77161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hudebních schopností a dovedností.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96C0C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Tvoří doprovody pro hudebně dramatické projevy. 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276E5F0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Osobnostní rozvoj 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0401CA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250C913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56AB14C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Instrument.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490AE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Reprodukuje různé motivy, témata i části skladeb.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334BD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Část žáků zdokonaluje hru na flétnu, doprovází</w:t>
            </w:r>
          </w:p>
        </w:tc>
        <w:tc>
          <w:tcPr>
            <w:tcW w:w="3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5FF1DC9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Psychohygiena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CA9348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7A613C6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503EDA4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činnosti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648EA1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Orientuje se v zápise písní a skladeb různých 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48C6A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spolužáky, kteří po</w:t>
            </w:r>
            <w:r w:rsidR="000F7A77">
              <w:rPr>
                <w:color w:val="000000"/>
                <w:sz w:val="24"/>
                <w:szCs w:val="24"/>
              </w:rPr>
              <w:t>u</w:t>
            </w:r>
            <w:r>
              <w:rPr>
                <w:color w:val="000000"/>
                <w:sz w:val="24"/>
                <w:szCs w:val="24"/>
              </w:rPr>
              <w:t>ze zpívají.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30F9AFC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5D997E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4CC39E3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7951611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206276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stylů ma žánrů.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22DDC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31A2238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43AF4C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C7A496B" w14:textId="77777777" w:rsidTr="008D01D7">
        <w:trPr>
          <w:trHeight w:val="276"/>
        </w:trPr>
        <w:tc>
          <w:tcPr>
            <w:tcW w:w="13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9D58A4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14:paraId="502688A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Tyto písně či skladby svým způsobem realizuje.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14:paraId="7154633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D6F80A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9A6BBA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FBD273F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1A5F4D7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2C700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Žák rozpozná některé z tanců různých stylových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D3930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Produkuje vlastní pohybové ztvárnění, pohybem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63BCCB2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OSV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CCBC12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71B45B0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669752F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566E4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období.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D060A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reaguje na změny rytmicko-metrické, harmonické.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71187A2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Osobnostní rozvoj 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312E65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A91622D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0C4D3F9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Hudebně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8E393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368C6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00B57B4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Kreativita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D47122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F0D5F87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76703A2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pohybové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A72DF6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3F13CF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48BCEC0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2B7C50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766CFFE" w14:textId="77777777" w:rsidTr="008D01D7">
        <w:trPr>
          <w:trHeight w:val="276"/>
        </w:trPr>
        <w:tc>
          <w:tcPr>
            <w:tcW w:w="13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F167F4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činnosti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14:paraId="0D1EB53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14:paraId="6E19FB2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5C6008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80E4B2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B294D62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6E462A8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14DA3C1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133EDC2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6D90695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825BF5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BFB87F7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3A8A82F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6ECF19D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1A1E49D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1703413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2EA278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00E3CD0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1B9BD67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447E5A0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3E4FD7F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181D056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C64549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7143190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5D3FB92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70ADD7F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5843FD2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435448F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381011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CB7473D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3CBE497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6B15202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247ECA9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2F2FB21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3CFFA0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76184095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4E34DC8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5CFE14E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1A75535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220AED8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846FB0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89DB6E5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1B72919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1546F77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5E91366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03E0C58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1071AD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241F3E9" w14:textId="77777777" w:rsidTr="008D01D7">
        <w:trPr>
          <w:trHeight w:val="276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057E54A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5A82158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4B80E93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2B7F783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4328C6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774D75AE" w14:textId="77777777" w:rsidTr="008D01D7">
        <w:trPr>
          <w:trHeight w:val="264"/>
        </w:trPr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</w:tcPr>
          <w:p w14:paraId="273701F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53562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Žák se orientuje v proudu znějící hudby, </w:t>
            </w:r>
          </w:p>
        </w:tc>
        <w:tc>
          <w:tcPr>
            <w:tcW w:w="484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1C951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Analyzuje hudební skladbu,zvukomalbu, </w:t>
            </w:r>
          </w:p>
        </w:tc>
        <w:tc>
          <w:tcPr>
            <w:tcW w:w="34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3F918B4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MDV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D98BB1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0B621AF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71A893B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B38997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vnímá užité hudebně výrazové prostředky a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5655CE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dušemalbu, pohyb melodie.</w:t>
            </w:r>
          </w:p>
        </w:tc>
        <w:tc>
          <w:tcPr>
            <w:tcW w:w="3460" w:type="dxa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</w:tcPr>
          <w:p w14:paraId="4CA9D39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Tvorba mediálního sdělení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A26772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62E7A06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0636FC7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Poslechové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80E69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 charakteristické sématické prvky.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1AAB3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Sleduje pravidelnost a nepravidelnost hudební</w:t>
            </w:r>
          </w:p>
        </w:tc>
        <w:tc>
          <w:tcPr>
            <w:tcW w:w="3460" w:type="dxa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</w:tcPr>
          <w:p w14:paraId="0C2607B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A03931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21C7247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200C198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činnosti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B3B8E8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Zařadí slyšenou hudbu do stylového období a 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D8C0D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formy.</w:t>
            </w:r>
          </w:p>
        </w:tc>
        <w:tc>
          <w:tcPr>
            <w:tcW w:w="3460" w:type="dxa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</w:tcPr>
          <w:p w14:paraId="446BD1F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76328A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242C6B1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0858EA5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227ED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porovná ji z hlediska její slohové a sylové příslušnosti.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69E92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Chápe funkci hudebních stylů a žánrů vzhledem</w:t>
            </w:r>
          </w:p>
        </w:tc>
        <w:tc>
          <w:tcPr>
            <w:tcW w:w="3460" w:type="dxa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</w:tcPr>
          <w:p w14:paraId="6E21991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9F9E13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738B38B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76CD2C7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30E6D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13C24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 životu jedince.</w:t>
            </w:r>
          </w:p>
        </w:tc>
        <w:tc>
          <w:tcPr>
            <w:tcW w:w="3460" w:type="dxa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</w:tcPr>
          <w:p w14:paraId="5C12172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D0E434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719FE19D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054CBBC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BCCAAC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C0FDF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Srovnává artificiální a nonartificiální hudbu.</w:t>
            </w:r>
          </w:p>
        </w:tc>
        <w:tc>
          <w:tcPr>
            <w:tcW w:w="3460" w:type="dxa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</w:tcPr>
          <w:p w14:paraId="77DCE7C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0B52D8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53128AA" w14:textId="77777777" w:rsidTr="008D01D7">
        <w:trPr>
          <w:trHeight w:val="276"/>
        </w:trPr>
        <w:tc>
          <w:tcPr>
            <w:tcW w:w="13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D9F3AF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14:paraId="00A539F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14:paraId="5DACBF3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72FC98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F53996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DF5C187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19F1BB3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A8861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Žák se orientuje v notovém zápise, používá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2E3C3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Poznává vývoj jazzu.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C9B5F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657B63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227A8C7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080E53A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Hudební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ACE29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všechny durové tóniny a takty, jednoduché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7DDDC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Seznamuje se s průřezem světových dějin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B0E43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B31020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4065A606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668292D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teorie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49077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hudební značky a zkratky.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AF6E1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od původu hudby( pravěk) až k hudbě 20.století.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20363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DCD849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21DA34B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169EFAF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 dějiny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C0F885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 základní hudební formy,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AEE2F9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Poznává hudební slohy: středověk, gotika,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A3D64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E5FF3E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4826CE89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460E1FB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E323B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Seznamuje se s  životem významných hudeb.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2DE26D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renesance, baroko, klasicismus, romantismus,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847CD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8B523B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4E9A3518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13CE2F1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7F07C1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skladatelů, jejich životem a dílem.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D53AD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impresionismus.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3E7A8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1EF90F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16216E1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0CF3BBE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B584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FF6050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Prakticky utvoří intervaly přes 8.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2B3BE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1A5D17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C5E2329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7B147C3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EF53C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76ED44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Prakticky utvoří základní harmonické spoje TSD.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D2D52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049055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CBDDBE3" w14:textId="77777777" w:rsidTr="008D01D7">
        <w:trPr>
          <w:trHeight w:val="276"/>
        </w:trPr>
        <w:tc>
          <w:tcPr>
            <w:tcW w:w="13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277A5D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14:paraId="23225A6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7F258A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27403D4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67BF6F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7F24F442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5AA966D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2FDBE62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2218628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1C885CB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65893A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0D576E2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47BB879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004D1F7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29BDFFB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7908BCC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F3EA1E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A74A2D4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183E616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2C2C0AE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30AA4A3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0FEF0F5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12B700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DA1A335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479773A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183DE42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1966955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0F7D11E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C240A0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157B11C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5CFEFAF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3CEF10A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3A5F9E1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014142C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FACC03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478A18C5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7C32796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376761E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1423582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2AF967F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D17725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D7F8BCC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17E51B0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4B49BC3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66C7904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10F6FA5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DEFA45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41CB9C51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4122D8F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70EA5CF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69FE26E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562779C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376DB6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9E24B47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3B38951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04BD2A2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680762A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7E61636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92E8CF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BAD2720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496EA62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34E90B5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6B642AD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7CCD7DE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2651A4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D2AB4B9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2CC2C5A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4726498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22DF850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740028B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5273BB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B455C04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3A63DD7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2435252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25DE549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5D5F99B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797F2A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394EEAD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0EE7F3C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737ECE9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62C929E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5A59B79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EE4336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BC3BD67" w14:textId="77777777" w:rsidTr="008D01D7">
        <w:trPr>
          <w:trHeight w:val="276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1395512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6256BA4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34360F3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18F2726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81B561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E6AA066" w14:textId="77777777" w:rsidTr="008D01D7">
        <w:trPr>
          <w:trHeight w:val="312"/>
        </w:trPr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5F45DF9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69FDFD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           Učební plán</w:t>
            </w:r>
          </w:p>
        </w:tc>
        <w:tc>
          <w:tcPr>
            <w:tcW w:w="484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E5B7DE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Hudební výchova - rozšířená</w:t>
            </w:r>
          </w:p>
        </w:tc>
        <w:tc>
          <w:tcPr>
            <w:tcW w:w="34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66FA846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9.ročník         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3B629B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D5C18AB" w14:textId="77777777" w:rsidTr="008D01D7">
        <w:trPr>
          <w:trHeight w:val="324"/>
        </w:trPr>
        <w:tc>
          <w:tcPr>
            <w:tcW w:w="13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0B986A3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3038F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2064C4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6A8ECA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  <w:r w:rsidR="008C3CD3" w:rsidRPr="008C3CD3">
              <w:rPr>
                <w:b/>
                <w:color w:val="000000"/>
                <w:sz w:val="24"/>
                <w:szCs w:val="24"/>
              </w:rPr>
              <w:t>„B“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98C7B1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99BFC9C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312B521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Téma</w:t>
            </w:r>
          </w:p>
        </w:tc>
        <w:tc>
          <w:tcPr>
            <w:tcW w:w="55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F9A48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              Výstup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352AD81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                       Učivo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47B1CC6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Průřezová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AFAFBD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7CA77303" w14:textId="77777777" w:rsidTr="008D01D7">
        <w:trPr>
          <w:trHeight w:val="276"/>
        </w:trPr>
        <w:tc>
          <w:tcPr>
            <w:tcW w:w="13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5036CB8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12AF89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88FD76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514771B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témata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CE3725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42CC158B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3EF4256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B250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Žák využívá své hudební schopnosti  </w:t>
            </w:r>
          </w:p>
        </w:tc>
        <w:tc>
          <w:tcPr>
            <w:tcW w:w="4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D7494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Využívá hlasu při vokálně instrumentálních aktivit.</w:t>
            </w:r>
          </w:p>
        </w:tc>
        <w:tc>
          <w:tcPr>
            <w:tcW w:w="3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56228E7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6C15AF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A22C1AD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A633E7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Vokální</w:t>
            </w:r>
          </w:p>
        </w:tc>
        <w:tc>
          <w:tcPr>
            <w:tcW w:w="5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0A50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 dovednosti při hudebních aktivitách.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A743F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Reprodukuje zapsané melodie.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5E87AA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Osobnostní rozvoj 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2B663E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79FE246F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126CC4E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činnosti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CA54C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A22B94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Transponuje melodie. Využívá i jiné hudební</w:t>
            </w:r>
          </w:p>
        </w:tc>
        <w:tc>
          <w:tcPr>
            <w:tcW w:w="3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212B673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Seberegulace a sebeorganizace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9234AE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52BA55E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25C8BB5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0C7228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283E0B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projevy.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6851BB1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Sociální rozvoj 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283CBB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216772C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6673D83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3ACAB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7F975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28DCA0D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Kooperace a kompetice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3125A1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7683E4CB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12E6BEE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935AD2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B40B53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5C73F49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77B0BE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1F296D5" w14:textId="77777777" w:rsidTr="008D01D7">
        <w:trPr>
          <w:trHeight w:val="276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3CED3E1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14:paraId="7473425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14:paraId="04C4922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427523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Objevujeme Evropu a svět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389A10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8E2A84F" w14:textId="77777777" w:rsidTr="008D01D7">
        <w:trPr>
          <w:trHeight w:val="264"/>
        </w:trPr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</w:tcPr>
          <w:p w14:paraId="5291196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88952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Žák reprodukuje na základě svých individuálních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9CFF3D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Využívá k doprovodům celý Orffův instrumentář.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49CAF2D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9D343F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4822F990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7A5F88C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104A3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hudebních schopností a dovedností.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FAD6F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Pokud ovládá hudební nástroj, doprovází ostatní.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5F14F50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Osobnostní rozvoj 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208013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30C9BF2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00CCE2B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F21E19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Orientuje se v zápise písní a skladeb různých 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1D9362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Tvoří doprovody pomocí počítače ( seznamuje se</w:t>
            </w:r>
          </w:p>
        </w:tc>
        <w:tc>
          <w:tcPr>
            <w:tcW w:w="3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64FF4D9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Psychohygiena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151328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1330C26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65C7552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B1A828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stylů ma žánrů.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30E21D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 notačními programy.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4035738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D9CBE0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4E704F82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7E66067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Instrument.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B11E17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Tyto písně či skladby svým způsobem realizuje.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033F8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Poznává další způsoby záznamu hudby.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5FAA4D0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359FDF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03A6E14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45A70E3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činnosti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4D8FB3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2B5A4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Část žáků stále zdokonaluje hru na flétnu -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31325C8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415B7D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2069616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5C9DA6F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1A55C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85A711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hraje ve skupině,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00B0599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86ABDF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F9D50C4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51B8717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BE4DB0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B35B9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využívá ji k doprovodu zpěváků.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4CCE2EC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CE4C66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BCC11FD" w14:textId="77777777" w:rsidTr="008D01D7">
        <w:trPr>
          <w:trHeight w:val="276"/>
        </w:trPr>
        <w:tc>
          <w:tcPr>
            <w:tcW w:w="13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1302AC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14:paraId="4FE5B0E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14:paraId="39C0E9A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8D1AEE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F2F7C9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7A4D2EC3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1EDADBE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33AB6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Žák rozpozná některé z tanců různých stylových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42560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pojem rytmus a metrum.Doloží prakticky.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5EAD6F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D463AD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CC33879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7E07E00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2B649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období.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0EBF815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Pohybem ztvární populární hudbu. Používá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3D1200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Osobnostní rozvoj 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8C65BF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4091EF8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085A4BB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Hudebně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1718C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1D47D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taneční kroky.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4E5A68A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Kreativita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D6EF06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2AF8B62" w14:textId="77777777" w:rsidTr="008D01D7">
        <w:trPr>
          <w:trHeight w:val="276"/>
        </w:trPr>
        <w:tc>
          <w:tcPr>
            <w:tcW w:w="13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CF5E6A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14:paraId="509DCD3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D5795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289CBC5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FF26F9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CDC75EF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138309C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251B666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27340CA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12D5517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CA2CE9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4F10049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20A52E1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7BE4E64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176393D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622BEC7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A1C262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732310BD" w14:textId="77777777" w:rsidTr="008D01D7">
        <w:trPr>
          <w:trHeight w:val="264"/>
        </w:trPr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</w:tcPr>
          <w:p w14:paraId="1CA4C0F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550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8CAD4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Žák se orientuje v proudu znějící hudby, </w:t>
            </w:r>
          </w:p>
        </w:tc>
        <w:tc>
          <w:tcPr>
            <w:tcW w:w="4840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14:paraId="6ADFA6C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Rozeznává všechny hudební formy.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0DE60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MDV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D3F5EC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723B647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234621D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48C0BD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vnímá užité hudebně výrazové prostředky a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BAF2AC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Srovnává hudbu vokální, instrumen</w:t>
            </w:r>
            <w:r w:rsidR="000F7A77">
              <w:rPr>
                <w:color w:val="000000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ální, lidský hlas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A0998F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Tvorba mediálního sdělení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D3E392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49C5DADB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6014C09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Poslechové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2C87C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 charakteristické sématické prvky. Chápe 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2261452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 jeho typy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8A749B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4C44CE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99D112E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4669E73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činnosti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7D7F2C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jejich význam v hudbě a na základě toho </w:t>
            </w:r>
          </w:p>
        </w:tc>
        <w:tc>
          <w:tcPr>
            <w:tcW w:w="4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89DFA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Sluchem a popisem pozná všechny skupiny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55492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8E44E5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4AD61A9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59A8DB7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F74DB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přistupuje k hudebnímu  dílu jako k logicky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36CA91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hudebních nástrojů.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9FA1C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90D777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79C7A84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0A8837C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D1C88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utvořenému celku. Zařadí slyšenou hudbu do 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905E19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Je interpretem hudby i kritikem. Slovně vyjádří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AB564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51AFE5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44FA2BB4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7915002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5B3CF1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stylového období 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1C164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jaká je hudba a proč. Vlastní soudy a reference-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9027E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3573E3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22DE684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4C6B77E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E4894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7733BE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Umí popsat hudební dílo a život jejího autora.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ACD5E2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3A23DE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4E262AFD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55F12BB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028176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Vyhledává  souvislosti mezi hudbou a jiným 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D169C2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71D79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569928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454F758F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294C1AB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7AA443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druhem umění.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A07A20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DF111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5A0CFC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BA922B3" w14:textId="77777777" w:rsidTr="008D01D7">
        <w:trPr>
          <w:trHeight w:val="276"/>
        </w:trPr>
        <w:tc>
          <w:tcPr>
            <w:tcW w:w="13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45DC33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14:paraId="6C18089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0FB99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034EC89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073204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365BC7A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02A509A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06F661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Žák se orientuje v notovém zápise, používá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AB685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Seznamuje se s průřezem českých dějin-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CE3A4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09F895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B5B5466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50FC92A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92CD9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všechny durové tóniny a takty, jednoduché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E5C0D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od renesance až po současnost.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22FD2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C5671E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41458BA8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39C1A57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Hudební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4F5D35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hudební značky a zkratky.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5B8CBC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Poznává život a dílo českých hudebních 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6D723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AC3B6B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4D448558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240B8B9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teorie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F603D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 základní hudební formy,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DFEBBA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skladatelů.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71E05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BB942C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88BEDB1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58BC56C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 dějiny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594FD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Seznamuje se s  životem významných hudeb.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959564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Odlišuje rytmus, metrum, takt tempo.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350CEB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E164CC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7D3C2306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0B2A8E2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A9B078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skladatelů, jejich životem a dílem.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87D0F8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Poznává další druhy stupnic.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C9722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B2D204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70746EC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0718983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94335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Porovná hudbu artificiální a nonartificiální.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182AE1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a prakticky vytvoří Intervaly přenesené a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5E144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D3DCDA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0B43FA4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1D38C1F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76391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Propojuje teorii s praxí.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77D8D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převrácené.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C70C5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A30798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423EE0C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DFA1E2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3215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902235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Pojmenuje C klíč a srovná s klíči dalšími.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2120D8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99CEC5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CD3689F" w14:textId="77777777" w:rsidTr="008D01D7">
        <w:trPr>
          <w:trHeight w:val="276"/>
        </w:trPr>
        <w:tc>
          <w:tcPr>
            <w:tcW w:w="13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4170026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50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119CEB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61B0D8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66E2DAD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7F27DD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4868E418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75614D5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30E1CC1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615E759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7FD17A9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258EC2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17CAA13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7B03489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48044A2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679CB14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0149A9B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201934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08A84F6" w14:textId="77777777" w:rsidTr="008D01D7">
        <w:trPr>
          <w:trHeight w:val="26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7695433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5741BD1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000CF1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A1558C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FFAD52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4D1233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6410F8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68FEB03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0DBB5B4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7AA04E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5D1B749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154603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tbl>
      <w:tblPr>
        <w:tblStyle w:val="afffa"/>
        <w:tblW w:w="1489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77"/>
        <w:gridCol w:w="4716"/>
        <w:gridCol w:w="4716"/>
        <w:gridCol w:w="3170"/>
        <w:gridCol w:w="1011"/>
      </w:tblGrid>
      <w:tr w:rsidR="00A26406" w14:paraId="32933938" w14:textId="77777777">
        <w:trPr>
          <w:trHeight w:val="305"/>
        </w:trPr>
        <w:tc>
          <w:tcPr>
            <w:tcW w:w="12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1CFB9BA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7B8F640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           Učební plán</w:t>
            </w:r>
          </w:p>
        </w:tc>
        <w:tc>
          <w:tcPr>
            <w:tcW w:w="471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46FD70B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            Hudební výchova</w:t>
            </w:r>
          </w:p>
        </w:tc>
        <w:tc>
          <w:tcPr>
            <w:tcW w:w="317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03DB059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6. ročník       </w:t>
            </w:r>
          </w:p>
          <w:p w14:paraId="0471254E" w14:textId="77777777" w:rsidR="00A26406" w:rsidRDefault="008C3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RPr="008C3CD3">
              <w:rPr>
                <w:b/>
                <w:color w:val="000000"/>
                <w:sz w:val="24"/>
                <w:szCs w:val="24"/>
              </w:rPr>
              <w:t>„</w:t>
            </w:r>
            <w:r>
              <w:rPr>
                <w:b/>
                <w:color w:val="000000"/>
                <w:sz w:val="24"/>
                <w:szCs w:val="24"/>
              </w:rPr>
              <w:t>A,C</w:t>
            </w:r>
            <w:r w:rsidRPr="008C3CD3">
              <w:rPr>
                <w:b/>
                <w:color w:val="000000"/>
                <w:sz w:val="24"/>
                <w:szCs w:val="24"/>
              </w:rPr>
              <w:t>“</w:t>
            </w:r>
            <w:r w:rsidR="00D83F7B">
              <w:rPr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03B0D97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225C2C00" w14:textId="77777777">
        <w:trPr>
          <w:trHeight w:val="247"/>
        </w:trPr>
        <w:tc>
          <w:tcPr>
            <w:tcW w:w="12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5506D96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r>
              <w:rPr>
                <w:b/>
                <w:color w:val="000000"/>
                <w:sz w:val="24"/>
                <w:szCs w:val="24"/>
              </w:rPr>
              <w:t>Téma</w:t>
            </w:r>
          </w:p>
        </w:tc>
        <w:tc>
          <w:tcPr>
            <w:tcW w:w="471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2CF503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                        Výstup</w:t>
            </w:r>
          </w:p>
        </w:tc>
        <w:tc>
          <w:tcPr>
            <w:tcW w:w="471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645E56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                   Učivo</w:t>
            </w:r>
          </w:p>
        </w:tc>
        <w:tc>
          <w:tcPr>
            <w:tcW w:w="317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227DEDC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Průřezová témata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417712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6914A065" w14:textId="77777777">
        <w:trPr>
          <w:trHeight w:val="247"/>
        </w:trPr>
        <w:tc>
          <w:tcPr>
            <w:tcW w:w="1277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6" w:space="0" w:color="000000"/>
            </w:tcBorders>
          </w:tcPr>
          <w:p w14:paraId="4510BF2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14:paraId="2E8171F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Žák využívá své hudební schopnosti  </w:t>
            </w:r>
          </w:p>
        </w:tc>
        <w:tc>
          <w:tcPr>
            <w:tcW w:w="47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DD8D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Rozšiřuje hlas.</w:t>
            </w:r>
            <w:r w:rsidR="000F7A7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rozsah na tóny a - e2.</w:t>
            </w:r>
          </w:p>
        </w:tc>
        <w:tc>
          <w:tcPr>
            <w:tcW w:w="31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373735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OSV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F1D7B6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1CAA414C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575A2B7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941655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 dovednosti při hudebních aktivitách.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9ABE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Pečuje o hlasovou hygienu, dbá </w:t>
            </w: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65A4629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Osobnostní rozvoj -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E67BC2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2D08C40D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4A97B05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854C82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Uplatňuje získané pěvecké dovednosti a návyky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E819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nápravu hlasové nedostatečnosti,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10F45E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Seberegulace a sebeorganizace – spolupráce s kolektivem  -práce s učebnicí, zpěv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1F91E3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6689BAAA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4455F6A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0E4F70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zpěvu i při mluvním projevu.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6B45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Řeší problém mutace.</w:t>
            </w:r>
          </w:p>
        </w:tc>
        <w:tc>
          <w:tcPr>
            <w:tcW w:w="31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14:paraId="5FA263A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3D5A78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54983019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4CCB021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Vokální 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B3F1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Zpívá intonačně čistě a rytmicky přesně v jedno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50F57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Zvládá diatonické postupy dur i moll.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7E54CA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MKV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22B9FFD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5B0DCBCA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6D79FEE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činnosti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33E8B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 vícehlase.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45CD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Využívá rytmických zákonitostí.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14:paraId="0119CD1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Kulturní diference -  poslech americký tradicionalismus – zpěv, referáty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5DEAFD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0A992C92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3B4FD82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42CD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99B7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Rozvíjí své hudební představivosti - 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E2EBA4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1AD90C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3585FB20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314F889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7375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52A01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reprodukce tónu, vlastní vokální  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4D4F8A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955395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354EB734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6FFFD4C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22A6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70E10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projev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3755A7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81CD61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0EDDCBC6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27D7273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88DA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FE2C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Zpívá písně lidové i populární,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31B468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286D944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1F845E1B" w14:textId="77777777">
        <w:trPr>
          <w:trHeight w:val="262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6DDF20F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400090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</w:tcPr>
          <w:p w14:paraId="306844D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 instrum.</w:t>
            </w:r>
            <w:r w:rsidR="000F7A7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doprovodem i bez.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B24BA8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B14942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67D2BD2B" w14:textId="77777777">
        <w:trPr>
          <w:trHeight w:val="247"/>
        </w:trPr>
        <w:tc>
          <w:tcPr>
            <w:tcW w:w="1277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6" w:space="0" w:color="000000"/>
            </w:tcBorders>
          </w:tcPr>
          <w:p w14:paraId="341B05A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0BB4BB5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Žák reprodukuje na základě svých individuálních</w:t>
            </w:r>
          </w:p>
        </w:tc>
        <w:tc>
          <w:tcPr>
            <w:tcW w:w="4716" w:type="dxa"/>
            <w:tcBorders>
              <w:top w:val="single" w:sz="12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F8328F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Reprodukuje melodie ( motivy, témata)</w:t>
            </w:r>
          </w:p>
        </w:tc>
        <w:tc>
          <w:tcPr>
            <w:tcW w:w="317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</w:tcPr>
          <w:p w14:paraId="55C7159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1954DB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7EFB74D9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1AAFFF1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CDA522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hudebních schopností a dovedností.</w:t>
            </w: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E8F580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různými hudebními nástroji.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C2FAEC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C50B34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04160B42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0FBEADE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122678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Reprodukuje, ale i vytváří různé motivy, témata </w:t>
            </w: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FEACCD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Rytmické hudební doprovody realizuje využitím 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DC0EDF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D759D0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34884246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5CBAA42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F38BA2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 části skladeb.</w:t>
            </w: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E4A03F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hud. nástrojů z Orffova instrumentáře.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8620F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0CABC3E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29D082D5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6A6355D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Instrument. </w:t>
            </w: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FE0EDD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Vytváří a volí jednoduché doprovody,</w:t>
            </w: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311886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Zvláště se realizují děti, které hrají  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2A9D67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8957C5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78FAB678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3F37F2B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činnosti</w:t>
            </w: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066CE9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provádí jednoduché hudební improvizace. </w:t>
            </w: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311341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 rozmanité hudební nástroje.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608A5D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4CEB4C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64C514FA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45371AE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E1096F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Orientuje se v zápise písní a skladeb různých </w:t>
            </w: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D7D5E2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Žáci tvoří doprovody i  pro hudebně 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D91A38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73C70E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1619361D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77C2B5C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3C46FE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stylů ma žánrů.</w:t>
            </w: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205DE3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dramatické projevy.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2BA48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35384C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20673103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603DA10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757164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Tyto písně či skladby svým způsobem realizuje.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E9D5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CE74D5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08E5BD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1268D69A" w14:textId="77777777">
        <w:trPr>
          <w:trHeight w:val="262"/>
        </w:trPr>
        <w:tc>
          <w:tcPr>
            <w:tcW w:w="1277" w:type="dxa"/>
            <w:tcBorders>
              <w:top w:val="nil"/>
              <w:left w:val="single" w:sz="12" w:space="0" w:color="000000"/>
              <w:bottom w:val="single" w:sz="4" w:space="0" w:color="000000"/>
              <w:right w:val="single" w:sz="6" w:space="0" w:color="000000"/>
            </w:tcBorders>
          </w:tcPr>
          <w:p w14:paraId="31D0002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4" w:space="0" w:color="000000"/>
              <w:right w:val="single" w:sz="6" w:space="0" w:color="000000"/>
            </w:tcBorders>
          </w:tcPr>
          <w:p w14:paraId="13A2BDA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551545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 w14:paraId="7C1DE77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2246D51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2FB4B7B6" w14:textId="77777777">
        <w:trPr>
          <w:trHeight w:val="247"/>
        </w:trPr>
        <w:tc>
          <w:tcPr>
            <w:tcW w:w="1277" w:type="dxa"/>
            <w:tcBorders>
              <w:top w:val="single" w:sz="4" w:space="0" w:color="000000"/>
              <w:left w:val="single" w:sz="12" w:space="0" w:color="000000"/>
              <w:bottom w:val="nil"/>
              <w:right w:val="single" w:sz="6" w:space="0" w:color="000000"/>
            </w:tcBorders>
          </w:tcPr>
          <w:p w14:paraId="5AFD9B3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E38CC4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Žák rozpozná některé z tanců různých stylových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0168D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Pohybem doprovodí znějící hudbu -používá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52061B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OSV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651805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0A2E3F46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42F8869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Hudebně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534F9DD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období.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6795F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taktování, kroky, taneční kroky, pantomimu.</w:t>
            </w: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10F1733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Osobnostní rozvoj – seberegulace a sebeorganizace – projevit se pohybem, pantomima – hra “Aktivity“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19DE8F5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482F7134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2B3E102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pohybové</w:t>
            </w: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6FEC36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Zvolí vhodný typ hudebně pohybových prvků  </w:t>
            </w: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69BC77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Pohybem reaguje na změnu tempovou, 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14134F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D9AD6C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33D863DE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5F16C5F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činnosti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07B541B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 poslouchané hudbě.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4FA5D62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dynamickou a rytmickou.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816630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DE0CAF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098D0F0C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0F7BFD3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2ADD7F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243B07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Orientuje se v prostoru při tanci 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9D4CD5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3D6913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37B796D7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0386F7C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BDC84E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281A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 pohybových hrách.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95D73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86F0FA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3D1CCB05" w14:textId="77777777">
        <w:trPr>
          <w:trHeight w:val="262"/>
        </w:trPr>
        <w:tc>
          <w:tcPr>
            <w:tcW w:w="127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922798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12" w:space="0" w:color="000000"/>
              <w:right w:val="single" w:sz="6" w:space="0" w:color="000000"/>
            </w:tcBorders>
          </w:tcPr>
          <w:p w14:paraId="5A9D8F4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98D8E9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6A36EB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6DAA5E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5D0B005E" w14:textId="77777777">
        <w:trPr>
          <w:trHeight w:val="247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14A548C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3E5921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39237FF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14:paraId="21F0CBE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2DCAEDA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18BE4473" w14:textId="77777777">
        <w:trPr>
          <w:trHeight w:val="247"/>
        </w:trPr>
        <w:tc>
          <w:tcPr>
            <w:tcW w:w="1277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6" w:space="0" w:color="000000"/>
            </w:tcBorders>
          </w:tcPr>
          <w:p w14:paraId="0A1A0FE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12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4E1177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Žák se orientuje v proudu znějící hudby, </w:t>
            </w:r>
          </w:p>
        </w:tc>
        <w:tc>
          <w:tcPr>
            <w:tcW w:w="47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EF8F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Orientuje se v hudebním prostoru - poznává</w:t>
            </w:r>
          </w:p>
        </w:tc>
        <w:tc>
          <w:tcPr>
            <w:tcW w:w="31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2B109E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0CD66A7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72BD0B3A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5654A99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8FC1B4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vnímá užité hudebně výrazové prostředky a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FE09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hudebně výrazové prostředky. Hudební styly,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848D51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D24402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08DD014A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596496C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Poslechové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02F9EB2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 charakteristické sématické prvky. Chápe </w:t>
            </w:r>
          </w:p>
        </w:tc>
        <w:tc>
          <w:tcPr>
            <w:tcW w:w="47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EDEE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kulturní tradice a žánry.</w:t>
            </w:r>
          </w:p>
        </w:tc>
        <w:tc>
          <w:tcPr>
            <w:tcW w:w="3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7941E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0FE2BF9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627FD7FE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218729E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činnosti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595F81B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jejich význam v hudbě a na základě toho 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F706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Tvoří si vlastní soud o znějící hudbě.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587874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B5E0F5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48DEE46F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5D8E257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140C35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přistupuje k hudebnímu  dílu jako k logicky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92AA6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Rozeznává západní  a východní kulturu.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1A054C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EE095C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0125E059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29EE5AC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E5A9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utvořenému celku. Zařadí slyšenou hudbu do 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853C5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Pracuje s pojmy sólista,</w:t>
            </w:r>
            <w:r w:rsidR="000F7A7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duet,</w:t>
            </w:r>
            <w:r w:rsidR="000F7A7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tercet,</w:t>
            </w:r>
            <w:r w:rsidR="000F7A7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kvartet.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568193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59C1D8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6E48AE33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251C663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A021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stylového období 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EA42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Blíže poznává dudy,</w:t>
            </w:r>
            <w:r w:rsidR="000F7A7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cimbál,</w:t>
            </w:r>
            <w:r w:rsidR="000F7A7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housle  a kontrabas.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6C371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58A862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2A9D017D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754FD14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1CD9F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31A6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Rozeznává ženské a mužské hlasy.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E79697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2CFD7F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2269C6B3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644EDB7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67A3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Vyhledává  souvislosti mezi hudbou a jiným 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C425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 písně určí  její formu, předvětí a závětí.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91AB93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14014C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151E0627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4EF8818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E740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druhem umění.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63C2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formu opera,</w:t>
            </w:r>
            <w:r w:rsidR="000F7A7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opereta,</w:t>
            </w:r>
            <w:r w:rsidR="000F7A7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muzikál,</w:t>
            </w:r>
            <w:r w:rsidR="000F7A7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revue,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C3DCD6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9FDB53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47525C17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3BDED3B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D139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Účastní se besed, vých. koncertů, soutěží, 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6126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melodram,</w:t>
            </w:r>
            <w:r w:rsidR="000F7A7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scénická hudba, balet, 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D4BCA7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1FA2E5B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6B23E746" w14:textId="77777777">
        <w:trPr>
          <w:trHeight w:val="262"/>
        </w:trPr>
        <w:tc>
          <w:tcPr>
            <w:tcW w:w="127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3DA3BF5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DEF3B8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vystoupení.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DCC61B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výrazový tanec.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4CEA7D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1709B9A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19FD59E2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5B6C5DB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753337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Žák se orientuje v notovém zápise, používá</w:t>
            </w:r>
          </w:p>
        </w:tc>
        <w:tc>
          <w:tcPr>
            <w:tcW w:w="47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DEAC9E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Rozeznává sluchem intervaly tercie a sexta.</w:t>
            </w:r>
          </w:p>
        </w:tc>
        <w:tc>
          <w:tcPr>
            <w:tcW w:w="3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350830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2C0655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43E9FE5F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276DF65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408F324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všechny durové tóniny a takty, jednoduché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088B81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Rozlišuje hudebně výrazové prostředky - 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80C271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543C50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332B13CD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02D06D2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0F79D6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hudební značky a zkratky.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65E290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melodie ,rytmus a tempo, harmonie, dynamika,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5599DC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A06D52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6487F55C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16A37DE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9211BD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 základní hudební formy,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636180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barva, kontrast,</w:t>
            </w:r>
            <w:r w:rsidR="000F7A7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gradace.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44368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7ECDA8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0D656491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4EDCAA7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Hudební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285054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Seznamuje se s  životem významných hudeb.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428516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Poznává orchestrální partituru.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9C7C9B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093490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0383D6C4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05CFCC0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teorie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FD392C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skladatelů, jejich životem a dílem.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2B2621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Porovnává variace, koledu,</w:t>
            </w:r>
            <w:r w:rsidR="000F7A7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pastorelu.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068D92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15E8E3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1F6BAFC3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73D2C27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a dějiny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7A4D7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Porovná hudbu artificiální a nonartificiální.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9FA444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Sluchem pozná kvintakord dur, moll 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19B88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2C9B68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580C2BC1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0142879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705749D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Propojuje teorii s praxí.</w:t>
            </w:r>
          </w:p>
        </w:tc>
        <w:tc>
          <w:tcPr>
            <w:tcW w:w="4716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5FB9D07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67E821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E51ED5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31C10387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65F767A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5031A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28DD88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Seznamuje se s díly Schuberta, Wágnera, Verdiho,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6B81BA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00A2F2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1B3BB60A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54B129A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B9712A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5DB37299" w14:textId="77777777" w:rsidR="00A26406" w:rsidRDefault="00D83F7B" w:rsidP="000F7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Verdiho, Čajkovského, Prokofjeva,</w:t>
            </w:r>
            <w:r w:rsidR="000F7A77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4040E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407D32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7DC6C97E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5CC36CA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D414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32D1F9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Chačaturjana, Stravinského, Strausse,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522FBC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A21625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44429CAC" w14:textId="77777777">
        <w:trPr>
          <w:trHeight w:val="262"/>
        </w:trPr>
        <w:tc>
          <w:tcPr>
            <w:tcW w:w="127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E2CECD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C860C7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2D999C8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Dvořáka, Smetany, Janáčka, Fibicha, Suka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915E83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87965C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0D0AC625" w14:textId="77777777">
        <w:trPr>
          <w:trHeight w:val="247"/>
        </w:trPr>
        <w:tc>
          <w:tcPr>
            <w:tcW w:w="59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81455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Vypracovala: Mgr. Eva Moučková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5C4E89D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14:paraId="4C0B493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8046E5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0FBF0C50" w14:textId="77777777">
        <w:trPr>
          <w:trHeight w:val="247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7160438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150C1DF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0CE73B5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14:paraId="1DDD516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E8998F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5BF5EA05" w14:textId="77777777">
        <w:trPr>
          <w:trHeight w:val="247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2F4809D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79AE607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31B7632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14:paraId="6364031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0ED6A7F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6A32B7AB" w14:textId="77777777">
        <w:trPr>
          <w:trHeight w:val="247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041FAC5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4E2450D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623F096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14:paraId="2758631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04DE962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0FC9455F" w14:textId="77777777">
        <w:trPr>
          <w:trHeight w:val="247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36BD1E1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  <w:p w14:paraId="10386C0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  <w:p w14:paraId="5F9595F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  <w:p w14:paraId="08A833B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  <w:p w14:paraId="37D5231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  <w:p w14:paraId="06B0E06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  <w:p w14:paraId="4A9CE91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  <w:p w14:paraId="00A6066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  <w:p w14:paraId="7C4F322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  <w:p w14:paraId="054381C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  <w:p w14:paraId="09D731B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  <w:p w14:paraId="1F9B4C0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  <w:p w14:paraId="23C1009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  <w:p w14:paraId="3E3F617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  <w:p w14:paraId="208BD5B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  <w:p w14:paraId="2F91ECF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  <w:p w14:paraId="0C3CE81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  <w:p w14:paraId="17A0C02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  <w:p w14:paraId="0CF967E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  <w:p w14:paraId="57149FF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4D49179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081B3F1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14:paraId="1851496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0178BBC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14:paraId="786078BB" w14:textId="77777777">
        <w:trPr>
          <w:trHeight w:val="247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3777133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6E2847A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1A51DC2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14:paraId="5176F7F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C13A2F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A26406" w:rsidRPr="00D527F5" w14:paraId="6023A3B1" w14:textId="77777777">
        <w:trPr>
          <w:trHeight w:val="247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2804A050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5486D2A3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534B8C2F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14:paraId="144DC02B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05D1E3FA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41726D7B" w14:textId="77777777">
        <w:trPr>
          <w:trHeight w:val="305"/>
        </w:trPr>
        <w:tc>
          <w:tcPr>
            <w:tcW w:w="1277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</w:tcPr>
          <w:p w14:paraId="524BAE24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C648A0C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b/>
                <w:color w:val="A6A6A6" w:themeColor="background1" w:themeShade="A6"/>
                <w:sz w:val="24"/>
                <w:szCs w:val="24"/>
              </w:rPr>
              <w:t xml:space="preserve">                 Učební plán</w:t>
            </w:r>
          </w:p>
        </w:tc>
        <w:tc>
          <w:tcPr>
            <w:tcW w:w="4716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7810C892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b/>
                <w:color w:val="A6A6A6" w:themeColor="background1" w:themeShade="A6"/>
                <w:sz w:val="24"/>
                <w:szCs w:val="24"/>
              </w:rPr>
              <w:t xml:space="preserve">                     Hudební výchova</w:t>
            </w:r>
          </w:p>
        </w:tc>
        <w:tc>
          <w:tcPr>
            <w:tcW w:w="317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14:paraId="36EB7D8E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b/>
                <w:color w:val="A6A6A6" w:themeColor="background1" w:themeShade="A6"/>
                <w:sz w:val="24"/>
                <w:szCs w:val="24"/>
              </w:rPr>
              <w:t xml:space="preserve">7. Ročník           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033C7573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51DC4F29" w14:textId="77777777">
        <w:trPr>
          <w:trHeight w:val="319"/>
        </w:trPr>
        <w:tc>
          <w:tcPr>
            <w:tcW w:w="1277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5DDEE412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4AE075F5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201A15AB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23BDF68C" w14:textId="77777777" w:rsidR="00A26406" w:rsidRPr="00D527F5" w:rsidRDefault="008C3CD3" w:rsidP="008C3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b/>
                <w:color w:val="A6A6A6" w:themeColor="background1" w:themeShade="A6"/>
                <w:sz w:val="24"/>
                <w:szCs w:val="24"/>
              </w:rPr>
              <w:t xml:space="preserve">„A,C“ 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9A81FE4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3883078B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0BD5AFDD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b/>
                <w:color w:val="A6A6A6" w:themeColor="background1" w:themeShade="A6"/>
                <w:sz w:val="24"/>
                <w:szCs w:val="24"/>
              </w:rPr>
              <w:t xml:space="preserve">      Téma</w:t>
            </w:r>
          </w:p>
        </w:tc>
        <w:tc>
          <w:tcPr>
            <w:tcW w:w="4716" w:type="dxa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FC86E34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 xml:space="preserve">                              Výstup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67388E37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b/>
                <w:color w:val="A6A6A6" w:themeColor="background1" w:themeShade="A6"/>
                <w:sz w:val="24"/>
                <w:szCs w:val="24"/>
              </w:rPr>
              <w:t xml:space="preserve">                             Učivo</w:t>
            </w:r>
          </w:p>
        </w:tc>
        <w:tc>
          <w:tcPr>
            <w:tcW w:w="3170" w:type="dxa"/>
            <w:tcBorders>
              <w:top w:val="single" w:sz="12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14:paraId="7FB4BF33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b/>
                <w:color w:val="A6A6A6" w:themeColor="background1" w:themeShade="A6"/>
                <w:sz w:val="24"/>
                <w:szCs w:val="24"/>
              </w:rPr>
              <w:t>Průřezová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41804F5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17B106E7" w14:textId="77777777">
        <w:trPr>
          <w:trHeight w:val="262"/>
        </w:trPr>
        <w:tc>
          <w:tcPr>
            <w:tcW w:w="1277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15C51F7D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655B688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61485B1E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FDC7454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b/>
                <w:color w:val="A6A6A6" w:themeColor="background1" w:themeShade="A6"/>
                <w:sz w:val="24"/>
                <w:szCs w:val="24"/>
              </w:rPr>
              <w:t>témata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767799B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73279886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7D628C5A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8AF60FD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 xml:space="preserve">Žák využívá své hudební schopnosti  </w:t>
            </w:r>
          </w:p>
        </w:tc>
        <w:tc>
          <w:tcPr>
            <w:tcW w:w="47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8B356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Rozšiřuje hlasový rozsah  g - e2.</w:t>
            </w:r>
          </w:p>
        </w:tc>
        <w:tc>
          <w:tcPr>
            <w:tcW w:w="3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374B386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b/>
                <w:color w:val="A6A6A6" w:themeColor="background1" w:themeShade="A6"/>
                <w:sz w:val="24"/>
                <w:szCs w:val="24"/>
              </w:rPr>
              <w:t>OSV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1F17E7E2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04A743AF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51133B33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Vokální</w:t>
            </w: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9D2EA5E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a dovednosti při hudebních aktivitách.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605FE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Společně s učitelem řeší problém mutace.</w:t>
            </w: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59D0C60D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Osobnostní rozvoj -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94AC653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7D40F824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1FDC48C6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činnosti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E0903F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Uplatňuje získané pěvecké dovednosti a návyky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20AA332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Učí se používat falzet.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D2374A2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 xml:space="preserve">Seberegulace a sebeorganizace . přizpůsobit se kolektivu – dvojhlasý a skupinový zpěv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243E188F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08AD9339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407C873F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45D53A2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zpěvu i při mluvním projevu.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E15DE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Zpívá písně dur i moll. Převádí melodii z nezpěvné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37998FA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AEE728E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522025D3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05F598D3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F48316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Zpívá intonačně čistě a rytmicky přesně v jedno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55B1D0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polohy do zpěvné s pomocí transpozice.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6937C11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b/>
                <w:color w:val="A6A6A6" w:themeColor="background1" w:themeShade="A6"/>
                <w:sz w:val="24"/>
                <w:szCs w:val="24"/>
              </w:rPr>
              <w:t>MKV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30B4343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41DA43B8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3657EA3E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21726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i vícehlase.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FF09B5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Seznamuje se s lidovou písní etnických skupin.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14:paraId="10245D18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Etnický původ – poslech cikánské písně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E140A41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16C85A25" w14:textId="77777777">
        <w:trPr>
          <w:trHeight w:val="262"/>
        </w:trPr>
        <w:tc>
          <w:tcPr>
            <w:tcW w:w="127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D64B718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4BD0F7F9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AC5E6CC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Užívá jednohlasý i vícehlasý zpěv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533E3B3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2B2F75C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1D54644C" w14:textId="77777777">
        <w:trPr>
          <w:trHeight w:val="247"/>
        </w:trPr>
        <w:tc>
          <w:tcPr>
            <w:tcW w:w="1277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6" w:space="0" w:color="000000"/>
            </w:tcBorders>
          </w:tcPr>
          <w:p w14:paraId="1F36E920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189A467F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Žák reprod</w:t>
            </w:r>
            <w:r w:rsidR="000F7A77" w:rsidRPr="00D527F5">
              <w:rPr>
                <w:color w:val="A6A6A6" w:themeColor="background1" w:themeShade="A6"/>
                <w:sz w:val="24"/>
                <w:szCs w:val="24"/>
              </w:rPr>
              <w:t>ukuje na základě svých individuá</w:t>
            </w:r>
            <w:r w:rsidRPr="00D527F5">
              <w:rPr>
                <w:color w:val="A6A6A6" w:themeColor="background1" w:themeShade="A6"/>
                <w:sz w:val="24"/>
                <w:szCs w:val="24"/>
              </w:rPr>
              <w:t>lních</w:t>
            </w:r>
          </w:p>
        </w:tc>
        <w:tc>
          <w:tcPr>
            <w:tcW w:w="47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8F2FC1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D27F31B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20A60D2E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00E7C737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49986F22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7EC35AD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hudebních schopností a dovedností.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D4353E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Vyjadřuje představy rytmické, melodické, tempové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70B6E0E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C89E374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152B4E8B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56D23603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Instrument.</w:t>
            </w: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96EF14C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 xml:space="preserve">Reprodukuje, ale i vytváří různé motivy, témata 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BDE9B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a dynamické.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E07ACA8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0777ACC2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5C04EA06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3970E996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činnosti</w:t>
            </w: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BBDF715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i části skladeb.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CC76F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Používá také Orffův instrumentář.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23BA8E4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05CB1C2F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6ED6A8D2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4392D5CD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320E958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Vytváří a volí jednoduché doprovody,</w:t>
            </w:r>
          </w:p>
        </w:tc>
        <w:tc>
          <w:tcPr>
            <w:tcW w:w="47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0A4C6EF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C70A34D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835B110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281A3127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3C1783B7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D24CE08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 xml:space="preserve">provádí jednoduché hudební improvizace. 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0FED8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93D7AB7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6997494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1955C5D1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0FDC616A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491D47C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 xml:space="preserve">Orientuje se v zápise písní a skladeb různých 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915CA2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89B868D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21857E94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315AFC52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0A92926F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40865F2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stylů  a žánrů.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3BC28A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CA308DE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0597F33C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222F8F4C" w14:textId="77777777">
        <w:trPr>
          <w:trHeight w:val="262"/>
        </w:trPr>
        <w:tc>
          <w:tcPr>
            <w:tcW w:w="127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0A8EA01F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12" w:space="0" w:color="000000"/>
              <w:right w:val="single" w:sz="6" w:space="0" w:color="000000"/>
            </w:tcBorders>
          </w:tcPr>
          <w:p w14:paraId="1CA17FEF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Tyto písně či skladby svým způsobem realizuje.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AB5AFEA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72A97C6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280D52D5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2A0244F2" w14:textId="77777777">
        <w:trPr>
          <w:trHeight w:val="247"/>
        </w:trPr>
        <w:tc>
          <w:tcPr>
            <w:tcW w:w="1277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6" w:space="0" w:color="000000"/>
            </w:tcBorders>
          </w:tcPr>
          <w:p w14:paraId="159908E4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12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AF6C1BC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Žák rozpozná některé z tanců různých stylových</w:t>
            </w:r>
          </w:p>
        </w:tc>
        <w:tc>
          <w:tcPr>
            <w:tcW w:w="47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317E5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Teoreticky i prakticky rozlišuje pantomimu,</w:t>
            </w:r>
            <w:r w:rsidR="000F7A77" w:rsidRPr="00D527F5"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r w:rsidRPr="00D527F5">
              <w:rPr>
                <w:color w:val="A6A6A6" w:themeColor="background1" w:themeShade="A6"/>
                <w:sz w:val="24"/>
                <w:szCs w:val="24"/>
              </w:rPr>
              <w:t>lid.</w:t>
            </w:r>
            <w:r w:rsidR="000F7A77" w:rsidRPr="00D527F5"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r w:rsidRPr="00D527F5">
              <w:rPr>
                <w:color w:val="A6A6A6" w:themeColor="background1" w:themeShade="A6"/>
                <w:sz w:val="24"/>
                <w:szCs w:val="24"/>
              </w:rPr>
              <w:t>tanec,</w:t>
            </w:r>
          </w:p>
        </w:tc>
        <w:tc>
          <w:tcPr>
            <w:tcW w:w="3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5689AC8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b/>
                <w:color w:val="A6A6A6" w:themeColor="background1" w:themeShade="A6"/>
                <w:sz w:val="24"/>
                <w:szCs w:val="24"/>
              </w:rPr>
              <w:t>OSV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906EEC1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5E3F359B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341BC1CB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Hudebně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27E66655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období.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09FB3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lidový tanec, výrazový tanec,</w:t>
            </w:r>
            <w:r w:rsidR="000F7A77" w:rsidRPr="00D527F5"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r w:rsidRPr="00D527F5">
              <w:rPr>
                <w:color w:val="A6A6A6" w:themeColor="background1" w:themeShade="A6"/>
                <w:sz w:val="24"/>
                <w:szCs w:val="24"/>
              </w:rPr>
              <w:t>společenský tance.</w:t>
            </w: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462B612E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Osobnostní rozvoj -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093C02AC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54CD7EAB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39F87332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lastRenderedPageBreak/>
              <w:t>pohybové</w:t>
            </w: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B68109F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 xml:space="preserve">Zvolí vhodný typ hudebně pohybových prvků  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253DE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Pohybem reaguje na proud znějící hudby.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B6836A7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Kreativita – tanec jako způsob navazování kontaktů s lidmi – tancujeme moderní a lidové tance, dirigujeme se navzájem, sledujeme DVD s tancem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080577B1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18DB3412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6A8136E4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činnosti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7A23C1AF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k poslouchané hudbě.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A5640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Orientuje se v prostoru, používá tanec v párech.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5BC2DF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C4FB4E2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48A1877F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2C6954A8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FE17AC2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F5A7D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V dirigování procvičuje zdvih, dynamiku, tempo.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BAF4A78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0EC8CE5D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36A5FD15" w14:textId="77777777">
        <w:trPr>
          <w:trHeight w:val="262"/>
        </w:trPr>
        <w:tc>
          <w:tcPr>
            <w:tcW w:w="127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7D7F870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12" w:space="0" w:color="000000"/>
              <w:right w:val="single" w:sz="6" w:space="0" w:color="000000"/>
            </w:tcBorders>
          </w:tcPr>
          <w:p w14:paraId="3362D0B5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0ED7882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6134FB60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89C7E4C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075B84D0" w14:textId="77777777">
        <w:trPr>
          <w:trHeight w:val="247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18EACF72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  <w:p w14:paraId="03250077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3D8F839D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45B8E239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14:paraId="60CB7A6C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92479A4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484EA167" w14:textId="77777777">
        <w:trPr>
          <w:trHeight w:val="14"/>
        </w:trPr>
        <w:tc>
          <w:tcPr>
            <w:tcW w:w="127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D02D955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12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1586D71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 xml:space="preserve">Žák se orientuje v proudu znějící hudby, </w:t>
            </w:r>
          </w:p>
        </w:tc>
        <w:tc>
          <w:tcPr>
            <w:tcW w:w="47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86B608A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Orientuje se v lidových písních,</w:t>
            </w:r>
            <w:r w:rsidR="000F7A77" w:rsidRPr="00D527F5">
              <w:rPr>
                <w:color w:val="A6A6A6" w:themeColor="background1" w:themeShade="A6"/>
                <w:sz w:val="24"/>
                <w:szCs w:val="24"/>
              </w:rPr>
              <w:t xml:space="preserve"> písní etnických skupin</w:t>
            </w:r>
          </w:p>
        </w:tc>
        <w:tc>
          <w:tcPr>
            <w:tcW w:w="3170" w:type="dxa"/>
            <w:tcBorders>
              <w:top w:val="single" w:sz="12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14:paraId="5A637BD4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35924ADC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2B042073" w14:textId="77777777">
        <w:trPr>
          <w:trHeight w:val="247"/>
        </w:trPr>
        <w:tc>
          <w:tcPr>
            <w:tcW w:w="1277" w:type="dxa"/>
            <w:tcBorders>
              <w:top w:val="single" w:sz="6" w:space="0" w:color="000000"/>
              <w:left w:val="single" w:sz="12" w:space="0" w:color="000000"/>
              <w:bottom w:val="nil"/>
              <w:right w:val="single" w:sz="6" w:space="0" w:color="000000"/>
            </w:tcBorders>
          </w:tcPr>
          <w:p w14:paraId="0B92D133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A7050C5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vnímá užité hudebně výrazové prostředky a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1D754BB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Chápe vztah hudby k životnímu stylu.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CDA687F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b/>
                <w:color w:val="A6A6A6" w:themeColor="background1" w:themeShade="A6"/>
                <w:sz w:val="24"/>
                <w:szCs w:val="24"/>
              </w:rPr>
              <w:t>MKV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01E78C75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7327677D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585D9B3E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A198499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 xml:space="preserve">a charakteristické sémantické prvky. Chápe 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000AAB6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Poznává tance poslechem.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4A1ECC0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Kulturní diference – poslech cikánské písně, diskuse o romských hudebních skupinách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2304330E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6BEEDA64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49BA2A95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Poslechové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06007FDB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 xml:space="preserve">jejich význam v hudbě a na základě toho </w:t>
            </w:r>
          </w:p>
        </w:tc>
        <w:tc>
          <w:tcPr>
            <w:tcW w:w="4716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5C35B359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Seznamuje se s nejznámějšími světovými  balety.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32E3F6B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043966E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45E66F22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453D25D7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činnosti</w:t>
            </w: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5E17827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přistupuje k hudebnímu  dílu jako k logicky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5CB6235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Posuzuje programní a absolutní hudbu, duchovní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68376A1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1C6ABD21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563E8514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34424484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D4B5BA2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 xml:space="preserve">utvořenému celku. Zařadí slyšenou hudbu do </w:t>
            </w:r>
          </w:p>
        </w:tc>
        <w:tc>
          <w:tcPr>
            <w:tcW w:w="4716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7F075454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světskou hudbu, symfonii a symfonickou báseň,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73B0BBB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0F3DF076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7D35F77F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37844288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F93551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stylového období a porovnává ji z hlediska její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E7F636D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koncert, muzikál.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816483A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9DDCE08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63A11F0D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1A64C73D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C2BA1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slohové a stylové příslušnosti s dalšími skladbami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A62895E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Rozpozná tvorbu skladatele a interpreta.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13CB8BC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187D91D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7F07F16D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373116AE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3FECB2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 xml:space="preserve">Vyhledává  souvislosti mezi hudbou a jiným 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C68608D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 xml:space="preserve">Účastní se besed, výchovných koncertů, 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4CCCAE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1C54DF51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386BC053" w14:textId="77777777">
        <w:trPr>
          <w:trHeight w:val="262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6EC5DBFB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7950FEA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druhem umění.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C9054DA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soutěží a vystoupení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14:paraId="78142F05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95CCE86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66944095" w14:textId="77777777">
        <w:trPr>
          <w:trHeight w:val="247"/>
        </w:trPr>
        <w:tc>
          <w:tcPr>
            <w:tcW w:w="1277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</w:tcPr>
          <w:p w14:paraId="18BDFB3C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5BE06C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Žák se orientuje v notovém zápise, používá</w:t>
            </w:r>
          </w:p>
        </w:tc>
        <w:tc>
          <w:tcPr>
            <w:tcW w:w="47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EBD6ED8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Pozná a utvoří kvint</w:t>
            </w:r>
            <w:r w:rsidR="000F7A77" w:rsidRPr="00D527F5">
              <w:rPr>
                <w:color w:val="A6A6A6" w:themeColor="background1" w:themeShade="A6"/>
                <w:sz w:val="24"/>
                <w:szCs w:val="24"/>
              </w:rPr>
              <w:t>a</w:t>
            </w:r>
            <w:r w:rsidRPr="00D527F5">
              <w:rPr>
                <w:color w:val="A6A6A6" w:themeColor="background1" w:themeShade="A6"/>
                <w:sz w:val="24"/>
                <w:szCs w:val="24"/>
              </w:rPr>
              <w:t>kord.</w:t>
            </w:r>
          </w:p>
        </w:tc>
        <w:tc>
          <w:tcPr>
            <w:tcW w:w="31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452259D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E79ED60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59B83F7D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607E839F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8C4F63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jednoduché hudební značky, zkratky a takty.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1CE86FE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Sluchem pozná akordy dur,</w:t>
            </w:r>
            <w:r w:rsidR="000F7A77" w:rsidRPr="00D527F5"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r w:rsidRPr="00D527F5">
              <w:rPr>
                <w:color w:val="A6A6A6" w:themeColor="background1" w:themeShade="A6"/>
                <w:sz w:val="24"/>
                <w:szCs w:val="24"/>
              </w:rPr>
              <w:t>moll.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B1DAC31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C63BF8C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307EF8CA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0C689241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Hudební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F740C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5D3BF30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Seznamuje se se synkopou a triolou.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75A4B36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E0427FD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493730AD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121B3C2C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 xml:space="preserve">teorie 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00ED8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Rozpozná základní hudební formy,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3A64A69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Sluchem pozná stupnici moll harmonickou.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D818518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CDBD996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3F4BF3AA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655326F3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lastRenderedPageBreak/>
              <w:t>a dějiny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A2AC5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Seznamuje se s  životem významných hudeb.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B179006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 xml:space="preserve">Seznamuje se s díly Palestriny, Bacha, Vivaldiho, 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1FD0274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125418E6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11D95652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5FCF9EDE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0E89E2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skladatelů, jejich životem a dílem.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7CC77C5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Mozarta, Beethovena, Haydna, Prokofjeva,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A1BA426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17508A4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6903518C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59D139FD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A9393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Porovná hudbu artificiální a nonartificiální.</w:t>
            </w:r>
          </w:p>
        </w:tc>
        <w:tc>
          <w:tcPr>
            <w:tcW w:w="4716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0CEC4120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Händela, Bernsteina, Gerschvina,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E8B307B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1CCFBFF1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10FB89CA" w14:textId="77777777">
        <w:trPr>
          <w:trHeight w:val="262"/>
        </w:trPr>
        <w:tc>
          <w:tcPr>
            <w:tcW w:w="1277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3F5C4F43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3598A4A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Propojuje teorii s praxí.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2D1B27A1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Smetany, Dvořáka.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5CC10CD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00AD3CA0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54AF2B87" w14:textId="77777777">
        <w:trPr>
          <w:trHeight w:val="247"/>
        </w:trPr>
        <w:tc>
          <w:tcPr>
            <w:tcW w:w="59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E1BEB0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Vypracovala: Mgr. Eva Moučková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1B5D1CAD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14:paraId="5E21D38D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2BDC158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281C4C31" w14:textId="77777777">
        <w:trPr>
          <w:trHeight w:val="247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5F25BCB9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45C5E783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544F726B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14:paraId="06E546F2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24DF5DC0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3933BFAF" w14:textId="77777777">
        <w:trPr>
          <w:trHeight w:val="247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60A3CB8A" w14:textId="77777777" w:rsidR="00A26406" w:rsidRPr="00D527F5" w:rsidRDefault="00A26406" w:rsidP="000F7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A6A6A6" w:themeColor="background1" w:themeShade="A6"/>
                <w:sz w:val="24"/>
                <w:szCs w:val="24"/>
              </w:rPr>
            </w:pPr>
          </w:p>
          <w:p w14:paraId="06C461E0" w14:textId="77777777" w:rsidR="008D01D7" w:rsidRPr="00D527F5" w:rsidRDefault="008D01D7" w:rsidP="000F7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A6A6A6" w:themeColor="background1" w:themeShade="A6"/>
                <w:sz w:val="24"/>
                <w:szCs w:val="24"/>
              </w:rPr>
            </w:pPr>
          </w:p>
          <w:p w14:paraId="36EB81B4" w14:textId="77777777" w:rsidR="008D01D7" w:rsidRPr="00D527F5" w:rsidRDefault="008D01D7" w:rsidP="000F7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A6A6A6" w:themeColor="background1" w:themeShade="A6"/>
                <w:sz w:val="24"/>
                <w:szCs w:val="24"/>
              </w:rPr>
            </w:pPr>
          </w:p>
          <w:p w14:paraId="03DB9A21" w14:textId="77777777" w:rsidR="008D01D7" w:rsidRPr="00D527F5" w:rsidRDefault="008D01D7" w:rsidP="000F7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A6A6A6" w:themeColor="background1" w:themeShade="A6"/>
                <w:sz w:val="24"/>
                <w:szCs w:val="24"/>
              </w:rPr>
            </w:pPr>
          </w:p>
          <w:p w14:paraId="1AB49F42" w14:textId="77777777" w:rsidR="008D01D7" w:rsidRPr="00D527F5" w:rsidRDefault="008D01D7" w:rsidP="000F7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A6A6A6" w:themeColor="background1" w:themeShade="A6"/>
                <w:sz w:val="24"/>
                <w:szCs w:val="24"/>
              </w:rPr>
            </w:pPr>
          </w:p>
          <w:p w14:paraId="1E4E7474" w14:textId="77777777" w:rsidR="008D01D7" w:rsidRPr="00D527F5" w:rsidRDefault="008D01D7" w:rsidP="000F7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A6A6A6" w:themeColor="background1" w:themeShade="A6"/>
                <w:sz w:val="24"/>
                <w:szCs w:val="24"/>
              </w:rPr>
            </w:pPr>
          </w:p>
          <w:p w14:paraId="42D658F0" w14:textId="77777777" w:rsidR="008D01D7" w:rsidRPr="00D527F5" w:rsidRDefault="008D01D7" w:rsidP="000F7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A6A6A6" w:themeColor="background1" w:themeShade="A6"/>
                <w:sz w:val="24"/>
                <w:szCs w:val="24"/>
              </w:rPr>
            </w:pPr>
          </w:p>
          <w:p w14:paraId="341EBE03" w14:textId="77777777" w:rsidR="008D01D7" w:rsidRPr="00D527F5" w:rsidRDefault="008D01D7" w:rsidP="000F7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A6A6A6" w:themeColor="background1" w:themeShade="A6"/>
                <w:sz w:val="24"/>
                <w:szCs w:val="24"/>
              </w:rPr>
            </w:pPr>
          </w:p>
          <w:p w14:paraId="1A6C563A" w14:textId="77777777" w:rsidR="008D01D7" w:rsidRPr="00D527F5" w:rsidRDefault="008D01D7" w:rsidP="000F7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A6A6A6" w:themeColor="background1" w:themeShade="A6"/>
                <w:sz w:val="24"/>
                <w:szCs w:val="24"/>
              </w:rPr>
            </w:pPr>
          </w:p>
          <w:p w14:paraId="4934C071" w14:textId="77777777" w:rsidR="008D01D7" w:rsidRPr="00D527F5" w:rsidRDefault="008D01D7" w:rsidP="000F7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A6A6A6" w:themeColor="background1" w:themeShade="A6"/>
                <w:sz w:val="24"/>
                <w:szCs w:val="24"/>
              </w:rPr>
            </w:pPr>
          </w:p>
          <w:p w14:paraId="07C792EF" w14:textId="77777777" w:rsidR="008D01D7" w:rsidRPr="00D527F5" w:rsidRDefault="008D01D7" w:rsidP="000F7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A6A6A6" w:themeColor="background1" w:themeShade="A6"/>
                <w:sz w:val="24"/>
                <w:szCs w:val="24"/>
              </w:rPr>
            </w:pPr>
          </w:p>
          <w:p w14:paraId="0E5C932C" w14:textId="77777777" w:rsidR="008D01D7" w:rsidRPr="00D527F5" w:rsidRDefault="008D01D7" w:rsidP="000F7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A6A6A6" w:themeColor="background1" w:themeShade="A6"/>
                <w:sz w:val="24"/>
                <w:szCs w:val="24"/>
              </w:rPr>
            </w:pPr>
          </w:p>
          <w:p w14:paraId="1086C93E" w14:textId="77777777" w:rsidR="008D01D7" w:rsidRPr="00D527F5" w:rsidRDefault="008D01D7" w:rsidP="000F7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A6A6A6" w:themeColor="background1" w:themeShade="A6"/>
                <w:sz w:val="24"/>
                <w:szCs w:val="24"/>
              </w:rPr>
            </w:pPr>
          </w:p>
          <w:p w14:paraId="1DE3033A" w14:textId="77777777" w:rsidR="008D01D7" w:rsidRPr="00D527F5" w:rsidRDefault="008D01D7" w:rsidP="000F7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A6A6A6" w:themeColor="background1" w:themeShade="A6"/>
                <w:sz w:val="24"/>
                <w:szCs w:val="24"/>
              </w:rPr>
            </w:pPr>
          </w:p>
          <w:p w14:paraId="28FF8849" w14:textId="77777777" w:rsidR="008D01D7" w:rsidRPr="00D527F5" w:rsidRDefault="008D01D7" w:rsidP="000F7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A6A6A6" w:themeColor="background1" w:themeShade="A6"/>
                <w:sz w:val="24"/>
                <w:szCs w:val="24"/>
              </w:rPr>
            </w:pPr>
          </w:p>
          <w:p w14:paraId="6E1C258B" w14:textId="77777777" w:rsidR="008D01D7" w:rsidRPr="00D527F5" w:rsidRDefault="008D01D7" w:rsidP="000F7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A6A6A6" w:themeColor="background1" w:themeShade="A6"/>
                <w:sz w:val="24"/>
                <w:szCs w:val="24"/>
              </w:rPr>
            </w:pPr>
          </w:p>
          <w:p w14:paraId="48D93B35" w14:textId="77777777" w:rsidR="008D01D7" w:rsidRPr="00D527F5" w:rsidRDefault="008D01D7" w:rsidP="000F7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A6A6A6" w:themeColor="background1" w:themeShade="A6"/>
                <w:sz w:val="24"/>
                <w:szCs w:val="24"/>
              </w:rPr>
            </w:pPr>
          </w:p>
          <w:p w14:paraId="50C147E1" w14:textId="77777777" w:rsidR="008D01D7" w:rsidRPr="00D527F5" w:rsidRDefault="008D01D7" w:rsidP="000F7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A6A6A6" w:themeColor="background1" w:themeShade="A6"/>
                <w:sz w:val="24"/>
                <w:szCs w:val="24"/>
              </w:rPr>
            </w:pPr>
          </w:p>
          <w:p w14:paraId="21EF6499" w14:textId="77777777" w:rsidR="008D01D7" w:rsidRPr="00D527F5" w:rsidRDefault="008D01D7" w:rsidP="000F7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A6A6A6" w:themeColor="background1" w:themeShade="A6"/>
                <w:sz w:val="24"/>
                <w:szCs w:val="24"/>
              </w:rPr>
            </w:pPr>
          </w:p>
          <w:p w14:paraId="77F2FD99" w14:textId="77777777" w:rsidR="008D01D7" w:rsidRPr="00D527F5" w:rsidRDefault="008D01D7" w:rsidP="000F7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A6A6A6" w:themeColor="background1" w:themeShade="A6"/>
                <w:sz w:val="24"/>
                <w:szCs w:val="24"/>
              </w:rPr>
            </w:pPr>
          </w:p>
          <w:p w14:paraId="3FF7C361" w14:textId="77777777" w:rsidR="008D01D7" w:rsidRPr="00D527F5" w:rsidRDefault="008D01D7" w:rsidP="000F7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A6A6A6" w:themeColor="background1" w:themeShade="A6"/>
                <w:sz w:val="24"/>
                <w:szCs w:val="24"/>
              </w:rPr>
            </w:pPr>
          </w:p>
          <w:p w14:paraId="1F0F3030" w14:textId="77777777" w:rsidR="008D01D7" w:rsidRPr="00D527F5" w:rsidRDefault="008D01D7" w:rsidP="000F7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A6A6A6" w:themeColor="background1" w:themeShade="A6"/>
                <w:sz w:val="24"/>
                <w:szCs w:val="24"/>
              </w:rPr>
            </w:pPr>
          </w:p>
          <w:p w14:paraId="24B87403" w14:textId="77777777" w:rsidR="008D01D7" w:rsidRPr="00D527F5" w:rsidRDefault="008D01D7" w:rsidP="000F7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53475102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71FBA339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14:paraId="5DB1B851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05F8E9F3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1415D681" w14:textId="77777777">
        <w:trPr>
          <w:trHeight w:val="247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114D5D17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5FF8FDE4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6E30F90E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14:paraId="67CF7722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1D1A46AB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7359AB47" w14:textId="77777777">
        <w:trPr>
          <w:trHeight w:val="247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24D2D82D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47BBEA7F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0F1FF42A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14:paraId="57E6A38E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61D768C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396073CE" w14:textId="77777777">
        <w:trPr>
          <w:trHeight w:val="305"/>
        </w:trPr>
        <w:tc>
          <w:tcPr>
            <w:tcW w:w="1277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</w:tcPr>
          <w:p w14:paraId="520CBB80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4D820F51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b/>
                <w:color w:val="A6A6A6" w:themeColor="background1" w:themeShade="A6"/>
                <w:sz w:val="24"/>
                <w:szCs w:val="24"/>
              </w:rPr>
              <w:t xml:space="preserve">                 Učební plán</w:t>
            </w:r>
          </w:p>
        </w:tc>
        <w:tc>
          <w:tcPr>
            <w:tcW w:w="4716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1926CE5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b/>
                <w:color w:val="A6A6A6" w:themeColor="background1" w:themeShade="A6"/>
                <w:sz w:val="24"/>
                <w:szCs w:val="24"/>
              </w:rPr>
              <w:t>Hudební výchova</w:t>
            </w:r>
          </w:p>
        </w:tc>
        <w:tc>
          <w:tcPr>
            <w:tcW w:w="317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14:paraId="39685832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b/>
                <w:color w:val="A6A6A6" w:themeColor="background1" w:themeShade="A6"/>
                <w:sz w:val="24"/>
                <w:szCs w:val="24"/>
              </w:rPr>
              <w:t xml:space="preserve">8. Ročník            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30C492F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59F6D764" w14:textId="77777777">
        <w:trPr>
          <w:trHeight w:val="319"/>
        </w:trPr>
        <w:tc>
          <w:tcPr>
            <w:tcW w:w="1277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444776AF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4A0F10B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2D4BE1D4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532349A5" w14:textId="77777777" w:rsidR="00A26406" w:rsidRPr="00D527F5" w:rsidRDefault="008C3CD3" w:rsidP="008C3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b/>
                <w:color w:val="A6A6A6" w:themeColor="background1" w:themeShade="A6"/>
                <w:sz w:val="24"/>
                <w:szCs w:val="24"/>
              </w:rPr>
              <w:t xml:space="preserve">„A,C“ 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0BCD31A9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60BD305B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6DB1FD9A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b/>
                <w:color w:val="A6A6A6" w:themeColor="background1" w:themeShade="A6"/>
                <w:sz w:val="24"/>
                <w:szCs w:val="24"/>
              </w:rPr>
              <w:t xml:space="preserve">      Téma</w:t>
            </w:r>
          </w:p>
        </w:tc>
        <w:tc>
          <w:tcPr>
            <w:tcW w:w="4716" w:type="dxa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05AFAD3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 xml:space="preserve">                              Výstup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1D55507D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b/>
                <w:color w:val="A6A6A6" w:themeColor="background1" w:themeShade="A6"/>
                <w:sz w:val="24"/>
                <w:szCs w:val="24"/>
              </w:rPr>
              <w:t xml:space="preserve">                             Učivo</w:t>
            </w:r>
          </w:p>
        </w:tc>
        <w:tc>
          <w:tcPr>
            <w:tcW w:w="3170" w:type="dxa"/>
            <w:tcBorders>
              <w:top w:val="single" w:sz="12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14:paraId="6CFD8B19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b/>
                <w:color w:val="A6A6A6" w:themeColor="background1" w:themeShade="A6"/>
                <w:sz w:val="24"/>
                <w:szCs w:val="24"/>
              </w:rPr>
              <w:t>Průřezová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5CE270E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74B00A54" w14:textId="77777777">
        <w:trPr>
          <w:trHeight w:val="262"/>
        </w:trPr>
        <w:tc>
          <w:tcPr>
            <w:tcW w:w="1277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54F4FEF4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5E5C60F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6AEC0B1B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C730CF5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b/>
                <w:color w:val="A6A6A6" w:themeColor="background1" w:themeShade="A6"/>
                <w:sz w:val="24"/>
                <w:szCs w:val="24"/>
              </w:rPr>
              <w:t>témata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4C50079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344DFD22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208939B2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71AD5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 xml:space="preserve">Žák využívá své hudební schopnosti  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334D4DEC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Hlasový rozsah rozšiřuje na tóny g - f1.</w:t>
            </w:r>
          </w:p>
        </w:tc>
        <w:tc>
          <w:tcPr>
            <w:tcW w:w="3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B329D5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b/>
                <w:color w:val="A6A6A6" w:themeColor="background1" w:themeShade="A6"/>
                <w:sz w:val="24"/>
                <w:szCs w:val="24"/>
              </w:rPr>
              <w:t>OSV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F5894B6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10489E31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2EF4D44C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1814460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a dovednosti při hudebních aktivitách.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8C568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Zvládá techniky vokálního projevu ( scat, falzet)</w:t>
            </w: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5229F8E7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Osobnostní rozvoj -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2F3E9E38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1240347B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4CE97B17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b/>
                <w:color w:val="A6A6A6" w:themeColor="background1" w:themeShade="A6"/>
                <w:sz w:val="24"/>
                <w:szCs w:val="24"/>
              </w:rPr>
              <w:t>Vokální</w:t>
            </w: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4241186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Uplatňuje získané pěvecké dovednosti a návyky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C1184B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Individuálně je využívá ve zpěvu.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8CDF48D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Seberegulace a sebeorganizace – originalita a tvořivost, umění jako prostředek komunikace – soutěž  „Superstar“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02B9001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6C4B642C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442A1C6A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b/>
                <w:color w:val="A6A6A6" w:themeColor="background1" w:themeShade="A6"/>
                <w:sz w:val="24"/>
                <w:szCs w:val="24"/>
              </w:rPr>
              <w:t>činnosti</w:t>
            </w: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E90DE29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zpěvu i při mluvním projevu.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78198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Orientuje se v notovém zápisu melodie.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236E9F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1157B1C4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4071783E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234EE020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3F8F415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Zpívá intonačně čistě a rytmicky přesně v jedno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B895E8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 xml:space="preserve">Zachycuje rytmus popřípadě i melodii  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45BBBAC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2E3B9FE2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4715D438" w14:textId="77777777">
        <w:trPr>
          <w:trHeight w:val="262"/>
        </w:trPr>
        <w:tc>
          <w:tcPr>
            <w:tcW w:w="127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C1EC5E1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12" w:space="0" w:color="000000"/>
              <w:right w:val="single" w:sz="6" w:space="0" w:color="000000"/>
            </w:tcBorders>
          </w:tcPr>
          <w:p w14:paraId="239A1D09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i vícehlase.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A58A301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zpívané ( hrané) pomocí notového zápisu.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65725B2A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F20597C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0D1C7DFF" w14:textId="77777777">
        <w:trPr>
          <w:trHeight w:val="247"/>
        </w:trPr>
        <w:tc>
          <w:tcPr>
            <w:tcW w:w="1277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6" w:space="0" w:color="000000"/>
            </w:tcBorders>
          </w:tcPr>
          <w:p w14:paraId="2B7B5105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34DFFD24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Žák reprodukuje na základě svých individuálních</w:t>
            </w:r>
          </w:p>
        </w:tc>
        <w:tc>
          <w:tcPr>
            <w:tcW w:w="47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F1D21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Proniká do doprovodu keybordem,kytarou.</w:t>
            </w:r>
          </w:p>
        </w:tc>
        <w:tc>
          <w:tcPr>
            <w:tcW w:w="3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90D46AA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1D5CD322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4C1E55F6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191A4D6C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118DB0A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hudebních schopností a dovedností.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97C7F4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6DEB3C2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8A2E454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23EB7353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42D4AA57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b/>
                <w:color w:val="A6A6A6" w:themeColor="background1" w:themeShade="A6"/>
                <w:sz w:val="24"/>
                <w:szCs w:val="24"/>
              </w:rPr>
              <w:t>Instrument.</w:t>
            </w: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3979BA0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 xml:space="preserve">Reprodukuje, ale i vytváří různé motivy,témata 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3A4908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9106DC8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16505C23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7E1A2EE2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1AB3EB01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b/>
                <w:color w:val="A6A6A6" w:themeColor="background1" w:themeShade="A6"/>
                <w:sz w:val="24"/>
                <w:szCs w:val="24"/>
              </w:rPr>
              <w:t>činnosti</w:t>
            </w: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34B5384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i části skladeb.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FB3BC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2F29C2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2E61EEFD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1BEEACF9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4D857F2C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56CAA8E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 xml:space="preserve">Orientuje se v zápise písní a skladeb různých 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D7CED3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62621D5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FECD686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51E37229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2E6E7B37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F79ADA4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stylů  a žánrů.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07636A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87DB67E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9CEE993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549A5AE8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1D9F6CDB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81FDEDC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Tyto písně či skladby svým způsobem realizuje.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55478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C76626C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4AAB979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1C77A5F5" w14:textId="77777777">
        <w:trPr>
          <w:trHeight w:val="262"/>
        </w:trPr>
        <w:tc>
          <w:tcPr>
            <w:tcW w:w="127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09E4B2D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12" w:space="0" w:color="000000"/>
              <w:right w:val="single" w:sz="6" w:space="0" w:color="000000"/>
            </w:tcBorders>
          </w:tcPr>
          <w:p w14:paraId="13B6CF79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7420B6E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6BBD56D2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9B8AAA7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4AD2EDFE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352660F3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12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C6225EB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Žák rozpozná některé z tanců různých stylových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556177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Produkuje vlastní pohybové ztvárnění, pohybem</w:t>
            </w:r>
          </w:p>
        </w:tc>
        <w:tc>
          <w:tcPr>
            <w:tcW w:w="3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288FBCD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b/>
                <w:color w:val="A6A6A6" w:themeColor="background1" w:themeShade="A6"/>
                <w:sz w:val="24"/>
                <w:szCs w:val="24"/>
              </w:rPr>
              <w:t>OSV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0C30E522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7FF15A5D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1900FC4C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55DBACFA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období.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7C397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reaguje na změny rytmicko-metrické, harmonické.</w:t>
            </w: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5E6770B7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Osobnostní rozvoj -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15BF5CC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62558447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69249805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Hudebně</w:t>
            </w: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BE8E9EF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 xml:space="preserve">Zvolí vhodný typ hudebně pohybových prvků  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341CC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7E0365C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Kreativita – vymýšlíme pohybové ztvárnění plynoucí hudby – hry s pantomimou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F9215A7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69F013A7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05C0851E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lastRenderedPageBreak/>
              <w:t>pohybové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45BF83E6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k poslouchané hudbě.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33EAA4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5BD787B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0C3FDE5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754BBC40" w14:textId="77777777">
        <w:trPr>
          <w:trHeight w:val="262"/>
        </w:trPr>
        <w:tc>
          <w:tcPr>
            <w:tcW w:w="127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3A2EE93A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12" w:space="0" w:color="000000"/>
              <w:right w:val="single" w:sz="6" w:space="0" w:color="000000"/>
            </w:tcBorders>
          </w:tcPr>
          <w:p w14:paraId="34B61DB4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99E4EBE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93FAC62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AC511E0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4064874D" w14:textId="77777777">
        <w:trPr>
          <w:trHeight w:val="247"/>
        </w:trPr>
        <w:tc>
          <w:tcPr>
            <w:tcW w:w="1277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6" w:space="0" w:color="000000"/>
            </w:tcBorders>
          </w:tcPr>
          <w:p w14:paraId="7581E972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12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3E5A08B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 xml:space="preserve">Žák se orientuje v proudu znějící hudby, </w:t>
            </w:r>
          </w:p>
        </w:tc>
        <w:tc>
          <w:tcPr>
            <w:tcW w:w="4716" w:type="dxa"/>
            <w:tcBorders>
              <w:top w:val="single" w:sz="12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B4CBE26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 xml:space="preserve">Analyzuje hudební skladbu,zvukomalbu, </w:t>
            </w:r>
          </w:p>
        </w:tc>
        <w:tc>
          <w:tcPr>
            <w:tcW w:w="3170" w:type="dxa"/>
            <w:tcBorders>
              <w:top w:val="single" w:sz="12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14:paraId="7A27A6D8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E38B42A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4460082F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6BA758DB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E08B921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vnímá užité hudebně výrazové prostředky a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B2EC4B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dušemalbu, pohyb melodie.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14:paraId="0E1FFA20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BCB6148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4AF1B1A2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3326C4D2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Poslechové</w:t>
            </w: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1598CA5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a charakteristické sématické prvky.</w:t>
            </w:r>
            <w:r w:rsidR="000F7A77" w:rsidRPr="00D527F5"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r w:rsidRPr="00D527F5">
              <w:rPr>
                <w:color w:val="A6A6A6" w:themeColor="background1" w:themeShade="A6"/>
                <w:sz w:val="24"/>
                <w:szCs w:val="24"/>
              </w:rPr>
              <w:t xml:space="preserve">Chápe 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58669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Sleduje pravidelnost a nepravidelnost hudební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14:paraId="1EB23659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5DBC3C2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7A17A692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35386A9F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činnosti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505F1646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 xml:space="preserve">jejich význam v hudbě a na základě toho 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E66454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formy.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14:paraId="23A3CFBF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E659525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1A7E4F6C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785E3216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0B46A5B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přistupuje k hudebnímu  dílu jako k logicky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610258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Srovnává hudební skladbu v kontextu s jinými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14:paraId="08A3C948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0E6D846F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20B9D898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7AB9A571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F0CDDA2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 xml:space="preserve">utvořenému celku. Zařadí slyšenou hudbu do </w:t>
            </w:r>
          </w:p>
        </w:tc>
        <w:tc>
          <w:tcPr>
            <w:tcW w:w="47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B9F53CF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hudebními i nehudebními díly.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14:paraId="5A5F22BC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0EC46DED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497B2721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14B6FB3D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D11998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stylového období a porovnává ji z hlediska její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FAC2B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Chápe funkci hudebních stylů a žánrů vzhledem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14:paraId="040CC032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835F815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2932B353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1498ED3D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D2053E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slohové a stylové příslušnosti s dalšími skladbami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FEB53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k životu jedince.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14:paraId="789393C9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0996E8B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6BA18BD4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19162F0D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7CC89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 xml:space="preserve">Vyhledává  souvislosti mezi hudbou a jiným 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E49D5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Srovnává artificiální a nonartificiální hudbu.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14:paraId="163354B7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A459CEA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1D9E941A" w14:textId="77777777">
        <w:trPr>
          <w:trHeight w:val="262"/>
        </w:trPr>
        <w:tc>
          <w:tcPr>
            <w:tcW w:w="127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F7E4784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A8A6467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druhem umění.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A3A87E7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27C8382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DCDDCDB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33BFAA69" w14:textId="77777777">
        <w:trPr>
          <w:trHeight w:val="247"/>
        </w:trPr>
        <w:tc>
          <w:tcPr>
            <w:tcW w:w="1277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6" w:space="0" w:color="000000"/>
            </w:tcBorders>
          </w:tcPr>
          <w:p w14:paraId="67A47B6A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12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C1F86C6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Žák se orientuje v notovém zápise, používá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08217AB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D2EEBD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1C1D868E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2FAD0D97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5AF95A28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Hudební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2B048C78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takty, jednoduché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688DAC8F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E21E968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1603ED23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2BDDF4FA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1CEF2456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teorie</w:t>
            </w: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D51BFDA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hudební značky a zkratky.</w:t>
            </w: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439C20B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Poznává průřez světovými dějinami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6D61483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2DDDAA60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7F5113FA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7D0BD4F6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a dějiny</w:t>
            </w: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9F5DFC5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Rozpozná základní hudební formy,</w:t>
            </w: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89672E3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od původu hudby (pravěk) až k hudbě 20.století.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EC26500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2A998A0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7818EB22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64786690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A038F2E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Seznamuje se s  životem významných hudeb.</w:t>
            </w: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598D4FD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Seznamuje se s hudební slohy: hudba středověku,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32FE2BA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F19B3F0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5502D042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6F016C3D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4A247CA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skladatelů, jejich životem a dílem.</w:t>
            </w: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0A8CBF4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gotika, renesance, baroka, klasicismu, romantismu,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6A512A0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5C86CCD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3065B213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67FC615F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8305AD8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Porovná hudbu artificiální a nonartificiální.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9E86F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impresionismu, dodekafonie, expresionismu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6F6CD9B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053A80A3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0B12AD5E" w14:textId="77777777">
        <w:trPr>
          <w:trHeight w:val="262"/>
        </w:trPr>
        <w:tc>
          <w:tcPr>
            <w:tcW w:w="127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86D59F8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</w:tcPr>
          <w:p w14:paraId="26215B7B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Propojuje teorii s praxí.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68BF5619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a novoklasicismu.</w:t>
            </w:r>
          </w:p>
        </w:tc>
        <w:tc>
          <w:tcPr>
            <w:tcW w:w="317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F56E3D0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136E572A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18F0915C" w14:textId="77777777">
        <w:trPr>
          <w:trHeight w:val="247"/>
        </w:trPr>
        <w:tc>
          <w:tcPr>
            <w:tcW w:w="59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91B115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Vypracovala: Mgr. Eva Moučková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7E436CD5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14:paraId="7BB33165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247AE003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39A712A6" w14:textId="77777777">
        <w:trPr>
          <w:trHeight w:val="247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600527B9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40D1D1FA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4C7141A1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14:paraId="2FEFA737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17EEA7C6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308A1D65" w14:textId="77777777">
        <w:trPr>
          <w:trHeight w:val="247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59833B3A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1A840081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551425EF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14:paraId="01003033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F45B6FE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43E61184" w14:textId="77777777">
        <w:trPr>
          <w:trHeight w:val="247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3D967918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50B0598C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186822CF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14:paraId="6E0C1598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0A56379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79118DB2" w14:textId="77777777">
        <w:trPr>
          <w:trHeight w:val="247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6C3AD8C1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89A6238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45B6CCCB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14:paraId="10DB6868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C411D65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69263ABB" w14:textId="77777777">
        <w:trPr>
          <w:trHeight w:val="247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3175D5FC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109EE2D1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3A701D3B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14:paraId="7A1E27D6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1EB40EA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5E488B91" w14:textId="77777777">
        <w:trPr>
          <w:trHeight w:val="247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7AA7FD29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19A7F6F2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5BB96EDD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14:paraId="73DF0307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D840F37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179CB84D" w14:textId="77777777">
        <w:trPr>
          <w:trHeight w:val="305"/>
        </w:trPr>
        <w:tc>
          <w:tcPr>
            <w:tcW w:w="1277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</w:tcPr>
          <w:p w14:paraId="201F2AAB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66B4B8A9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b/>
                <w:color w:val="A6A6A6" w:themeColor="background1" w:themeShade="A6"/>
                <w:sz w:val="24"/>
                <w:szCs w:val="24"/>
              </w:rPr>
              <w:t xml:space="preserve">                 Učební plán</w:t>
            </w:r>
          </w:p>
        </w:tc>
        <w:tc>
          <w:tcPr>
            <w:tcW w:w="4716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E1D23BB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b/>
                <w:color w:val="A6A6A6" w:themeColor="background1" w:themeShade="A6"/>
                <w:sz w:val="24"/>
                <w:szCs w:val="24"/>
              </w:rPr>
              <w:t>Hudební výchova</w:t>
            </w:r>
          </w:p>
        </w:tc>
        <w:tc>
          <w:tcPr>
            <w:tcW w:w="317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14:paraId="7EF08BD4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b/>
                <w:color w:val="A6A6A6" w:themeColor="background1" w:themeShade="A6"/>
                <w:sz w:val="24"/>
                <w:szCs w:val="24"/>
              </w:rPr>
              <w:t xml:space="preserve">9.ročník              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D314E7B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11703B99" w14:textId="77777777">
        <w:trPr>
          <w:trHeight w:val="319"/>
        </w:trPr>
        <w:tc>
          <w:tcPr>
            <w:tcW w:w="1277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72571FF0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13711C59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75593402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7A2D1AF9" w14:textId="77777777" w:rsidR="00A26406" w:rsidRPr="00D527F5" w:rsidRDefault="008C3CD3" w:rsidP="008C3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b/>
                <w:color w:val="A6A6A6" w:themeColor="background1" w:themeShade="A6"/>
                <w:sz w:val="24"/>
                <w:szCs w:val="24"/>
              </w:rPr>
              <w:t xml:space="preserve">„A,C“ 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2F70B22D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695E7157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19AB087E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b/>
                <w:color w:val="A6A6A6" w:themeColor="background1" w:themeShade="A6"/>
                <w:sz w:val="24"/>
                <w:szCs w:val="24"/>
              </w:rPr>
              <w:t xml:space="preserve">      Téma</w:t>
            </w:r>
          </w:p>
        </w:tc>
        <w:tc>
          <w:tcPr>
            <w:tcW w:w="4716" w:type="dxa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1718E2F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 xml:space="preserve">                              Výstup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0C6874B3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b/>
                <w:color w:val="A6A6A6" w:themeColor="background1" w:themeShade="A6"/>
                <w:sz w:val="24"/>
                <w:szCs w:val="24"/>
              </w:rPr>
              <w:t xml:space="preserve">                             Učivo</w:t>
            </w:r>
          </w:p>
        </w:tc>
        <w:tc>
          <w:tcPr>
            <w:tcW w:w="3170" w:type="dxa"/>
            <w:tcBorders>
              <w:top w:val="single" w:sz="12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14:paraId="1E519F6B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b/>
                <w:color w:val="A6A6A6" w:themeColor="background1" w:themeShade="A6"/>
                <w:sz w:val="24"/>
                <w:szCs w:val="24"/>
              </w:rPr>
              <w:t>Průřezová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C5D7BAD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3767FD7A" w14:textId="77777777">
        <w:trPr>
          <w:trHeight w:val="262"/>
        </w:trPr>
        <w:tc>
          <w:tcPr>
            <w:tcW w:w="1277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672EFA1C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03DE668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31BCDC47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55B67FC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b/>
                <w:color w:val="A6A6A6" w:themeColor="background1" w:themeShade="A6"/>
                <w:sz w:val="24"/>
                <w:szCs w:val="24"/>
              </w:rPr>
              <w:t>témata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0EB1005F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5CFF23C1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2B73F74E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E337D7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 xml:space="preserve">Žák využívá své hudební schopnosti  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19E1F80B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Upevňuje hlasové dovednosti a návyky.</w:t>
            </w:r>
          </w:p>
        </w:tc>
        <w:tc>
          <w:tcPr>
            <w:tcW w:w="3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F575AC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b/>
                <w:color w:val="A6A6A6" w:themeColor="background1" w:themeShade="A6"/>
                <w:sz w:val="24"/>
                <w:szCs w:val="24"/>
              </w:rPr>
              <w:t>OSV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FAFF963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1A887E34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430B8652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b/>
                <w:color w:val="A6A6A6" w:themeColor="background1" w:themeShade="A6"/>
                <w:sz w:val="24"/>
                <w:szCs w:val="24"/>
              </w:rPr>
              <w:t>Vokální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2CBE26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a dovednosti při hudebních aktivitách.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8780C9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Dodržuje hlasovou hygienu.</w:t>
            </w:r>
            <w:r w:rsidR="000F7A77" w:rsidRPr="00D527F5"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r w:rsidRPr="00D527F5">
              <w:rPr>
                <w:color w:val="A6A6A6" w:themeColor="background1" w:themeShade="A6"/>
                <w:sz w:val="24"/>
                <w:szCs w:val="24"/>
              </w:rPr>
              <w:t>Upevňuje hlas.rozsah.</w:t>
            </w: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286475B7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Osobnostní rozvoj -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104A707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63AB317D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015E4F63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b/>
                <w:color w:val="A6A6A6" w:themeColor="background1" w:themeShade="A6"/>
                <w:sz w:val="24"/>
                <w:szCs w:val="24"/>
              </w:rPr>
              <w:t>činnosti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1828D0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Uplatňuje získané pěvecké dovednosti a návyky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E26E9C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Využívá hlasu při vokálně instrumentálních aktivit.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8BA1ABF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Seberegulace a sebeorganizace – zapojit se do kolektivu při vícehlasém zpěvu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06A0D8D6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35E19EDC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39968341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3639EA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zpěvu i při mluvním projevu.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58B606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Reprodukuje zapsané melodie.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34BF33A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3BEB2E4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5D84A65A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2B982315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6A936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Zpívá intonačně čistě a rytmicky přesně v jedno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162227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Transponuje melodie. Využívá i jiné hudební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7293272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281180D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7EA405C7" w14:textId="77777777">
        <w:trPr>
          <w:trHeight w:val="262"/>
        </w:trPr>
        <w:tc>
          <w:tcPr>
            <w:tcW w:w="127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4EEBFCF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6413E5F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i vícehlase.</w:t>
            </w:r>
          </w:p>
        </w:tc>
        <w:tc>
          <w:tcPr>
            <w:tcW w:w="471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00271A4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projevy.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8CE8415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05ADFBDD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541FFD48" w14:textId="77777777">
        <w:trPr>
          <w:trHeight w:val="247"/>
        </w:trPr>
        <w:tc>
          <w:tcPr>
            <w:tcW w:w="1277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6" w:space="0" w:color="000000"/>
            </w:tcBorders>
          </w:tcPr>
          <w:p w14:paraId="757EA1D8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1613D3BB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Žák reprodukuje na základě svých individuálních</w:t>
            </w:r>
          </w:p>
        </w:tc>
        <w:tc>
          <w:tcPr>
            <w:tcW w:w="47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E74F1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C90A61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7A01A5B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52809D45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6A44A678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6B33856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hudebních schopností a dovedností.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526EB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332B986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C040D57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753F6D5A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2B1E48AB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3D6917A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 xml:space="preserve">Reprodukuje, ale i vytváří různé motivy, témata 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97C87E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Poznává další způsoby záznamu hudby.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EF35513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0813A8CD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4C996C1F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1D530E55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6599771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i části skladeb.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3853F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5EB8865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27DC619C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3EA70CB6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34D5C1EC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Instrument.</w:t>
            </w: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77D3A5A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Volí jednoduché doprovody,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44A56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314B58F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C861380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58F69732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299F7BA8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činnosti</w:t>
            </w: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657B831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 xml:space="preserve">provádí jednoduché hudební improvizace. 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219AD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8DFCE93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1D04B73E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3CDF5791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0713328F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6873FD1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 xml:space="preserve">Orientuje se v zápise písní a skladeb různých 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A7DA52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B6F2166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1614D4C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31D5D0A7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5F2F325C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0ABE7B6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stylů  a žánrů.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5075C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65830E2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0582D7C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401F6FE4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72B27201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2CC7A50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Tyto písně či skladby svým způsobem realizuje.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D22E8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0B101F0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1A41DFD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3A018F70" w14:textId="77777777">
        <w:trPr>
          <w:trHeight w:val="262"/>
        </w:trPr>
        <w:tc>
          <w:tcPr>
            <w:tcW w:w="1277" w:type="dxa"/>
            <w:tcBorders>
              <w:top w:val="nil"/>
              <w:left w:val="single" w:sz="12" w:space="0" w:color="000000"/>
              <w:bottom w:val="single" w:sz="4" w:space="0" w:color="000000"/>
              <w:right w:val="single" w:sz="6" w:space="0" w:color="000000"/>
            </w:tcBorders>
          </w:tcPr>
          <w:p w14:paraId="111456C5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4" w:space="0" w:color="000000"/>
              <w:right w:val="single" w:sz="6" w:space="0" w:color="000000"/>
            </w:tcBorders>
          </w:tcPr>
          <w:p w14:paraId="54518E58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7CEAA72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 w14:paraId="2E6DC782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48B95E0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70F5B042" w14:textId="77777777">
        <w:trPr>
          <w:trHeight w:val="247"/>
        </w:trPr>
        <w:tc>
          <w:tcPr>
            <w:tcW w:w="1277" w:type="dxa"/>
            <w:tcBorders>
              <w:top w:val="single" w:sz="4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68E88617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B6D085B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Žák rozpozná některé z tanců různých stylových</w:t>
            </w:r>
          </w:p>
        </w:tc>
        <w:tc>
          <w:tcPr>
            <w:tcW w:w="4716" w:type="dxa"/>
            <w:tcBorders>
              <w:top w:val="single" w:sz="4" w:space="0" w:color="000000"/>
              <w:left w:val="nil"/>
              <w:bottom w:val="single" w:sz="6" w:space="0" w:color="000000"/>
              <w:right w:val="nil"/>
            </w:tcBorders>
          </w:tcPr>
          <w:p w14:paraId="60E66964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Objasní pojem rytmus a metrum. Doloží prakticky.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2661579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b/>
                <w:color w:val="A6A6A6" w:themeColor="background1" w:themeShade="A6"/>
                <w:sz w:val="24"/>
                <w:szCs w:val="24"/>
              </w:rPr>
              <w:t>OSV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215264E7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4A500085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C77C99E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A7E6CC5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období.</w:t>
            </w: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F1F8827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Pohybem ztvární populární hudbu. Používá</w:t>
            </w: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17B6F7B1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Osobnostní rozvoj -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1490BA1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0BEF007C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A30D0C5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Hudebně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DC60955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 xml:space="preserve">Zvolí vhodný typ hudebně pohybových prvků  </w:t>
            </w: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160CDC7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taneční kroky.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C34B92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Kreativita – vymýšlíme pohybové ztvárnění písní nebo plynoucí hudby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436F8AE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32144D18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F23D48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pohybové</w:t>
            </w:r>
          </w:p>
        </w:tc>
        <w:tc>
          <w:tcPr>
            <w:tcW w:w="471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25E1C0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k poslouchané hudbě.</w:t>
            </w: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14:paraId="4A52607C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54C57CD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CD13CBF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32B1BB21" w14:textId="77777777">
        <w:trPr>
          <w:trHeight w:val="247"/>
        </w:trPr>
        <w:tc>
          <w:tcPr>
            <w:tcW w:w="1277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6" w:space="0" w:color="000000"/>
            </w:tcBorders>
          </w:tcPr>
          <w:p w14:paraId="4FDE662A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12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20227EF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 xml:space="preserve">Žák se orientuje v proudu znějící hudby, </w:t>
            </w:r>
          </w:p>
        </w:tc>
        <w:tc>
          <w:tcPr>
            <w:tcW w:w="47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7C2CB06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Rozeznává všechny hudební formy.</w:t>
            </w:r>
          </w:p>
        </w:tc>
        <w:tc>
          <w:tcPr>
            <w:tcW w:w="31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6F37ECC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165414E1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4B002D2D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6764AE16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C777EAD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vnímá užité hudebně výrazové prostředky a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F436FEA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Srovnává hudbu vokální,instrumentální,lidský hlas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9293F45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E6D1D0C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41C639F2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60D1ECB0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Poslechové</w:t>
            </w: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07217DE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 xml:space="preserve">a charakteristické sématické prvky.Chápe </w:t>
            </w:r>
          </w:p>
        </w:tc>
        <w:tc>
          <w:tcPr>
            <w:tcW w:w="4716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40A8A1F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a jeho typy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361A573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414EC9E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1EC16641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6CA9DCDE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činnosti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4B8B1653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 xml:space="preserve">jejich význam v hudbě a na základě toho 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1E45ABA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Sluchem a popisem pozná všechny skupiny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0794C9E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87D01F8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3E63FA8D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7C7C9950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31279C3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přistupuje k hudebnímu  dílu jako k logicky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6D616AB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hudebních nástrojů.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E305604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F60C49F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71E123B7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1C8FD78E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54D1E61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 xml:space="preserve">utvořenému celku. Zařadí slyšenou hudbu do 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A934722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Je interpretem hudby i kritikem. Slovně vyjádří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F1C994D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1731F06C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1496F674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6524246E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6968107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stylového období í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6E0C70E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jaká je hudba a proč.Vlastní soudy a reference-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4131F0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8259376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5EF45F06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7E7978C8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51B9D26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F688475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Umí popsat hudební dílo a život jejího autora.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7AE6B8C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0960BB0C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36D35A8E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5FEE54B3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53449F7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 xml:space="preserve">Vyhledává  souvislosti mezi hudbou a jiným 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2067AFF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 xml:space="preserve">Pracuje s pojmy :inspirace,módnost,kýč. 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A9628D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63693DD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5B6F88F3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6545C82F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11DA1AB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druhem umění.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8CFFADC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Sleduje stylovou provázanost všech kulturních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DD78650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0489456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7A038383" w14:textId="77777777">
        <w:trPr>
          <w:trHeight w:val="262"/>
        </w:trPr>
        <w:tc>
          <w:tcPr>
            <w:tcW w:w="127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0E5A6B8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12" w:space="0" w:color="000000"/>
              <w:right w:val="single" w:sz="6" w:space="0" w:color="000000"/>
            </w:tcBorders>
          </w:tcPr>
          <w:p w14:paraId="6539D5E1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76CF0E4C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žánrů určitého uměleckého slohu.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0647997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299952A0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7924CE36" w14:textId="77777777">
        <w:trPr>
          <w:trHeight w:val="247"/>
        </w:trPr>
        <w:tc>
          <w:tcPr>
            <w:tcW w:w="1277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6" w:space="0" w:color="000000"/>
            </w:tcBorders>
          </w:tcPr>
          <w:p w14:paraId="73D93A70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12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FA3D2A5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Žák se orientuje v notovém zápise, používá</w:t>
            </w:r>
          </w:p>
        </w:tc>
        <w:tc>
          <w:tcPr>
            <w:tcW w:w="471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7AD4FCCC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Rozlišuje rytmus,metrum,takt, tempo.</w:t>
            </w:r>
          </w:p>
        </w:tc>
        <w:tc>
          <w:tcPr>
            <w:tcW w:w="3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7F31DDC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24CD7596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58D7763E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1407DBD7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0C898214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všechny durové tóniny a takty, jednoduché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24FEADF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Seznamuje se s pojmem harmonie a harmonizace.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EF229EE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B3F5CC9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1BE8C5B7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5CDFFF97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Hudební</w:t>
            </w: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85D203F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hudební značky a zkratky.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7AAC2F0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Poznává průřez českými dějinami od renesance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D0557E9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10A86F8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48B2A14F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4BF5CD5B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teorie</w:t>
            </w: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FD3E7AA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Rozpozná základní hudební formy,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F6B22CC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 xml:space="preserve"> až po současnost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22D53B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F5B32A4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4594D63C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07E3247A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a dějiny</w:t>
            </w: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FFB0874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Seznamuje se s  životem významných hudeb.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C802374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 xml:space="preserve">Poznává život a dílo českých hudebních 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DD06C2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C5936B7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0789276C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79EB87C5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5BC497D0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skladatelů, jejich životem a dílem.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2000DB29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skladatelů.</w:t>
            </w: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14:paraId="5BE46A24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4C8D466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665C25C3" w14:textId="77777777">
        <w:trPr>
          <w:trHeight w:val="247"/>
        </w:trPr>
        <w:tc>
          <w:tcPr>
            <w:tcW w:w="1277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33BA0FF6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4030CEA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Porovná hudbu artificiální a nonartificiální.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13177F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79163C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1F56F75B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146C0889" w14:textId="77777777">
        <w:trPr>
          <w:trHeight w:val="262"/>
        </w:trPr>
        <w:tc>
          <w:tcPr>
            <w:tcW w:w="127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821A385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nil"/>
              <w:bottom w:val="single" w:sz="12" w:space="0" w:color="000000"/>
              <w:right w:val="single" w:sz="6" w:space="0" w:color="000000"/>
            </w:tcBorders>
          </w:tcPr>
          <w:p w14:paraId="3D8B24EB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Propojuje teorii s praxí.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E14321A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7D2C40C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BB7C778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304C209D" w14:textId="77777777">
        <w:trPr>
          <w:trHeight w:val="247"/>
        </w:trPr>
        <w:tc>
          <w:tcPr>
            <w:tcW w:w="59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901D41" w14:textId="77777777" w:rsidR="00A26406" w:rsidRPr="00D527F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D527F5">
              <w:rPr>
                <w:color w:val="A6A6A6" w:themeColor="background1" w:themeShade="A6"/>
                <w:sz w:val="24"/>
                <w:szCs w:val="24"/>
              </w:rPr>
              <w:t>Vypracovala:Mgr.Eva Moučková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6BF03E8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14:paraId="0905A517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89B139C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49DF0C63" w14:textId="77777777">
        <w:trPr>
          <w:trHeight w:val="247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738BF1D0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5AC89D0A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5D3D78CD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14:paraId="1A502718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0FF8764C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1529FB9D" w14:textId="77777777">
        <w:trPr>
          <w:trHeight w:val="247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0CEB1672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31C8DD25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  <w:p w14:paraId="01D8A418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  <w:p w14:paraId="6F1BE36A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  <w:p w14:paraId="1BF04A48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  <w:p w14:paraId="6C5E5E6E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  <w:p w14:paraId="7B599D97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  <w:p w14:paraId="37FF9EF8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64826656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14:paraId="799CCDB3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0F8C51C7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D527F5" w14:paraId="2A155FB6" w14:textId="77777777">
        <w:trPr>
          <w:trHeight w:val="247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06A671FB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3A6F69A6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5F34D95F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14:paraId="09840A13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29833858" w14:textId="77777777" w:rsidR="00A26406" w:rsidRPr="00D527F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</w:tbl>
    <w:p w14:paraId="1105977F" w14:textId="77777777" w:rsidR="008C3CD3" w:rsidRDefault="008C3C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  <w:sectPr w:rsidR="008C3CD3">
          <w:pgSz w:w="16838" w:h="11906" w:orient="landscape"/>
          <w:pgMar w:top="1418" w:right="1418" w:bottom="1418" w:left="1418" w:header="709" w:footer="709" w:gutter="0"/>
          <w:cols w:space="708"/>
        </w:sectPr>
      </w:pPr>
    </w:p>
    <w:p w14:paraId="1E91967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Součástí hudební výchovy  je jedna hodina HRA NA FLÉTNU ( polovina třídy) a DĚJINY HUDBY (druhá polovina tříd</w:t>
      </w:r>
      <w:r w:rsidR="008D01D7">
        <w:rPr>
          <w:b/>
          <w:color w:val="000000"/>
          <w:sz w:val="28"/>
          <w:szCs w:val="28"/>
        </w:rPr>
        <w:t>) – osnovy jsou součástí předmětu hudební výchova</w:t>
      </w:r>
      <w:r>
        <w:rPr>
          <w:b/>
          <w:color w:val="000000"/>
          <w:sz w:val="28"/>
          <w:szCs w:val="28"/>
        </w:rPr>
        <w:t xml:space="preserve">, další hodina  SBOROVÝ ZPĚV  nebo   HUDEBNÍ SEMINÁŘ  </w:t>
      </w:r>
    </w:p>
    <w:p w14:paraId="524616F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65EBE35C" w14:textId="77777777" w:rsidR="008C3CD3" w:rsidRPr="008C3CD3" w:rsidRDefault="008C3CD3" w:rsidP="008C3CD3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  <w:sz w:val="24"/>
          <w:szCs w:val="24"/>
        </w:rPr>
      </w:pPr>
    </w:p>
    <w:p w14:paraId="257E3443" w14:textId="77777777" w:rsidR="00A26406" w:rsidRDefault="00D83F7B" w:rsidP="008C3C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Učební osnovy</w:t>
      </w:r>
    </w:p>
    <w:p w14:paraId="75A7C122" w14:textId="77777777" w:rsidR="00A26406" w:rsidRPr="008D01D7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 w:rsidRPr="008D01D7">
        <w:rPr>
          <w:color w:val="000000"/>
          <w:sz w:val="24"/>
          <w:szCs w:val="24"/>
        </w:rPr>
        <w:t xml:space="preserve">Umění a kultura    Vzdělávací obor: </w:t>
      </w:r>
      <w:r w:rsidRPr="008D01D7">
        <w:rPr>
          <w:b/>
          <w:color w:val="000000"/>
          <w:sz w:val="24"/>
          <w:szCs w:val="24"/>
          <w:u w:val="single"/>
        </w:rPr>
        <w:t>Hudební výchova   Hra na flétnu</w:t>
      </w:r>
      <w:r w:rsidRPr="008D01D7">
        <w:rPr>
          <w:b/>
          <w:color w:val="000000"/>
          <w:sz w:val="24"/>
          <w:szCs w:val="24"/>
        </w:rPr>
        <w:t xml:space="preserve">  </w:t>
      </w:r>
      <w:r w:rsidRPr="008D01D7">
        <w:rPr>
          <w:color w:val="000000"/>
          <w:sz w:val="24"/>
          <w:szCs w:val="24"/>
        </w:rPr>
        <w:t xml:space="preserve">ročník   6.-9. </w:t>
      </w:r>
    </w:p>
    <w:p w14:paraId="3FA92A8A" w14:textId="77777777" w:rsidR="008C3CD3" w:rsidRDefault="008C3C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57D1CD44" w14:textId="77777777" w:rsidR="008C3CD3" w:rsidRDefault="008C3C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6BCA171" w14:textId="77777777" w:rsidR="008C3CD3" w:rsidRDefault="008C3CD3" w:rsidP="008C3C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 xml:space="preserve">1. Obsahové, časové a organizační vymezení předmětu </w:t>
      </w:r>
    </w:p>
    <w:p w14:paraId="2D8A2992" w14:textId="77777777" w:rsidR="008C3CD3" w:rsidRDefault="008C3CD3" w:rsidP="008C3CD3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  <w:sz w:val="24"/>
          <w:szCs w:val="24"/>
        </w:rPr>
      </w:pPr>
    </w:p>
    <w:p w14:paraId="28697E63" w14:textId="77777777" w:rsidR="008C3CD3" w:rsidRDefault="008C3CD3" w:rsidP="008C3C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position w:val="0"/>
          <w:sz w:val="24"/>
          <w:szCs w:val="24"/>
        </w:rPr>
      </w:pPr>
      <w:r w:rsidRPr="008C3CD3">
        <w:rPr>
          <w:position w:val="0"/>
          <w:sz w:val="24"/>
          <w:szCs w:val="24"/>
        </w:rPr>
        <w:t>V hodinách flétnového souboru se žáci intenzívně seznamují se systémem souborové hry, učí se týmové práci, při hře se učí naslouchat ostatním spoluhráčům. Sestava hlasů souboru je jako u klasického orchestru tj. 1. soprán, 2. soprán, alt a tenor. Všichni žáci absolvují výuku na sopránovou zobcovou flétnu, v 8. třídě si pak volí mezi sopranínovou, altovou nebo tenorovou flétnou. Při hodině flétnového souboru pak nacvičujeme skladby v kombinacích partů a pak jako celek. Zaměřujeme se na kultivaci tónů, rytmickou přesnost a vysokou kvalitu interpretace skladeb.</w:t>
      </w:r>
    </w:p>
    <w:p w14:paraId="72226637" w14:textId="77777777" w:rsidR="008C3CD3" w:rsidRDefault="008C3CD3" w:rsidP="008C3C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position w:val="0"/>
          <w:sz w:val="24"/>
          <w:szCs w:val="24"/>
        </w:rPr>
      </w:pPr>
    </w:p>
    <w:p w14:paraId="2CB84C69" w14:textId="77777777" w:rsidR="008C3CD3" w:rsidRDefault="008C3CD3" w:rsidP="008C3C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position w:val="0"/>
          <w:sz w:val="24"/>
          <w:szCs w:val="24"/>
        </w:rPr>
      </w:pPr>
    </w:p>
    <w:p w14:paraId="35581882" w14:textId="77777777" w:rsidR="008C3CD3" w:rsidRDefault="008C3CD3" w:rsidP="008C3C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2. Výchovné a vzdělávací strategie, kterými rozvíjíme kompetence žáků:</w:t>
      </w:r>
    </w:p>
    <w:p w14:paraId="0FB10E31" w14:textId="77777777" w:rsidR="008C3CD3" w:rsidRPr="008C3CD3" w:rsidRDefault="008C3CD3" w:rsidP="008C3C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RPr="008C3CD3">
        <w:rPr>
          <w:b/>
          <w:color w:val="000000"/>
          <w:sz w:val="24"/>
          <w:szCs w:val="24"/>
        </w:rPr>
        <w:t>Kompetence k učení</w:t>
      </w:r>
    </w:p>
    <w:p w14:paraId="167A34E9" w14:textId="77777777" w:rsidR="008C3CD3" w:rsidRPr="008C3CD3" w:rsidRDefault="008C3CD3" w:rsidP="00DC7024">
      <w:pPr>
        <w:numPr>
          <w:ilvl w:val="0"/>
          <w:numId w:val="8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 w:rsidRPr="008C3CD3">
        <w:rPr>
          <w:color w:val="000000"/>
          <w:sz w:val="24"/>
          <w:szCs w:val="24"/>
        </w:rPr>
        <w:t>relaxovat způsobem,  který jemu samotnému vyhovuje</w:t>
      </w:r>
    </w:p>
    <w:p w14:paraId="694C9094" w14:textId="77777777" w:rsidR="008C3CD3" w:rsidRPr="008C3CD3" w:rsidRDefault="008C3CD3" w:rsidP="008C3C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RPr="008C3CD3">
        <w:rPr>
          <w:b/>
          <w:color w:val="000000"/>
          <w:sz w:val="24"/>
          <w:szCs w:val="24"/>
        </w:rPr>
        <w:t>Kompetence k řešení problémů</w:t>
      </w:r>
    </w:p>
    <w:p w14:paraId="395377F9" w14:textId="77777777" w:rsidR="008C3CD3" w:rsidRPr="008C3CD3" w:rsidRDefault="008C3CD3" w:rsidP="00DC7024">
      <w:pPr>
        <w:numPr>
          <w:ilvl w:val="0"/>
          <w:numId w:val="8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 w:rsidRPr="008C3CD3">
        <w:rPr>
          <w:color w:val="000000"/>
          <w:sz w:val="24"/>
          <w:szCs w:val="24"/>
        </w:rPr>
        <w:t>vnímat nejrůznější problémové situace ve sboru i mimo něj</w:t>
      </w:r>
    </w:p>
    <w:p w14:paraId="522E6F1C" w14:textId="77777777" w:rsidR="008C3CD3" w:rsidRPr="008C3CD3" w:rsidRDefault="008C3CD3" w:rsidP="008C3C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RPr="008C3CD3">
        <w:rPr>
          <w:b/>
          <w:color w:val="000000"/>
          <w:sz w:val="24"/>
          <w:szCs w:val="24"/>
        </w:rPr>
        <w:t>Kompetence komunikativní</w:t>
      </w:r>
    </w:p>
    <w:p w14:paraId="5A697557" w14:textId="77777777" w:rsidR="008C3CD3" w:rsidRPr="008C3CD3" w:rsidRDefault="008C3CD3" w:rsidP="00DC7024">
      <w:pPr>
        <w:numPr>
          <w:ilvl w:val="0"/>
          <w:numId w:val="8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 w:rsidRPr="008C3CD3">
        <w:rPr>
          <w:color w:val="000000"/>
          <w:sz w:val="24"/>
          <w:szCs w:val="24"/>
        </w:rPr>
        <w:t>formulovat a vyjadřovat své myšlenky a názory</w:t>
      </w:r>
    </w:p>
    <w:p w14:paraId="1AC7613A" w14:textId="77777777" w:rsidR="008C3CD3" w:rsidRPr="008C3CD3" w:rsidRDefault="008C3CD3" w:rsidP="008C3C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RPr="008C3CD3">
        <w:rPr>
          <w:b/>
          <w:color w:val="000000"/>
          <w:sz w:val="24"/>
          <w:szCs w:val="24"/>
        </w:rPr>
        <w:t>Kompetence sociální a personální</w:t>
      </w:r>
    </w:p>
    <w:p w14:paraId="6DE9A0A5" w14:textId="77777777" w:rsidR="008C3CD3" w:rsidRPr="008C3CD3" w:rsidRDefault="008C3CD3" w:rsidP="00DC7024">
      <w:pPr>
        <w:numPr>
          <w:ilvl w:val="0"/>
          <w:numId w:val="8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 w:rsidRPr="008C3CD3">
        <w:rPr>
          <w:color w:val="000000"/>
          <w:sz w:val="24"/>
          <w:szCs w:val="24"/>
        </w:rPr>
        <w:t>podílet se na vytváření příjemné atmosféry v týmu</w:t>
      </w:r>
    </w:p>
    <w:p w14:paraId="36C4CB16" w14:textId="77777777" w:rsidR="008C3CD3" w:rsidRPr="008C3CD3" w:rsidRDefault="008C3CD3" w:rsidP="008C3C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RPr="008C3CD3">
        <w:rPr>
          <w:b/>
          <w:color w:val="000000"/>
          <w:sz w:val="24"/>
          <w:szCs w:val="24"/>
        </w:rPr>
        <w:t>Kompetence občanské</w:t>
      </w:r>
    </w:p>
    <w:p w14:paraId="36AFC942" w14:textId="77777777" w:rsidR="008C3CD3" w:rsidRPr="008C3CD3" w:rsidRDefault="008C3CD3" w:rsidP="00DC7024">
      <w:pPr>
        <w:numPr>
          <w:ilvl w:val="0"/>
          <w:numId w:val="8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 w:rsidRPr="008C3CD3">
        <w:rPr>
          <w:color w:val="000000"/>
          <w:sz w:val="24"/>
          <w:szCs w:val="24"/>
        </w:rPr>
        <w:t>respektovat, chránit a ocenit naše kulturní dědictví</w:t>
      </w:r>
    </w:p>
    <w:p w14:paraId="10C8C0A5" w14:textId="77777777" w:rsidR="008C3CD3" w:rsidRPr="008C3CD3" w:rsidRDefault="008C3CD3" w:rsidP="00DC7024">
      <w:pPr>
        <w:numPr>
          <w:ilvl w:val="0"/>
          <w:numId w:val="8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 w:rsidRPr="008C3CD3">
        <w:rPr>
          <w:color w:val="000000"/>
          <w:sz w:val="24"/>
          <w:szCs w:val="24"/>
        </w:rPr>
        <w:t>projevovat pozitivní postoj k uměleckým dílům</w:t>
      </w:r>
    </w:p>
    <w:p w14:paraId="0093415A" w14:textId="77777777" w:rsidR="008C3CD3" w:rsidRPr="008C3CD3" w:rsidRDefault="008C3CD3" w:rsidP="00DC7024">
      <w:pPr>
        <w:numPr>
          <w:ilvl w:val="0"/>
          <w:numId w:val="8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 w:rsidRPr="008C3CD3">
        <w:rPr>
          <w:color w:val="000000"/>
          <w:sz w:val="24"/>
          <w:szCs w:val="24"/>
        </w:rPr>
        <w:t xml:space="preserve">projevovat smysl pro kulturu </w:t>
      </w:r>
    </w:p>
    <w:p w14:paraId="2C3ED125" w14:textId="77777777" w:rsidR="008C3CD3" w:rsidRPr="008C3CD3" w:rsidRDefault="008C3CD3" w:rsidP="00DC7024">
      <w:pPr>
        <w:numPr>
          <w:ilvl w:val="0"/>
          <w:numId w:val="8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 w:rsidRPr="008C3CD3">
        <w:rPr>
          <w:color w:val="000000"/>
          <w:sz w:val="24"/>
          <w:szCs w:val="24"/>
        </w:rPr>
        <w:t>aktivně se zapojovat do kulturního dění</w:t>
      </w:r>
    </w:p>
    <w:p w14:paraId="00EA3BCF" w14:textId="77777777" w:rsidR="008C3CD3" w:rsidRPr="008C3CD3" w:rsidRDefault="008C3CD3" w:rsidP="008C3C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RPr="008C3CD3">
        <w:rPr>
          <w:b/>
          <w:color w:val="000000"/>
          <w:sz w:val="24"/>
          <w:szCs w:val="24"/>
        </w:rPr>
        <w:t>Kompetence pracovní</w:t>
      </w:r>
    </w:p>
    <w:p w14:paraId="35051821" w14:textId="77777777" w:rsidR="008C3CD3" w:rsidRDefault="008C3CD3" w:rsidP="008C3C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RPr="008C3CD3">
        <w:rPr>
          <w:color w:val="000000"/>
          <w:sz w:val="24"/>
          <w:szCs w:val="24"/>
        </w:rPr>
        <w:t>Dodržovat vymezená pravidla</w:t>
      </w:r>
    </w:p>
    <w:p w14:paraId="1F7B745C" w14:textId="77777777" w:rsidR="00B63394" w:rsidRDefault="00B63394" w:rsidP="008C3C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5E2BA3E5" w14:textId="77777777" w:rsidR="00B63394" w:rsidRDefault="00B63394" w:rsidP="008C3C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B3B640E" w14:textId="77777777" w:rsidR="00B63394" w:rsidRDefault="00B63394" w:rsidP="008C3C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07A3B16" w14:textId="77777777" w:rsidR="00B63394" w:rsidRDefault="00B63394" w:rsidP="008C3C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C399834" w14:textId="77777777" w:rsidR="00B63394" w:rsidRDefault="00B63394" w:rsidP="008C3C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890DB3B" w14:textId="77777777" w:rsidR="00B63394" w:rsidRDefault="00B63394" w:rsidP="008C3C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8374632" w14:textId="77777777" w:rsidR="00B63394" w:rsidRDefault="00B63394" w:rsidP="008C3C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6B8CA4E2" w14:textId="77777777" w:rsidR="00B63394" w:rsidRDefault="00B63394" w:rsidP="008C3C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D9E5F33" w14:textId="77777777" w:rsidR="00B63394" w:rsidRDefault="00B63394" w:rsidP="00B63394">
      <w:pPr>
        <w:pStyle w:val="Nadpis"/>
        <w:ind w:left="1" w:hanging="3"/>
        <w:jc w:val="center"/>
      </w:pPr>
      <w:r>
        <w:rPr>
          <w:color w:val="175778"/>
        </w:rPr>
        <w:lastRenderedPageBreak/>
        <w:t xml:space="preserve">Hra na flétnu </w:t>
      </w:r>
    </w:p>
    <w:p w14:paraId="0FB6ECFD" w14:textId="77777777" w:rsidR="00B63394" w:rsidRDefault="00B63394" w:rsidP="00B63394">
      <w:pPr>
        <w:pStyle w:val="Text"/>
        <w:ind w:leftChars="0" w:left="0" w:firstLineChars="425" w:firstLine="1020"/>
      </w:pPr>
    </w:p>
    <w:p w14:paraId="77AE67FE" w14:textId="77777777" w:rsidR="00B63394" w:rsidRDefault="00B63394" w:rsidP="00B63394">
      <w:pPr>
        <w:pStyle w:val="Text"/>
        <w:ind w:left="0" w:hanging="2"/>
        <w:rPr>
          <w:b/>
          <w:bCs/>
          <w:color w:val="D17F15"/>
        </w:rPr>
      </w:pPr>
      <w:r>
        <w:rPr>
          <w:b/>
          <w:bCs/>
          <w:color w:val="D17F15"/>
        </w:rPr>
        <w:t>6. třída</w:t>
      </w:r>
    </w:p>
    <w:p w14:paraId="78D8836A" w14:textId="77777777" w:rsidR="00B63394" w:rsidRDefault="00B63394" w:rsidP="00B63394">
      <w:pPr>
        <w:pStyle w:val="Text"/>
        <w:ind w:left="0" w:hanging="2"/>
        <w:rPr>
          <w:b/>
          <w:bCs/>
          <w:color w:val="D17F15"/>
        </w:rPr>
      </w:pPr>
    </w:p>
    <w:p w14:paraId="25367B5C" w14:textId="77777777" w:rsidR="00B63394" w:rsidRDefault="00B63394" w:rsidP="00B63394">
      <w:pPr>
        <w:pStyle w:val="Text"/>
        <w:ind w:left="0" w:hanging="2"/>
      </w:pPr>
      <w:r>
        <w:t xml:space="preserve"> </w:t>
      </w:r>
      <w:r>
        <w:tab/>
        <w:t xml:space="preserve">Systematický nácvik souborových partů </w:t>
      </w:r>
      <w:r>
        <w:rPr>
          <w:lang w:val="it-IT"/>
        </w:rPr>
        <w:t>pro 2. sopr</w:t>
      </w:r>
      <w:r>
        <w:t>án</w:t>
      </w:r>
    </w:p>
    <w:p w14:paraId="36274A05" w14:textId="77777777" w:rsidR="00B63394" w:rsidRDefault="00B63394" w:rsidP="00B63394">
      <w:pPr>
        <w:pStyle w:val="Text"/>
        <w:ind w:left="0" w:hanging="2"/>
      </w:pPr>
      <w:r>
        <w:tab/>
        <w:t>G. F. Händel: Lascia Chi’o Pianga</w:t>
      </w:r>
    </w:p>
    <w:p w14:paraId="1C4F743D" w14:textId="77777777" w:rsidR="00B63394" w:rsidRDefault="00B63394" w:rsidP="00B63394">
      <w:pPr>
        <w:pStyle w:val="Text"/>
        <w:ind w:left="0" w:hanging="2"/>
      </w:pPr>
      <w:r>
        <w:tab/>
        <w:t xml:space="preserve">Traditional: Angels we have </w:t>
      </w:r>
    </w:p>
    <w:p w14:paraId="2F2B1A82" w14:textId="77777777" w:rsidR="00B63394" w:rsidRDefault="00B63394" w:rsidP="00B63394">
      <w:pPr>
        <w:pStyle w:val="Text"/>
        <w:ind w:left="0" w:hanging="2"/>
      </w:pPr>
      <w:r>
        <w:tab/>
        <w:t>O. Brzobohatý: Modlitba</w:t>
      </w:r>
    </w:p>
    <w:p w14:paraId="23A4B89B" w14:textId="77777777" w:rsidR="00B63394" w:rsidRDefault="00B63394" w:rsidP="00B63394">
      <w:pPr>
        <w:pStyle w:val="Text"/>
        <w:ind w:left="0" w:hanging="2"/>
      </w:pPr>
      <w:r>
        <w:tab/>
        <w:t>Traditional: Oh Holy Night</w:t>
      </w:r>
    </w:p>
    <w:p w14:paraId="014AE1D0" w14:textId="77777777" w:rsidR="00B63394" w:rsidRDefault="00B63394" w:rsidP="00B63394">
      <w:pPr>
        <w:pStyle w:val="Text"/>
        <w:ind w:left="0" w:hanging="2"/>
      </w:pPr>
      <w:r>
        <w:tab/>
        <w:t>O. Gjeilo: Ecce Novum</w:t>
      </w:r>
    </w:p>
    <w:p w14:paraId="30C59153" w14:textId="77777777" w:rsidR="00B63394" w:rsidRDefault="00B63394" w:rsidP="00B63394">
      <w:pPr>
        <w:pStyle w:val="Text"/>
        <w:ind w:left="0" w:hanging="2"/>
      </w:pPr>
      <w:r>
        <w:tab/>
        <w:t>traditional: Merilly</w:t>
      </w:r>
    </w:p>
    <w:p w14:paraId="2664EFCD" w14:textId="77777777" w:rsidR="00B63394" w:rsidRDefault="00B63394" w:rsidP="00B63394">
      <w:pPr>
        <w:pStyle w:val="Text"/>
        <w:ind w:left="0" w:hanging="2"/>
      </w:pPr>
      <w:r>
        <w:tab/>
        <w:t>traditional: Good King Wenceslas</w:t>
      </w:r>
    </w:p>
    <w:p w14:paraId="095057DE" w14:textId="77777777" w:rsidR="00B63394" w:rsidRDefault="00B63394" w:rsidP="00B63394">
      <w:pPr>
        <w:pStyle w:val="Text"/>
        <w:ind w:left="0" w:hanging="2"/>
      </w:pPr>
      <w:r>
        <w:tab/>
        <w:t>další úpravy světových vánočních skladeb</w:t>
      </w:r>
    </w:p>
    <w:p w14:paraId="6A4786F2" w14:textId="77777777" w:rsidR="00B63394" w:rsidRDefault="00B63394" w:rsidP="00B63394">
      <w:pPr>
        <w:pStyle w:val="Text"/>
        <w:ind w:left="0" w:hanging="2"/>
      </w:pPr>
      <w:r>
        <w:tab/>
        <w:t>Výběr populárních písní v úpravách pro 4 – 5 hlas</w:t>
      </w:r>
    </w:p>
    <w:p w14:paraId="5510E950" w14:textId="77777777" w:rsidR="00B63394" w:rsidRDefault="00B63394" w:rsidP="00B63394">
      <w:pPr>
        <w:pStyle w:val="Text"/>
        <w:ind w:left="0" w:hanging="2"/>
      </w:pPr>
      <w:r>
        <w:t xml:space="preserve"> </w:t>
      </w:r>
      <w:r>
        <w:tab/>
        <w:t>Zdokonalení souborov</w:t>
      </w:r>
      <w:r>
        <w:rPr>
          <w:lang w:val="fr-FR"/>
        </w:rPr>
        <w:t xml:space="preserve">é </w:t>
      </w:r>
      <w:r>
        <w:t xml:space="preserve">souhry, vnímání kolektivní </w:t>
      </w:r>
      <w:r>
        <w:rPr>
          <w:lang w:val="it-IT"/>
        </w:rPr>
        <w:t>interpretace</w:t>
      </w:r>
    </w:p>
    <w:p w14:paraId="04D379BC" w14:textId="77777777" w:rsidR="00B63394" w:rsidRDefault="00B63394" w:rsidP="00B63394">
      <w:pPr>
        <w:pStyle w:val="Text"/>
        <w:ind w:left="0" w:hanging="2"/>
        <w:rPr>
          <w:b/>
          <w:bCs/>
          <w:color w:val="D17F15"/>
        </w:rPr>
      </w:pPr>
    </w:p>
    <w:p w14:paraId="3FF1C257" w14:textId="77777777" w:rsidR="00B63394" w:rsidRDefault="00B63394" w:rsidP="00B63394">
      <w:pPr>
        <w:pStyle w:val="Text"/>
        <w:ind w:left="0" w:hanging="2"/>
        <w:rPr>
          <w:b/>
          <w:bCs/>
          <w:color w:val="D17F15"/>
        </w:rPr>
      </w:pPr>
      <w:r>
        <w:rPr>
          <w:b/>
          <w:bCs/>
          <w:color w:val="D17F15"/>
        </w:rPr>
        <w:t>7. třída</w:t>
      </w:r>
    </w:p>
    <w:p w14:paraId="38B9616B" w14:textId="77777777" w:rsidR="00B63394" w:rsidRDefault="00B63394" w:rsidP="00B63394">
      <w:pPr>
        <w:pStyle w:val="Text"/>
        <w:ind w:left="0" w:hanging="2"/>
      </w:pPr>
    </w:p>
    <w:p w14:paraId="3ADB093B" w14:textId="77777777" w:rsidR="00B63394" w:rsidRDefault="00B63394" w:rsidP="00B63394">
      <w:pPr>
        <w:pStyle w:val="Text"/>
        <w:ind w:left="0" w:hanging="2"/>
      </w:pPr>
      <w:r>
        <w:rPr>
          <w:lang w:val="de-DE"/>
        </w:rPr>
        <w:t xml:space="preserve"> </w:t>
      </w:r>
      <w:r>
        <w:rPr>
          <w:lang w:val="de-DE"/>
        </w:rPr>
        <w:tab/>
        <w:t xml:space="preserve">L. Daniel: </w:t>
      </w:r>
      <w:r>
        <w:t>Škola hry na altovou zobcovou fl</w:t>
      </w:r>
      <w:r>
        <w:rPr>
          <w:lang w:val="fr-FR"/>
        </w:rPr>
        <w:t>é</w:t>
      </w:r>
      <w:r>
        <w:t>tnu I. díl – hra  vybraných etud</w:t>
      </w:r>
    </w:p>
    <w:p w14:paraId="7FFE0195" w14:textId="77777777" w:rsidR="00B63394" w:rsidRDefault="00B63394" w:rsidP="00B63394">
      <w:pPr>
        <w:pStyle w:val="Text"/>
        <w:ind w:left="0" w:hanging="2"/>
      </w:pPr>
      <w:r>
        <w:t xml:space="preserve"> </w:t>
      </w:r>
      <w:r>
        <w:tab/>
        <w:t xml:space="preserve">Systematický nácvik souborových partů </w:t>
      </w:r>
      <w:r>
        <w:rPr>
          <w:lang w:val="it-IT"/>
        </w:rPr>
        <w:t>pro 1. sopr</w:t>
      </w:r>
      <w:r>
        <w:t>án, solový soprán + sopranín</w:t>
      </w:r>
    </w:p>
    <w:p w14:paraId="4E8FB993" w14:textId="77777777" w:rsidR="00B63394" w:rsidRDefault="00B63394" w:rsidP="00B63394">
      <w:pPr>
        <w:pStyle w:val="Text"/>
        <w:ind w:left="0" w:hanging="2"/>
      </w:pPr>
      <w:r>
        <w:tab/>
        <w:t>C. Franck: Panis Angelicus</w:t>
      </w:r>
    </w:p>
    <w:p w14:paraId="7ACF0D66" w14:textId="77777777" w:rsidR="00B63394" w:rsidRDefault="00B63394" w:rsidP="00B63394">
      <w:pPr>
        <w:pStyle w:val="Text"/>
        <w:ind w:left="0" w:hanging="2"/>
      </w:pPr>
      <w:r>
        <w:tab/>
        <w:t>G. F. Händel: Lascia Chi’o Pianga</w:t>
      </w:r>
    </w:p>
    <w:p w14:paraId="7441E974" w14:textId="77777777" w:rsidR="00B63394" w:rsidRDefault="00B63394" w:rsidP="00B63394">
      <w:pPr>
        <w:pStyle w:val="Text"/>
        <w:ind w:left="0" w:hanging="2"/>
      </w:pPr>
      <w:r>
        <w:tab/>
        <w:t xml:space="preserve">Traditional: Angels we have </w:t>
      </w:r>
    </w:p>
    <w:p w14:paraId="1FA5FA75" w14:textId="77777777" w:rsidR="00B63394" w:rsidRDefault="00B63394" w:rsidP="00B63394">
      <w:pPr>
        <w:pStyle w:val="Text"/>
        <w:ind w:left="0" w:hanging="2"/>
      </w:pPr>
      <w:r>
        <w:tab/>
        <w:t>O. Brzobohatý: Modlitba</w:t>
      </w:r>
    </w:p>
    <w:p w14:paraId="3D8622F6" w14:textId="77777777" w:rsidR="00B63394" w:rsidRDefault="00B63394" w:rsidP="00B63394">
      <w:pPr>
        <w:pStyle w:val="Text"/>
        <w:ind w:left="0" w:hanging="2"/>
      </w:pPr>
      <w:r>
        <w:tab/>
        <w:t>Traditional: Oh Holy Night</w:t>
      </w:r>
    </w:p>
    <w:p w14:paraId="5DF803A5" w14:textId="77777777" w:rsidR="00B63394" w:rsidRDefault="00B63394" w:rsidP="00B63394">
      <w:pPr>
        <w:pStyle w:val="Text"/>
        <w:ind w:left="0" w:hanging="2"/>
      </w:pPr>
      <w:r>
        <w:tab/>
        <w:t>O. Gjeilo: Ecce Novum</w:t>
      </w:r>
    </w:p>
    <w:p w14:paraId="0EB0A756" w14:textId="77777777" w:rsidR="00B63394" w:rsidRDefault="00B63394" w:rsidP="00B63394">
      <w:pPr>
        <w:pStyle w:val="Text"/>
        <w:ind w:left="0" w:hanging="2"/>
      </w:pPr>
      <w:r>
        <w:tab/>
        <w:t>traditional: Merilly</w:t>
      </w:r>
    </w:p>
    <w:p w14:paraId="2A105247" w14:textId="77777777" w:rsidR="00B63394" w:rsidRDefault="00B63394" w:rsidP="00B63394">
      <w:pPr>
        <w:pStyle w:val="Text"/>
        <w:ind w:left="0" w:hanging="2"/>
      </w:pPr>
      <w:r>
        <w:tab/>
        <w:t>traditional: Good King Wenceslas</w:t>
      </w:r>
    </w:p>
    <w:p w14:paraId="4F3144EF" w14:textId="77777777" w:rsidR="00B63394" w:rsidRDefault="00B63394" w:rsidP="00B63394">
      <w:pPr>
        <w:pStyle w:val="Text"/>
        <w:ind w:left="0" w:hanging="2"/>
      </w:pPr>
      <w:r>
        <w:tab/>
        <w:t>další úpravy světových vánočních skladeb</w:t>
      </w:r>
    </w:p>
    <w:p w14:paraId="302E682E" w14:textId="77777777" w:rsidR="00B63394" w:rsidRDefault="00B63394" w:rsidP="00B63394">
      <w:pPr>
        <w:pStyle w:val="Text"/>
        <w:ind w:left="0" w:hanging="2"/>
      </w:pPr>
      <w:r>
        <w:tab/>
        <w:t>Výběr populárních písní v úpravách pro 4 – 5 hlas</w:t>
      </w:r>
    </w:p>
    <w:p w14:paraId="7F5F8100" w14:textId="77777777" w:rsidR="00B63394" w:rsidRDefault="00B63394" w:rsidP="00B63394">
      <w:pPr>
        <w:pStyle w:val="Text"/>
        <w:ind w:left="0" w:hanging="2"/>
      </w:pPr>
      <w:r>
        <w:t xml:space="preserve"> </w:t>
      </w:r>
      <w:r>
        <w:tab/>
        <w:t>Zdokonalení souborov</w:t>
      </w:r>
      <w:r>
        <w:rPr>
          <w:lang w:val="fr-FR"/>
        </w:rPr>
        <w:t xml:space="preserve">é </w:t>
      </w:r>
      <w:r>
        <w:t xml:space="preserve">souhry, vnímání kolektivní </w:t>
      </w:r>
      <w:r>
        <w:rPr>
          <w:lang w:val="it-IT"/>
        </w:rPr>
        <w:t>interpretace</w:t>
      </w:r>
    </w:p>
    <w:p w14:paraId="0DE4EA78" w14:textId="77777777" w:rsidR="00B63394" w:rsidRDefault="00B63394" w:rsidP="00B63394">
      <w:pPr>
        <w:pStyle w:val="Text"/>
        <w:ind w:left="0" w:hanging="2"/>
      </w:pPr>
      <w:r>
        <w:tab/>
        <w:t>Příprava na přechod do skupiny altu ve velk</w:t>
      </w:r>
      <w:r>
        <w:rPr>
          <w:lang w:val="fr-FR"/>
        </w:rPr>
        <w:t>é</w:t>
      </w:r>
      <w:r>
        <w:t>m souboru</w:t>
      </w:r>
    </w:p>
    <w:p w14:paraId="2203AEAD" w14:textId="77777777" w:rsidR="00B63394" w:rsidRDefault="00B63394" w:rsidP="00B63394">
      <w:pPr>
        <w:pStyle w:val="Text"/>
        <w:ind w:left="0" w:hanging="2"/>
      </w:pPr>
      <w:r>
        <w:tab/>
      </w:r>
    </w:p>
    <w:p w14:paraId="0250D55A" w14:textId="77777777" w:rsidR="00B63394" w:rsidRDefault="00B63394" w:rsidP="00B63394">
      <w:pPr>
        <w:pStyle w:val="Text"/>
        <w:ind w:left="0" w:hanging="2"/>
        <w:rPr>
          <w:b/>
          <w:bCs/>
          <w:color w:val="D17F15"/>
        </w:rPr>
      </w:pPr>
      <w:r>
        <w:rPr>
          <w:b/>
          <w:bCs/>
          <w:color w:val="D17F15"/>
        </w:rPr>
        <w:t>8. třída</w:t>
      </w:r>
    </w:p>
    <w:p w14:paraId="7215A181" w14:textId="77777777" w:rsidR="00B63394" w:rsidRDefault="00B63394" w:rsidP="00B63394">
      <w:pPr>
        <w:pStyle w:val="Text"/>
        <w:ind w:left="0" w:hanging="2"/>
      </w:pPr>
    </w:p>
    <w:p w14:paraId="42E1BA77" w14:textId="77777777" w:rsidR="00B63394" w:rsidRDefault="00B63394" w:rsidP="00B63394">
      <w:pPr>
        <w:pStyle w:val="Text"/>
        <w:ind w:left="0" w:hanging="2"/>
      </w:pPr>
      <w:r>
        <w:t xml:space="preserve"> </w:t>
      </w:r>
      <w:r>
        <w:tab/>
        <w:t>Systematický nácvik souborových partů pro soprán sólo, 1. alt, tenor</w:t>
      </w:r>
    </w:p>
    <w:p w14:paraId="68BB47A9" w14:textId="77777777" w:rsidR="00B63394" w:rsidRDefault="00B63394" w:rsidP="00B63394">
      <w:pPr>
        <w:pStyle w:val="Text"/>
        <w:ind w:left="0" w:hanging="2"/>
      </w:pPr>
      <w:r>
        <w:rPr>
          <w:lang w:val="it-IT"/>
        </w:rPr>
        <w:tab/>
        <w:t>C. Franck: Panis Angelicus</w:t>
      </w:r>
    </w:p>
    <w:p w14:paraId="73B915D4" w14:textId="77777777" w:rsidR="00B63394" w:rsidRDefault="00B63394" w:rsidP="00B63394">
      <w:pPr>
        <w:pStyle w:val="Text"/>
        <w:ind w:left="0" w:hanging="2"/>
      </w:pPr>
      <w:r>
        <w:tab/>
        <w:t>G. F. Händel: Lascia Chi’o Pianga</w:t>
      </w:r>
    </w:p>
    <w:p w14:paraId="1E875463" w14:textId="77777777" w:rsidR="00B63394" w:rsidRDefault="00B63394" w:rsidP="00B63394">
      <w:pPr>
        <w:pStyle w:val="Text"/>
        <w:ind w:left="0" w:hanging="2"/>
      </w:pPr>
      <w:r>
        <w:tab/>
        <w:t xml:space="preserve">Traditional: Angels we have </w:t>
      </w:r>
    </w:p>
    <w:p w14:paraId="48BD22DF" w14:textId="77777777" w:rsidR="00B63394" w:rsidRDefault="00B63394" w:rsidP="00B63394">
      <w:pPr>
        <w:pStyle w:val="Text"/>
        <w:ind w:left="0" w:hanging="2"/>
      </w:pPr>
      <w:r>
        <w:tab/>
        <w:t>O. Brzobohatý: Modlitba</w:t>
      </w:r>
    </w:p>
    <w:p w14:paraId="1AEF94BD" w14:textId="77777777" w:rsidR="00B63394" w:rsidRDefault="00B63394" w:rsidP="00B63394">
      <w:pPr>
        <w:pStyle w:val="Text"/>
        <w:ind w:left="0" w:hanging="2"/>
      </w:pPr>
      <w:r>
        <w:tab/>
        <w:t>Traditional: Oh Holy Night</w:t>
      </w:r>
    </w:p>
    <w:p w14:paraId="7429D453" w14:textId="77777777" w:rsidR="00B63394" w:rsidRDefault="00B63394" w:rsidP="00B63394">
      <w:pPr>
        <w:pStyle w:val="Text"/>
        <w:ind w:left="0" w:hanging="2"/>
      </w:pPr>
      <w:r>
        <w:lastRenderedPageBreak/>
        <w:tab/>
        <w:t>O. Gjeilo: Ecce Novum</w:t>
      </w:r>
    </w:p>
    <w:p w14:paraId="03C360CD" w14:textId="77777777" w:rsidR="00B63394" w:rsidRDefault="00B63394" w:rsidP="00B63394">
      <w:pPr>
        <w:pStyle w:val="Text"/>
        <w:ind w:left="0" w:hanging="2"/>
      </w:pPr>
      <w:r>
        <w:tab/>
        <w:t>traditional: Merilly</w:t>
      </w:r>
    </w:p>
    <w:p w14:paraId="79655AA2" w14:textId="77777777" w:rsidR="00B63394" w:rsidRDefault="00B63394" w:rsidP="00B63394">
      <w:pPr>
        <w:pStyle w:val="Text"/>
        <w:ind w:left="0" w:hanging="2"/>
      </w:pPr>
      <w:r>
        <w:tab/>
        <w:t>traditional: Good King Wenceslas</w:t>
      </w:r>
    </w:p>
    <w:p w14:paraId="4052E19A" w14:textId="77777777" w:rsidR="00B63394" w:rsidRDefault="00B63394" w:rsidP="00B63394">
      <w:pPr>
        <w:pStyle w:val="Text"/>
        <w:ind w:left="0" w:hanging="2"/>
      </w:pPr>
      <w:r>
        <w:tab/>
        <w:t>další úpravy světových vánočních skladeb</w:t>
      </w:r>
    </w:p>
    <w:p w14:paraId="46A5A863" w14:textId="77777777" w:rsidR="00B63394" w:rsidRDefault="00B63394" w:rsidP="00B63394">
      <w:pPr>
        <w:pStyle w:val="Text"/>
        <w:ind w:left="0" w:hanging="2"/>
      </w:pPr>
      <w:r>
        <w:tab/>
        <w:t>Výběr populárních písní v úpravách pro 4 – 5 hlas</w:t>
      </w:r>
    </w:p>
    <w:p w14:paraId="5C39B6D4" w14:textId="77777777" w:rsidR="00B63394" w:rsidRDefault="00B63394" w:rsidP="00B63394">
      <w:pPr>
        <w:pStyle w:val="Text"/>
        <w:ind w:left="0" w:hanging="2"/>
      </w:pPr>
      <w:r>
        <w:t xml:space="preserve"> </w:t>
      </w:r>
      <w:r>
        <w:tab/>
        <w:t>Zdokonalení souborov</w:t>
      </w:r>
      <w:r>
        <w:rPr>
          <w:lang w:val="fr-FR"/>
        </w:rPr>
        <w:t xml:space="preserve">é </w:t>
      </w:r>
      <w:r>
        <w:t xml:space="preserve">souhry, vnímání kolektivní </w:t>
      </w:r>
      <w:r>
        <w:rPr>
          <w:lang w:val="it-IT"/>
        </w:rPr>
        <w:t>interpretace</w:t>
      </w:r>
    </w:p>
    <w:p w14:paraId="2D27CD31" w14:textId="77777777" w:rsidR="00B63394" w:rsidRDefault="00B63394" w:rsidP="00B63394">
      <w:pPr>
        <w:pStyle w:val="Text"/>
        <w:ind w:left="0" w:hanging="2"/>
      </w:pPr>
      <w:r>
        <w:tab/>
        <w:t>Hra složitějších altových, tenorových partů</w:t>
      </w:r>
    </w:p>
    <w:p w14:paraId="6AF79309" w14:textId="77777777" w:rsidR="00B63394" w:rsidRDefault="00B63394" w:rsidP="00B63394">
      <w:pPr>
        <w:pStyle w:val="Text"/>
        <w:ind w:left="0" w:hanging="2"/>
      </w:pPr>
      <w:r>
        <w:tab/>
      </w:r>
    </w:p>
    <w:p w14:paraId="36D0AFFD" w14:textId="77777777" w:rsidR="00B63394" w:rsidRDefault="00B63394" w:rsidP="00B63394">
      <w:pPr>
        <w:pStyle w:val="Text"/>
        <w:ind w:left="0" w:hanging="2"/>
        <w:rPr>
          <w:b/>
          <w:bCs/>
          <w:color w:val="D17F15"/>
        </w:rPr>
      </w:pPr>
      <w:r>
        <w:rPr>
          <w:b/>
          <w:bCs/>
          <w:color w:val="D17F15"/>
        </w:rPr>
        <w:t>9. třída</w:t>
      </w:r>
    </w:p>
    <w:p w14:paraId="7EFC5027" w14:textId="77777777" w:rsidR="00B63394" w:rsidRDefault="00B63394" w:rsidP="00B63394">
      <w:pPr>
        <w:pStyle w:val="Text"/>
        <w:ind w:left="0" w:hanging="2"/>
        <w:rPr>
          <w:b/>
          <w:bCs/>
          <w:color w:val="D17F15"/>
        </w:rPr>
      </w:pPr>
    </w:p>
    <w:p w14:paraId="309BE0CE" w14:textId="77777777" w:rsidR="00B63394" w:rsidRDefault="00B63394" w:rsidP="00B63394">
      <w:pPr>
        <w:pStyle w:val="Text"/>
        <w:ind w:left="0" w:hanging="2"/>
      </w:pPr>
      <w:r>
        <w:tab/>
        <w:t xml:space="preserve">Systematický nácvik souborových partů pro soprán sólo, 2. alt, tenor </w:t>
      </w:r>
    </w:p>
    <w:p w14:paraId="670C0365" w14:textId="77777777" w:rsidR="00B63394" w:rsidRDefault="00B63394" w:rsidP="00B63394">
      <w:pPr>
        <w:pStyle w:val="Text"/>
        <w:ind w:left="0" w:hanging="2"/>
      </w:pPr>
      <w:r>
        <w:t xml:space="preserve"> </w:t>
      </w:r>
      <w:r>
        <w:tab/>
        <w:t>Specializace vybraný</w:t>
      </w:r>
      <w:r>
        <w:rPr>
          <w:lang w:val="de-DE"/>
        </w:rPr>
        <w:t xml:space="preserve">ch </w:t>
      </w:r>
      <w:r>
        <w:t>žáků na hru na sopraninovou fl</w:t>
      </w:r>
      <w:r>
        <w:rPr>
          <w:lang w:val="fr-FR"/>
        </w:rPr>
        <w:t>é</w:t>
      </w:r>
      <w:r>
        <w:t>tnu</w:t>
      </w:r>
    </w:p>
    <w:p w14:paraId="52EB1B3F" w14:textId="77777777" w:rsidR="00B63394" w:rsidRDefault="00B63394" w:rsidP="00B63394">
      <w:pPr>
        <w:pStyle w:val="Text"/>
        <w:ind w:left="0" w:hanging="2"/>
      </w:pPr>
      <w:r>
        <w:tab/>
        <w:t>G. F. Händel: Lascia Chi’o Pianga</w:t>
      </w:r>
    </w:p>
    <w:p w14:paraId="20812CC3" w14:textId="77777777" w:rsidR="00B63394" w:rsidRDefault="00B63394" w:rsidP="00B63394">
      <w:pPr>
        <w:pStyle w:val="Text"/>
        <w:ind w:left="0" w:hanging="2"/>
      </w:pPr>
      <w:r>
        <w:tab/>
        <w:t>C. Franck: Panis Angelicus</w:t>
      </w:r>
    </w:p>
    <w:p w14:paraId="169EE565" w14:textId="77777777" w:rsidR="00B63394" w:rsidRDefault="00B63394" w:rsidP="00B63394">
      <w:pPr>
        <w:pStyle w:val="Text"/>
        <w:ind w:left="0" w:hanging="2"/>
      </w:pPr>
      <w:r>
        <w:tab/>
        <w:t xml:space="preserve">Traditional: Angels we have </w:t>
      </w:r>
    </w:p>
    <w:p w14:paraId="68D32224" w14:textId="77777777" w:rsidR="00B63394" w:rsidRDefault="00B63394" w:rsidP="00B63394">
      <w:pPr>
        <w:pStyle w:val="Text"/>
        <w:ind w:left="0" w:hanging="2"/>
      </w:pPr>
      <w:r>
        <w:tab/>
        <w:t>O. Brzobohatý: Modlitba</w:t>
      </w:r>
    </w:p>
    <w:p w14:paraId="06D19FBD" w14:textId="77777777" w:rsidR="00B63394" w:rsidRDefault="00B63394" w:rsidP="00B63394">
      <w:pPr>
        <w:pStyle w:val="Text"/>
        <w:ind w:left="0" w:hanging="2"/>
      </w:pPr>
      <w:r>
        <w:tab/>
        <w:t>Traditional: Oh Holy Night</w:t>
      </w:r>
    </w:p>
    <w:p w14:paraId="32E9D547" w14:textId="77777777" w:rsidR="00B63394" w:rsidRDefault="00B63394" w:rsidP="00B63394">
      <w:pPr>
        <w:pStyle w:val="Text"/>
        <w:ind w:left="0" w:hanging="2"/>
      </w:pPr>
      <w:r>
        <w:tab/>
        <w:t>O. Gjeilo: Ecce Novum</w:t>
      </w:r>
    </w:p>
    <w:p w14:paraId="4FA7C06F" w14:textId="77777777" w:rsidR="00B63394" w:rsidRDefault="00B63394" w:rsidP="00B63394">
      <w:pPr>
        <w:pStyle w:val="Text"/>
        <w:ind w:left="0" w:hanging="2"/>
      </w:pPr>
      <w:r>
        <w:tab/>
        <w:t>traditional: Merilly</w:t>
      </w:r>
    </w:p>
    <w:p w14:paraId="718E52A4" w14:textId="77777777" w:rsidR="00B63394" w:rsidRDefault="00B63394" w:rsidP="00B63394">
      <w:pPr>
        <w:pStyle w:val="Text"/>
        <w:ind w:left="0" w:hanging="2"/>
      </w:pPr>
      <w:r>
        <w:tab/>
        <w:t>traditional: Good King Wenceslas</w:t>
      </w:r>
    </w:p>
    <w:p w14:paraId="7C054221" w14:textId="77777777" w:rsidR="00B63394" w:rsidRDefault="00B63394" w:rsidP="00B63394">
      <w:pPr>
        <w:pStyle w:val="Text"/>
        <w:ind w:left="0" w:hanging="2"/>
      </w:pPr>
      <w:r>
        <w:tab/>
        <w:t>další úpravy světových vánočních skladeb</w:t>
      </w:r>
    </w:p>
    <w:p w14:paraId="70C6E332" w14:textId="77777777" w:rsidR="00B63394" w:rsidRDefault="00B63394" w:rsidP="00B63394">
      <w:pPr>
        <w:pStyle w:val="Text"/>
        <w:ind w:left="0" w:hanging="2"/>
      </w:pPr>
      <w:r>
        <w:tab/>
        <w:t>Výběr populárních písní v úpravách pro 4 – 5 hlas</w:t>
      </w:r>
    </w:p>
    <w:p w14:paraId="1906F512" w14:textId="77777777" w:rsidR="00B63394" w:rsidRDefault="00B63394" w:rsidP="00B63394">
      <w:pPr>
        <w:pStyle w:val="Text"/>
        <w:ind w:left="0" w:hanging="2"/>
      </w:pPr>
      <w:r>
        <w:t xml:space="preserve"> </w:t>
      </w:r>
      <w:r>
        <w:tab/>
        <w:t>Zdokonalení souborov</w:t>
      </w:r>
      <w:r>
        <w:rPr>
          <w:lang w:val="fr-FR"/>
        </w:rPr>
        <w:t xml:space="preserve">é </w:t>
      </w:r>
      <w:r>
        <w:t xml:space="preserve">souhry, vnímání kolektivní </w:t>
      </w:r>
      <w:r>
        <w:rPr>
          <w:lang w:val="it-IT"/>
        </w:rPr>
        <w:t>interpretace</w:t>
      </w:r>
    </w:p>
    <w:p w14:paraId="3AF4696A" w14:textId="0008EB71" w:rsidR="00B63394" w:rsidRDefault="00B63394" w:rsidP="00B63394">
      <w:pPr>
        <w:pStyle w:val="Text"/>
        <w:ind w:left="0" w:hanging="2"/>
      </w:pPr>
      <w:r>
        <w:tab/>
        <w:t>Hra složitějších altových, tenorových partů</w:t>
      </w:r>
    </w:p>
    <w:p w14:paraId="713CFC0E" w14:textId="4B9E9328" w:rsidR="00230FB3" w:rsidRDefault="00230FB3" w:rsidP="00B63394">
      <w:pPr>
        <w:pStyle w:val="Text"/>
        <w:ind w:left="0" w:hanging="2"/>
      </w:pPr>
    </w:p>
    <w:p w14:paraId="1D804691" w14:textId="3DB377E9" w:rsidR="00230FB3" w:rsidRDefault="00230FB3" w:rsidP="00B63394">
      <w:pPr>
        <w:pStyle w:val="Text"/>
        <w:ind w:left="0" w:hanging="2"/>
      </w:pPr>
    </w:p>
    <w:p w14:paraId="290BFB24" w14:textId="4BAE5138" w:rsidR="00007521" w:rsidRDefault="00007521" w:rsidP="00B63394">
      <w:pPr>
        <w:pStyle w:val="Text"/>
        <w:ind w:left="0" w:hanging="2"/>
      </w:pPr>
    </w:p>
    <w:p w14:paraId="796EB392" w14:textId="26EBED43" w:rsidR="00007521" w:rsidRDefault="00007521" w:rsidP="00B63394">
      <w:pPr>
        <w:pStyle w:val="Text"/>
        <w:ind w:left="0" w:hanging="2"/>
      </w:pPr>
    </w:p>
    <w:p w14:paraId="43F9FBAE" w14:textId="683921F8" w:rsidR="00007521" w:rsidRDefault="00007521" w:rsidP="00B63394">
      <w:pPr>
        <w:pStyle w:val="Text"/>
        <w:ind w:left="0" w:hanging="2"/>
      </w:pPr>
    </w:p>
    <w:p w14:paraId="72D9062D" w14:textId="0ACED972" w:rsidR="00007521" w:rsidRDefault="00007521" w:rsidP="00B63394">
      <w:pPr>
        <w:pStyle w:val="Text"/>
        <w:ind w:left="0" w:hanging="2"/>
      </w:pPr>
    </w:p>
    <w:p w14:paraId="3C78AFE0" w14:textId="7CFFE675" w:rsidR="00007521" w:rsidRDefault="00007521" w:rsidP="00B63394">
      <w:pPr>
        <w:pStyle w:val="Text"/>
        <w:ind w:left="0" w:hanging="2"/>
      </w:pPr>
    </w:p>
    <w:p w14:paraId="00391EA7" w14:textId="2A59A1CB" w:rsidR="00007521" w:rsidRDefault="00007521" w:rsidP="00B63394">
      <w:pPr>
        <w:pStyle w:val="Text"/>
        <w:ind w:left="0" w:hanging="2"/>
      </w:pPr>
    </w:p>
    <w:p w14:paraId="4BA0BA45" w14:textId="7016C2E7" w:rsidR="00007521" w:rsidRDefault="00007521" w:rsidP="00B63394">
      <w:pPr>
        <w:pStyle w:val="Text"/>
        <w:ind w:left="0" w:hanging="2"/>
      </w:pPr>
    </w:p>
    <w:p w14:paraId="34400FF4" w14:textId="18B0DD2F" w:rsidR="00007521" w:rsidRDefault="00007521" w:rsidP="00B63394">
      <w:pPr>
        <w:pStyle w:val="Text"/>
        <w:ind w:left="0" w:hanging="2"/>
      </w:pPr>
    </w:p>
    <w:p w14:paraId="542209DF" w14:textId="38E199E3" w:rsidR="00007521" w:rsidRDefault="00007521" w:rsidP="00B63394">
      <w:pPr>
        <w:pStyle w:val="Text"/>
        <w:ind w:left="0" w:hanging="2"/>
      </w:pPr>
    </w:p>
    <w:p w14:paraId="41D96631" w14:textId="4C323FA4" w:rsidR="00007521" w:rsidRDefault="00007521" w:rsidP="00B63394">
      <w:pPr>
        <w:pStyle w:val="Text"/>
        <w:ind w:left="0" w:hanging="2"/>
      </w:pPr>
    </w:p>
    <w:p w14:paraId="3EC04840" w14:textId="71A098A3" w:rsidR="00007521" w:rsidRDefault="00007521" w:rsidP="00B63394">
      <w:pPr>
        <w:pStyle w:val="Text"/>
        <w:ind w:left="0" w:hanging="2"/>
      </w:pPr>
    </w:p>
    <w:p w14:paraId="390C99CE" w14:textId="33753F97" w:rsidR="00007521" w:rsidRDefault="00007521" w:rsidP="00B63394">
      <w:pPr>
        <w:pStyle w:val="Text"/>
        <w:ind w:left="0" w:hanging="2"/>
      </w:pPr>
    </w:p>
    <w:p w14:paraId="34154FD5" w14:textId="30A47F43" w:rsidR="00007521" w:rsidRDefault="00007521" w:rsidP="00B63394">
      <w:pPr>
        <w:pStyle w:val="Text"/>
        <w:ind w:left="0" w:hanging="2"/>
      </w:pPr>
    </w:p>
    <w:p w14:paraId="31B301DC" w14:textId="3B5B2A91" w:rsidR="00007521" w:rsidRDefault="00007521" w:rsidP="00B63394">
      <w:pPr>
        <w:pStyle w:val="Text"/>
        <w:ind w:left="0" w:hanging="2"/>
      </w:pPr>
    </w:p>
    <w:p w14:paraId="337CC7C1" w14:textId="77777777" w:rsidR="00007521" w:rsidRDefault="00007521" w:rsidP="00B63394">
      <w:pPr>
        <w:pStyle w:val="Text"/>
        <w:ind w:left="0" w:hanging="2"/>
      </w:pPr>
    </w:p>
    <w:tbl>
      <w:tblPr>
        <w:tblW w:w="8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4"/>
        <w:gridCol w:w="4180"/>
        <w:gridCol w:w="3546"/>
      </w:tblGrid>
      <w:tr w:rsidR="00230FB3" w:rsidRPr="00230FB3" w14:paraId="238A9508" w14:textId="77777777" w:rsidTr="00230FB3">
        <w:trPr>
          <w:trHeight w:val="458"/>
        </w:trPr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256D8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b/>
                <w:bCs/>
                <w:color w:val="000000"/>
                <w:position w:val="0"/>
                <w:sz w:val="36"/>
                <w:szCs w:val="36"/>
              </w:rPr>
            </w:pPr>
            <w:r w:rsidRPr="00230FB3">
              <w:rPr>
                <w:b/>
                <w:bCs/>
                <w:color w:val="000000"/>
                <w:position w:val="0"/>
                <w:sz w:val="36"/>
                <w:szCs w:val="36"/>
              </w:rPr>
              <w:lastRenderedPageBreak/>
              <w:t>Dějiny hudby</w:t>
            </w:r>
          </w:p>
        </w:tc>
      </w:tr>
      <w:tr w:rsidR="00230FB3" w:rsidRPr="00230FB3" w14:paraId="639D3AF1" w14:textId="77777777" w:rsidTr="00230FB3">
        <w:trPr>
          <w:trHeight w:val="458"/>
        </w:trPr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4116D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b/>
                <w:bCs/>
                <w:color w:val="000000"/>
                <w:position w:val="0"/>
                <w:sz w:val="28"/>
                <w:szCs w:val="28"/>
              </w:rPr>
            </w:pPr>
            <w:r w:rsidRPr="00230FB3">
              <w:rPr>
                <w:b/>
                <w:bCs/>
                <w:color w:val="000000"/>
                <w:position w:val="0"/>
                <w:sz w:val="28"/>
                <w:szCs w:val="28"/>
              </w:rPr>
              <w:t>6. ročník s rozšířenou výukou hudební výchovy</w:t>
            </w:r>
          </w:p>
        </w:tc>
      </w:tr>
      <w:tr w:rsidR="00230FB3" w:rsidRPr="00230FB3" w14:paraId="7725C831" w14:textId="77777777" w:rsidTr="00230FB3">
        <w:trPr>
          <w:trHeight w:val="33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B202C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b/>
                <w:bCs/>
                <w:color w:val="000000"/>
                <w:position w:val="0"/>
                <w:sz w:val="28"/>
                <w:szCs w:val="28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DEBAF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</w:rPr>
            </w:pP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77F26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</w:rPr>
            </w:pPr>
          </w:p>
        </w:tc>
      </w:tr>
      <w:tr w:rsidR="00230FB3" w:rsidRPr="00230FB3" w14:paraId="710470FE" w14:textId="77777777" w:rsidTr="00230FB3">
        <w:trPr>
          <w:trHeight w:val="623"/>
        </w:trPr>
        <w:tc>
          <w:tcPr>
            <w:tcW w:w="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7DF582" w14:textId="6BF1F481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b/>
                <w:bCs/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41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08A38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b/>
                <w:bCs/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b/>
                <w:bCs/>
                <w:color w:val="000000"/>
                <w:position w:val="0"/>
                <w:sz w:val="24"/>
                <w:szCs w:val="24"/>
              </w:rPr>
              <w:t>učivo</w:t>
            </w:r>
          </w:p>
        </w:tc>
        <w:tc>
          <w:tcPr>
            <w:tcW w:w="3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341EA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b/>
                <w:bCs/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b/>
                <w:bCs/>
                <w:color w:val="000000"/>
                <w:position w:val="0"/>
                <w:sz w:val="24"/>
                <w:szCs w:val="24"/>
              </w:rPr>
              <w:t>průřezová témata, projekty, mezipředmětové vztahy, poznámky</w:t>
            </w:r>
          </w:p>
        </w:tc>
      </w:tr>
      <w:tr w:rsidR="00230FB3" w:rsidRPr="00230FB3" w14:paraId="7FF55834" w14:textId="77777777" w:rsidTr="00230FB3">
        <w:trPr>
          <w:trHeight w:val="315"/>
        </w:trPr>
        <w:tc>
          <w:tcPr>
            <w:tcW w:w="9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FA8F3" w14:textId="0A5314D9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  <w:r w:rsidR="00007521">
              <w:rPr>
                <w:color w:val="000000"/>
                <w:position w:val="0"/>
                <w:sz w:val="24"/>
                <w:szCs w:val="24"/>
              </w:rPr>
              <w:t>1</w:t>
            </w:r>
          </w:p>
        </w:tc>
        <w:tc>
          <w:tcPr>
            <w:tcW w:w="4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142AD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RENESANCE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7BCDD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EGS-2</w:t>
            </w:r>
          </w:p>
        </w:tc>
      </w:tr>
      <w:tr w:rsidR="00230FB3" w:rsidRPr="00230FB3" w14:paraId="26E82E80" w14:textId="77777777" w:rsidTr="00230FB3">
        <w:trPr>
          <w:trHeight w:val="315"/>
        </w:trPr>
        <w:tc>
          <w:tcPr>
            <w:tcW w:w="914" w:type="dxa"/>
            <w:tcBorders>
              <w:top w:val="dashed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5AEA4" w14:textId="57F91979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4180" w:type="dxa"/>
            <w:tcBorders>
              <w:top w:val="dashed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984D9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historicko-společenský kontext</w:t>
            </w:r>
          </w:p>
        </w:tc>
        <w:tc>
          <w:tcPr>
            <w:tcW w:w="3546" w:type="dxa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A4650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D</w:t>
            </w:r>
          </w:p>
        </w:tc>
      </w:tr>
      <w:tr w:rsidR="00230FB3" w:rsidRPr="00230FB3" w14:paraId="5231F508" w14:textId="77777777" w:rsidTr="00230FB3">
        <w:trPr>
          <w:trHeight w:val="315"/>
        </w:trPr>
        <w:tc>
          <w:tcPr>
            <w:tcW w:w="9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CAA42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  <w:tc>
          <w:tcPr>
            <w:tcW w:w="4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C83EF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výtvarné umění, architektura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E5F7C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Vv</w:t>
            </w:r>
          </w:p>
        </w:tc>
      </w:tr>
      <w:tr w:rsidR="00230FB3" w:rsidRPr="00230FB3" w14:paraId="5FB07385" w14:textId="77777777" w:rsidTr="00230FB3">
        <w:trPr>
          <w:trHeight w:val="315"/>
        </w:trPr>
        <w:tc>
          <w:tcPr>
            <w:tcW w:w="9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21DB4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  <w:tc>
          <w:tcPr>
            <w:tcW w:w="4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A6E83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rozvoj polyfonie – sbor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E758E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zpěv vícehlasu</w:t>
            </w:r>
          </w:p>
        </w:tc>
      </w:tr>
      <w:tr w:rsidR="00230FB3" w:rsidRPr="00230FB3" w14:paraId="16251C22" w14:textId="77777777" w:rsidTr="00230FB3">
        <w:trPr>
          <w:trHeight w:val="945"/>
        </w:trPr>
        <w:tc>
          <w:tcPr>
            <w:tcW w:w="91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C923C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2B4E8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pojmy – liturgická/ světská hudba, homofonie/ polyfonie, vokální/ instrumentální hudba…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232E919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OSV-1</w:t>
            </w:r>
          </w:p>
        </w:tc>
      </w:tr>
      <w:tr w:rsidR="00230FB3" w:rsidRPr="00230FB3" w14:paraId="56CA64F4" w14:textId="77777777" w:rsidTr="00230FB3">
        <w:trPr>
          <w:trHeight w:val="630"/>
        </w:trPr>
        <w:tc>
          <w:tcPr>
            <w:tcW w:w="9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4F2BC" w14:textId="74F43744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4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0DA7B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hudební formy – vokální, instrumentální a taneční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A85C4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7718FF19" w14:textId="77777777" w:rsidTr="00230FB3">
        <w:trPr>
          <w:trHeight w:val="315"/>
        </w:trPr>
        <w:tc>
          <w:tcPr>
            <w:tcW w:w="9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FB9B0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  <w:tc>
          <w:tcPr>
            <w:tcW w:w="4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34EA1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renesanční hudební nástroje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C7172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25B85ECA" w14:textId="77777777" w:rsidTr="00230FB3">
        <w:trPr>
          <w:trHeight w:val="315"/>
        </w:trPr>
        <w:tc>
          <w:tcPr>
            <w:tcW w:w="914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F5660" w14:textId="507E00A3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150C2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notace – tabulatury</w:t>
            </w:r>
          </w:p>
        </w:tc>
        <w:tc>
          <w:tcPr>
            <w:tcW w:w="354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3D894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18FB5DA0" w14:textId="77777777" w:rsidTr="00230FB3">
        <w:trPr>
          <w:trHeight w:val="315"/>
        </w:trPr>
        <w:tc>
          <w:tcPr>
            <w:tcW w:w="9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27A0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  <w:tc>
          <w:tcPr>
            <w:tcW w:w="4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20077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knihtisk – tisk not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898D2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Čj a D</w:t>
            </w:r>
          </w:p>
        </w:tc>
      </w:tr>
      <w:tr w:rsidR="00230FB3" w:rsidRPr="00230FB3" w14:paraId="04265DB6" w14:textId="77777777" w:rsidTr="00230FB3">
        <w:trPr>
          <w:trHeight w:val="630"/>
        </w:trPr>
        <w:tc>
          <w:tcPr>
            <w:tcW w:w="914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43727B" w14:textId="3C507062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  <w:r w:rsidR="00007521">
              <w:rPr>
                <w:color w:val="000000"/>
                <w:position w:val="0"/>
                <w:sz w:val="24"/>
                <w:szCs w:val="24"/>
              </w:rPr>
              <w:t>2</w:t>
            </w:r>
          </w:p>
        </w:tc>
        <w:tc>
          <w:tcPr>
            <w:tcW w:w="418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BC1BB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RENESANCE V ČESKÝCH ZEMÍCH</w:t>
            </w:r>
          </w:p>
        </w:tc>
        <w:tc>
          <w:tcPr>
            <w:tcW w:w="354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941640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0F0413DF" w14:textId="77777777" w:rsidTr="00230FB3">
        <w:trPr>
          <w:trHeight w:val="315"/>
        </w:trPr>
        <w:tc>
          <w:tcPr>
            <w:tcW w:w="9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5B508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  <w:tc>
          <w:tcPr>
            <w:tcW w:w="4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ECA4C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historický kontext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83B003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D</w:t>
            </w:r>
          </w:p>
        </w:tc>
      </w:tr>
      <w:tr w:rsidR="00230FB3" w:rsidRPr="00230FB3" w14:paraId="4BC0C8CB" w14:textId="77777777" w:rsidTr="00230FB3">
        <w:trPr>
          <w:trHeight w:val="315"/>
        </w:trPr>
        <w:tc>
          <w:tcPr>
            <w:tcW w:w="91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7B0F01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  <w:tc>
          <w:tcPr>
            <w:tcW w:w="4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B6DA8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literátská bratrstva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AAD22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4CFFFCE5" w14:textId="77777777" w:rsidTr="00007521">
        <w:trPr>
          <w:trHeight w:val="315"/>
        </w:trPr>
        <w:tc>
          <w:tcPr>
            <w:tcW w:w="9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E3EC9D" w14:textId="0CEB5CB6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906D8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kancionály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87511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45282CB6" w14:textId="77777777" w:rsidTr="00230FB3">
        <w:trPr>
          <w:trHeight w:val="315"/>
        </w:trPr>
        <w:tc>
          <w:tcPr>
            <w:tcW w:w="9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5B05D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  <w:tc>
          <w:tcPr>
            <w:tcW w:w="4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BAB16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Jan Amos Komenský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FF59E3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Čj a D</w:t>
            </w:r>
          </w:p>
        </w:tc>
      </w:tr>
      <w:tr w:rsidR="00230FB3" w:rsidRPr="00230FB3" w14:paraId="5C408AE8" w14:textId="77777777" w:rsidTr="00230FB3">
        <w:trPr>
          <w:trHeight w:val="315"/>
        </w:trPr>
        <w:tc>
          <w:tcPr>
            <w:tcW w:w="91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481464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304BD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rozvoj lidové písně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99A47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koledy</w:t>
            </w:r>
          </w:p>
        </w:tc>
      </w:tr>
      <w:tr w:rsidR="00230FB3" w:rsidRPr="00230FB3" w14:paraId="3FCBDA45" w14:textId="77777777" w:rsidTr="00230FB3">
        <w:trPr>
          <w:trHeight w:val="630"/>
        </w:trPr>
        <w:tc>
          <w:tcPr>
            <w:tcW w:w="9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DBC73" w14:textId="0B81AF25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4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35D46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rudolfinská Praha jako renesanční kulturní středisko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E0392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dle nabídky edukačních programů ČF návštěva Rudolfina</w:t>
            </w:r>
          </w:p>
        </w:tc>
      </w:tr>
      <w:tr w:rsidR="00230FB3" w:rsidRPr="00230FB3" w14:paraId="622A67B7" w14:textId="77777777" w:rsidTr="00230FB3">
        <w:trPr>
          <w:trHeight w:val="315"/>
        </w:trPr>
        <w:tc>
          <w:tcPr>
            <w:tcW w:w="9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167EE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  <w:tc>
          <w:tcPr>
            <w:tcW w:w="4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CC74A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renesanční člověk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Kryštof Harant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633B4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652D2448" w14:textId="77777777" w:rsidTr="00230FB3">
        <w:trPr>
          <w:trHeight w:val="315"/>
        </w:trPr>
        <w:tc>
          <w:tcPr>
            <w:tcW w:w="914" w:type="dxa"/>
            <w:tcBorders>
              <w:top w:val="dashed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9C3D4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  <w:tc>
          <w:tcPr>
            <w:tcW w:w="4180" w:type="dxa"/>
            <w:tcBorders>
              <w:top w:val="dashed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A6885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BAROKO</w:t>
            </w:r>
          </w:p>
        </w:tc>
        <w:tc>
          <w:tcPr>
            <w:tcW w:w="3546" w:type="dxa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C87B40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EGS-2</w:t>
            </w:r>
          </w:p>
        </w:tc>
      </w:tr>
      <w:tr w:rsidR="00230FB3" w:rsidRPr="00230FB3" w14:paraId="0BA3DF24" w14:textId="77777777" w:rsidTr="00230FB3">
        <w:trPr>
          <w:trHeight w:val="315"/>
        </w:trPr>
        <w:tc>
          <w:tcPr>
            <w:tcW w:w="914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D5DCCA" w14:textId="30F8EDF4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  <w:r w:rsidR="00007521">
              <w:rPr>
                <w:color w:val="000000"/>
                <w:position w:val="0"/>
                <w:sz w:val="24"/>
                <w:szCs w:val="24"/>
              </w:rPr>
              <w:t>3</w:t>
            </w:r>
          </w:p>
        </w:tc>
        <w:tc>
          <w:tcPr>
            <w:tcW w:w="4180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3E3D0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 </w:t>
            </w:r>
          </w:p>
        </w:tc>
        <w:tc>
          <w:tcPr>
            <w:tcW w:w="3546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75F67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referáty – MV-6</w:t>
            </w:r>
          </w:p>
        </w:tc>
      </w:tr>
      <w:tr w:rsidR="00230FB3" w:rsidRPr="00230FB3" w14:paraId="67D09F91" w14:textId="77777777" w:rsidTr="00007521">
        <w:trPr>
          <w:trHeight w:val="315"/>
        </w:trPr>
        <w:tc>
          <w:tcPr>
            <w:tcW w:w="9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B4310F" w14:textId="0928DA8A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4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AE325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historicko-společenský kontext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8BBFD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D</w:t>
            </w:r>
          </w:p>
        </w:tc>
      </w:tr>
      <w:tr w:rsidR="00230FB3" w:rsidRPr="00230FB3" w14:paraId="70CA1EFB" w14:textId="77777777" w:rsidTr="00230FB3">
        <w:trPr>
          <w:trHeight w:val="315"/>
        </w:trPr>
        <w:tc>
          <w:tcPr>
            <w:tcW w:w="9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66287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  <w:tc>
          <w:tcPr>
            <w:tcW w:w="4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EC19D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výtvarné umění, architektura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D68570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návštěva kaple sv. Floriána</w:t>
            </w:r>
          </w:p>
        </w:tc>
      </w:tr>
      <w:tr w:rsidR="00230FB3" w:rsidRPr="00230FB3" w14:paraId="488A1D06" w14:textId="77777777" w:rsidTr="00230FB3">
        <w:trPr>
          <w:trHeight w:val="315"/>
        </w:trPr>
        <w:tc>
          <w:tcPr>
            <w:tcW w:w="91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1388C9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33567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nové hudební formy baroka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4749A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3E15C404" w14:textId="77777777" w:rsidTr="00230FB3">
        <w:trPr>
          <w:trHeight w:val="630"/>
        </w:trPr>
        <w:tc>
          <w:tcPr>
            <w:tcW w:w="9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84A4A" w14:textId="7F54872B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4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6F44B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zrod opery –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Jacopo Perri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Claudio Monteverdi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69B05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2097747E" w14:textId="77777777" w:rsidTr="00230FB3">
        <w:trPr>
          <w:trHeight w:val="315"/>
        </w:trPr>
        <w:tc>
          <w:tcPr>
            <w:tcW w:w="9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DA5F1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  <w:tc>
          <w:tcPr>
            <w:tcW w:w="4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3FC3E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concerto grosso a orchestr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0D3BC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13C7E249" w14:textId="77777777" w:rsidTr="00230FB3">
        <w:trPr>
          <w:trHeight w:val="315"/>
        </w:trPr>
        <w:tc>
          <w:tcPr>
            <w:tcW w:w="9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CCB28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  <w:tc>
          <w:tcPr>
            <w:tcW w:w="4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AACA7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tanec a barokní suita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E4488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OSV-2</w:t>
            </w:r>
          </w:p>
        </w:tc>
      </w:tr>
      <w:tr w:rsidR="00230FB3" w:rsidRPr="00230FB3" w14:paraId="2C7F6F4C" w14:textId="77777777" w:rsidTr="00230FB3">
        <w:trPr>
          <w:trHeight w:val="315"/>
        </w:trPr>
        <w:tc>
          <w:tcPr>
            <w:tcW w:w="91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40CBEE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C5941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Francie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 – Král slunce a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J.-B. Lully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8ECC0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67C51805" w14:textId="77777777" w:rsidTr="00230FB3">
        <w:trPr>
          <w:trHeight w:val="315"/>
        </w:trPr>
        <w:tc>
          <w:tcPr>
            <w:tcW w:w="9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D7F84" w14:textId="68D26ECF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4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1BAAD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</w:t>
            </w: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 xml:space="preserve"> Itálie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 –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Antonio Vivaldi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362E1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0759DB39" w14:textId="77777777" w:rsidTr="00230FB3">
        <w:trPr>
          <w:trHeight w:val="315"/>
        </w:trPr>
        <w:tc>
          <w:tcPr>
            <w:tcW w:w="9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76032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  <w:tc>
          <w:tcPr>
            <w:tcW w:w="4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2129D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Německo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 a </w:t>
            </w: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Anglie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 –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G. F. Händel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0F091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498DC345" w14:textId="77777777" w:rsidTr="00230FB3">
        <w:trPr>
          <w:trHeight w:val="315"/>
        </w:trPr>
        <w:tc>
          <w:tcPr>
            <w:tcW w:w="9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BC671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  <w:tc>
          <w:tcPr>
            <w:tcW w:w="4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8A163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J. S. Bach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 a varhany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41F9E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6F26B82E" w14:textId="77777777" w:rsidTr="00230FB3">
        <w:trPr>
          <w:trHeight w:val="315"/>
        </w:trPr>
        <w:tc>
          <w:tcPr>
            <w:tcW w:w="914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8903DC" w14:textId="58CD89B3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  <w:r w:rsidR="00007521">
              <w:rPr>
                <w:color w:val="000000"/>
                <w:position w:val="0"/>
                <w:sz w:val="24"/>
                <w:szCs w:val="24"/>
              </w:rPr>
              <w:t>4</w:t>
            </w:r>
          </w:p>
        </w:tc>
        <w:tc>
          <w:tcPr>
            <w:tcW w:w="418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5E7F0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BAROKO V ČESKÝCH ZEMÍCH</w:t>
            </w:r>
          </w:p>
        </w:tc>
        <w:tc>
          <w:tcPr>
            <w:tcW w:w="3546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FB3EF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19965B7C" w14:textId="77777777" w:rsidTr="00230FB3">
        <w:trPr>
          <w:trHeight w:val="315"/>
        </w:trPr>
        <w:tc>
          <w:tcPr>
            <w:tcW w:w="9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AD2E" w14:textId="3C3DFBFD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4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489EB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historický kontext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CBA56F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D</w:t>
            </w:r>
          </w:p>
        </w:tc>
      </w:tr>
      <w:tr w:rsidR="00230FB3" w:rsidRPr="00230FB3" w14:paraId="1808C8E8" w14:textId="77777777" w:rsidTr="00230FB3">
        <w:trPr>
          <w:trHeight w:val="315"/>
        </w:trPr>
        <w:tc>
          <w:tcPr>
            <w:tcW w:w="9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5474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4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4A6A8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šlechtici a kapelníci – zámecké kapely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AA3D91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05B7038E" w14:textId="77777777" w:rsidTr="00230FB3">
        <w:trPr>
          <w:trHeight w:val="630"/>
        </w:trPr>
        <w:tc>
          <w:tcPr>
            <w:tcW w:w="91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102EF8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6ACE6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duchovní píseň –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A. V. Michna z Otradovic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V. K. Holan Rovenský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3ADFF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44CA15EA" w14:textId="77777777" w:rsidTr="00230FB3">
        <w:trPr>
          <w:trHeight w:val="630"/>
        </w:trPr>
        <w:tc>
          <w:tcPr>
            <w:tcW w:w="9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0120F" w14:textId="60286C9F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4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1C17C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čeští skladatelé v cizině –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Jan Dismas Zelenka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B. M. Černohorský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AB88B6F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MKV-1</w:t>
            </w:r>
          </w:p>
        </w:tc>
      </w:tr>
      <w:tr w:rsidR="00230FB3" w:rsidRPr="00230FB3" w14:paraId="35D498CB" w14:textId="77777777" w:rsidTr="00230FB3">
        <w:trPr>
          <w:trHeight w:val="315"/>
        </w:trPr>
        <w:tc>
          <w:tcPr>
            <w:tcW w:w="9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77DC3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  <w:tc>
          <w:tcPr>
            <w:tcW w:w="4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06DD0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česká opera a divadla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1CBD0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04C47709" w14:textId="77777777" w:rsidTr="00230FB3">
        <w:trPr>
          <w:trHeight w:val="330"/>
        </w:trPr>
        <w:tc>
          <w:tcPr>
            <w:tcW w:w="91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F6805C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  <w:tc>
          <w:tcPr>
            <w:tcW w:w="41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71062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F. V. Míča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: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L'origine di Jaromezitz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2C339A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2C2DD086" w14:textId="77777777" w:rsidTr="00230FB3">
        <w:trPr>
          <w:trHeight w:val="315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750D1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40C6A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</w:rPr>
            </w:pP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CF19B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color w:val="000000"/>
                <w:position w:val="0"/>
              </w:rPr>
            </w:pPr>
            <w:r w:rsidRPr="00230FB3">
              <w:rPr>
                <w:color w:val="000000"/>
                <w:position w:val="0"/>
              </w:rPr>
              <w:t>vypracovala Bc. Klára Miškovská</w:t>
            </w:r>
          </w:p>
        </w:tc>
      </w:tr>
    </w:tbl>
    <w:p w14:paraId="2B9826F8" w14:textId="77777777" w:rsidR="00230FB3" w:rsidRDefault="00230FB3" w:rsidP="00B63394">
      <w:pPr>
        <w:pStyle w:val="Text"/>
        <w:ind w:left="0" w:hanging="2"/>
      </w:pPr>
    </w:p>
    <w:p w14:paraId="4D7CD1FC" w14:textId="77777777" w:rsidR="00B63394" w:rsidRDefault="00B63394" w:rsidP="00B63394">
      <w:pPr>
        <w:pStyle w:val="Text"/>
        <w:ind w:left="0" w:hanging="2"/>
      </w:pPr>
      <w:r>
        <w:tab/>
      </w:r>
    </w:p>
    <w:p w14:paraId="48909F84" w14:textId="5C34B4A6" w:rsidR="00B63394" w:rsidRDefault="00B63394" w:rsidP="00B63394">
      <w:pPr>
        <w:pStyle w:val="Text"/>
        <w:ind w:left="0" w:hanging="2"/>
      </w:pPr>
    </w:p>
    <w:p w14:paraId="6D033A04" w14:textId="2FD59301" w:rsidR="00007521" w:rsidRDefault="00007521" w:rsidP="00B63394">
      <w:pPr>
        <w:pStyle w:val="Text"/>
        <w:ind w:left="0" w:hanging="2"/>
      </w:pPr>
    </w:p>
    <w:p w14:paraId="2F756867" w14:textId="4633057E" w:rsidR="00007521" w:rsidRDefault="00007521" w:rsidP="00B63394">
      <w:pPr>
        <w:pStyle w:val="Text"/>
        <w:ind w:left="0" w:hanging="2"/>
      </w:pPr>
    </w:p>
    <w:p w14:paraId="2E6696F4" w14:textId="30B9E2DC" w:rsidR="00007521" w:rsidRDefault="00007521" w:rsidP="00B63394">
      <w:pPr>
        <w:pStyle w:val="Text"/>
        <w:ind w:left="0" w:hanging="2"/>
      </w:pPr>
    </w:p>
    <w:p w14:paraId="6640F20E" w14:textId="6492DEA5" w:rsidR="00007521" w:rsidRDefault="00007521" w:rsidP="00B63394">
      <w:pPr>
        <w:pStyle w:val="Text"/>
        <w:ind w:left="0" w:hanging="2"/>
      </w:pPr>
    </w:p>
    <w:p w14:paraId="71745ECB" w14:textId="18657F72" w:rsidR="00007521" w:rsidRDefault="00007521" w:rsidP="00B63394">
      <w:pPr>
        <w:pStyle w:val="Text"/>
        <w:ind w:left="0" w:hanging="2"/>
      </w:pPr>
    </w:p>
    <w:p w14:paraId="08D6E8E5" w14:textId="37B160AD" w:rsidR="00007521" w:rsidRDefault="00007521" w:rsidP="00B63394">
      <w:pPr>
        <w:pStyle w:val="Text"/>
        <w:ind w:left="0" w:hanging="2"/>
      </w:pPr>
    </w:p>
    <w:p w14:paraId="2AD68B44" w14:textId="03A96EF2" w:rsidR="00007521" w:rsidRDefault="00007521" w:rsidP="00B63394">
      <w:pPr>
        <w:pStyle w:val="Text"/>
        <w:ind w:left="0" w:hanging="2"/>
      </w:pPr>
    </w:p>
    <w:p w14:paraId="1611F915" w14:textId="4A8D52D3" w:rsidR="00007521" w:rsidRDefault="00007521" w:rsidP="00B63394">
      <w:pPr>
        <w:pStyle w:val="Text"/>
        <w:ind w:left="0" w:hanging="2"/>
      </w:pPr>
    </w:p>
    <w:p w14:paraId="2AAF4B56" w14:textId="21E9DE30" w:rsidR="00007521" w:rsidRDefault="00007521" w:rsidP="00B63394">
      <w:pPr>
        <w:pStyle w:val="Text"/>
        <w:ind w:left="0" w:hanging="2"/>
      </w:pPr>
    </w:p>
    <w:p w14:paraId="23FD96E7" w14:textId="5292EFFD" w:rsidR="00007521" w:rsidRDefault="00007521" w:rsidP="00B63394">
      <w:pPr>
        <w:pStyle w:val="Text"/>
        <w:ind w:left="0" w:hanging="2"/>
      </w:pPr>
    </w:p>
    <w:p w14:paraId="6A0D8F1B" w14:textId="2537E29D" w:rsidR="00007521" w:rsidRDefault="00007521" w:rsidP="00B63394">
      <w:pPr>
        <w:pStyle w:val="Text"/>
        <w:ind w:left="0" w:hanging="2"/>
      </w:pPr>
    </w:p>
    <w:p w14:paraId="6BFD78C6" w14:textId="760F38AA" w:rsidR="00007521" w:rsidRDefault="00007521" w:rsidP="00B63394">
      <w:pPr>
        <w:pStyle w:val="Text"/>
        <w:ind w:left="0" w:hanging="2"/>
      </w:pPr>
    </w:p>
    <w:p w14:paraId="40FDD1F6" w14:textId="646C9C1D" w:rsidR="00007521" w:rsidRDefault="00007521" w:rsidP="00B63394">
      <w:pPr>
        <w:pStyle w:val="Text"/>
        <w:ind w:left="0" w:hanging="2"/>
      </w:pPr>
    </w:p>
    <w:p w14:paraId="35ADE4E5" w14:textId="6B32EF4B" w:rsidR="00007521" w:rsidRDefault="00007521" w:rsidP="00B63394">
      <w:pPr>
        <w:pStyle w:val="Text"/>
        <w:ind w:left="0" w:hanging="2"/>
      </w:pPr>
    </w:p>
    <w:p w14:paraId="1C1302BD" w14:textId="205CD51E" w:rsidR="00007521" w:rsidRDefault="00007521" w:rsidP="00B63394">
      <w:pPr>
        <w:pStyle w:val="Text"/>
        <w:ind w:left="0" w:hanging="2"/>
      </w:pPr>
    </w:p>
    <w:p w14:paraId="2468AC2D" w14:textId="5EA210BD" w:rsidR="00007521" w:rsidRDefault="00007521" w:rsidP="00B63394">
      <w:pPr>
        <w:pStyle w:val="Text"/>
        <w:ind w:left="0" w:hanging="2"/>
      </w:pPr>
    </w:p>
    <w:p w14:paraId="0A690D10" w14:textId="7B26CF96" w:rsidR="00007521" w:rsidRDefault="00007521" w:rsidP="00B63394">
      <w:pPr>
        <w:pStyle w:val="Text"/>
        <w:ind w:left="0" w:hanging="2"/>
      </w:pPr>
    </w:p>
    <w:p w14:paraId="1AF6B737" w14:textId="05DF6711" w:rsidR="00007521" w:rsidRDefault="00007521" w:rsidP="00B63394">
      <w:pPr>
        <w:pStyle w:val="Text"/>
        <w:ind w:left="0" w:hanging="2"/>
      </w:pPr>
    </w:p>
    <w:p w14:paraId="66819F7C" w14:textId="15D04D9D" w:rsidR="00007521" w:rsidRDefault="00007521" w:rsidP="00B63394">
      <w:pPr>
        <w:pStyle w:val="Text"/>
        <w:ind w:left="0" w:hanging="2"/>
      </w:pPr>
    </w:p>
    <w:p w14:paraId="733E3349" w14:textId="34425AA7" w:rsidR="00007521" w:rsidRDefault="00007521" w:rsidP="00B63394">
      <w:pPr>
        <w:pStyle w:val="Text"/>
        <w:ind w:left="0" w:hanging="2"/>
      </w:pPr>
    </w:p>
    <w:p w14:paraId="709C7821" w14:textId="3DB9846C" w:rsidR="00007521" w:rsidRDefault="00007521" w:rsidP="00B63394">
      <w:pPr>
        <w:pStyle w:val="Text"/>
        <w:ind w:left="0" w:hanging="2"/>
      </w:pPr>
    </w:p>
    <w:p w14:paraId="1119F595" w14:textId="2BEF2082" w:rsidR="00007521" w:rsidRDefault="00007521" w:rsidP="00B63394">
      <w:pPr>
        <w:pStyle w:val="Text"/>
        <w:ind w:left="0" w:hanging="2"/>
      </w:pPr>
    </w:p>
    <w:p w14:paraId="0FBEEABB" w14:textId="2A3FB0B2" w:rsidR="00007521" w:rsidRDefault="00007521" w:rsidP="00B63394">
      <w:pPr>
        <w:pStyle w:val="Text"/>
        <w:ind w:left="0" w:hanging="2"/>
      </w:pPr>
    </w:p>
    <w:p w14:paraId="686A6F4F" w14:textId="563D10F3" w:rsidR="00007521" w:rsidRDefault="00007521" w:rsidP="00B63394">
      <w:pPr>
        <w:pStyle w:val="Text"/>
        <w:ind w:left="0" w:hanging="2"/>
      </w:pPr>
    </w:p>
    <w:p w14:paraId="7FC01FA7" w14:textId="088B40A8" w:rsidR="00007521" w:rsidRDefault="00007521" w:rsidP="00B63394">
      <w:pPr>
        <w:pStyle w:val="Text"/>
        <w:ind w:left="0" w:hanging="2"/>
      </w:pPr>
    </w:p>
    <w:p w14:paraId="613C3197" w14:textId="5D474F69" w:rsidR="00007521" w:rsidRDefault="00007521" w:rsidP="00B63394">
      <w:pPr>
        <w:pStyle w:val="Text"/>
        <w:ind w:left="0" w:hanging="2"/>
      </w:pPr>
    </w:p>
    <w:p w14:paraId="13BE5C05" w14:textId="08DCDC60" w:rsidR="00007521" w:rsidRDefault="00007521" w:rsidP="00B63394">
      <w:pPr>
        <w:pStyle w:val="Text"/>
        <w:ind w:left="0" w:hanging="2"/>
      </w:pPr>
    </w:p>
    <w:p w14:paraId="1BFEF6F7" w14:textId="1F551C07" w:rsidR="00007521" w:rsidRDefault="00007521" w:rsidP="00B63394">
      <w:pPr>
        <w:pStyle w:val="Text"/>
        <w:ind w:left="0" w:hanging="2"/>
      </w:pPr>
    </w:p>
    <w:p w14:paraId="1F20F829" w14:textId="77777777" w:rsidR="00007521" w:rsidRDefault="00007521" w:rsidP="00B63394">
      <w:pPr>
        <w:pStyle w:val="Text"/>
        <w:ind w:left="0" w:hanging="2"/>
      </w:pPr>
    </w:p>
    <w:p w14:paraId="59B25BDD" w14:textId="2A7B179C" w:rsidR="00230FB3" w:rsidRDefault="00230FB3" w:rsidP="00B63394">
      <w:pPr>
        <w:pStyle w:val="Text"/>
        <w:ind w:left="0" w:hanging="2"/>
      </w:pPr>
    </w:p>
    <w:tbl>
      <w:tblPr>
        <w:tblW w:w="86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3"/>
        <w:gridCol w:w="3867"/>
        <w:gridCol w:w="3901"/>
      </w:tblGrid>
      <w:tr w:rsidR="00230FB3" w:rsidRPr="00230FB3" w14:paraId="7B001B59" w14:textId="77777777" w:rsidTr="00230FB3">
        <w:trPr>
          <w:trHeight w:val="458"/>
        </w:trPr>
        <w:tc>
          <w:tcPr>
            <w:tcW w:w="86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66F7E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b/>
                <w:bCs/>
                <w:color w:val="000000"/>
                <w:position w:val="0"/>
                <w:sz w:val="36"/>
                <w:szCs w:val="36"/>
              </w:rPr>
            </w:pPr>
            <w:r w:rsidRPr="00230FB3">
              <w:rPr>
                <w:b/>
                <w:bCs/>
                <w:color w:val="000000"/>
                <w:position w:val="0"/>
                <w:sz w:val="36"/>
                <w:szCs w:val="36"/>
              </w:rPr>
              <w:lastRenderedPageBreak/>
              <w:t>Dějiny hudby</w:t>
            </w:r>
          </w:p>
        </w:tc>
      </w:tr>
      <w:tr w:rsidR="00230FB3" w:rsidRPr="00230FB3" w14:paraId="28470CD9" w14:textId="77777777" w:rsidTr="00230FB3">
        <w:trPr>
          <w:trHeight w:val="458"/>
        </w:trPr>
        <w:tc>
          <w:tcPr>
            <w:tcW w:w="86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6242F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b/>
                <w:bCs/>
                <w:color w:val="000000"/>
                <w:position w:val="0"/>
                <w:sz w:val="28"/>
                <w:szCs w:val="28"/>
              </w:rPr>
            </w:pPr>
            <w:r w:rsidRPr="00230FB3">
              <w:rPr>
                <w:b/>
                <w:bCs/>
                <w:color w:val="000000"/>
                <w:position w:val="0"/>
                <w:sz w:val="28"/>
                <w:szCs w:val="28"/>
              </w:rPr>
              <w:t>7. ročník s rozšířenou výukou hudební výchovy</w:t>
            </w:r>
          </w:p>
        </w:tc>
      </w:tr>
      <w:tr w:rsidR="00230FB3" w:rsidRPr="00230FB3" w14:paraId="75CB73E3" w14:textId="77777777" w:rsidTr="00230FB3">
        <w:trPr>
          <w:trHeight w:val="330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9847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b/>
                <w:bCs/>
                <w:color w:val="000000"/>
                <w:position w:val="0"/>
                <w:sz w:val="28"/>
                <w:szCs w:val="28"/>
              </w:rPr>
            </w:pPr>
          </w:p>
        </w:tc>
        <w:tc>
          <w:tcPr>
            <w:tcW w:w="3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2C584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</w:rPr>
            </w:pP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03E1C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</w:rPr>
            </w:pPr>
          </w:p>
        </w:tc>
      </w:tr>
      <w:tr w:rsidR="00230FB3" w:rsidRPr="00230FB3" w14:paraId="549385F6" w14:textId="77777777" w:rsidTr="00007521">
        <w:trPr>
          <w:trHeight w:val="623"/>
        </w:trPr>
        <w:tc>
          <w:tcPr>
            <w:tcW w:w="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1929C2C1" w14:textId="09DBEC60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b/>
                <w:bCs/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8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1202E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b/>
                <w:bCs/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b/>
                <w:bCs/>
                <w:color w:val="000000"/>
                <w:position w:val="0"/>
                <w:sz w:val="24"/>
                <w:szCs w:val="24"/>
              </w:rPr>
              <w:t>učivo</w:t>
            </w:r>
          </w:p>
        </w:tc>
        <w:tc>
          <w:tcPr>
            <w:tcW w:w="3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C7C25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b/>
                <w:bCs/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b/>
                <w:bCs/>
                <w:color w:val="000000"/>
                <w:position w:val="0"/>
                <w:sz w:val="24"/>
                <w:szCs w:val="24"/>
              </w:rPr>
              <w:t>průřezová témata, projekty, mezipředmětové vztahy, poznámky</w:t>
            </w:r>
          </w:p>
        </w:tc>
      </w:tr>
      <w:tr w:rsidR="00230FB3" w:rsidRPr="00230FB3" w14:paraId="34FC4487" w14:textId="77777777" w:rsidTr="00007521">
        <w:trPr>
          <w:trHeight w:val="315"/>
        </w:trPr>
        <w:tc>
          <w:tcPr>
            <w:tcW w:w="873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3A870536" w14:textId="731B03F1" w:rsidR="00230FB3" w:rsidRPr="00230FB3" w:rsidRDefault="00007521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>
              <w:rPr>
                <w:color w:val="000000"/>
                <w:position w:val="0"/>
                <w:sz w:val="24"/>
                <w:szCs w:val="24"/>
              </w:rPr>
              <w:t>1</w:t>
            </w:r>
          </w:p>
        </w:tc>
        <w:tc>
          <w:tcPr>
            <w:tcW w:w="3867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FB019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KLASICISMUS</w:t>
            </w:r>
          </w:p>
        </w:tc>
        <w:tc>
          <w:tcPr>
            <w:tcW w:w="3901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393DC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EGS-2</w:t>
            </w:r>
          </w:p>
        </w:tc>
      </w:tr>
      <w:tr w:rsidR="00230FB3" w:rsidRPr="00230FB3" w14:paraId="2F992FE8" w14:textId="77777777" w:rsidTr="00007521">
        <w:trPr>
          <w:trHeight w:val="315"/>
        </w:trPr>
        <w:tc>
          <w:tcPr>
            <w:tcW w:w="8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DDAE35" w14:textId="2B08F6BE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105D0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historicko-společenský kontext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8DF3E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D</w:t>
            </w:r>
          </w:p>
        </w:tc>
      </w:tr>
      <w:tr w:rsidR="00230FB3" w:rsidRPr="00230FB3" w14:paraId="60F3C4B0" w14:textId="77777777" w:rsidTr="00007521">
        <w:trPr>
          <w:trHeight w:val="315"/>
        </w:trPr>
        <w:tc>
          <w:tcPr>
            <w:tcW w:w="8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CF9DB7" w14:textId="11EEB31D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456F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výtvarné umění, architektura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E5F88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Vv</w:t>
            </w:r>
          </w:p>
        </w:tc>
      </w:tr>
      <w:tr w:rsidR="00230FB3" w:rsidRPr="00230FB3" w14:paraId="624669DE" w14:textId="77777777" w:rsidTr="00007521">
        <w:trPr>
          <w:trHeight w:val="630"/>
        </w:trPr>
        <w:tc>
          <w:tcPr>
            <w:tcW w:w="8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2CD7D71" w14:textId="0D5A1C15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201F0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sonátová forma – sonáta, komorní skladby, koncert, symfonie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5211C46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OSV-1</w:t>
            </w:r>
          </w:p>
        </w:tc>
      </w:tr>
      <w:tr w:rsidR="00230FB3" w:rsidRPr="00230FB3" w14:paraId="76D90AF0" w14:textId="77777777" w:rsidTr="00007521">
        <w:trPr>
          <w:trHeight w:val="315"/>
        </w:trPr>
        <w:tc>
          <w:tcPr>
            <w:tcW w:w="8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584B94" w14:textId="54F3FC1D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8561D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vynález klavíru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C7F35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6467871D" w14:textId="77777777" w:rsidTr="00007521">
        <w:trPr>
          <w:trHeight w:val="315"/>
        </w:trPr>
        <w:tc>
          <w:tcPr>
            <w:tcW w:w="8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F858E99" w14:textId="2F1BBE00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C75B3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i/>
                <w:iCs/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• první vídeňská škola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C2014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5183BCF7" w14:textId="77777777" w:rsidTr="00007521">
        <w:trPr>
          <w:trHeight w:val="312"/>
        </w:trPr>
        <w:tc>
          <w:tcPr>
            <w:tcW w:w="8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B75A72" w14:textId="5654DB31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5AB5D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variace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5C1AF9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3D6499D4" w14:textId="77777777" w:rsidTr="00007521">
        <w:trPr>
          <w:trHeight w:val="315"/>
        </w:trPr>
        <w:tc>
          <w:tcPr>
            <w:tcW w:w="8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F528F8" w14:textId="1069D4CC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198BE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klasicistní opera –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Gluckova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 reforma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DAB62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11633D00" w14:textId="77777777" w:rsidTr="00007521">
        <w:trPr>
          <w:trHeight w:val="649"/>
        </w:trPr>
        <w:tc>
          <w:tcPr>
            <w:tcW w:w="87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6E41F1" w14:textId="6E731CEC" w:rsidR="00230FB3" w:rsidRPr="00230FB3" w:rsidRDefault="00007521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>
              <w:rPr>
                <w:color w:val="000000"/>
                <w:position w:val="0"/>
                <w:sz w:val="24"/>
                <w:szCs w:val="24"/>
              </w:rPr>
              <w:t>2</w:t>
            </w:r>
          </w:p>
        </w:tc>
        <w:tc>
          <w:tcPr>
            <w:tcW w:w="386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491EB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KLASICISMUS V ČESKÝCH ZEMÍCH</w:t>
            </w:r>
          </w:p>
        </w:tc>
        <w:tc>
          <w:tcPr>
            <w:tcW w:w="3901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EB644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27FE00EA" w14:textId="77777777" w:rsidTr="00007521">
        <w:trPr>
          <w:trHeight w:val="312"/>
        </w:trPr>
        <w:tc>
          <w:tcPr>
            <w:tcW w:w="8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27EADD" w14:textId="1A6F263B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9ED29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>historický kontext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C25AC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D</w:t>
            </w:r>
          </w:p>
        </w:tc>
      </w:tr>
      <w:tr w:rsidR="00230FB3" w:rsidRPr="00230FB3" w14:paraId="70009AA6" w14:textId="77777777" w:rsidTr="00007521">
        <w:trPr>
          <w:trHeight w:val="649"/>
        </w:trPr>
        <w:tc>
          <w:tcPr>
            <w:tcW w:w="8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75EB25" w14:textId="351A6559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AD7FE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čeští skladatelé v cizině –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mannheimská škola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Josef Mysliveček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CCDD0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1D1A85CB" w14:textId="77777777" w:rsidTr="00230FB3">
        <w:trPr>
          <w:trHeight w:val="315"/>
        </w:trPr>
        <w:tc>
          <w:tcPr>
            <w:tcW w:w="8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9B655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4C799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kantoři –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Jakub Jan Ryba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A27ED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Josef Lada: Česká mše vánoční</w:t>
            </w:r>
          </w:p>
        </w:tc>
      </w:tr>
      <w:tr w:rsidR="00230FB3" w:rsidRPr="00230FB3" w14:paraId="0FB35524" w14:textId="77777777" w:rsidTr="00230FB3">
        <w:trPr>
          <w:trHeight w:val="315"/>
        </w:trPr>
        <w:tc>
          <w:tcPr>
            <w:tcW w:w="8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B764B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5E1E8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F83FC6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Matěj Forman: Kouzelná Rybovka</w:t>
            </w:r>
          </w:p>
        </w:tc>
      </w:tr>
      <w:tr w:rsidR="00230FB3" w:rsidRPr="00230FB3" w14:paraId="4B7A8FB9" w14:textId="77777777" w:rsidTr="00007521">
        <w:trPr>
          <w:trHeight w:val="623"/>
        </w:trPr>
        <w:tc>
          <w:tcPr>
            <w:tcW w:w="87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6DD6011F" w14:textId="50AEDED9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86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5E132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Ludwig van Beethoven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 – osobnost přelomu epoch</w:t>
            </w:r>
          </w:p>
        </w:tc>
        <w:tc>
          <w:tcPr>
            <w:tcW w:w="3901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D1A67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4F15F445" w14:textId="77777777" w:rsidTr="00007521">
        <w:trPr>
          <w:trHeight w:val="630"/>
        </w:trPr>
        <w:tc>
          <w:tcPr>
            <w:tcW w:w="873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37E88FCA" w14:textId="51298AFC" w:rsidR="00230FB3" w:rsidRPr="00230FB3" w:rsidRDefault="00007521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>
              <w:rPr>
                <w:color w:val="000000"/>
                <w:position w:val="0"/>
                <w:sz w:val="24"/>
                <w:szCs w:val="24"/>
              </w:rPr>
              <w:t>3</w:t>
            </w:r>
          </w:p>
        </w:tc>
        <w:tc>
          <w:tcPr>
            <w:tcW w:w="3867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0FB37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HUDBA 19. STOLETÍ (ROMANTISMUS)</w:t>
            </w:r>
          </w:p>
        </w:tc>
        <w:tc>
          <w:tcPr>
            <w:tcW w:w="3901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5126E15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EGS-2</w:t>
            </w:r>
          </w:p>
        </w:tc>
      </w:tr>
      <w:tr w:rsidR="00230FB3" w:rsidRPr="00230FB3" w14:paraId="47F787C3" w14:textId="77777777" w:rsidTr="00007521">
        <w:trPr>
          <w:trHeight w:val="315"/>
        </w:trPr>
        <w:tc>
          <w:tcPr>
            <w:tcW w:w="8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48D056" w14:textId="4CAE01CF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D41D8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historicko-společenský kontext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3C3B3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D</w:t>
            </w:r>
          </w:p>
        </w:tc>
      </w:tr>
      <w:tr w:rsidR="00230FB3" w:rsidRPr="00230FB3" w14:paraId="0AE3E801" w14:textId="77777777" w:rsidTr="00007521">
        <w:trPr>
          <w:trHeight w:val="315"/>
        </w:trPr>
        <w:tc>
          <w:tcPr>
            <w:tcW w:w="8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202698" w14:textId="4A884B2C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57E7F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výtvarné umění, architektura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2898E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Vv</w:t>
            </w:r>
          </w:p>
        </w:tc>
      </w:tr>
      <w:tr w:rsidR="00230FB3" w:rsidRPr="00230FB3" w14:paraId="7D6AF36E" w14:textId="77777777" w:rsidTr="00007521">
        <w:trPr>
          <w:trHeight w:val="315"/>
        </w:trPr>
        <w:tc>
          <w:tcPr>
            <w:tcW w:w="8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48128D" w14:textId="69B8C32E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CA129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orchestr v 19. století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F77FC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4E94EA9F" w14:textId="77777777" w:rsidTr="00007521">
        <w:trPr>
          <w:trHeight w:val="315"/>
        </w:trPr>
        <w:tc>
          <w:tcPr>
            <w:tcW w:w="8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09D0F4" w14:textId="7024A0A3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1DC36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proměny opery v 19. století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9C69A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02502FDC" w14:textId="77777777" w:rsidTr="00007521">
        <w:trPr>
          <w:trHeight w:val="323"/>
        </w:trPr>
        <w:tc>
          <w:tcPr>
            <w:tcW w:w="8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F9A616" w14:textId="483380C1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5690B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raný romantismus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B96AC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0E47CA1B" w14:textId="77777777" w:rsidTr="00230FB3">
        <w:trPr>
          <w:trHeight w:val="323"/>
        </w:trPr>
        <w:tc>
          <w:tcPr>
            <w:tcW w:w="8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8C990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96D75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virtuozita –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Liszt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Chopin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Paganini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911AC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2B70E756" w14:textId="77777777" w:rsidTr="00230FB3">
        <w:trPr>
          <w:trHeight w:val="623"/>
        </w:trPr>
        <w:tc>
          <w:tcPr>
            <w:tcW w:w="8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12062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440BE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píseň –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Schubert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>,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 xml:space="preserve"> Schumann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 a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Mendelssohn-Bartholdy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49DA7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667DDA21" w14:textId="77777777" w:rsidTr="00230FB3">
        <w:trPr>
          <w:trHeight w:val="323"/>
        </w:trPr>
        <w:tc>
          <w:tcPr>
            <w:tcW w:w="8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6795A7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4DF1E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opera –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Carl Maria von Weber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04543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2EBF470C" w14:textId="77777777" w:rsidTr="00007521">
        <w:trPr>
          <w:trHeight w:val="323"/>
        </w:trPr>
        <w:tc>
          <w:tcPr>
            <w:tcW w:w="8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260613" w14:textId="7ADF498C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3B177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vrcholný romantismus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BDC4D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1E1EB96A" w14:textId="77777777" w:rsidTr="00007521">
        <w:trPr>
          <w:trHeight w:val="938"/>
        </w:trPr>
        <w:tc>
          <w:tcPr>
            <w:tcW w:w="8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155F5D" w14:textId="63156D1A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861FA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Hector Berlioz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 – programní hudba (programní symfonie, symfonická báseň)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D3A2F1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132F4743" w14:textId="77777777" w:rsidTr="00007521">
        <w:trPr>
          <w:trHeight w:val="323"/>
        </w:trPr>
        <w:tc>
          <w:tcPr>
            <w:tcW w:w="8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BBE463" w14:textId="4807785A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56B61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Karneval zvířat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531AB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Vv</w:t>
            </w:r>
          </w:p>
        </w:tc>
      </w:tr>
      <w:tr w:rsidR="00230FB3" w:rsidRPr="00230FB3" w14:paraId="53BD9502" w14:textId="77777777" w:rsidTr="00007521">
        <w:trPr>
          <w:trHeight w:val="623"/>
        </w:trPr>
        <w:tc>
          <w:tcPr>
            <w:tcW w:w="8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D9C86" w14:textId="61A102D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A8996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opera –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Rossini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Verdi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Wagner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Brahms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Bizet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Puccini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>…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D0F37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399F8C54" w14:textId="77777777" w:rsidTr="00007521">
        <w:trPr>
          <w:trHeight w:val="315"/>
        </w:trPr>
        <w:tc>
          <w:tcPr>
            <w:tcW w:w="8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B0A5A60" w14:textId="78F6CC64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9D6E3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opereta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59D48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27BC5700" w14:textId="77777777" w:rsidTr="00007521">
        <w:trPr>
          <w:trHeight w:val="315"/>
        </w:trPr>
        <w:tc>
          <w:tcPr>
            <w:tcW w:w="8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D73CB2" w14:textId="2F0C13D0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04BC3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pozdní romantismus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73C2D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6CE038E3" w14:textId="77777777" w:rsidTr="00007521">
        <w:trPr>
          <w:trHeight w:val="945"/>
        </w:trPr>
        <w:tc>
          <w:tcPr>
            <w:tcW w:w="8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626DDE" w14:textId="7D60D339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DD9CD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národní školy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 – ruská (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Mocná hrstka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Čajkovskij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>), norská (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Grieg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>), finská (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Sibelius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>)…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98CED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13EA4458" w14:textId="77777777" w:rsidTr="00007521">
        <w:trPr>
          <w:trHeight w:val="315"/>
        </w:trPr>
        <w:tc>
          <w:tcPr>
            <w:tcW w:w="87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70F33FAB" w14:textId="41C5CC20" w:rsidR="00230FB3" w:rsidRPr="00230FB3" w:rsidRDefault="00007521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>
              <w:rPr>
                <w:color w:val="000000"/>
                <w:position w:val="0"/>
                <w:sz w:val="24"/>
                <w:szCs w:val="24"/>
              </w:rPr>
              <w:t>4</w:t>
            </w:r>
          </w:p>
        </w:tc>
        <w:tc>
          <w:tcPr>
            <w:tcW w:w="386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E6FD8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ČESKÁ NÁRODNÍ ŠKOLA</w:t>
            </w:r>
          </w:p>
        </w:tc>
        <w:tc>
          <w:tcPr>
            <w:tcW w:w="3901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57A85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MKV-1</w:t>
            </w:r>
          </w:p>
        </w:tc>
      </w:tr>
      <w:tr w:rsidR="00230FB3" w:rsidRPr="00230FB3" w14:paraId="464C0681" w14:textId="77777777" w:rsidTr="00007521">
        <w:trPr>
          <w:trHeight w:val="315"/>
        </w:trPr>
        <w:tc>
          <w:tcPr>
            <w:tcW w:w="8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4C998C" w14:textId="7CE439A1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B3E78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historicko-společenský kontext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83452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D</w:t>
            </w:r>
          </w:p>
        </w:tc>
      </w:tr>
      <w:tr w:rsidR="00230FB3" w:rsidRPr="00230FB3" w14:paraId="14B17159" w14:textId="77777777" w:rsidTr="00007521">
        <w:trPr>
          <w:trHeight w:val="315"/>
        </w:trPr>
        <w:tc>
          <w:tcPr>
            <w:tcW w:w="8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A25F19" w14:textId="5A83CD39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732ED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Kde domov můj?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976DA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139F7787" w14:textId="77777777" w:rsidTr="00007521">
        <w:trPr>
          <w:trHeight w:val="315"/>
        </w:trPr>
        <w:tc>
          <w:tcPr>
            <w:tcW w:w="8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56293D" w14:textId="0D64E7BD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8F50E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divadla – Národní divadlo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E0981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referáty – uvedená díla v ND (MV-6)</w:t>
            </w:r>
          </w:p>
        </w:tc>
      </w:tr>
      <w:tr w:rsidR="00230FB3" w:rsidRPr="00230FB3" w14:paraId="4F9A1878" w14:textId="77777777" w:rsidTr="00230FB3">
        <w:trPr>
          <w:trHeight w:val="315"/>
        </w:trPr>
        <w:tc>
          <w:tcPr>
            <w:tcW w:w="8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92B77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561A0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dechovka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F1875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2F083051" w14:textId="77777777" w:rsidTr="00230FB3">
        <w:trPr>
          <w:trHeight w:val="630"/>
        </w:trPr>
        <w:tc>
          <w:tcPr>
            <w:tcW w:w="8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996DF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60DDCB4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Rudolfinum – Česká filharmonie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8AA40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dle nabídky edukačních programů ČF návštěva Rudolfina</w:t>
            </w:r>
          </w:p>
        </w:tc>
      </w:tr>
      <w:tr w:rsidR="00230FB3" w:rsidRPr="00230FB3" w14:paraId="73B524E5" w14:textId="77777777" w:rsidTr="00230FB3">
        <w:trPr>
          <w:trHeight w:val="315"/>
        </w:trPr>
        <w:tc>
          <w:tcPr>
            <w:tcW w:w="8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26FCF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856FA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Bedřich Smetana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Antonín Dvořák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D9B8C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Pražské jaro, Smetanova Litomyšl</w:t>
            </w:r>
          </w:p>
        </w:tc>
      </w:tr>
      <w:tr w:rsidR="00230FB3" w:rsidRPr="00230FB3" w14:paraId="570DC2AB" w14:textId="77777777" w:rsidTr="00230FB3">
        <w:trPr>
          <w:trHeight w:val="330"/>
        </w:trPr>
        <w:tc>
          <w:tcPr>
            <w:tcW w:w="87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5559A2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  <w:tc>
          <w:tcPr>
            <w:tcW w:w="38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C59D1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melodram –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Zdeněk Fibich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E8916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2889CBD0" w14:textId="77777777" w:rsidTr="00230FB3">
        <w:trPr>
          <w:trHeight w:val="315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2045F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E79B7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</w:rPr>
            </w:pP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04D15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color w:val="000000"/>
                <w:position w:val="0"/>
              </w:rPr>
            </w:pPr>
            <w:r w:rsidRPr="00230FB3">
              <w:rPr>
                <w:color w:val="000000"/>
                <w:position w:val="0"/>
              </w:rPr>
              <w:t>vypracovala Bc. Klára Miškovská</w:t>
            </w:r>
          </w:p>
        </w:tc>
      </w:tr>
    </w:tbl>
    <w:p w14:paraId="4F458BD8" w14:textId="283A1D19" w:rsidR="00230FB3" w:rsidRDefault="00230FB3" w:rsidP="00B63394">
      <w:pPr>
        <w:pStyle w:val="Text"/>
        <w:ind w:left="0" w:hanging="2"/>
      </w:pPr>
    </w:p>
    <w:p w14:paraId="587B08BE" w14:textId="6CC60E79" w:rsidR="00230FB3" w:rsidRDefault="00230FB3" w:rsidP="00B63394">
      <w:pPr>
        <w:pStyle w:val="Text"/>
        <w:ind w:left="0" w:hanging="2"/>
      </w:pPr>
    </w:p>
    <w:p w14:paraId="05263338" w14:textId="2587972E" w:rsidR="00007521" w:rsidRDefault="00007521" w:rsidP="00B63394">
      <w:pPr>
        <w:pStyle w:val="Text"/>
        <w:ind w:left="0" w:hanging="2"/>
      </w:pPr>
    </w:p>
    <w:p w14:paraId="5DBF7D27" w14:textId="163118E9" w:rsidR="00007521" w:rsidRDefault="00007521" w:rsidP="00B63394">
      <w:pPr>
        <w:pStyle w:val="Text"/>
        <w:ind w:left="0" w:hanging="2"/>
      </w:pPr>
    </w:p>
    <w:p w14:paraId="74957104" w14:textId="241DA682" w:rsidR="00007521" w:rsidRDefault="00007521" w:rsidP="00B63394">
      <w:pPr>
        <w:pStyle w:val="Text"/>
        <w:ind w:left="0" w:hanging="2"/>
      </w:pPr>
    </w:p>
    <w:p w14:paraId="20898D0A" w14:textId="57F47ADE" w:rsidR="00007521" w:rsidRDefault="00007521" w:rsidP="00B63394">
      <w:pPr>
        <w:pStyle w:val="Text"/>
        <w:ind w:left="0" w:hanging="2"/>
      </w:pPr>
    </w:p>
    <w:p w14:paraId="591A865E" w14:textId="69A19751" w:rsidR="00007521" w:rsidRDefault="00007521" w:rsidP="00B63394">
      <w:pPr>
        <w:pStyle w:val="Text"/>
        <w:ind w:left="0" w:hanging="2"/>
      </w:pPr>
    </w:p>
    <w:p w14:paraId="7736F017" w14:textId="11A59141" w:rsidR="00007521" w:rsidRDefault="00007521" w:rsidP="00B63394">
      <w:pPr>
        <w:pStyle w:val="Text"/>
        <w:ind w:left="0" w:hanging="2"/>
      </w:pPr>
    </w:p>
    <w:p w14:paraId="17C21780" w14:textId="0C0C3569" w:rsidR="00007521" w:rsidRDefault="00007521" w:rsidP="00B63394">
      <w:pPr>
        <w:pStyle w:val="Text"/>
        <w:ind w:left="0" w:hanging="2"/>
      </w:pPr>
    </w:p>
    <w:p w14:paraId="4B69C18E" w14:textId="33333835" w:rsidR="00007521" w:rsidRDefault="00007521" w:rsidP="00B63394">
      <w:pPr>
        <w:pStyle w:val="Text"/>
        <w:ind w:left="0" w:hanging="2"/>
      </w:pPr>
    </w:p>
    <w:p w14:paraId="4F001801" w14:textId="51A5B488" w:rsidR="00007521" w:rsidRDefault="00007521" w:rsidP="00B63394">
      <w:pPr>
        <w:pStyle w:val="Text"/>
        <w:ind w:left="0" w:hanging="2"/>
      </w:pPr>
    </w:p>
    <w:p w14:paraId="5D0B9AE6" w14:textId="21424D10" w:rsidR="00007521" w:rsidRDefault="00007521" w:rsidP="00B63394">
      <w:pPr>
        <w:pStyle w:val="Text"/>
        <w:ind w:left="0" w:hanging="2"/>
      </w:pPr>
    </w:p>
    <w:p w14:paraId="07931AAF" w14:textId="31736412" w:rsidR="00007521" w:rsidRDefault="00007521" w:rsidP="00B63394">
      <w:pPr>
        <w:pStyle w:val="Text"/>
        <w:ind w:left="0" w:hanging="2"/>
      </w:pPr>
    </w:p>
    <w:p w14:paraId="32D2DEBB" w14:textId="5EB77DC1" w:rsidR="00007521" w:rsidRDefault="00007521" w:rsidP="00B63394">
      <w:pPr>
        <w:pStyle w:val="Text"/>
        <w:ind w:left="0" w:hanging="2"/>
      </w:pPr>
    </w:p>
    <w:p w14:paraId="40603C71" w14:textId="46FB8109" w:rsidR="00007521" w:rsidRDefault="00007521" w:rsidP="00B63394">
      <w:pPr>
        <w:pStyle w:val="Text"/>
        <w:ind w:left="0" w:hanging="2"/>
      </w:pPr>
    </w:p>
    <w:p w14:paraId="399202C6" w14:textId="31812ADD" w:rsidR="00007521" w:rsidRDefault="00007521" w:rsidP="00B63394">
      <w:pPr>
        <w:pStyle w:val="Text"/>
        <w:ind w:left="0" w:hanging="2"/>
      </w:pPr>
    </w:p>
    <w:p w14:paraId="43563E52" w14:textId="5EA1A80E" w:rsidR="00007521" w:rsidRDefault="00007521" w:rsidP="00B63394">
      <w:pPr>
        <w:pStyle w:val="Text"/>
        <w:ind w:left="0" w:hanging="2"/>
      </w:pPr>
    </w:p>
    <w:p w14:paraId="7AB8F9DF" w14:textId="2556E995" w:rsidR="00007521" w:rsidRDefault="00007521" w:rsidP="00B63394">
      <w:pPr>
        <w:pStyle w:val="Text"/>
        <w:ind w:left="0" w:hanging="2"/>
      </w:pPr>
    </w:p>
    <w:p w14:paraId="124BBF7D" w14:textId="7EFDE763" w:rsidR="00007521" w:rsidRDefault="00007521" w:rsidP="00B63394">
      <w:pPr>
        <w:pStyle w:val="Text"/>
        <w:ind w:left="0" w:hanging="2"/>
      </w:pPr>
    </w:p>
    <w:p w14:paraId="6DA2BE05" w14:textId="1760A5CD" w:rsidR="00007521" w:rsidRDefault="00007521" w:rsidP="00B63394">
      <w:pPr>
        <w:pStyle w:val="Text"/>
        <w:ind w:left="0" w:hanging="2"/>
      </w:pPr>
    </w:p>
    <w:p w14:paraId="71C5772C" w14:textId="3F79BAAF" w:rsidR="00007521" w:rsidRDefault="00007521" w:rsidP="00B63394">
      <w:pPr>
        <w:pStyle w:val="Text"/>
        <w:ind w:left="0" w:hanging="2"/>
      </w:pPr>
    </w:p>
    <w:p w14:paraId="3BFBB466" w14:textId="42448B51" w:rsidR="00007521" w:rsidRDefault="00007521" w:rsidP="00B63394">
      <w:pPr>
        <w:pStyle w:val="Text"/>
        <w:ind w:left="0" w:hanging="2"/>
      </w:pPr>
    </w:p>
    <w:p w14:paraId="5AA1693B" w14:textId="7D4EEF38" w:rsidR="00007521" w:rsidRDefault="00007521" w:rsidP="00B63394">
      <w:pPr>
        <w:pStyle w:val="Text"/>
        <w:ind w:left="0" w:hanging="2"/>
      </w:pPr>
    </w:p>
    <w:p w14:paraId="583C4209" w14:textId="1ABE3581" w:rsidR="00007521" w:rsidRDefault="00007521" w:rsidP="00B63394">
      <w:pPr>
        <w:pStyle w:val="Text"/>
        <w:ind w:left="0" w:hanging="2"/>
      </w:pPr>
    </w:p>
    <w:p w14:paraId="0E174E5D" w14:textId="2F25F79D" w:rsidR="00007521" w:rsidRDefault="00007521" w:rsidP="00B63394">
      <w:pPr>
        <w:pStyle w:val="Text"/>
        <w:ind w:left="0" w:hanging="2"/>
      </w:pPr>
    </w:p>
    <w:p w14:paraId="5E9913DB" w14:textId="319B9FE3" w:rsidR="00007521" w:rsidRDefault="00007521" w:rsidP="00B63394">
      <w:pPr>
        <w:pStyle w:val="Text"/>
        <w:ind w:left="0" w:hanging="2"/>
      </w:pPr>
    </w:p>
    <w:p w14:paraId="3A518D73" w14:textId="77777777" w:rsidR="00007521" w:rsidRDefault="00007521" w:rsidP="00B63394">
      <w:pPr>
        <w:pStyle w:val="Text"/>
        <w:ind w:left="0" w:hanging="2"/>
      </w:pPr>
    </w:p>
    <w:p w14:paraId="65366FE8" w14:textId="74700114" w:rsidR="00230FB3" w:rsidRDefault="00230FB3" w:rsidP="00B63394">
      <w:pPr>
        <w:pStyle w:val="Text"/>
        <w:ind w:left="0" w:hanging="2"/>
      </w:pPr>
    </w:p>
    <w:tbl>
      <w:tblPr>
        <w:tblW w:w="8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3"/>
        <w:gridCol w:w="3985"/>
        <w:gridCol w:w="3762"/>
      </w:tblGrid>
      <w:tr w:rsidR="00230FB3" w:rsidRPr="00230FB3" w14:paraId="1820C281" w14:textId="77777777" w:rsidTr="00230FB3">
        <w:trPr>
          <w:trHeight w:val="458"/>
        </w:trPr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87DD8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b/>
                <w:bCs/>
                <w:color w:val="000000"/>
                <w:position w:val="0"/>
                <w:sz w:val="36"/>
                <w:szCs w:val="36"/>
              </w:rPr>
            </w:pPr>
            <w:r w:rsidRPr="00230FB3">
              <w:rPr>
                <w:b/>
                <w:bCs/>
                <w:color w:val="000000"/>
                <w:position w:val="0"/>
                <w:sz w:val="36"/>
                <w:szCs w:val="36"/>
              </w:rPr>
              <w:lastRenderedPageBreak/>
              <w:t>Dějiny hudby</w:t>
            </w:r>
          </w:p>
        </w:tc>
      </w:tr>
      <w:tr w:rsidR="00230FB3" w:rsidRPr="00230FB3" w14:paraId="175A8436" w14:textId="77777777" w:rsidTr="00230FB3">
        <w:trPr>
          <w:trHeight w:val="458"/>
        </w:trPr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28C3B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b/>
                <w:bCs/>
                <w:color w:val="000000"/>
                <w:position w:val="0"/>
                <w:sz w:val="28"/>
                <w:szCs w:val="28"/>
              </w:rPr>
            </w:pPr>
            <w:r w:rsidRPr="00230FB3">
              <w:rPr>
                <w:b/>
                <w:bCs/>
                <w:color w:val="000000"/>
                <w:position w:val="0"/>
                <w:sz w:val="28"/>
                <w:szCs w:val="28"/>
              </w:rPr>
              <w:t>8. ročník s rozšířenou výukou hudební výchovy</w:t>
            </w:r>
          </w:p>
        </w:tc>
      </w:tr>
      <w:tr w:rsidR="00230FB3" w:rsidRPr="00230FB3" w14:paraId="59D30332" w14:textId="77777777" w:rsidTr="00230FB3">
        <w:trPr>
          <w:trHeight w:val="33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EB7C1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b/>
                <w:bCs/>
                <w:color w:val="000000"/>
                <w:position w:val="0"/>
                <w:sz w:val="28"/>
                <w:szCs w:val="28"/>
              </w:rPr>
            </w:pPr>
          </w:p>
        </w:tc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C1A11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</w:rPr>
            </w:pP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0C56F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</w:rPr>
            </w:pPr>
          </w:p>
        </w:tc>
      </w:tr>
      <w:tr w:rsidR="00230FB3" w:rsidRPr="00230FB3" w14:paraId="189E0FEA" w14:textId="77777777" w:rsidTr="00230FB3">
        <w:trPr>
          <w:trHeight w:val="623"/>
        </w:trPr>
        <w:tc>
          <w:tcPr>
            <w:tcW w:w="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9F808D" w14:textId="77777777" w:rsid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b/>
                <w:bCs/>
                <w:color w:val="000000"/>
                <w:position w:val="0"/>
                <w:sz w:val="24"/>
                <w:szCs w:val="24"/>
              </w:rPr>
            </w:pPr>
          </w:p>
          <w:p w14:paraId="0F2E8722" w14:textId="0E379017" w:rsidR="00007521" w:rsidRPr="00230FB3" w:rsidRDefault="00007521" w:rsidP="00230FB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b/>
                <w:bCs/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98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2E165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b/>
                <w:bCs/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b/>
                <w:bCs/>
                <w:color w:val="000000"/>
                <w:position w:val="0"/>
                <w:sz w:val="24"/>
                <w:szCs w:val="24"/>
              </w:rPr>
              <w:t>učivo</w:t>
            </w:r>
          </w:p>
        </w:tc>
        <w:tc>
          <w:tcPr>
            <w:tcW w:w="37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DA275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b/>
                <w:bCs/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b/>
                <w:bCs/>
                <w:color w:val="000000"/>
                <w:position w:val="0"/>
                <w:sz w:val="24"/>
                <w:szCs w:val="24"/>
              </w:rPr>
              <w:t>průřezová témata, projekty, mezipředmětové vztahy, poznámky</w:t>
            </w:r>
          </w:p>
        </w:tc>
      </w:tr>
      <w:tr w:rsidR="00230FB3" w:rsidRPr="00230FB3" w14:paraId="00382FBC" w14:textId="77777777" w:rsidTr="00230FB3">
        <w:trPr>
          <w:trHeight w:val="630"/>
        </w:trPr>
        <w:tc>
          <w:tcPr>
            <w:tcW w:w="893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D53A56" w14:textId="3D7CDA6F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  <w:r w:rsidR="00007521">
              <w:rPr>
                <w:color w:val="000000"/>
                <w:position w:val="0"/>
                <w:sz w:val="24"/>
                <w:szCs w:val="24"/>
              </w:rPr>
              <w:t>1</w:t>
            </w: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B9CCE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VÁŽNÁ HUDBA 1. POL. 20. STOL.</w:t>
            </w:r>
          </w:p>
        </w:tc>
        <w:tc>
          <w:tcPr>
            <w:tcW w:w="3762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B6115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EGS-2</w:t>
            </w:r>
          </w:p>
        </w:tc>
      </w:tr>
      <w:tr w:rsidR="00230FB3" w:rsidRPr="00230FB3" w14:paraId="14EA4D2B" w14:textId="77777777" w:rsidTr="00007521">
        <w:trPr>
          <w:trHeight w:val="315"/>
        </w:trPr>
        <w:tc>
          <w:tcPr>
            <w:tcW w:w="8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8BEF41" w14:textId="34D1B926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64DAE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historicko-společenský kontext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EF5D9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D</w:t>
            </w:r>
          </w:p>
        </w:tc>
      </w:tr>
      <w:tr w:rsidR="00230FB3" w:rsidRPr="00230FB3" w14:paraId="068091B9" w14:textId="77777777" w:rsidTr="00007521">
        <w:trPr>
          <w:trHeight w:val="630"/>
        </w:trPr>
        <w:tc>
          <w:tcPr>
            <w:tcW w:w="8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9F1B19" w14:textId="6CB8B7F3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F7BEE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pozdní romantismus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 –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Gustav Mahler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Richard Strauss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21807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7C20DD58" w14:textId="77777777" w:rsidTr="00007521">
        <w:trPr>
          <w:trHeight w:val="630"/>
        </w:trPr>
        <w:tc>
          <w:tcPr>
            <w:tcW w:w="89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631D22" w14:textId="0575DA9E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15A4C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neoklasicismus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 –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Pařížská šestka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Prokofjev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Šostakovič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Orff</w:t>
            </w:r>
          </w:p>
        </w:tc>
        <w:tc>
          <w:tcPr>
            <w:tcW w:w="376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1F13F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5195C61D" w14:textId="77777777" w:rsidTr="00007521">
        <w:trPr>
          <w:trHeight w:val="945"/>
        </w:trPr>
        <w:tc>
          <w:tcPr>
            <w:tcW w:w="8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D8628C" w14:textId="1550A443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945C9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edukativní díla –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Péťa a vlk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Průvodce mladého člověka orchestrem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907214F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OSV-2</w:t>
            </w:r>
          </w:p>
        </w:tc>
      </w:tr>
      <w:tr w:rsidR="00230FB3" w:rsidRPr="00230FB3" w14:paraId="58B05343" w14:textId="77777777" w:rsidTr="00007521">
        <w:trPr>
          <w:trHeight w:val="630"/>
        </w:trPr>
        <w:tc>
          <w:tcPr>
            <w:tcW w:w="8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DE2E62" w14:textId="51BA4F0B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65C5D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impresionismus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 –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Claude Debussy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Maurice Ravel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3231E1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1205C88D" w14:textId="77777777" w:rsidTr="00007521">
        <w:trPr>
          <w:trHeight w:val="315"/>
        </w:trPr>
        <w:tc>
          <w:tcPr>
            <w:tcW w:w="89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7718F6" w14:textId="73773561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59D97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expresionismus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futurismus</w:t>
            </w:r>
          </w:p>
        </w:tc>
        <w:tc>
          <w:tcPr>
            <w:tcW w:w="376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B6606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043830DA" w14:textId="77777777" w:rsidTr="00007521">
        <w:trPr>
          <w:trHeight w:val="315"/>
        </w:trPr>
        <w:tc>
          <w:tcPr>
            <w:tcW w:w="8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EB90EF" w14:textId="3F47C904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3CDC9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hudba a výtvarné umění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A4AE6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Vv</w:t>
            </w:r>
          </w:p>
        </w:tc>
      </w:tr>
      <w:tr w:rsidR="00230FB3" w:rsidRPr="00230FB3" w14:paraId="64AA2C7A" w14:textId="77777777" w:rsidTr="00007521">
        <w:trPr>
          <w:trHeight w:val="630"/>
        </w:trPr>
        <w:tc>
          <w:tcPr>
            <w:tcW w:w="8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B6BFC2" w14:textId="3FF7852E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767E4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neofolklorismus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 –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Bartók,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Stravinskij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Kodály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97DC0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2C8B6CDF" w14:textId="77777777" w:rsidTr="00007521">
        <w:trPr>
          <w:trHeight w:val="315"/>
        </w:trPr>
        <w:tc>
          <w:tcPr>
            <w:tcW w:w="8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793CBA" w14:textId="15BD10AD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BA7CE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Orff vs. Kodály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01439B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Schulwerk a Orffův instrumentář</w:t>
            </w:r>
          </w:p>
        </w:tc>
      </w:tr>
      <w:tr w:rsidR="00230FB3" w:rsidRPr="00230FB3" w14:paraId="36766C36" w14:textId="77777777" w:rsidTr="00007521">
        <w:trPr>
          <w:trHeight w:val="630"/>
        </w:trPr>
        <w:tc>
          <w:tcPr>
            <w:tcW w:w="8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DC7F80" w14:textId="113583F5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43F32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93803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Kodályho fonogestika a rytmické slabiky</w:t>
            </w:r>
          </w:p>
        </w:tc>
      </w:tr>
      <w:tr w:rsidR="00230FB3" w:rsidRPr="00230FB3" w14:paraId="1EAFDCAD" w14:textId="77777777" w:rsidTr="00007521">
        <w:trPr>
          <w:trHeight w:val="315"/>
        </w:trPr>
        <w:tc>
          <w:tcPr>
            <w:tcW w:w="89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221208" w14:textId="4D140FF1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AA282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tonalita vs. atonalita</w:t>
            </w:r>
          </w:p>
        </w:tc>
        <w:tc>
          <w:tcPr>
            <w:tcW w:w="376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93AC0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6E74698D" w14:textId="77777777" w:rsidTr="00007521">
        <w:trPr>
          <w:trHeight w:val="630"/>
        </w:trPr>
        <w:tc>
          <w:tcPr>
            <w:tcW w:w="8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B19550" w14:textId="15B46466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6BA0E4E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• dodekafonie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3A3EB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projekt – vytvořit vlastní dodekafonní skladbičku</w:t>
            </w:r>
          </w:p>
        </w:tc>
      </w:tr>
      <w:tr w:rsidR="00230FB3" w:rsidRPr="00230FB3" w14:paraId="3BEDDCDF" w14:textId="77777777" w:rsidTr="00230FB3">
        <w:trPr>
          <w:trHeight w:val="315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0237BE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2EB2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druhá vídeňská škola</w:t>
            </w:r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91EC3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26C47304" w14:textId="77777777" w:rsidTr="00007521">
        <w:trPr>
          <w:trHeight w:val="949"/>
        </w:trPr>
        <w:tc>
          <w:tcPr>
            <w:tcW w:w="8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3F30E4" w14:textId="76134B8E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35CC4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„čeká hudební moderna“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 </w:t>
            </w: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 xml:space="preserve">–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Leoš Janáček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Vítězslav Novák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Josef Suk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>,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 xml:space="preserve"> Bohuslav Martinů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>…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A9F0D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5866F9F4" w14:textId="77777777" w:rsidTr="00007521">
        <w:trPr>
          <w:trHeight w:val="315"/>
        </w:trPr>
        <w:tc>
          <w:tcPr>
            <w:tcW w:w="8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7D2A42" w14:textId="5D46787A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B0819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tradiční linie vs. osobitý styl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026845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OSV-1</w:t>
            </w:r>
          </w:p>
        </w:tc>
      </w:tr>
      <w:tr w:rsidR="00230FB3" w:rsidRPr="00230FB3" w14:paraId="6856AEC5" w14:textId="77777777" w:rsidTr="00007521">
        <w:trPr>
          <w:trHeight w:val="623"/>
        </w:trPr>
        <w:tc>
          <w:tcPr>
            <w:tcW w:w="89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8FEC26" w14:textId="79D49E33" w:rsidR="00230FB3" w:rsidRPr="00230FB3" w:rsidRDefault="00007521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>
              <w:rPr>
                <w:color w:val="000000"/>
                <w:position w:val="0"/>
                <w:sz w:val="24"/>
                <w:szCs w:val="24"/>
              </w:rPr>
              <w:t>2</w:t>
            </w:r>
          </w:p>
        </w:tc>
        <w:tc>
          <w:tcPr>
            <w:tcW w:w="398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30D81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POPULÁRNÍ HUDBA VZTAHUJÍCÍ SE K 1. POL. 20. STOL.</w:t>
            </w:r>
          </w:p>
        </w:tc>
        <w:tc>
          <w:tcPr>
            <w:tcW w:w="3762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9BAF9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hudba mající kořeny v 1. pol. 20. stol. • komparace světové a české tvorby</w:t>
            </w:r>
          </w:p>
        </w:tc>
      </w:tr>
      <w:tr w:rsidR="00230FB3" w:rsidRPr="00230FB3" w14:paraId="19A4EABF" w14:textId="77777777" w:rsidTr="00007521">
        <w:trPr>
          <w:trHeight w:val="623"/>
        </w:trPr>
        <w:tc>
          <w:tcPr>
            <w:tcW w:w="8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7BA8A9" w14:textId="5FE4825B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24738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populární hudba – obecný úvod, styly a žánry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2F16F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prezentace žáků k jednotlivým stylům a žánrům (Inf; MV-6)</w:t>
            </w:r>
          </w:p>
        </w:tc>
      </w:tr>
      <w:tr w:rsidR="00230FB3" w:rsidRPr="00230FB3" w14:paraId="4FD00192" w14:textId="77777777" w:rsidTr="00007521">
        <w:trPr>
          <w:trHeight w:val="315"/>
        </w:trPr>
        <w:tc>
          <w:tcPr>
            <w:tcW w:w="8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CE6D6D" w14:textId="5C69D6F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8ED91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ragtime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 – kulturní pozadí, umělci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E9251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6ED9890A" w14:textId="77777777" w:rsidTr="00007521">
        <w:trPr>
          <w:trHeight w:val="315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9D91733" w14:textId="6368AFE0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C0594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Scott Joplin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>…</w:t>
            </w:r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4EB098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63BD2A80" w14:textId="77777777" w:rsidTr="00007521">
        <w:trPr>
          <w:trHeight w:val="315"/>
        </w:trPr>
        <w:tc>
          <w:tcPr>
            <w:tcW w:w="8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6B2BF6" w14:textId="422FFEAA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2426C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blues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 – kulturní pozadí, umělci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B2311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4FFFE941" w14:textId="77777777" w:rsidTr="00007521">
        <w:trPr>
          <w:trHeight w:val="623"/>
        </w:trPr>
        <w:tc>
          <w:tcPr>
            <w:tcW w:w="8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145CD8" w14:textId="464994E0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ABD56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B. B. King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 xml:space="preserve">Jimi Hendrix 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(blues rock),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Eric Clapton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Vladimír Mišík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>...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E5140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34913A75" w14:textId="77777777" w:rsidTr="00007521">
        <w:trPr>
          <w:trHeight w:val="315"/>
        </w:trPr>
        <w:tc>
          <w:tcPr>
            <w:tcW w:w="8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A436C2" w14:textId="0FE13C68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589A4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gospel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 – kulturní pozadí, umělci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E3843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spirituál</w:t>
            </w:r>
          </w:p>
        </w:tc>
      </w:tr>
      <w:tr w:rsidR="00230FB3" w:rsidRPr="00230FB3" w14:paraId="4E6998C4" w14:textId="77777777" w:rsidTr="00007521">
        <w:trPr>
          <w:trHeight w:val="315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7C655C" w14:textId="4ED70BE4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93F82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Aretha Franklin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>…</w:t>
            </w:r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623D6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55CDC801" w14:textId="77777777" w:rsidTr="00007521">
        <w:trPr>
          <w:trHeight w:val="315"/>
        </w:trPr>
        <w:tc>
          <w:tcPr>
            <w:tcW w:w="8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1670BE" w14:textId="2AF006D1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00530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jazz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 – kulturní pozadí, umělci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3C5F3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78EB249D" w14:textId="77777777" w:rsidTr="00007521">
        <w:trPr>
          <w:trHeight w:val="1298"/>
        </w:trPr>
        <w:tc>
          <w:tcPr>
            <w:tcW w:w="8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7EA834" w14:textId="5542435C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7A490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George Gershwin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R. A. Dvorský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Louis Armstrong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Jaroslav Ježek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Django Reinhardt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Frank Sinatra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>,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 xml:space="preserve"> Ondřej Havelka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>…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04101B4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10854F70" w14:textId="77777777" w:rsidTr="00007521">
        <w:trPr>
          <w:trHeight w:val="312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FE88D26" w14:textId="6A1F0C8B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BDD38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Osvobozené divadlo</w:t>
            </w:r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29544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5DFD6255" w14:textId="77777777" w:rsidTr="00007521">
        <w:trPr>
          <w:trHeight w:val="312"/>
        </w:trPr>
        <w:tc>
          <w:tcPr>
            <w:tcW w:w="8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45275E" w14:textId="44310E75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43D62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• country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39239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řadové tance</w:t>
            </w:r>
          </w:p>
        </w:tc>
      </w:tr>
      <w:tr w:rsidR="00230FB3" w:rsidRPr="00230FB3" w14:paraId="52CCC1D9" w14:textId="77777777" w:rsidTr="00007521">
        <w:trPr>
          <w:trHeight w:val="315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2379C" w14:textId="29046FCE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C489E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• muzikál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 – spojení hudby s literaturou</w:t>
            </w:r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AB349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Čj</w:t>
            </w:r>
          </w:p>
        </w:tc>
      </w:tr>
      <w:tr w:rsidR="00230FB3" w:rsidRPr="00230FB3" w14:paraId="3F39196D" w14:textId="77777777" w:rsidTr="00007521">
        <w:trPr>
          <w:trHeight w:val="315"/>
        </w:trPr>
        <w:tc>
          <w:tcPr>
            <w:tcW w:w="8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3582DE" w14:textId="2A41E863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A3ABD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swing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C586D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0B5E3F23" w14:textId="77777777" w:rsidTr="00230FB3">
        <w:trPr>
          <w:trHeight w:val="949"/>
        </w:trPr>
        <w:tc>
          <w:tcPr>
            <w:tcW w:w="8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13D8C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AF2DA42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Glenn Miller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Benny Goodman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Karel Vlach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>...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1ABEAE0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O. G. Brzobohatý, O. Ruml, V. Tobrman, A. Zejfartová, Sunny Swing Orchestra: Jen se s písničkou smát</w:t>
            </w:r>
          </w:p>
        </w:tc>
      </w:tr>
      <w:tr w:rsidR="00230FB3" w:rsidRPr="00230FB3" w14:paraId="645735AA" w14:textId="77777777" w:rsidTr="00230FB3">
        <w:trPr>
          <w:trHeight w:val="623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A8D830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A854D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R&amp;B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 – od jazzu k hip hopu (vývoj hudebního stylu)</w:t>
            </w:r>
          </w:p>
        </w:tc>
        <w:tc>
          <w:tcPr>
            <w:tcW w:w="3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8A8FA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0F5644D3" w14:textId="77777777" w:rsidTr="00230FB3">
        <w:trPr>
          <w:trHeight w:val="315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2B978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1D203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</w:rPr>
            </w:pP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29762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color w:val="000000"/>
                <w:position w:val="0"/>
              </w:rPr>
            </w:pPr>
            <w:r w:rsidRPr="00230FB3">
              <w:rPr>
                <w:color w:val="000000"/>
                <w:position w:val="0"/>
              </w:rPr>
              <w:t>vypracovala Bc. Klára Miškovská</w:t>
            </w:r>
          </w:p>
        </w:tc>
      </w:tr>
    </w:tbl>
    <w:p w14:paraId="07E65F65" w14:textId="46AC4451" w:rsidR="00230FB3" w:rsidRDefault="00230FB3" w:rsidP="00B63394">
      <w:pPr>
        <w:pStyle w:val="Text"/>
        <w:ind w:left="0" w:hanging="2"/>
      </w:pPr>
    </w:p>
    <w:p w14:paraId="59C5A01B" w14:textId="65AC4147" w:rsidR="00230FB3" w:rsidRDefault="00230FB3" w:rsidP="00B63394">
      <w:pPr>
        <w:pStyle w:val="Text"/>
        <w:ind w:left="0" w:hanging="2"/>
      </w:pPr>
    </w:p>
    <w:p w14:paraId="1C512C18" w14:textId="71154C63" w:rsidR="00007521" w:rsidRDefault="00007521" w:rsidP="00B63394">
      <w:pPr>
        <w:pStyle w:val="Text"/>
        <w:ind w:left="0" w:hanging="2"/>
      </w:pPr>
    </w:p>
    <w:p w14:paraId="59207098" w14:textId="4C8C5028" w:rsidR="00007521" w:rsidRDefault="00007521" w:rsidP="00B63394">
      <w:pPr>
        <w:pStyle w:val="Text"/>
        <w:ind w:left="0" w:hanging="2"/>
      </w:pPr>
    </w:p>
    <w:p w14:paraId="3DEBFFAC" w14:textId="21BC4DF7" w:rsidR="00007521" w:rsidRDefault="00007521" w:rsidP="00B63394">
      <w:pPr>
        <w:pStyle w:val="Text"/>
        <w:ind w:left="0" w:hanging="2"/>
      </w:pPr>
    </w:p>
    <w:p w14:paraId="5007C676" w14:textId="55556C84" w:rsidR="00007521" w:rsidRDefault="00007521" w:rsidP="00B63394">
      <w:pPr>
        <w:pStyle w:val="Text"/>
        <w:ind w:left="0" w:hanging="2"/>
      </w:pPr>
    </w:p>
    <w:p w14:paraId="4930E104" w14:textId="733520DB" w:rsidR="00007521" w:rsidRDefault="00007521" w:rsidP="00B63394">
      <w:pPr>
        <w:pStyle w:val="Text"/>
        <w:ind w:left="0" w:hanging="2"/>
      </w:pPr>
    </w:p>
    <w:p w14:paraId="583A598F" w14:textId="518AA148" w:rsidR="00007521" w:rsidRDefault="00007521" w:rsidP="00B63394">
      <w:pPr>
        <w:pStyle w:val="Text"/>
        <w:ind w:left="0" w:hanging="2"/>
      </w:pPr>
    </w:p>
    <w:p w14:paraId="4E5A3B4B" w14:textId="76A19AEA" w:rsidR="00007521" w:rsidRDefault="00007521" w:rsidP="00B63394">
      <w:pPr>
        <w:pStyle w:val="Text"/>
        <w:ind w:left="0" w:hanging="2"/>
      </w:pPr>
    </w:p>
    <w:p w14:paraId="30C0E7B6" w14:textId="73860FC0" w:rsidR="00007521" w:rsidRDefault="00007521" w:rsidP="00B63394">
      <w:pPr>
        <w:pStyle w:val="Text"/>
        <w:ind w:left="0" w:hanging="2"/>
      </w:pPr>
    </w:p>
    <w:p w14:paraId="79172265" w14:textId="078F8165" w:rsidR="00007521" w:rsidRDefault="00007521" w:rsidP="00B63394">
      <w:pPr>
        <w:pStyle w:val="Text"/>
        <w:ind w:left="0" w:hanging="2"/>
      </w:pPr>
    </w:p>
    <w:p w14:paraId="2763A72E" w14:textId="35115EFC" w:rsidR="00007521" w:rsidRDefault="00007521" w:rsidP="00B63394">
      <w:pPr>
        <w:pStyle w:val="Text"/>
        <w:ind w:left="0" w:hanging="2"/>
      </w:pPr>
    </w:p>
    <w:p w14:paraId="7675CA20" w14:textId="1FD83300" w:rsidR="00007521" w:rsidRDefault="00007521" w:rsidP="00B63394">
      <w:pPr>
        <w:pStyle w:val="Text"/>
        <w:ind w:left="0" w:hanging="2"/>
      </w:pPr>
    </w:p>
    <w:p w14:paraId="442946C4" w14:textId="7E8C96C7" w:rsidR="00007521" w:rsidRDefault="00007521" w:rsidP="00B63394">
      <w:pPr>
        <w:pStyle w:val="Text"/>
        <w:ind w:left="0" w:hanging="2"/>
      </w:pPr>
    </w:p>
    <w:p w14:paraId="72815EBB" w14:textId="681C114F" w:rsidR="00007521" w:rsidRDefault="00007521" w:rsidP="00B63394">
      <w:pPr>
        <w:pStyle w:val="Text"/>
        <w:ind w:left="0" w:hanging="2"/>
      </w:pPr>
    </w:p>
    <w:p w14:paraId="17D0FAC3" w14:textId="4730D65E" w:rsidR="00007521" w:rsidRDefault="00007521" w:rsidP="00B63394">
      <w:pPr>
        <w:pStyle w:val="Text"/>
        <w:ind w:left="0" w:hanging="2"/>
      </w:pPr>
    </w:p>
    <w:p w14:paraId="379CB196" w14:textId="11558E61" w:rsidR="00007521" w:rsidRDefault="00007521" w:rsidP="00B63394">
      <w:pPr>
        <w:pStyle w:val="Text"/>
        <w:ind w:left="0" w:hanging="2"/>
      </w:pPr>
    </w:p>
    <w:p w14:paraId="1A43CC46" w14:textId="36005346" w:rsidR="00007521" w:rsidRDefault="00007521" w:rsidP="00B63394">
      <w:pPr>
        <w:pStyle w:val="Text"/>
        <w:ind w:left="0" w:hanging="2"/>
      </w:pPr>
    </w:p>
    <w:p w14:paraId="458786F6" w14:textId="7B515FBC" w:rsidR="00007521" w:rsidRDefault="00007521" w:rsidP="00B63394">
      <w:pPr>
        <w:pStyle w:val="Text"/>
        <w:ind w:left="0" w:hanging="2"/>
      </w:pPr>
    </w:p>
    <w:p w14:paraId="7BD29D5D" w14:textId="59EBF28B" w:rsidR="00007521" w:rsidRDefault="00007521" w:rsidP="00B63394">
      <w:pPr>
        <w:pStyle w:val="Text"/>
        <w:ind w:left="0" w:hanging="2"/>
      </w:pPr>
    </w:p>
    <w:p w14:paraId="4BC49EC7" w14:textId="510C21CB" w:rsidR="00007521" w:rsidRDefault="00007521" w:rsidP="00B63394">
      <w:pPr>
        <w:pStyle w:val="Text"/>
        <w:ind w:left="0" w:hanging="2"/>
      </w:pPr>
    </w:p>
    <w:p w14:paraId="597938FE" w14:textId="1A8C56B8" w:rsidR="00007521" w:rsidRDefault="00007521" w:rsidP="00B63394">
      <w:pPr>
        <w:pStyle w:val="Text"/>
        <w:ind w:left="0" w:hanging="2"/>
      </w:pPr>
    </w:p>
    <w:p w14:paraId="14E7A0A5" w14:textId="150A9E94" w:rsidR="00007521" w:rsidRDefault="00007521" w:rsidP="00B63394">
      <w:pPr>
        <w:pStyle w:val="Text"/>
        <w:ind w:left="0" w:hanging="2"/>
      </w:pPr>
    </w:p>
    <w:p w14:paraId="537255ED" w14:textId="64574DD8" w:rsidR="00007521" w:rsidRDefault="00007521" w:rsidP="00B63394">
      <w:pPr>
        <w:pStyle w:val="Text"/>
        <w:ind w:left="0" w:hanging="2"/>
      </w:pPr>
    </w:p>
    <w:p w14:paraId="04525521" w14:textId="77777777" w:rsidR="00007521" w:rsidRDefault="00007521" w:rsidP="00B63394">
      <w:pPr>
        <w:pStyle w:val="Text"/>
        <w:ind w:left="0" w:hanging="2"/>
      </w:pPr>
    </w:p>
    <w:p w14:paraId="36AB364E" w14:textId="614F137E" w:rsidR="00230FB3" w:rsidRDefault="00230FB3" w:rsidP="00B63394">
      <w:pPr>
        <w:pStyle w:val="Text"/>
        <w:ind w:left="0" w:hanging="2"/>
      </w:pPr>
    </w:p>
    <w:tbl>
      <w:tblPr>
        <w:tblW w:w="86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5"/>
        <w:gridCol w:w="4012"/>
        <w:gridCol w:w="3704"/>
      </w:tblGrid>
      <w:tr w:rsidR="00230FB3" w:rsidRPr="00230FB3" w14:paraId="764263BD" w14:textId="77777777" w:rsidTr="00230FB3">
        <w:trPr>
          <w:trHeight w:val="458"/>
        </w:trPr>
        <w:tc>
          <w:tcPr>
            <w:tcW w:w="86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7C021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b/>
                <w:bCs/>
                <w:color w:val="000000"/>
                <w:position w:val="0"/>
                <w:sz w:val="36"/>
                <w:szCs w:val="36"/>
              </w:rPr>
            </w:pPr>
            <w:r w:rsidRPr="00230FB3">
              <w:rPr>
                <w:b/>
                <w:bCs/>
                <w:color w:val="000000"/>
                <w:position w:val="0"/>
                <w:sz w:val="36"/>
                <w:szCs w:val="36"/>
              </w:rPr>
              <w:lastRenderedPageBreak/>
              <w:t>Dějiny hudby</w:t>
            </w:r>
          </w:p>
        </w:tc>
      </w:tr>
      <w:tr w:rsidR="00230FB3" w:rsidRPr="00230FB3" w14:paraId="53548EE5" w14:textId="77777777" w:rsidTr="00230FB3">
        <w:trPr>
          <w:trHeight w:val="458"/>
        </w:trPr>
        <w:tc>
          <w:tcPr>
            <w:tcW w:w="86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93AE0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b/>
                <w:bCs/>
                <w:color w:val="000000"/>
                <w:position w:val="0"/>
                <w:sz w:val="28"/>
                <w:szCs w:val="28"/>
              </w:rPr>
            </w:pPr>
            <w:r w:rsidRPr="00230FB3">
              <w:rPr>
                <w:b/>
                <w:bCs/>
                <w:color w:val="000000"/>
                <w:position w:val="0"/>
                <w:sz w:val="28"/>
                <w:szCs w:val="28"/>
              </w:rPr>
              <w:t>9. ročník s rozšířenou výukou hudební výchovy</w:t>
            </w:r>
          </w:p>
        </w:tc>
      </w:tr>
      <w:tr w:rsidR="00230FB3" w:rsidRPr="00230FB3" w14:paraId="30A844A1" w14:textId="77777777" w:rsidTr="00230FB3">
        <w:trPr>
          <w:trHeight w:val="330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ADA34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b/>
                <w:bCs/>
                <w:color w:val="000000"/>
                <w:position w:val="0"/>
                <w:sz w:val="28"/>
                <w:szCs w:val="28"/>
              </w:rPr>
            </w:pPr>
          </w:p>
        </w:tc>
        <w:tc>
          <w:tcPr>
            <w:tcW w:w="4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1F620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</w:rPr>
            </w:pP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BFF92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</w:rPr>
            </w:pPr>
          </w:p>
        </w:tc>
      </w:tr>
      <w:tr w:rsidR="00230FB3" w:rsidRPr="00230FB3" w14:paraId="2272F70A" w14:textId="77777777" w:rsidTr="00007521">
        <w:trPr>
          <w:trHeight w:val="623"/>
        </w:trPr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425D9DFE" w14:textId="3FB14FE4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b/>
                <w:bCs/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401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2FA62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b/>
                <w:bCs/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b/>
                <w:bCs/>
                <w:color w:val="000000"/>
                <w:position w:val="0"/>
                <w:sz w:val="24"/>
                <w:szCs w:val="24"/>
              </w:rPr>
              <w:t>učivo</w:t>
            </w:r>
          </w:p>
        </w:tc>
        <w:tc>
          <w:tcPr>
            <w:tcW w:w="37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C44A9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b/>
                <w:bCs/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b/>
                <w:bCs/>
                <w:color w:val="000000"/>
                <w:position w:val="0"/>
                <w:sz w:val="24"/>
                <w:szCs w:val="24"/>
              </w:rPr>
              <w:t>průřezová témata, projekty, mezipředmětové vztahy, poznámky</w:t>
            </w:r>
          </w:p>
        </w:tc>
      </w:tr>
      <w:tr w:rsidR="00230FB3" w:rsidRPr="00230FB3" w14:paraId="6712250F" w14:textId="77777777" w:rsidTr="00230FB3">
        <w:trPr>
          <w:trHeight w:val="630"/>
        </w:trPr>
        <w:tc>
          <w:tcPr>
            <w:tcW w:w="9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7C06D6" w14:textId="549E369C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  <w:r w:rsidR="00007521">
              <w:rPr>
                <w:color w:val="000000"/>
                <w:position w:val="0"/>
                <w:sz w:val="24"/>
                <w:szCs w:val="24"/>
              </w:rPr>
              <w:t>1</w:t>
            </w:r>
          </w:p>
        </w:tc>
        <w:tc>
          <w:tcPr>
            <w:tcW w:w="4012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F0F2B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VÁŽNÁ HUDBA 2. POL. 20. STOL.</w:t>
            </w:r>
          </w:p>
        </w:tc>
        <w:tc>
          <w:tcPr>
            <w:tcW w:w="3704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5ACC6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EGS-2</w:t>
            </w:r>
          </w:p>
        </w:tc>
      </w:tr>
      <w:tr w:rsidR="00230FB3" w:rsidRPr="00230FB3" w14:paraId="5062E2BB" w14:textId="77777777" w:rsidTr="00007521">
        <w:trPr>
          <w:trHeight w:val="315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24977A" w14:textId="6598778D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4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3F3CC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historicko-společenský kontext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C8FBC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D</w:t>
            </w:r>
          </w:p>
        </w:tc>
      </w:tr>
      <w:tr w:rsidR="00230FB3" w:rsidRPr="00230FB3" w14:paraId="5368FDAF" w14:textId="77777777" w:rsidTr="00007521">
        <w:trPr>
          <w:trHeight w:val="63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A10C0D" w14:textId="252F4EA4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4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8530C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aleatorika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 –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John Cage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Witold Lutosławski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Pierre Boulez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>…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76C4CE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74F61BB2" w14:textId="77777777" w:rsidTr="00007521">
        <w:trPr>
          <w:trHeight w:val="63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D8FD29" w14:textId="22E8AB11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4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4FEE4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serialismus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 –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Olivier Messiaen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Karlheinz Stockhausen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>…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32103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2E84C339" w14:textId="77777777" w:rsidTr="00007521">
        <w:trPr>
          <w:trHeight w:val="315"/>
        </w:trPr>
        <w:tc>
          <w:tcPr>
            <w:tcW w:w="925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9170EE" w14:textId="52F77B93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61848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modální hudba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 –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Olivier Messiaen</w:t>
            </w:r>
          </w:p>
        </w:tc>
        <w:tc>
          <w:tcPr>
            <w:tcW w:w="370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E3004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143CFA00" w14:textId="77777777" w:rsidTr="00007521">
        <w:trPr>
          <w:trHeight w:val="63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423D45" w14:textId="7B4C8C6B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4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5588F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minimalismus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 –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Steve Reich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Arvo Pärt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Philip Glass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>…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32D47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odevzdání témat projektu závěrečných prací (do konce října)</w:t>
            </w:r>
          </w:p>
        </w:tc>
      </w:tr>
      <w:tr w:rsidR="00230FB3" w:rsidRPr="00230FB3" w14:paraId="2E27E420" w14:textId="77777777" w:rsidTr="00007521">
        <w:trPr>
          <w:trHeight w:val="630"/>
        </w:trPr>
        <w:tc>
          <w:tcPr>
            <w:tcW w:w="925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4F997C" w14:textId="42B3D2CB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FE876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témbrová hudba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 –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György Ligeti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Krzysztof Penderecki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>…</w:t>
            </w:r>
          </w:p>
        </w:tc>
        <w:tc>
          <w:tcPr>
            <w:tcW w:w="370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5DC79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17E2672B" w14:textId="77777777" w:rsidTr="00007521">
        <w:trPr>
          <w:trHeight w:val="949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67751E" w14:textId="07AA7B35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4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4E367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konkrétní hudba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 –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Pierre Schaeffer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Edgar Varése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Karlheinz Stockhausen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>…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4C8A6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40DBAFA1" w14:textId="77777777" w:rsidTr="00007521">
        <w:trPr>
          <w:trHeight w:val="949"/>
        </w:trPr>
        <w:tc>
          <w:tcPr>
            <w:tcW w:w="9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9C8E72" w14:textId="32456258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1A39A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moderna v ČSSR –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Otakar Jeremiáš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Alois Hába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Miloslav Kabeláč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Ilja Hurník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Petr Eben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Pavel Jurkovič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>…</w:t>
            </w:r>
          </w:p>
        </w:tc>
        <w:tc>
          <w:tcPr>
            <w:tcW w:w="3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E0BE9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7066DA25" w14:textId="77777777" w:rsidTr="00007521">
        <w:trPr>
          <w:trHeight w:val="945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ED7FFD" w14:textId="2ADA8563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4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3F836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filmová hudba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 –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Ennio Morricone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Henry Mancini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John Williams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Hans Zimmer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>…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65E74A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5569DEE0" w14:textId="77777777" w:rsidTr="00007521">
        <w:trPr>
          <w:trHeight w:val="63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CBBC99" w14:textId="1C3C0261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4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EF681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filmová hudba v českém (česko-slovenském) prostředí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41359D3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OSV-2</w:t>
            </w:r>
          </w:p>
        </w:tc>
      </w:tr>
      <w:tr w:rsidR="00230FB3" w:rsidRPr="00230FB3" w14:paraId="2DE5F22C" w14:textId="77777777" w:rsidTr="00007521">
        <w:trPr>
          <w:trHeight w:val="623"/>
        </w:trPr>
        <w:tc>
          <w:tcPr>
            <w:tcW w:w="925" w:type="dxa"/>
            <w:tcBorders>
              <w:top w:val="dashed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980E71" w14:textId="54A1F3B5" w:rsidR="00230FB3" w:rsidRPr="00230FB3" w:rsidRDefault="00007521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>
              <w:rPr>
                <w:color w:val="000000"/>
                <w:position w:val="0"/>
                <w:sz w:val="24"/>
                <w:szCs w:val="24"/>
              </w:rPr>
              <w:t>2</w:t>
            </w:r>
          </w:p>
        </w:tc>
        <w:tc>
          <w:tcPr>
            <w:tcW w:w="4012" w:type="dxa"/>
            <w:tcBorders>
              <w:top w:val="dashed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EE170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POPULÁRNÍ HUDBA VZTAHUJÍCÍ SE K 2. POL. 20. STOL.</w:t>
            </w:r>
          </w:p>
        </w:tc>
        <w:tc>
          <w:tcPr>
            <w:tcW w:w="3704" w:type="dxa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B5E1A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hudba mající kořeny v 1. pol. 20. stol. • komparace světové a české tvorby</w:t>
            </w:r>
          </w:p>
        </w:tc>
      </w:tr>
      <w:tr w:rsidR="00230FB3" w:rsidRPr="00230FB3" w14:paraId="3541E1F7" w14:textId="77777777" w:rsidTr="00007521">
        <w:trPr>
          <w:trHeight w:val="623"/>
        </w:trPr>
        <w:tc>
          <w:tcPr>
            <w:tcW w:w="9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69885D05" w14:textId="7901F451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4012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57D42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 </w:t>
            </w:r>
          </w:p>
        </w:tc>
        <w:tc>
          <w:tcPr>
            <w:tcW w:w="3704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30ACA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prezentace žáků k jednotlivým stylům a žánrům (Inf; MV-6)</w:t>
            </w:r>
          </w:p>
        </w:tc>
      </w:tr>
      <w:tr w:rsidR="00230FB3" w:rsidRPr="00230FB3" w14:paraId="7BF0A17B" w14:textId="77777777" w:rsidTr="00007521">
        <w:trPr>
          <w:trHeight w:val="63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86A0DD" w14:textId="5B06C3E1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4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619D9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rock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 – kulturní pozadí, související podstyly, umělci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A7252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001910D1" w14:textId="77777777" w:rsidTr="00007521">
        <w:trPr>
          <w:trHeight w:val="63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6FE8E3" w14:textId="2D9583B4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4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63A63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Elvis Presley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The Beatles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The Rolling Stones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>…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3AAD59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491677B8" w14:textId="77777777" w:rsidTr="00007521">
        <w:trPr>
          <w:trHeight w:val="630"/>
        </w:trPr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A6E177" w14:textId="5BEA589F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4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46D46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beat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 (big beat) – kulturní pozadí, související podstyly, umělci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0CBC7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4F8CA951" w14:textId="77777777" w:rsidTr="00007521">
        <w:trPr>
          <w:trHeight w:val="63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FBB34B" w14:textId="4856A97F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4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A4233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hip hop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 – kulturní pozadí, související podstyly, umělci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6A8567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71B7E5BF" w14:textId="77777777" w:rsidTr="00230FB3">
        <w:trPr>
          <w:trHeight w:val="63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86DA7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4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88B9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metal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 – kulturní pozadí, související podstyly, umělci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0C7A6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45C84F30" w14:textId="77777777" w:rsidTr="00230FB3">
        <w:trPr>
          <w:trHeight w:val="630"/>
        </w:trPr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F5C44D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  <w:tc>
          <w:tcPr>
            <w:tcW w:w="4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897D1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punk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 – kulturní pozadí, související podstyly, umělci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4D83B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1702DB90" w14:textId="77777777" w:rsidTr="00007521">
        <w:trPr>
          <w:trHeight w:val="63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92B2AA" w14:textId="640F5C51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4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CEF84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folk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 – kulturní pozadí, související podstyly, umělci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4DD4091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OSV-1, OSV-2</w:t>
            </w:r>
          </w:p>
        </w:tc>
      </w:tr>
      <w:tr w:rsidR="00230FB3" w:rsidRPr="00230FB3" w14:paraId="2EB3FF27" w14:textId="77777777" w:rsidTr="00007521">
        <w:trPr>
          <w:trHeight w:val="315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ADD177" w14:textId="3C55690A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4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9BE3D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trampská hudba, písničkářství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3F53E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1A222C71" w14:textId="77777777" w:rsidTr="00007521">
        <w:trPr>
          <w:trHeight w:val="1260"/>
        </w:trPr>
        <w:tc>
          <w:tcPr>
            <w:tcW w:w="9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A50346A" w14:textId="33AB87C4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797A9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hudební osobnosti 2. pol. 20. stol. –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Leonard Bernstein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Andrew Lloyd Webber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Suchý a Šlitr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, </w:t>
            </w:r>
            <w:r w:rsidRPr="00230FB3">
              <w:rPr>
                <w:i/>
                <w:iCs/>
                <w:color w:val="000000"/>
                <w:position w:val="0"/>
                <w:sz w:val="24"/>
                <w:szCs w:val="24"/>
              </w:rPr>
              <w:t>Karel Svoboda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>…</w:t>
            </w:r>
          </w:p>
        </w:tc>
        <w:tc>
          <w:tcPr>
            <w:tcW w:w="3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1D702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78A41D57" w14:textId="77777777" w:rsidTr="00007521">
        <w:trPr>
          <w:trHeight w:val="630"/>
        </w:trPr>
        <w:tc>
          <w:tcPr>
            <w:tcW w:w="925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0FA4D2" w14:textId="5684299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2E7D9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pop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 – kulturní pozadí, související podstyly, umělci</w:t>
            </w:r>
          </w:p>
        </w:tc>
        <w:tc>
          <w:tcPr>
            <w:tcW w:w="370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EF56EB0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• prezentace závěrečných prací</w:t>
            </w:r>
          </w:p>
        </w:tc>
      </w:tr>
      <w:tr w:rsidR="00230FB3" w:rsidRPr="00230FB3" w14:paraId="53696C64" w14:textId="77777777" w:rsidTr="00230FB3">
        <w:trPr>
          <w:trHeight w:val="63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696C7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  <w:tc>
          <w:tcPr>
            <w:tcW w:w="4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33A04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techno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 – kulturní pozadí, související podstyly, umělci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5909C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56565178" w14:textId="77777777" w:rsidTr="00230FB3">
        <w:trPr>
          <w:trHeight w:val="63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00941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  <w:tc>
          <w:tcPr>
            <w:tcW w:w="40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FCB11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house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 – kulturní pozadí, související podstyly, umělci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E3DD2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0FC55A7B" w14:textId="77777777" w:rsidTr="00230FB3">
        <w:trPr>
          <w:trHeight w:val="645"/>
        </w:trPr>
        <w:tc>
          <w:tcPr>
            <w:tcW w:w="9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803A91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  <w:tc>
          <w:tcPr>
            <w:tcW w:w="401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39B92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• </w:t>
            </w:r>
            <w:r w:rsidRPr="00230FB3">
              <w:rPr>
                <w:b/>
                <w:bCs/>
                <w:i/>
                <w:iCs/>
                <w:color w:val="000000"/>
                <w:position w:val="0"/>
                <w:sz w:val="24"/>
                <w:szCs w:val="24"/>
              </w:rPr>
              <w:t>rap</w:t>
            </w:r>
            <w:r w:rsidRPr="00230FB3">
              <w:rPr>
                <w:color w:val="000000"/>
                <w:position w:val="0"/>
                <w:sz w:val="24"/>
                <w:szCs w:val="24"/>
              </w:rPr>
              <w:t xml:space="preserve"> – kulturní pozadí, související podstyly, umělci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843A81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  <w:r w:rsidRPr="00230FB3">
              <w:rPr>
                <w:color w:val="000000"/>
                <w:position w:val="0"/>
                <w:sz w:val="24"/>
                <w:szCs w:val="24"/>
              </w:rPr>
              <w:t> </w:t>
            </w:r>
          </w:p>
        </w:tc>
      </w:tr>
      <w:tr w:rsidR="00230FB3" w:rsidRPr="00230FB3" w14:paraId="195444CA" w14:textId="77777777" w:rsidTr="00230FB3">
        <w:trPr>
          <w:trHeight w:val="315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CDEA7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4"/>
                <w:szCs w:val="24"/>
              </w:rPr>
            </w:pPr>
          </w:p>
        </w:tc>
        <w:tc>
          <w:tcPr>
            <w:tcW w:w="4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66876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</w:rPr>
            </w:pP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24EC2" w14:textId="77777777" w:rsidR="00230FB3" w:rsidRPr="00230FB3" w:rsidRDefault="00230FB3" w:rsidP="00230FB3">
            <w:pPr>
              <w:suppressAutoHyphens w:val="0"/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color w:val="000000"/>
                <w:position w:val="0"/>
              </w:rPr>
            </w:pPr>
            <w:r w:rsidRPr="00230FB3">
              <w:rPr>
                <w:color w:val="000000"/>
                <w:position w:val="0"/>
              </w:rPr>
              <w:t>vypracovala Bc. Klára Miškovská</w:t>
            </w:r>
          </w:p>
        </w:tc>
      </w:tr>
    </w:tbl>
    <w:p w14:paraId="31ABBBB7" w14:textId="77777777" w:rsidR="00230FB3" w:rsidRDefault="00230FB3" w:rsidP="00B63394">
      <w:pPr>
        <w:pStyle w:val="Text"/>
        <w:ind w:left="0" w:hanging="2"/>
      </w:pPr>
    </w:p>
    <w:p w14:paraId="6F44652A" w14:textId="77777777" w:rsidR="00B63394" w:rsidRDefault="00B63394" w:rsidP="00B63394">
      <w:pPr>
        <w:pStyle w:val="Text"/>
        <w:ind w:left="0" w:hanging="2"/>
      </w:pPr>
    </w:p>
    <w:p w14:paraId="2DE9F0C6" w14:textId="77777777" w:rsidR="00B63394" w:rsidRDefault="00B63394" w:rsidP="00B63394">
      <w:pPr>
        <w:pStyle w:val="Text"/>
        <w:ind w:left="0" w:hanging="2"/>
      </w:pPr>
    </w:p>
    <w:p w14:paraId="02C6A0CB" w14:textId="77777777" w:rsidR="00B63394" w:rsidRDefault="00B63394" w:rsidP="00B63394">
      <w:pPr>
        <w:pStyle w:val="Text"/>
        <w:ind w:left="0" w:hanging="2"/>
      </w:pPr>
    </w:p>
    <w:p w14:paraId="19133C74" w14:textId="77777777" w:rsidR="00B63394" w:rsidRDefault="00B63394" w:rsidP="00B63394">
      <w:pPr>
        <w:pStyle w:val="Text"/>
        <w:ind w:left="0" w:hanging="2"/>
      </w:pPr>
    </w:p>
    <w:p w14:paraId="1202E42B" w14:textId="77777777" w:rsidR="00B63394" w:rsidRDefault="00B63394" w:rsidP="00B63394">
      <w:pPr>
        <w:pStyle w:val="Text"/>
        <w:ind w:left="0" w:hanging="2"/>
      </w:pPr>
    </w:p>
    <w:p w14:paraId="13F80EAE" w14:textId="77777777" w:rsidR="00B63394" w:rsidRDefault="00B63394" w:rsidP="00B63394">
      <w:pPr>
        <w:pStyle w:val="Text"/>
        <w:ind w:left="0" w:hanging="2"/>
      </w:pPr>
    </w:p>
    <w:p w14:paraId="2E57E082" w14:textId="77777777" w:rsidR="00B63394" w:rsidRDefault="00B63394" w:rsidP="00B63394">
      <w:pPr>
        <w:pStyle w:val="Text"/>
        <w:ind w:left="0" w:hanging="2"/>
      </w:pPr>
    </w:p>
    <w:p w14:paraId="7C4CB703" w14:textId="77777777" w:rsidR="00B63394" w:rsidRDefault="00B63394" w:rsidP="00B63394">
      <w:pPr>
        <w:pStyle w:val="Text"/>
        <w:ind w:left="0" w:hanging="2"/>
      </w:pPr>
    </w:p>
    <w:p w14:paraId="2615DB7D" w14:textId="77777777" w:rsidR="00B63394" w:rsidRPr="008C3CD3" w:rsidRDefault="00B63394" w:rsidP="008C3C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F920561" w14:textId="77777777" w:rsidR="008C3CD3" w:rsidRDefault="008C3C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FE5323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66C3D82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248DD5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405F0AEC" w14:textId="273C7952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5607151B" w14:textId="68C1903C" w:rsidR="00007521" w:rsidRDefault="0000752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64C74F6C" w14:textId="4D3EC537" w:rsidR="00007521" w:rsidRDefault="0000752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7C20A6CB" w14:textId="0BABB575" w:rsidR="00007521" w:rsidRDefault="0000752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555CF8C8" w14:textId="6AC10218" w:rsidR="00007521" w:rsidRDefault="0000752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097A5313" w14:textId="77777777" w:rsidR="00007521" w:rsidRDefault="0000752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1932D6CE" w14:textId="77777777" w:rsidR="008C3CD3" w:rsidRDefault="008C3C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4E6769DD" w14:textId="77777777" w:rsidR="00A26406" w:rsidRDefault="00A26406" w:rsidP="00B633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14:paraId="705512A2" w14:textId="77777777" w:rsidR="008D01D7" w:rsidRDefault="008D01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0AB8B86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Tematický plán Hudební seminář  (pro žáky </w:t>
      </w:r>
      <w:r w:rsidR="006B61C9">
        <w:rPr>
          <w:b/>
          <w:color w:val="000000"/>
          <w:sz w:val="28"/>
          <w:szCs w:val="28"/>
        </w:rPr>
        <w:t>6</w:t>
      </w:r>
      <w:r>
        <w:rPr>
          <w:b/>
          <w:color w:val="000000"/>
          <w:sz w:val="28"/>
          <w:szCs w:val="28"/>
        </w:rPr>
        <w:t>-9 ročníku, kteří nechodí do sborového zpěvu)</w:t>
      </w:r>
    </w:p>
    <w:p w14:paraId="6B872274" w14:textId="77777777" w:rsidR="00D527F5" w:rsidRDefault="00D527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3A41B094" w14:textId="77777777" w:rsidR="00D527F5" w:rsidRDefault="00D527F5" w:rsidP="00D527F5">
      <w:pPr>
        <w:pStyle w:val="Text"/>
        <w:ind w:left="0" w:hanging="2"/>
        <w:rPr>
          <w:b/>
          <w:bCs/>
          <w:color w:val="D17F15"/>
        </w:rPr>
      </w:pPr>
      <w:r>
        <w:rPr>
          <w:b/>
          <w:bCs/>
          <w:color w:val="D17F15"/>
        </w:rPr>
        <w:t>6. - 9. třída</w:t>
      </w:r>
    </w:p>
    <w:p w14:paraId="05200219" w14:textId="77777777" w:rsidR="00D527F5" w:rsidRDefault="00D527F5" w:rsidP="00D527F5">
      <w:pPr>
        <w:pStyle w:val="Text"/>
        <w:ind w:left="0" w:hanging="2"/>
        <w:rPr>
          <w:b/>
          <w:bCs/>
        </w:rPr>
      </w:pPr>
      <w:r>
        <w:rPr>
          <w:b/>
          <w:bCs/>
        </w:rPr>
        <w:t>Hra na perkusní nástroje</w:t>
      </w:r>
    </w:p>
    <w:p w14:paraId="37FD34E0" w14:textId="77777777" w:rsidR="00D527F5" w:rsidRDefault="00D527F5" w:rsidP="00D527F5">
      <w:pPr>
        <w:pStyle w:val="Text"/>
        <w:ind w:left="0" w:hanging="2"/>
      </w:pPr>
    </w:p>
    <w:p w14:paraId="07E24D45" w14:textId="77777777" w:rsidR="00D527F5" w:rsidRDefault="00D527F5" w:rsidP="00D527F5">
      <w:pPr>
        <w:pStyle w:val="Text"/>
        <w:ind w:leftChars="0" w:left="0" w:firstLineChars="0" w:firstLine="0"/>
      </w:pPr>
      <w:r>
        <w:t>Výuka základů techniky hry na rytmické nástroje:</w:t>
      </w:r>
    </w:p>
    <w:p w14:paraId="0FBB0605" w14:textId="77777777" w:rsidR="00D527F5" w:rsidRDefault="00D527F5" w:rsidP="00D527F5">
      <w:pPr>
        <w:pStyle w:val="Text"/>
        <w:ind w:left="0" w:hanging="2"/>
      </w:pPr>
    </w:p>
    <w:p w14:paraId="14E298E7" w14:textId="77777777" w:rsidR="00D527F5" w:rsidRDefault="00D527F5" w:rsidP="00D527F5">
      <w:pPr>
        <w:pStyle w:val="Text"/>
        <w:ind w:left="0" w:hanging="2"/>
      </w:pPr>
      <w:r>
        <w:tab/>
      </w:r>
      <w:r>
        <w:tab/>
        <w:t>- Boomwhackers</w:t>
      </w:r>
    </w:p>
    <w:p w14:paraId="54109A67" w14:textId="77777777" w:rsidR="00D527F5" w:rsidRDefault="00D527F5" w:rsidP="00D527F5">
      <w:pPr>
        <w:pStyle w:val="Text"/>
        <w:ind w:left="0" w:hanging="2"/>
      </w:pPr>
      <w:r>
        <w:tab/>
      </w:r>
      <w:r>
        <w:tab/>
        <w:t>- Cajon</w:t>
      </w:r>
    </w:p>
    <w:p w14:paraId="1C003C02" w14:textId="77777777" w:rsidR="00D527F5" w:rsidRDefault="00D527F5" w:rsidP="00D527F5">
      <w:pPr>
        <w:pStyle w:val="Text"/>
        <w:ind w:left="0" w:hanging="2"/>
      </w:pPr>
      <w:r>
        <w:tab/>
      </w:r>
      <w:r>
        <w:tab/>
        <w:t>- Jambe</w:t>
      </w:r>
    </w:p>
    <w:p w14:paraId="500AE35B" w14:textId="77777777" w:rsidR="00D527F5" w:rsidRDefault="00D527F5" w:rsidP="00D527F5">
      <w:pPr>
        <w:pStyle w:val="Text"/>
        <w:ind w:left="0" w:hanging="2"/>
      </w:pPr>
      <w:r>
        <w:tab/>
      </w:r>
      <w:r>
        <w:tab/>
        <w:t>- ostatní malé perkuse</w:t>
      </w:r>
    </w:p>
    <w:p w14:paraId="4CC0F09A" w14:textId="77777777" w:rsidR="00D527F5" w:rsidRDefault="00D527F5" w:rsidP="00D527F5">
      <w:pPr>
        <w:pStyle w:val="Text"/>
        <w:ind w:left="0" w:hanging="2"/>
      </w:pPr>
    </w:p>
    <w:p w14:paraId="20DB15EB" w14:textId="77777777" w:rsidR="00D527F5" w:rsidRDefault="00D527F5" w:rsidP="00D527F5">
      <w:pPr>
        <w:pStyle w:val="Text"/>
        <w:ind w:left="0" w:hanging="2"/>
        <w:rPr>
          <w:b/>
          <w:bCs/>
        </w:rPr>
      </w:pPr>
      <w:r>
        <w:rPr>
          <w:b/>
          <w:bCs/>
        </w:rPr>
        <w:t>Hra na melodické bicí</w:t>
      </w:r>
    </w:p>
    <w:p w14:paraId="0FE4A746" w14:textId="77777777" w:rsidR="00D527F5" w:rsidRDefault="00D527F5" w:rsidP="00D527F5">
      <w:pPr>
        <w:pStyle w:val="Text"/>
        <w:ind w:left="0" w:hanging="2"/>
      </w:pPr>
    </w:p>
    <w:p w14:paraId="51F1E62B" w14:textId="77777777" w:rsidR="00D527F5" w:rsidRDefault="00D527F5" w:rsidP="00D527F5">
      <w:pPr>
        <w:pStyle w:val="Text"/>
        <w:ind w:left="0" w:hanging="2"/>
      </w:pPr>
      <w:r>
        <w:t>Výuka základů techniky hry na malé melodické bicí nástroje:</w:t>
      </w:r>
    </w:p>
    <w:p w14:paraId="4817F33C" w14:textId="77777777" w:rsidR="00D527F5" w:rsidRDefault="00D527F5" w:rsidP="00D527F5">
      <w:pPr>
        <w:pStyle w:val="Text"/>
        <w:ind w:left="0" w:hanging="2"/>
      </w:pPr>
    </w:p>
    <w:p w14:paraId="59DB290D" w14:textId="77777777" w:rsidR="00D527F5" w:rsidRDefault="00D527F5" w:rsidP="00D527F5">
      <w:pPr>
        <w:pStyle w:val="Text"/>
        <w:ind w:left="0" w:hanging="2"/>
      </w:pPr>
      <w:r>
        <w:tab/>
      </w:r>
      <w:r>
        <w:tab/>
        <w:t>- Metalofon</w:t>
      </w:r>
    </w:p>
    <w:p w14:paraId="47C2B2E9" w14:textId="77777777" w:rsidR="00D527F5" w:rsidRDefault="00D527F5" w:rsidP="00D527F5">
      <w:pPr>
        <w:pStyle w:val="Text"/>
        <w:ind w:left="0" w:hanging="2"/>
      </w:pPr>
      <w:r>
        <w:tab/>
      </w:r>
      <w:r>
        <w:tab/>
        <w:t>- Xylofon</w:t>
      </w:r>
    </w:p>
    <w:p w14:paraId="135670A9" w14:textId="77777777" w:rsidR="00D527F5" w:rsidRDefault="00D527F5" w:rsidP="00D527F5">
      <w:pPr>
        <w:pStyle w:val="Text"/>
        <w:ind w:left="0" w:hanging="2"/>
      </w:pPr>
    </w:p>
    <w:p w14:paraId="762CB8F7" w14:textId="77777777" w:rsidR="00D527F5" w:rsidRDefault="00D527F5" w:rsidP="00D527F5">
      <w:pPr>
        <w:pStyle w:val="Text"/>
        <w:ind w:left="0" w:hanging="2"/>
        <w:rPr>
          <w:b/>
          <w:bCs/>
        </w:rPr>
      </w:pPr>
      <w:r>
        <w:rPr>
          <w:b/>
          <w:bCs/>
        </w:rPr>
        <w:t>Improvizace</w:t>
      </w:r>
    </w:p>
    <w:p w14:paraId="2CC0D710" w14:textId="77777777" w:rsidR="00D527F5" w:rsidRDefault="00D527F5" w:rsidP="00D527F5">
      <w:pPr>
        <w:pStyle w:val="Text"/>
        <w:ind w:left="0" w:hanging="2"/>
      </w:pPr>
    </w:p>
    <w:p w14:paraId="7D075A0C" w14:textId="77777777" w:rsidR="00D527F5" w:rsidRDefault="00D527F5" w:rsidP="00D527F5">
      <w:pPr>
        <w:pStyle w:val="Text"/>
        <w:ind w:left="0" w:hanging="2"/>
      </w:pPr>
      <w:r>
        <w:t>Výuka rytmické improvizace</w:t>
      </w:r>
    </w:p>
    <w:p w14:paraId="1E168B60" w14:textId="77777777" w:rsidR="00D527F5" w:rsidRDefault="00D527F5" w:rsidP="00D527F5">
      <w:pPr>
        <w:pStyle w:val="Text"/>
        <w:ind w:left="0" w:hanging="2"/>
      </w:pPr>
      <w:r>
        <w:t>Aplikování vlastní rytmické improvizace v písni na různé perkusní nástroje</w:t>
      </w:r>
    </w:p>
    <w:p w14:paraId="61EDB605" w14:textId="77777777" w:rsidR="00D527F5" w:rsidRDefault="00D527F5" w:rsidP="00D527F5">
      <w:pPr>
        <w:pStyle w:val="Text"/>
        <w:ind w:left="0" w:hanging="2"/>
      </w:pPr>
      <w:r>
        <w:t>Souhra více rytmických nástrojů stejného druhu</w:t>
      </w:r>
    </w:p>
    <w:p w14:paraId="776CB6FA" w14:textId="77777777" w:rsidR="00D527F5" w:rsidRDefault="00D527F5" w:rsidP="00D527F5">
      <w:pPr>
        <w:pStyle w:val="Text"/>
        <w:ind w:left="0" w:hanging="2"/>
      </w:pPr>
      <w:r>
        <w:t>Souhra více rytmických nástrojů různorodých</w:t>
      </w:r>
    </w:p>
    <w:p w14:paraId="20B49ADF" w14:textId="77777777" w:rsidR="00D527F5" w:rsidRDefault="00D527F5" w:rsidP="00D527F5">
      <w:pPr>
        <w:pStyle w:val="Text"/>
        <w:ind w:leftChars="0" w:left="0" w:firstLineChars="354" w:firstLine="850"/>
      </w:pPr>
    </w:p>
    <w:p w14:paraId="4BA60ED7" w14:textId="77777777" w:rsidR="00D527F5" w:rsidRDefault="00D527F5" w:rsidP="00D527F5">
      <w:pPr>
        <w:pStyle w:val="Text"/>
        <w:ind w:left="0" w:hanging="2"/>
        <w:rPr>
          <w:b/>
          <w:bCs/>
        </w:rPr>
      </w:pPr>
      <w:r>
        <w:rPr>
          <w:b/>
          <w:bCs/>
        </w:rPr>
        <w:t>Hra podle rytmického zápisu</w:t>
      </w:r>
    </w:p>
    <w:p w14:paraId="3C941FED" w14:textId="77777777" w:rsidR="00D527F5" w:rsidRDefault="00D527F5" w:rsidP="00D527F5">
      <w:pPr>
        <w:pStyle w:val="Text"/>
        <w:ind w:left="0" w:hanging="2"/>
      </w:pPr>
    </w:p>
    <w:p w14:paraId="1999AE6D" w14:textId="77777777" w:rsidR="00D527F5" w:rsidRDefault="00D527F5" w:rsidP="00D527F5">
      <w:pPr>
        <w:pStyle w:val="Text"/>
        <w:ind w:left="0" w:hanging="2"/>
      </w:pPr>
      <w:r>
        <w:t>Hra na perkusní nástroje podle zápisu pro bicí nástroje, případně podle specifických zápisů pro jednotlivé typy bicích nástrojů.</w:t>
      </w:r>
    </w:p>
    <w:p w14:paraId="37C55195" w14:textId="77777777" w:rsidR="00D527F5" w:rsidRDefault="00D527F5" w:rsidP="00D527F5">
      <w:pPr>
        <w:pStyle w:val="Text"/>
        <w:ind w:left="0" w:hanging="2"/>
      </w:pPr>
    </w:p>
    <w:p w14:paraId="27D78DA2" w14:textId="77777777" w:rsidR="00D527F5" w:rsidRDefault="00D527F5" w:rsidP="00D527F5">
      <w:pPr>
        <w:pStyle w:val="Text"/>
        <w:ind w:left="0" w:hanging="2"/>
        <w:rPr>
          <w:b/>
          <w:bCs/>
        </w:rPr>
      </w:pPr>
      <w:r>
        <w:rPr>
          <w:b/>
          <w:bCs/>
        </w:rPr>
        <w:t>Práce s poslechem hudebního díla</w:t>
      </w:r>
    </w:p>
    <w:p w14:paraId="136144CA" w14:textId="77777777" w:rsidR="00D527F5" w:rsidRDefault="00D527F5" w:rsidP="00D527F5">
      <w:pPr>
        <w:pStyle w:val="Text"/>
        <w:ind w:left="0" w:hanging="2"/>
        <w:rPr>
          <w:b/>
          <w:bCs/>
        </w:rPr>
      </w:pPr>
    </w:p>
    <w:p w14:paraId="1598B10F" w14:textId="77777777" w:rsidR="00D527F5" w:rsidRDefault="00D527F5" w:rsidP="00D527F5">
      <w:pPr>
        <w:pStyle w:val="Text"/>
        <w:ind w:left="0" w:hanging="2"/>
      </w:pPr>
      <w:r>
        <w:t>Analýza hudebního díla</w:t>
      </w:r>
    </w:p>
    <w:p w14:paraId="1DCD3E5B" w14:textId="77777777" w:rsidR="00D527F5" w:rsidRDefault="00D527F5" w:rsidP="00D527F5">
      <w:pPr>
        <w:pStyle w:val="Text"/>
        <w:ind w:left="0" w:hanging="2"/>
      </w:pPr>
      <w:r>
        <w:t>Rozbor jednotlivých částí</w:t>
      </w:r>
    </w:p>
    <w:p w14:paraId="65DDDB7C" w14:textId="77777777" w:rsidR="00D527F5" w:rsidRDefault="00D527F5" w:rsidP="00D527F5">
      <w:pPr>
        <w:pStyle w:val="Text"/>
        <w:ind w:left="0" w:hanging="2"/>
      </w:pPr>
      <w:r>
        <w:t>Srovnání představ autora při kompozici s vlastní představou při poslechu</w:t>
      </w:r>
    </w:p>
    <w:p w14:paraId="0B3A0741" w14:textId="77777777" w:rsidR="00D527F5" w:rsidRDefault="00D527F5" w:rsidP="00D527F5">
      <w:pPr>
        <w:pStyle w:val="Text"/>
        <w:ind w:left="0" w:hanging="2"/>
      </w:pPr>
      <w:r>
        <w:t>Práce se záznamy vzdělávacích programů České filharmonie a FOK</w:t>
      </w:r>
    </w:p>
    <w:p w14:paraId="4C350EF8" w14:textId="77777777" w:rsidR="00D527F5" w:rsidRDefault="00D527F5" w:rsidP="00D527F5">
      <w:pPr>
        <w:pStyle w:val="Text"/>
        <w:ind w:left="0" w:hanging="2"/>
      </w:pPr>
    </w:p>
    <w:p w14:paraId="2A8C2F70" w14:textId="77777777" w:rsidR="00D527F5" w:rsidRDefault="00D527F5" w:rsidP="00D527F5">
      <w:pPr>
        <w:pStyle w:val="Text"/>
        <w:ind w:left="0" w:hanging="2"/>
        <w:rPr>
          <w:b/>
          <w:bCs/>
        </w:rPr>
      </w:pPr>
      <w:r>
        <w:rPr>
          <w:b/>
          <w:bCs/>
        </w:rPr>
        <w:t>Hudební teorie</w:t>
      </w:r>
    </w:p>
    <w:p w14:paraId="5F04B261" w14:textId="77777777" w:rsidR="00A26406" w:rsidRPr="00D527F5" w:rsidRDefault="00D527F5" w:rsidP="00D527F5">
      <w:pPr>
        <w:pStyle w:val="Text"/>
        <w:ind w:leftChars="0" w:left="0" w:firstLineChars="0" w:firstLine="0"/>
      </w:pPr>
      <w:r>
        <w:t>Opakování látky hudební teorie dle potřeb žáků</w:t>
      </w:r>
    </w:p>
    <w:p w14:paraId="523C1325" w14:textId="77777777" w:rsidR="00A26406" w:rsidRDefault="00A26406" w:rsidP="00D527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 w:firstLineChars="0" w:firstLine="0"/>
        <w:rPr>
          <w:color w:val="000000"/>
          <w:sz w:val="28"/>
          <w:szCs w:val="28"/>
        </w:rPr>
      </w:pPr>
    </w:p>
    <w:p w14:paraId="65B75F76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lastRenderedPageBreak/>
        <w:t xml:space="preserve">HUDEBNÍ VÝCHOVA  -  II. stupeň - Sborový zpěv  </w:t>
      </w:r>
    </w:p>
    <w:p w14:paraId="46D616B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Vypracovala: Mgr. E.Moučková</w:t>
      </w:r>
    </w:p>
    <w:p w14:paraId="1E327D6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ab/>
      </w:r>
    </w:p>
    <w:p w14:paraId="12022CE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u w:val="single"/>
        </w:rPr>
      </w:pPr>
      <w:r>
        <w:rPr>
          <w:b/>
          <w:color w:val="000000"/>
          <w:u w:val="single"/>
        </w:rPr>
        <w:t>I.Výchovné plány a cíle pro výuku sborového zpěvu.</w:t>
      </w:r>
    </w:p>
    <w:p w14:paraId="7881EBF0" w14:textId="77777777" w:rsidR="00A26406" w:rsidRPr="00D527F5" w:rsidRDefault="00D83F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  <w:r w:rsidRPr="00D527F5">
        <w:rPr>
          <w:color w:val="000000"/>
          <w:sz w:val="24"/>
          <w:szCs w:val="24"/>
        </w:rPr>
        <w:t>Cílem sborového zpěvu je vzbudit u žáka zájem o zpěv, jako prostředek hudebního vyjadřování.         Za tímto účelem je třeba pěstovat u žáka jeho melodickou, rytmickou, intonační a harmonickou představu. Soustavně vytvářet předpoklady pro správné pěvecké návyky ve smyslu hlasové hygieny, dechových, intonačních a rytmických cvičení.</w:t>
      </w:r>
    </w:p>
    <w:p w14:paraId="2B455BB6" w14:textId="77777777" w:rsidR="00A26406" w:rsidRPr="00D527F5" w:rsidRDefault="00D83F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  <w:r w:rsidRPr="00D527F5">
        <w:rPr>
          <w:color w:val="000000"/>
          <w:sz w:val="24"/>
          <w:szCs w:val="24"/>
        </w:rPr>
        <w:t>Děti se zde učí společnému cítění a ctění rytmu, intonace, agogiky, přednesu, vedení v osobě sbormistra, schopnost podřídit se, respektovat a nést odpovědnost za výsledek kolektivu.</w:t>
      </w:r>
    </w:p>
    <w:p w14:paraId="1EDC22F8" w14:textId="77777777" w:rsidR="00A26406" w:rsidRPr="00D527F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RPr="00D527F5">
        <w:rPr>
          <w:color w:val="000000"/>
          <w:sz w:val="24"/>
          <w:szCs w:val="24"/>
        </w:rPr>
        <w:t>Cílem výuky je dbát na správné vedení hlasové hygieny, správné hluboké dýchání, správnou výslovnost, nastavení vokálů a přirozené rozeznění a posazení tónu do všech rezonančních prostor zcela přirozeným způsobem. Nezanedbatelným cílem je podpora a snaha o rozvinutí originality, vlastní umělecké podstaty, vlastního hudebního cítění, vlastní specifické krásy hlasu a jedinečnost talentu žáků.</w:t>
      </w:r>
    </w:p>
    <w:p w14:paraId="7E36535D" w14:textId="77777777" w:rsidR="00A26406" w:rsidRPr="00D527F5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5291DBC" w14:textId="77777777" w:rsidR="00A26406" w:rsidRPr="00D527F5" w:rsidRDefault="008D01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RPr="00D527F5">
        <w:rPr>
          <w:color w:val="000000"/>
          <w:sz w:val="24"/>
          <w:szCs w:val="24"/>
        </w:rPr>
        <w:t>P</w:t>
      </w:r>
      <w:r w:rsidR="00D83F7B" w:rsidRPr="00D527F5">
        <w:rPr>
          <w:color w:val="000000"/>
          <w:sz w:val="24"/>
          <w:szCs w:val="24"/>
        </w:rPr>
        <w:t>ředmět Sborový zpěv se svým charakterem liší od ostatních vyučovacích předmětů. Jeho obsah se těžko přesně vtěsná do učebních osnov. Jedná se jen o hrubý nástin.  Každý sbormistr má svůj dramaturgický plán, který je každý rok jiný. Důvodů je několik:</w:t>
      </w:r>
    </w:p>
    <w:p w14:paraId="15666E05" w14:textId="77777777" w:rsidR="00A26406" w:rsidRPr="00D527F5" w:rsidRDefault="00D83F7B" w:rsidP="00DC7024">
      <w:pPr>
        <w:numPr>
          <w:ilvl w:val="0"/>
          <w:numId w:val="8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 w:rsidRPr="00D527F5">
        <w:rPr>
          <w:color w:val="000000"/>
          <w:sz w:val="24"/>
          <w:szCs w:val="24"/>
        </w:rPr>
        <w:t xml:space="preserve">Jeho </w:t>
      </w:r>
      <w:r w:rsidRPr="00D527F5">
        <w:rPr>
          <w:b/>
          <w:color w:val="000000"/>
          <w:sz w:val="24"/>
          <w:szCs w:val="24"/>
        </w:rPr>
        <w:t>kvalita j</w:t>
      </w:r>
      <w:r w:rsidRPr="00D527F5">
        <w:rPr>
          <w:color w:val="000000"/>
          <w:sz w:val="24"/>
          <w:szCs w:val="24"/>
        </w:rPr>
        <w:t>e ovlivněna několika faktory:</w:t>
      </w:r>
    </w:p>
    <w:p w14:paraId="15977C8D" w14:textId="77777777" w:rsidR="00A26406" w:rsidRPr="00D527F5" w:rsidRDefault="00D83F7B" w:rsidP="00DC7024">
      <w:pPr>
        <w:numPr>
          <w:ilvl w:val="0"/>
          <w:numId w:val="8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 w:rsidRPr="00D527F5">
        <w:rPr>
          <w:color w:val="000000"/>
          <w:sz w:val="24"/>
          <w:szCs w:val="24"/>
        </w:rPr>
        <w:t>pěveckými schopnostmi jednotlivých zpěváků</w:t>
      </w:r>
    </w:p>
    <w:p w14:paraId="6F91F2AE" w14:textId="77777777" w:rsidR="00A26406" w:rsidRPr="00D527F5" w:rsidRDefault="00D83F7B" w:rsidP="00DC7024">
      <w:pPr>
        <w:numPr>
          <w:ilvl w:val="0"/>
          <w:numId w:val="8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 w:rsidRPr="00D527F5">
        <w:rPr>
          <w:color w:val="000000"/>
          <w:sz w:val="24"/>
          <w:szCs w:val="24"/>
        </w:rPr>
        <w:t>početním obsazením v jednotlivých ročnících</w:t>
      </w:r>
    </w:p>
    <w:p w14:paraId="4D17E5A9" w14:textId="77777777" w:rsidR="00A26406" w:rsidRPr="00D527F5" w:rsidRDefault="00D83F7B" w:rsidP="00DC7024">
      <w:pPr>
        <w:numPr>
          <w:ilvl w:val="0"/>
          <w:numId w:val="8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 w:rsidRPr="00D527F5">
        <w:rPr>
          <w:color w:val="000000"/>
          <w:sz w:val="24"/>
          <w:szCs w:val="24"/>
        </w:rPr>
        <w:t>počtem dětí vůbec</w:t>
      </w:r>
    </w:p>
    <w:p w14:paraId="28D26654" w14:textId="77777777" w:rsidR="00A26406" w:rsidRPr="00D527F5" w:rsidRDefault="00D83F7B" w:rsidP="00DC7024">
      <w:pPr>
        <w:numPr>
          <w:ilvl w:val="0"/>
          <w:numId w:val="8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 w:rsidRPr="00D527F5">
        <w:rPr>
          <w:color w:val="000000"/>
          <w:sz w:val="24"/>
          <w:szCs w:val="24"/>
        </w:rPr>
        <w:t>početním obsazením v poměru děvčat a chlapců</w:t>
      </w:r>
    </w:p>
    <w:p w14:paraId="2AAC6781" w14:textId="77777777" w:rsidR="00A26406" w:rsidRPr="00D527F5" w:rsidRDefault="00D83F7B" w:rsidP="00DC7024">
      <w:pPr>
        <w:numPr>
          <w:ilvl w:val="0"/>
          <w:numId w:val="8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 w:rsidRPr="00D527F5">
        <w:rPr>
          <w:color w:val="000000"/>
          <w:sz w:val="24"/>
          <w:szCs w:val="24"/>
        </w:rPr>
        <w:t xml:space="preserve">Jeho </w:t>
      </w:r>
      <w:r w:rsidRPr="00D527F5">
        <w:rPr>
          <w:b/>
          <w:color w:val="000000"/>
          <w:sz w:val="24"/>
          <w:szCs w:val="24"/>
        </w:rPr>
        <w:t xml:space="preserve">repertoár </w:t>
      </w:r>
      <w:r w:rsidRPr="00D527F5">
        <w:rPr>
          <w:color w:val="000000"/>
          <w:sz w:val="24"/>
          <w:szCs w:val="24"/>
        </w:rPr>
        <w:t>je každý rok jiný vzhledem:</w:t>
      </w:r>
    </w:p>
    <w:p w14:paraId="330B822D" w14:textId="77777777" w:rsidR="00A26406" w:rsidRPr="00D527F5" w:rsidRDefault="00D83F7B" w:rsidP="00DC7024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 w:rsidRPr="00D527F5">
        <w:rPr>
          <w:color w:val="000000"/>
          <w:sz w:val="24"/>
          <w:szCs w:val="24"/>
        </w:rPr>
        <w:t>ke kvalitě zpívajících</w:t>
      </w:r>
    </w:p>
    <w:p w14:paraId="5B8DC8AB" w14:textId="77777777" w:rsidR="00A26406" w:rsidRPr="00D527F5" w:rsidRDefault="00D83F7B" w:rsidP="00DC7024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 w:rsidRPr="00D527F5">
        <w:rPr>
          <w:color w:val="000000"/>
          <w:sz w:val="24"/>
          <w:szCs w:val="24"/>
        </w:rPr>
        <w:t>k událostem, které se v daném roce dějí</w:t>
      </w:r>
    </w:p>
    <w:p w14:paraId="69583D88" w14:textId="77777777" w:rsidR="00A26406" w:rsidRPr="00D527F5" w:rsidRDefault="00D83F7B" w:rsidP="00DC7024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 w:rsidRPr="00D527F5">
        <w:rPr>
          <w:color w:val="000000"/>
          <w:sz w:val="24"/>
          <w:szCs w:val="24"/>
        </w:rPr>
        <w:t>k požadavkům školy a okolí</w:t>
      </w:r>
    </w:p>
    <w:p w14:paraId="793D7C72" w14:textId="77777777" w:rsidR="00A26406" w:rsidRPr="00D527F5" w:rsidRDefault="00D83F7B" w:rsidP="00DC7024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 w:rsidRPr="00D527F5">
        <w:rPr>
          <w:color w:val="000000"/>
          <w:sz w:val="24"/>
          <w:szCs w:val="24"/>
        </w:rPr>
        <w:t>ke kvalitě instrumentálního doprovodu</w:t>
      </w:r>
    </w:p>
    <w:p w14:paraId="46DC0CC9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2E3601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II. Klíčové kompetence předmětu</w:t>
      </w:r>
    </w:p>
    <w:p w14:paraId="67EA7A31" w14:textId="77777777" w:rsidR="00A26406" w:rsidRPr="00D527F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RPr="00D527F5">
        <w:rPr>
          <w:b/>
          <w:color w:val="000000"/>
          <w:sz w:val="24"/>
          <w:szCs w:val="24"/>
        </w:rPr>
        <w:t>Kompetence k učení</w:t>
      </w:r>
    </w:p>
    <w:p w14:paraId="295EA536" w14:textId="77777777" w:rsidR="00A26406" w:rsidRPr="00D527F5" w:rsidRDefault="00D83F7B" w:rsidP="00DC7024">
      <w:pPr>
        <w:numPr>
          <w:ilvl w:val="0"/>
          <w:numId w:val="8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 w:rsidRPr="00D527F5">
        <w:rPr>
          <w:color w:val="000000"/>
          <w:sz w:val="24"/>
          <w:szCs w:val="24"/>
        </w:rPr>
        <w:t>relaxovat způsobem,  který jemu samotnému vyhovuje</w:t>
      </w:r>
    </w:p>
    <w:p w14:paraId="2EF4D951" w14:textId="77777777" w:rsidR="00A26406" w:rsidRPr="00D527F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RPr="00D527F5">
        <w:rPr>
          <w:b/>
          <w:color w:val="000000"/>
          <w:sz w:val="24"/>
          <w:szCs w:val="24"/>
        </w:rPr>
        <w:t>Kompetence k řešení problémů</w:t>
      </w:r>
    </w:p>
    <w:p w14:paraId="0241C3F5" w14:textId="77777777" w:rsidR="00A26406" w:rsidRPr="00D527F5" w:rsidRDefault="00D83F7B" w:rsidP="00DC7024">
      <w:pPr>
        <w:numPr>
          <w:ilvl w:val="0"/>
          <w:numId w:val="8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 w:rsidRPr="00D527F5">
        <w:rPr>
          <w:color w:val="000000"/>
          <w:sz w:val="24"/>
          <w:szCs w:val="24"/>
        </w:rPr>
        <w:t>vnímat nejrůznější problémové situace ve sboru i mimo něj</w:t>
      </w:r>
    </w:p>
    <w:p w14:paraId="30074514" w14:textId="77777777" w:rsidR="00A26406" w:rsidRPr="00D527F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RPr="00D527F5">
        <w:rPr>
          <w:b/>
          <w:color w:val="000000"/>
          <w:sz w:val="24"/>
          <w:szCs w:val="24"/>
        </w:rPr>
        <w:t>Kompetence komunikativní</w:t>
      </w:r>
    </w:p>
    <w:p w14:paraId="21F1D727" w14:textId="77777777" w:rsidR="00A26406" w:rsidRPr="00D527F5" w:rsidRDefault="00D83F7B" w:rsidP="00DC7024">
      <w:pPr>
        <w:numPr>
          <w:ilvl w:val="0"/>
          <w:numId w:val="8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 w:rsidRPr="00D527F5">
        <w:rPr>
          <w:color w:val="000000"/>
          <w:sz w:val="24"/>
          <w:szCs w:val="24"/>
        </w:rPr>
        <w:t>formulovat a vyjadřovat své myšlenky a názory</w:t>
      </w:r>
    </w:p>
    <w:p w14:paraId="55D7B734" w14:textId="77777777" w:rsidR="00A26406" w:rsidRPr="00D527F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RPr="00D527F5">
        <w:rPr>
          <w:b/>
          <w:color w:val="000000"/>
          <w:sz w:val="24"/>
          <w:szCs w:val="24"/>
        </w:rPr>
        <w:t>Kompetence sociální a personální</w:t>
      </w:r>
    </w:p>
    <w:p w14:paraId="4F9C1D08" w14:textId="77777777" w:rsidR="00A26406" w:rsidRPr="00D527F5" w:rsidRDefault="00D83F7B" w:rsidP="00DC7024">
      <w:pPr>
        <w:numPr>
          <w:ilvl w:val="0"/>
          <w:numId w:val="8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 w:rsidRPr="00D527F5">
        <w:rPr>
          <w:color w:val="000000"/>
          <w:sz w:val="24"/>
          <w:szCs w:val="24"/>
        </w:rPr>
        <w:t>podílet se na vytváření příjemné atmosféry v týmu</w:t>
      </w:r>
    </w:p>
    <w:p w14:paraId="33129F43" w14:textId="77777777" w:rsidR="00A26406" w:rsidRPr="00D527F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RPr="00D527F5">
        <w:rPr>
          <w:b/>
          <w:color w:val="000000"/>
          <w:sz w:val="24"/>
          <w:szCs w:val="24"/>
        </w:rPr>
        <w:t>Kompetence občanské</w:t>
      </w:r>
    </w:p>
    <w:p w14:paraId="6C74A1A2" w14:textId="77777777" w:rsidR="00A26406" w:rsidRPr="00D527F5" w:rsidRDefault="00D83F7B" w:rsidP="00DC7024">
      <w:pPr>
        <w:numPr>
          <w:ilvl w:val="0"/>
          <w:numId w:val="8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 w:rsidRPr="00D527F5">
        <w:rPr>
          <w:color w:val="000000"/>
          <w:sz w:val="24"/>
          <w:szCs w:val="24"/>
        </w:rPr>
        <w:t>respektovat, chránit a ocenit naše kulturní dědictví</w:t>
      </w:r>
    </w:p>
    <w:p w14:paraId="5169AAF4" w14:textId="77777777" w:rsidR="00A26406" w:rsidRPr="00D527F5" w:rsidRDefault="00D83F7B" w:rsidP="00DC7024">
      <w:pPr>
        <w:numPr>
          <w:ilvl w:val="0"/>
          <w:numId w:val="8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 w:rsidRPr="00D527F5">
        <w:rPr>
          <w:color w:val="000000"/>
          <w:sz w:val="24"/>
          <w:szCs w:val="24"/>
        </w:rPr>
        <w:t>projevovat pozitivní postoj k uměleckým dílům</w:t>
      </w:r>
    </w:p>
    <w:p w14:paraId="5DD02A15" w14:textId="77777777" w:rsidR="00A26406" w:rsidRPr="00D527F5" w:rsidRDefault="00D83F7B" w:rsidP="00DC7024">
      <w:pPr>
        <w:numPr>
          <w:ilvl w:val="0"/>
          <w:numId w:val="8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 w:rsidRPr="00D527F5">
        <w:rPr>
          <w:color w:val="000000"/>
          <w:sz w:val="24"/>
          <w:szCs w:val="24"/>
        </w:rPr>
        <w:t xml:space="preserve">projevovat smysl pro kulturu </w:t>
      </w:r>
    </w:p>
    <w:p w14:paraId="15EB407F" w14:textId="77777777" w:rsidR="00A26406" w:rsidRPr="00D527F5" w:rsidRDefault="00D83F7B" w:rsidP="00DC7024">
      <w:pPr>
        <w:numPr>
          <w:ilvl w:val="0"/>
          <w:numId w:val="8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 w:rsidRPr="00D527F5">
        <w:rPr>
          <w:color w:val="000000"/>
          <w:sz w:val="24"/>
          <w:szCs w:val="24"/>
        </w:rPr>
        <w:t>aktivně se zapojovat do kulturního dění</w:t>
      </w:r>
    </w:p>
    <w:p w14:paraId="7D160BF2" w14:textId="77777777" w:rsidR="00A26406" w:rsidRPr="00D527F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RPr="00D527F5">
        <w:rPr>
          <w:b/>
          <w:color w:val="000000"/>
          <w:sz w:val="24"/>
          <w:szCs w:val="24"/>
        </w:rPr>
        <w:t>Kompetence pracovní</w:t>
      </w:r>
    </w:p>
    <w:p w14:paraId="51D52B83" w14:textId="77777777" w:rsidR="00A26406" w:rsidRPr="00D527F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RPr="00D527F5">
        <w:rPr>
          <w:color w:val="000000"/>
          <w:sz w:val="24"/>
          <w:szCs w:val="24"/>
        </w:rPr>
        <w:t>Dodržovat vymezená pravidla</w:t>
      </w:r>
      <w:r w:rsidR="00D527F5">
        <w:rPr>
          <w:color w:val="000000"/>
          <w:sz w:val="24"/>
          <w:szCs w:val="24"/>
        </w:rPr>
        <w:t xml:space="preserve"> pravidla</w:t>
      </w:r>
    </w:p>
    <w:p w14:paraId="79F3304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19119E0" w14:textId="77777777" w:rsidR="00A26406" w:rsidRPr="006B61C9" w:rsidRDefault="006B61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lastRenderedPageBreak/>
        <w:t>Velké Sluníčko (6. – 9.  r</w:t>
      </w:r>
      <w:r w:rsidR="00D83F7B">
        <w:rPr>
          <w:b/>
          <w:color w:val="000000"/>
          <w:sz w:val="24"/>
          <w:szCs w:val="24"/>
          <w:u w:val="single"/>
        </w:rPr>
        <w:t>očník)</w:t>
      </w:r>
      <w:r>
        <w:rPr>
          <w:b/>
          <w:color w:val="000000"/>
          <w:sz w:val="24"/>
          <w:szCs w:val="24"/>
          <w:u w:val="single"/>
        </w:rPr>
        <w:t xml:space="preserve">  - </w:t>
      </w:r>
      <w:r w:rsidRPr="006B61C9">
        <w:rPr>
          <w:color w:val="000000"/>
          <w:sz w:val="24"/>
          <w:szCs w:val="24"/>
        </w:rPr>
        <w:t>rozděleny na dva soubory z důvodu velkého počtu žáků</w:t>
      </w:r>
    </w:p>
    <w:p w14:paraId="369A4B7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u w:val="single"/>
        </w:rPr>
      </w:pPr>
    </w:p>
    <w:p w14:paraId="584DEAB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Žák:</w:t>
      </w:r>
    </w:p>
    <w:p w14:paraId="4031AB7F" w14:textId="77777777" w:rsidR="00A26406" w:rsidRDefault="00D83F7B" w:rsidP="00DC7024">
      <w:pPr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ovládá správné sezení a postoj při zpěvu.</w:t>
      </w:r>
    </w:p>
    <w:p w14:paraId="4C8CF224" w14:textId="77777777" w:rsidR="00A26406" w:rsidRDefault="00D83F7B" w:rsidP="00DC7024">
      <w:pPr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ovládá základy dechové techniky, hlasové kultur a výslovnosti, intonace, rytmu</w:t>
      </w:r>
    </w:p>
    <w:p w14:paraId="56322219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všech hudebně výrazových prostředků.</w:t>
      </w:r>
    </w:p>
    <w:p w14:paraId="5C52FCCF" w14:textId="77777777" w:rsidR="00A26406" w:rsidRDefault="00D83F7B" w:rsidP="00DC7024">
      <w:pPr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zvládá nácvik písní dle notového zápisu získáním elementárních znalostí ve čtení a struktuře sborové partitury.</w:t>
      </w:r>
    </w:p>
    <w:p w14:paraId="76B98855" w14:textId="77777777" w:rsidR="00A26406" w:rsidRDefault="00D83F7B" w:rsidP="00DC7024">
      <w:pPr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dokáže reagovat a napodobit požadavky předváděné sbormistrem.</w:t>
      </w:r>
    </w:p>
    <w:p w14:paraId="46B01DBD" w14:textId="77777777" w:rsidR="00A26406" w:rsidRDefault="00D83F7B" w:rsidP="00DC7024">
      <w:pPr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dokáže intonovat jednohlasé, dvojhlasé, trojhlasé a čtyřhlasé písně.</w:t>
      </w:r>
    </w:p>
    <w:p w14:paraId="6D71B50C" w14:textId="77777777" w:rsidR="00A26406" w:rsidRDefault="00D83F7B" w:rsidP="00DC7024">
      <w:pPr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 orientuje v základních dílech lidové a umělé písňové tvorby.</w:t>
      </w:r>
    </w:p>
    <w:p w14:paraId="3E3B81F3" w14:textId="77777777" w:rsidR="00A26406" w:rsidRDefault="00A26406" w:rsidP="00DC7024">
      <w:pPr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</w:p>
    <w:p w14:paraId="0BF5130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   </w:t>
      </w:r>
      <w:r>
        <w:rPr>
          <w:b/>
          <w:color w:val="000000"/>
        </w:rPr>
        <w:t>Charakter repertoáru:</w:t>
      </w:r>
    </w:p>
    <w:p w14:paraId="53E7E5E2" w14:textId="77777777" w:rsidR="00A26406" w:rsidRDefault="00D83F7B" w:rsidP="00DC7024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jednohlasé (vícehlasé) skladby a capella i s doprovodem</w:t>
      </w:r>
    </w:p>
    <w:p w14:paraId="026AEFFD" w14:textId="77777777" w:rsidR="00A26406" w:rsidRDefault="00D83F7B" w:rsidP="00DC7024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dvojhlas (vícehlas a capella i s doprovodem </w:t>
      </w:r>
    </w:p>
    <w:p w14:paraId="5B856B11" w14:textId="77777777" w:rsidR="00A26406" w:rsidRDefault="00D83F7B" w:rsidP="00DC7024">
      <w:pPr>
        <w:numPr>
          <w:ilvl w:val="0"/>
          <w:numId w:val="8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kánon</w:t>
      </w:r>
    </w:p>
    <w:p w14:paraId="286940D3" w14:textId="77777777" w:rsidR="00A26406" w:rsidRDefault="00D83F7B" w:rsidP="00DC7024">
      <w:pPr>
        <w:numPr>
          <w:ilvl w:val="0"/>
          <w:numId w:val="8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složitější</w:t>
      </w:r>
    </w:p>
    <w:p w14:paraId="68E89A5E" w14:textId="77777777" w:rsidR="00A26406" w:rsidRDefault="00D83F7B" w:rsidP="00DC7024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lidové písně a jejich úpravy</w:t>
      </w:r>
    </w:p>
    <w:p w14:paraId="3E76FF6F" w14:textId="77777777" w:rsidR="00A26406" w:rsidRDefault="00D83F7B" w:rsidP="00DC7024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umělé dětské písně</w:t>
      </w:r>
    </w:p>
    <w:p w14:paraId="763225C1" w14:textId="77777777" w:rsidR="00A26406" w:rsidRDefault="00D83F7B" w:rsidP="00DC7024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populární písně české i světové</w:t>
      </w:r>
    </w:p>
    <w:p w14:paraId="7CDF548C" w14:textId="77777777" w:rsidR="00A26406" w:rsidRDefault="00D83F7B" w:rsidP="00DC7024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stará hudba středověku )chorály, polyfonie)</w:t>
      </w:r>
    </w:p>
    <w:p w14:paraId="1EBB6D62" w14:textId="77777777" w:rsidR="00A26406" w:rsidRDefault="00D83F7B" w:rsidP="00DC7024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klasické skladby napříč stoletími</w:t>
      </w:r>
    </w:p>
    <w:p w14:paraId="175FF915" w14:textId="77777777" w:rsidR="00A26406" w:rsidRDefault="00D83F7B" w:rsidP="00DC7024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skladby v různých světových jazycích</w:t>
      </w:r>
    </w:p>
    <w:p w14:paraId="57E3621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u w:val="single"/>
        </w:rPr>
      </w:pPr>
    </w:p>
    <w:p w14:paraId="4937B0F3" w14:textId="77777777" w:rsidR="008D01D7" w:rsidRDefault="008D01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u w:val="single"/>
        </w:rPr>
      </w:pPr>
    </w:p>
    <w:p w14:paraId="788C3FE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 xml:space="preserve"> Každoroční pravidelné aktivity  sboru</w:t>
      </w:r>
    </w:p>
    <w:p w14:paraId="377B804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</w:t>
      </w:r>
      <w:r>
        <w:rPr>
          <w:color w:val="000000"/>
          <w:sz w:val="24"/>
          <w:szCs w:val="24"/>
        </w:rPr>
        <w:tab/>
        <w:t>pracovní týdenní soustředění</w:t>
      </w:r>
    </w:p>
    <w:p w14:paraId="17F48F5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</w:t>
      </w:r>
      <w:r>
        <w:rPr>
          <w:color w:val="000000"/>
          <w:sz w:val="24"/>
          <w:szCs w:val="24"/>
        </w:rPr>
        <w:tab/>
        <w:t>adventní a vánoční koncerty</w:t>
      </w:r>
    </w:p>
    <w:p w14:paraId="1C2BBFE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</w:t>
      </w:r>
      <w:r>
        <w:rPr>
          <w:color w:val="000000"/>
          <w:sz w:val="24"/>
          <w:szCs w:val="24"/>
        </w:rPr>
        <w:tab/>
        <w:t>jarní koncerty</w:t>
      </w:r>
    </w:p>
    <w:p w14:paraId="556D6C0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</w:t>
      </w:r>
      <w:r>
        <w:rPr>
          <w:color w:val="000000"/>
          <w:sz w:val="24"/>
          <w:szCs w:val="24"/>
        </w:rPr>
        <w:tab/>
        <w:t>soutěže a přehlídky</w:t>
      </w:r>
    </w:p>
    <w:p w14:paraId="61D5954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</w:t>
      </w:r>
      <w:r>
        <w:rPr>
          <w:color w:val="000000"/>
          <w:sz w:val="24"/>
          <w:szCs w:val="24"/>
        </w:rPr>
        <w:tab/>
        <w:t>výměnné zájezdy</w:t>
      </w:r>
    </w:p>
    <w:p w14:paraId="59CD2EC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6.</w:t>
      </w:r>
      <w:r>
        <w:rPr>
          <w:color w:val="000000"/>
          <w:sz w:val="24"/>
          <w:szCs w:val="24"/>
        </w:rPr>
        <w:tab/>
        <w:t>příležitostná vystoupení</w:t>
      </w:r>
    </w:p>
    <w:p w14:paraId="2F8905B4" w14:textId="77777777" w:rsidR="00EB49A5" w:rsidRDefault="00EB49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6AC89B5" w14:textId="77777777" w:rsidR="00EB49A5" w:rsidRDefault="00EB49A5" w:rsidP="00EB49A5">
      <w:pPr>
        <w:pStyle w:val="Text"/>
        <w:ind w:left="0" w:hanging="2"/>
        <w:jc w:val="left"/>
        <w:rPr>
          <w:b/>
          <w:bCs/>
          <w:color w:val="175778"/>
        </w:rPr>
      </w:pPr>
    </w:p>
    <w:p w14:paraId="142BAAE4" w14:textId="77777777" w:rsidR="00EB49A5" w:rsidRDefault="00EB49A5" w:rsidP="00EB49A5">
      <w:pPr>
        <w:pStyle w:val="Text"/>
        <w:ind w:left="0" w:hanging="2"/>
        <w:jc w:val="left"/>
        <w:rPr>
          <w:b/>
          <w:bCs/>
          <w:color w:val="175778"/>
          <w:position w:val="0"/>
        </w:rPr>
      </w:pPr>
      <w:r>
        <w:rPr>
          <w:b/>
          <w:bCs/>
          <w:color w:val="175778"/>
        </w:rPr>
        <w:t>Doplnění výuky – nepovinný předmět: Fl</w:t>
      </w:r>
      <w:r>
        <w:rPr>
          <w:b/>
          <w:bCs/>
          <w:color w:val="175778"/>
          <w:lang w:val="fr-FR"/>
        </w:rPr>
        <w:t>é</w:t>
      </w:r>
      <w:r>
        <w:rPr>
          <w:b/>
          <w:bCs/>
          <w:color w:val="175778"/>
        </w:rPr>
        <w:t>tnový soubor Flauti Vivace</w:t>
      </w:r>
    </w:p>
    <w:p w14:paraId="6A47A0E7" w14:textId="77777777" w:rsidR="00EB49A5" w:rsidRDefault="00EB49A5" w:rsidP="00EB49A5">
      <w:pPr>
        <w:pStyle w:val="Text"/>
        <w:ind w:left="0" w:hanging="2"/>
        <w:rPr>
          <w:color w:val="000000"/>
        </w:rPr>
      </w:pPr>
    </w:p>
    <w:p w14:paraId="58F4A0F9" w14:textId="77777777" w:rsidR="00EB49A5" w:rsidRDefault="00EB49A5" w:rsidP="00EB49A5">
      <w:pPr>
        <w:pStyle w:val="Text"/>
        <w:spacing w:before="0"/>
        <w:ind w:left="0" w:hanging="2"/>
      </w:pPr>
      <w:r>
        <w:t xml:space="preserve"> </w:t>
      </w:r>
      <w:r>
        <w:tab/>
        <w:t>Zásady souborov</w:t>
      </w:r>
      <w:r>
        <w:rPr>
          <w:lang w:val="fr-FR"/>
        </w:rPr>
        <w:t xml:space="preserve">é </w:t>
      </w:r>
      <w:r>
        <w:rPr>
          <w:lang w:val="en-US"/>
        </w:rPr>
        <w:t>hry</w:t>
      </w:r>
    </w:p>
    <w:p w14:paraId="3BD04F3E" w14:textId="77777777" w:rsidR="00EB49A5" w:rsidRDefault="00EB49A5" w:rsidP="00EB49A5">
      <w:pPr>
        <w:pStyle w:val="Text"/>
        <w:spacing w:before="0"/>
        <w:ind w:left="0" w:hanging="2"/>
      </w:pPr>
      <w:r>
        <w:t xml:space="preserve"> </w:t>
      </w:r>
      <w:r>
        <w:tab/>
        <w:t>Souhra</w:t>
      </w:r>
    </w:p>
    <w:p w14:paraId="417CCEBF" w14:textId="77777777" w:rsidR="00EB49A5" w:rsidRDefault="00EB49A5" w:rsidP="00EB49A5">
      <w:pPr>
        <w:pStyle w:val="Text"/>
        <w:spacing w:before="0"/>
        <w:ind w:left="0" w:hanging="2"/>
      </w:pPr>
      <w:r>
        <w:t xml:space="preserve"> </w:t>
      </w:r>
      <w:r>
        <w:tab/>
        <w:t>Hra po skupinách</w:t>
      </w:r>
    </w:p>
    <w:p w14:paraId="6C144B54" w14:textId="77777777" w:rsidR="00EB49A5" w:rsidRDefault="00EB49A5" w:rsidP="00EB49A5">
      <w:pPr>
        <w:pStyle w:val="Text"/>
        <w:spacing w:before="0"/>
        <w:ind w:left="0" w:hanging="2"/>
      </w:pPr>
      <w:r>
        <w:t xml:space="preserve"> </w:t>
      </w:r>
      <w:r>
        <w:tab/>
        <w:t>Hra s doprovodem</w:t>
      </w:r>
    </w:p>
    <w:p w14:paraId="619ABC77" w14:textId="77777777" w:rsidR="00EB49A5" w:rsidRDefault="00EB49A5" w:rsidP="00EB49A5">
      <w:pPr>
        <w:pStyle w:val="Text"/>
        <w:spacing w:before="0"/>
        <w:ind w:left="0" w:hanging="2"/>
      </w:pPr>
      <w:r>
        <w:t xml:space="preserve"> </w:t>
      </w:r>
      <w:r>
        <w:tab/>
        <w:t>Příprava na veřejná vystoupení</w:t>
      </w:r>
    </w:p>
    <w:p w14:paraId="083D1141" w14:textId="77777777" w:rsidR="00EB49A5" w:rsidRDefault="00EB49A5" w:rsidP="00EB49A5">
      <w:pPr>
        <w:pStyle w:val="Text"/>
        <w:spacing w:before="0"/>
        <w:ind w:left="0" w:hanging="2"/>
      </w:pPr>
      <w:r>
        <w:t xml:space="preserve"> </w:t>
      </w:r>
      <w:r>
        <w:tab/>
        <w:t>Organizace akce „</w:t>
      </w:r>
      <w:r>
        <w:rPr>
          <w:lang w:val="da-DK"/>
        </w:rPr>
        <w:t>Den hudby</w:t>
      </w:r>
      <w:r>
        <w:rPr>
          <w:rtl/>
          <w:lang w:val="ar-SA"/>
        </w:rPr>
        <w:t>“</w:t>
      </w:r>
    </w:p>
    <w:p w14:paraId="29CB8CEF" w14:textId="77777777" w:rsidR="00EB49A5" w:rsidRDefault="00EB49A5" w:rsidP="00EB49A5">
      <w:pPr>
        <w:pStyle w:val="Text"/>
        <w:ind w:left="0" w:hanging="2"/>
      </w:pPr>
    </w:p>
    <w:p w14:paraId="00EA67A6" w14:textId="77777777" w:rsidR="00EB49A5" w:rsidRDefault="00EB49A5" w:rsidP="00EB49A5">
      <w:pPr>
        <w:pStyle w:val="Text"/>
        <w:ind w:left="0" w:hanging="2"/>
      </w:pPr>
      <w:r>
        <w:rPr>
          <w:lang w:val="it-IT"/>
        </w:rPr>
        <w:t xml:space="preserve"> </w:t>
      </w:r>
      <w:r>
        <w:rPr>
          <w:lang w:val="it-IT"/>
        </w:rPr>
        <w:tab/>
        <w:t>Reperto</w:t>
      </w:r>
      <w:r>
        <w:t>ár:</w:t>
      </w:r>
    </w:p>
    <w:p w14:paraId="3B96EEF9" w14:textId="77777777" w:rsidR="00EB49A5" w:rsidRDefault="00EB49A5" w:rsidP="00EB49A5">
      <w:pPr>
        <w:pStyle w:val="Text"/>
        <w:ind w:left="0" w:hanging="2"/>
      </w:pPr>
    </w:p>
    <w:p w14:paraId="285A8B9E" w14:textId="77777777" w:rsidR="00EB49A5" w:rsidRDefault="00EB49A5" w:rsidP="00EB49A5">
      <w:pPr>
        <w:pStyle w:val="Text"/>
        <w:ind w:left="0" w:hanging="2"/>
      </w:pPr>
      <w:r>
        <w:tab/>
        <w:t>G. F. Händel: Lascia Chi’o Pianga</w:t>
      </w:r>
    </w:p>
    <w:p w14:paraId="34AB0471" w14:textId="77777777" w:rsidR="00EB49A5" w:rsidRDefault="00EB49A5" w:rsidP="00EB49A5">
      <w:pPr>
        <w:pStyle w:val="Text"/>
        <w:ind w:left="0" w:hanging="2"/>
      </w:pPr>
      <w:r>
        <w:lastRenderedPageBreak/>
        <w:tab/>
        <w:t>C. Franck: Panis Angelicus</w:t>
      </w:r>
    </w:p>
    <w:p w14:paraId="1FD626F0" w14:textId="77777777" w:rsidR="00EB49A5" w:rsidRDefault="00EB49A5" w:rsidP="00EB49A5">
      <w:pPr>
        <w:pStyle w:val="Text"/>
        <w:ind w:left="0" w:hanging="2"/>
      </w:pPr>
      <w:r>
        <w:tab/>
        <w:t xml:space="preserve">Traditional: Angels we have </w:t>
      </w:r>
    </w:p>
    <w:p w14:paraId="75A08E64" w14:textId="77777777" w:rsidR="00EB49A5" w:rsidRDefault="00EB49A5" w:rsidP="00EB49A5">
      <w:pPr>
        <w:pStyle w:val="Text"/>
        <w:ind w:left="0" w:hanging="2"/>
      </w:pPr>
      <w:r>
        <w:tab/>
        <w:t>O. Brzobohatý: Modlitba</w:t>
      </w:r>
    </w:p>
    <w:p w14:paraId="2B837DED" w14:textId="77777777" w:rsidR="00EB49A5" w:rsidRDefault="00EB49A5" w:rsidP="00EB49A5">
      <w:pPr>
        <w:pStyle w:val="Text"/>
        <w:ind w:left="0" w:hanging="2"/>
      </w:pPr>
      <w:r>
        <w:tab/>
        <w:t>Traditional: Oh Holy Night</w:t>
      </w:r>
    </w:p>
    <w:p w14:paraId="6E82C0A4" w14:textId="77777777" w:rsidR="00EB49A5" w:rsidRDefault="00EB49A5" w:rsidP="00EB49A5">
      <w:pPr>
        <w:pStyle w:val="Text"/>
        <w:ind w:left="0" w:hanging="2"/>
      </w:pPr>
      <w:r>
        <w:tab/>
        <w:t>O. Gjeilo: Ecce Novum</w:t>
      </w:r>
    </w:p>
    <w:p w14:paraId="292541B9" w14:textId="77777777" w:rsidR="00EB49A5" w:rsidRDefault="00EB49A5" w:rsidP="00EB49A5">
      <w:pPr>
        <w:pStyle w:val="Text"/>
        <w:ind w:left="0" w:hanging="2"/>
      </w:pPr>
      <w:r>
        <w:tab/>
        <w:t>traditional: Merilly</w:t>
      </w:r>
    </w:p>
    <w:p w14:paraId="155730A6" w14:textId="77777777" w:rsidR="00EB49A5" w:rsidRDefault="00EB49A5" w:rsidP="00EB49A5">
      <w:pPr>
        <w:pStyle w:val="Text"/>
        <w:ind w:left="0" w:hanging="2"/>
      </w:pPr>
      <w:r>
        <w:tab/>
        <w:t>traditional: Good King Wenceslas</w:t>
      </w:r>
    </w:p>
    <w:p w14:paraId="4CF20CFF" w14:textId="77777777" w:rsidR="00EB49A5" w:rsidRDefault="00EB49A5" w:rsidP="00EB49A5">
      <w:pPr>
        <w:pStyle w:val="Text"/>
        <w:ind w:left="0" w:hanging="2"/>
      </w:pPr>
      <w:r>
        <w:tab/>
        <w:t>další úpravy světových vánočních skladeb</w:t>
      </w:r>
    </w:p>
    <w:p w14:paraId="7CE9716B" w14:textId="77777777" w:rsidR="00EB49A5" w:rsidRDefault="00EB49A5" w:rsidP="00EB49A5">
      <w:pPr>
        <w:pStyle w:val="Text"/>
        <w:ind w:left="0" w:hanging="2"/>
      </w:pPr>
      <w:r>
        <w:tab/>
        <w:t>Výběr populárních písní v úpravách pro 4 – 5 hlas</w:t>
      </w:r>
    </w:p>
    <w:p w14:paraId="22B10D75" w14:textId="77777777" w:rsidR="00EB49A5" w:rsidRDefault="00EB49A5" w:rsidP="00EB49A5">
      <w:pPr>
        <w:pStyle w:val="Text"/>
        <w:ind w:left="0" w:hanging="2"/>
      </w:pPr>
      <w:r>
        <w:t xml:space="preserve"> </w:t>
      </w:r>
      <w:r>
        <w:tab/>
        <w:t>Zdokonalení souborov</w:t>
      </w:r>
      <w:r>
        <w:rPr>
          <w:lang w:val="fr-FR"/>
        </w:rPr>
        <w:t xml:space="preserve">é </w:t>
      </w:r>
      <w:r>
        <w:t xml:space="preserve">souhry, vnímání kolektivní </w:t>
      </w:r>
      <w:r>
        <w:rPr>
          <w:lang w:val="it-IT"/>
        </w:rPr>
        <w:t>interpretace</w:t>
      </w:r>
    </w:p>
    <w:p w14:paraId="7D5E1771" w14:textId="77777777" w:rsidR="00EB49A5" w:rsidRDefault="00EB49A5" w:rsidP="00EB49A5">
      <w:pPr>
        <w:pStyle w:val="Text"/>
        <w:ind w:left="0" w:hanging="2"/>
      </w:pPr>
      <w:r>
        <w:tab/>
        <w:t>další úpravy světových vánočních skladeb</w:t>
      </w:r>
    </w:p>
    <w:p w14:paraId="1DB6575E" w14:textId="77777777" w:rsidR="00EB49A5" w:rsidRDefault="00EB49A5" w:rsidP="00EB49A5">
      <w:pPr>
        <w:pStyle w:val="Text"/>
        <w:ind w:left="0" w:hanging="2"/>
      </w:pPr>
      <w:r>
        <w:tab/>
        <w:t>Výběr populárních písní v úpravách pro 4 – 5 hlas</w:t>
      </w:r>
    </w:p>
    <w:p w14:paraId="77427ACD" w14:textId="77777777" w:rsidR="00EB49A5" w:rsidRDefault="00EB49A5" w:rsidP="00EB49A5">
      <w:pPr>
        <w:pStyle w:val="Text"/>
        <w:ind w:left="0" w:hanging="2"/>
      </w:pPr>
      <w:r>
        <w:t xml:space="preserve"> </w:t>
      </w:r>
      <w:r>
        <w:tab/>
      </w:r>
    </w:p>
    <w:p w14:paraId="4C6DF984" w14:textId="77777777" w:rsidR="00EB49A5" w:rsidRDefault="00EB49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20A1E4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4938AE7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1E8AAE5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494E99D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6770B85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  <w:sectPr w:rsidR="00A26406" w:rsidSect="008C3CD3">
          <w:pgSz w:w="11906" w:h="16838"/>
          <w:pgMar w:top="1418" w:right="1418" w:bottom="1418" w:left="1418" w:header="709" w:footer="709" w:gutter="0"/>
          <w:cols w:space="708"/>
          <w:docGrid w:linePitch="272"/>
        </w:sectPr>
      </w:pPr>
    </w:p>
    <w:p w14:paraId="6A5C459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VÝTVARNÁ VÝCHOVA    - 2.</w:t>
      </w:r>
      <w:r w:rsidR="006B61C9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stupeň </w:t>
      </w:r>
    </w:p>
    <w:p w14:paraId="70E6418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Vypracovala: Mgr.</w:t>
      </w:r>
      <w:r w:rsidR="006B61C9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Milena Neufussová </w:t>
      </w:r>
    </w:p>
    <w:p w14:paraId="4C6C3D5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6F7B25D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 xml:space="preserve">1. Obsahové, časové a organizační vymezení předmětu </w:t>
      </w:r>
    </w:p>
    <w:p w14:paraId="6268DD56" w14:textId="77777777" w:rsidR="00A26406" w:rsidRDefault="00D83F7B" w:rsidP="0075521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přistupování k vizuálně obraznému vyjadřování, nikoli jako k pouhému přenosu reality, ale k prostředku komunikace</w:t>
      </w:r>
    </w:p>
    <w:p w14:paraId="6C0019DC" w14:textId="77777777" w:rsidR="00A26406" w:rsidRDefault="00D83F7B" w:rsidP="0075521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rozvíjení tvůrčí činnosti, citlivosti a uplatňování subjektivního pohledu</w:t>
      </w:r>
    </w:p>
    <w:p w14:paraId="5AED0328" w14:textId="77777777" w:rsidR="00A26406" w:rsidRDefault="00D83F7B" w:rsidP="0075521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komplexnější náhled na kulturu a umění</w:t>
      </w:r>
    </w:p>
    <w:p w14:paraId="519F07A5" w14:textId="77777777" w:rsidR="00A26406" w:rsidRDefault="00D83F7B" w:rsidP="0075521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snaha o estetické vnímání světa,prostředí a schopnost abstrakce</w:t>
      </w:r>
    </w:p>
    <w:p w14:paraId="5CF53748" w14:textId="77777777" w:rsidR="00A26406" w:rsidRDefault="00D83F7B" w:rsidP="0075521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užívání různých uměleckých vyjadřovacích prostředků včetně nejnovějších informačních technologií</w:t>
      </w:r>
    </w:p>
    <w:p w14:paraId="4656A60A" w14:textId="77777777" w:rsidR="00A26406" w:rsidRDefault="00D83F7B" w:rsidP="0075521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výchova k tvořivé práci</w:t>
      </w:r>
    </w:p>
    <w:p w14:paraId="052CA22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C5587D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Časové vymezení vyučovacího předmětu a organizace práce:</w:t>
      </w:r>
    </w:p>
    <w:p w14:paraId="184801A5" w14:textId="77777777" w:rsidR="00A26406" w:rsidRDefault="00D83F7B" w:rsidP="006B61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Předmět </w:t>
      </w:r>
      <w:r>
        <w:rPr>
          <w:b/>
          <w:color w:val="000000"/>
          <w:sz w:val="24"/>
          <w:szCs w:val="24"/>
        </w:rPr>
        <w:t xml:space="preserve">VÝTVARNÁ VÝCHOVA </w:t>
      </w:r>
      <w:r>
        <w:rPr>
          <w:color w:val="000000"/>
          <w:sz w:val="24"/>
          <w:szCs w:val="24"/>
        </w:rPr>
        <w:t>je realizována v časové dotac</w:t>
      </w:r>
      <w:r w:rsidR="006B61C9">
        <w:rPr>
          <w:color w:val="000000"/>
          <w:sz w:val="24"/>
          <w:szCs w:val="24"/>
        </w:rPr>
        <w:t>i:</w:t>
      </w:r>
      <w:r>
        <w:rPr>
          <w:color w:val="000000"/>
          <w:sz w:val="24"/>
          <w:szCs w:val="24"/>
        </w:rPr>
        <w:t xml:space="preserve"> </w:t>
      </w:r>
      <w:r w:rsidR="006B61C9">
        <w:rPr>
          <w:color w:val="000000"/>
          <w:sz w:val="24"/>
          <w:szCs w:val="24"/>
        </w:rPr>
        <w:t xml:space="preserve"> v </w:t>
      </w:r>
      <w:r>
        <w:rPr>
          <w:color w:val="000000"/>
          <w:sz w:val="24"/>
          <w:szCs w:val="24"/>
        </w:rPr>
        <w:t xml:space="preserve"> 6 a</w:t>
      </w:r>
      <w:r w:rsidR="006B61C9">
        <w:rPr>
          <w:color w:val="000000"/>
          <w:sz w:val="24"/>
          <w:szCs w:val="24"/>
        </w:rPr>
        <w:t xml:space="preserve">ž 9. ročníku </w:t>
      </w:r>
      <w:r>
        <w:rPr>
          <w:color w:val="000000"/>
          <w:sz w:val="24"/>
          <w:szCs w:val="24"/>
        </w:rPr>
        <w:t xml:space="preserve"> po dvou hodinách týdně</w:t>
      </w:r>
      <w:r w:rsidR="006B61C9">
        <w:rPr>
          <w:color w:val="000000"/>
          <w:sz w:val="24"/>
          <w:szCs w:val="24"/>
        </w:rPr>
        <w:t xml:space="preserve"> v třídách „A“ a „C“ </w:t>
      </w:r>
      <w:r>
        <w:rPr>
          <w:color w:val="000000"/>
          <w:sz w:val="24"/>
          <w:szCs w:val="24"/>
        </w:rPr>
        <w:t>, v</w:t>
      </w:r>
      <w:r w:rsidR="006B61C9">
        <w:rPr>
          <w:color w:val="000000"/>
          <w:sz w:val="24"/>
          <w:szCs w:val="24"/>
        </w:rPr>
        <w:t xml:space="preserve"> „B“ třídách </w:t>
      </w:r>
      <w:r>
        <w:rPr>
          <w:color w:val="000000"/>
          <w:sz w:val="24"/>
          <w:szCs w:val="24"/>
        </w:rPr>
        <w:t xml:space="preserve"> po jedné hodině týdně. Výuka probíhá ve třídě, v učebně výpočetní techniky, mimo budovu školy nebo na výtvarných výstavách v místě školy.</w:t>
      </w:r>
    </w:p>
    <w:p w14:paraId="1D73CA9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E2EFC4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2. Výchovné a vzdělávací strategie, kterými rozvíjíme kompetence žáků:</w:t>
      </w:r>
    </w:p>
    <w:p w14:paraId="6B914DA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Formy a metody práce se užívají podle charakteru učiva a cílů vzdělávání (skupinová práce, samostatná práce, kolektivní práce apod.)</w:t>
      </w:r>
    </w:p>
    <w:p w14:paraId="405D682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5A722BB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K UČENÍ</w:t>
      </w:r>
    </w:p>
    <w:p w14:paraId="6904BDA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75EBF718" w14:textId="77777777" w:rsidR="00A26406" w:rsidRDefault="00D83F7B" w:rsidP="0075521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využívání kladného hodnocení k motivaci pro další výtvarnou činnost</w:t>
      </w:r>
    </w:p>
    <w:p w14:paraId="78734E9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A9B3F9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30E34F0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   zkoumá vztah  reality a obrazu (jejich odlišnosti a vyvozování závěrů)</w:t>
      </w:r>
    </w:p>
    <w:p w14:paraId="1B5AE0C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   zrakové vnímání a vnímání ostatními smysly</w:t>
      </w:r>
    </w:p>
    <w:p w14:paraId="086D54F0" w14:textId="77777777" w:rsidR="00A26406" w:rsidRDefault="00D83F7B" w:rsidP="0075521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 teoreticky zaměřených hodinách si žáci vytváří zásobu vědomostí, které pak využívají k další práci</w:t>
      </w:r>
    </w:p>
    <w:p w14:paraId="6560223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40DD6E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K ŘEŠENÍ PROBLÉMU</w:t>
      </w:r>
    </w:p>
    <w:p w14:paraId="11FA088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4024F343" w14:textId="77777777" w:rsidR="00A26406" w:rsidRDefault="00D83F7B" w:rsidP="0075521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předkládá dostatek námětů k samostatnému zpracování a řešení problémů souvisejících s výběrem, techniky, materiálů a pomůcek</w:t>
      </w:r>
    </w:p>
    <w:p w14:paraId="6495263B" w14:textId="77777777" w:rsidR="00A26406" w:rsidRDefault="00D83F7B" w:rsidP="0075521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zadává úkoly tak, že je žákům umožněno volit postup libovolně a libovolně vybírat techniku pro vlastní záměr</w:t>
      </w:r>
    </w:p>
    <w:p w14:paraId="48E89DE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EFF1D3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3C10561E" w14:textId="77777777" w:rsidR="00A26406" w:rsidRDefault="00D83F7B" w:rsidP="0075521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žák se učí rozpoznávat problém a hledá nejvhodnější způsob řešení</w:t>
      </w:r>
    </w:p>
    <w:p w14:paraId="59C48AE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641176C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KOMUNIKATIVNI</w:t>
      </w:r>
    </w:p>
    <w:p w14:paraId="0D06158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3D755541" w14:textId="77777777" w:rsidR="00A26406" w:rsidRDefault="00D83F7B" w:rsidP="0075521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učitel dohlíží na dodržování etiky komunikace</w:t>
      </w:r>
    </w:p>
    <w:p w14:paraId="59547DB2" w14:textId="77777777" w:rsidR="00A26406" w:rsidRDefault="00D83F7B" w:rsidP="0075521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prezentuje práce žáků  v budově školy nebo ve výtvarných soutěžích</w:t>
      </w:r>
    </w:p>
    <w:p w14:paraId="196702C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FE1B84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168241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33C353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Žák:</w:t>
      </w:r>
    </w:p>
    <w:p w14:paraId="37D2F3D9" w14:textId="77777777" w:rsidR="00A26406" w:rsidRDefault="00D83F7B" w:rsidP="0075521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při práci ve skupině dokáže  vyjádřit svůj názor, vhodnou formou ho obhájit a naučit se tolerovat názor druhých</w:t>
      </w:r>
    </w:p>
    <w:p w14:paraId="32E1966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3533A8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SOCIÁLNÍ  A PERSONÁLNÍ</w:t>
      </w:r>
    </w:p>
    <w:p w14:paraId="7AF9B38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5868EB07" w14:textId="77777777" w:rsidR="00A26406" w:rsidRDefault="00D83F7B" w:rsidP="0075521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učitel dodává žákům sebedůvěru, podle potřeby pomáhá při práci, umožňuje žákům zažít úspěch</w:t>
      </w:r>
    </w:p>
    <w:p w14:paraId="4C0D532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63C7A7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49337CB3" w14:textId="77777777" w:rsidR="00A26406" w:rsidRDefault="00D83F7B" w:rsidP="0075521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učí se respektovat pravidla při práci v týmu, dodržovat je a svou práci kladně ovlivňovat kvalitu výsledné práce</w:t>
      </w:r>
    </w:p>
    <w:p w14:paraId="5743CBD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5EEF2D9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OBČANSKÉ</w:t>
      </w:r>
    </w:p>
    <w:p w14:paraId="18B53F8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C528B3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05B4664D" w14:textId="77777777" w:rsidR="00A26406" w:rsidRDefault="00D83F7B" w:rsidP="0075521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žák podle potřeby vytváří upoutávky na určité školní akce</w:t>
      </w:r>
    </w:p>
    <w:p w14:paraId="74C541DB" w14:textId="77777777" w:rsidR="00A26406" w:rsidRDefault="00D83F7B" w:rsidP="0075521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žák prezentuje výsledky své práce při výzdobě tříd, chodeb školy nebo na soutěžích</w:t>
      </w:r>
    </w:p>
    <w:p w14:paraId="4E7C5D0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408BF5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PRACOVNÍ</w:t>
      </w:r>
    </w:p>
    <w:p w14:paraId="2EA032A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52C35122" w14:textId="77777777" w:rsidR="00A26406" w:rsidRDefault="00D83F7B" w:rsidP="0075521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vede k vytváření pozitivního vztahu k manuálním činnostem</w:t>
      </w:r>
    </w:p>
    <w:p w14:paraId="2A0C6EDA" w14:textId="77777777" w:rsidR="00A26406" w:rsidRDefault="00D83F7B" w:rsidP="0075521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vede žáky ke koncentraci na pracovní výkon, dokončení práce a dodržování pravidel</w:t>
      </w:r>
    </w:p>
    <w:p w14:paraId="3A057172" w14:textId="77777777" w:rsidR="00A26406" w:rsidRDefault="00D83F7B" w:rsidP="0075521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učitel požaduje dodržování dohodnuté kvality a postupů práce, dohlíží na správné využívání materiálů a nástrojů</w:t>
      </w:r>
    </w:p>
    <w:p w14:paraId="7DDDEA7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579D9E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6EAA90E5" w14:textId="77777777" w:rsidR="00A26406" w:rsidRDefault="00D83F7B" w:rsidP="0075521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dodržuje hygienické a bezpečnostní pravidla při práci</w:t>
      </w:r>
    </w:p>
    <w:p w14:paraId="208590B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F0C6E3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DIGITÁLNÍ</w:t>
      </w:r>
    </w:p>
    <w:p w14:paraId="5AEC988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41A56D5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026119DF" w14:textId="77777777" w:rsidR="00A26406" w:rsidRDefault="00D83F7B" w:rsidP="0075521F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Podporuje rozvoj schopnosti žáka sdílet tvorbu a získávat informace v digitálním prostředí portálů s výtvarným zaměřením</w:t>
      </w:r>
    </w:p>
    <w:p w14:paraId="622A435F" w14:textId="77777777" w:rsidR="00A26406" w:rsidRDefault="00D83F7B" w:rsidP="0075521F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Začlení digitální nástroje k rozšíření možností tvůrčích aktivit</w:t>
      </w:r>
    </w:p>
    <w:p w14:paraId="0A6778AC" w14:textId="77777777" w:rsidR="00A26406" w:rsidRDefault="00D83F7B" w:rsidP="0075521F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Vede žáky k respektování autorských práv i v prostředí digitálních médií</w:t>
      </w:r>
    </w:p>
    <w:p w14:paraId="3E8D0AD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43E5C853" w14:textId="77777777" w:rsidR="00A26406" w:rsidRDefault="00D83F7B" w:rsidP="0075521F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Využívá digitální média jako zdroj inspirace pro vlastní tvorbu</w:t>
      </w:r>
    </w:p>
    <w:p w14:paraId="6142F968" w14:textId="77777777" w:rsidR="00A26406" w:rsidRDefault="00D83F7B" w:rsidP="0075521F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Prezentuje a sdílí vlastní vizuálně obrazné vyjádření v digitálním prostředí</w:t>
      </w:r>
    </w:p>
    <w:p w14:paraId="61670224" w14:textId="77777777" w:rsidR="00A26406" w:rsidRDefault="00D83F7B" w:rsidP="0075521F">
      <w:pPr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Užívá digitální nástroje k dalšímu zpracování vlastních vizuálně obrazných vyjádření v digitálním prostředí</w:t>
      </w:r>
    </w:p>
    <w:p w14:paraId="47CA067B" w14:textId="77777777" w:rsidR="00A26406" w:rsidRDefault="00A26406" w:rsidP="008D01D7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Chars="0" w:left="0" w:firstLineChars="0" w:firstLine="0"/>
        <w:rPr>
          <w:color w:val="000000"/>
          <w:sz w:val="24"/>
          <w:szCs w:val="24"/>
        </w:rPr>
      </w:pPr>
    </w:p>
    <w:p w14:paraId="2C6769A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Vyučovacím předmětem prolínají tato </w:t>
      </w:r>
      <w:r>
        <w:rPr>
          <w:b/>
          <w:color w:val="000000"/>
          <w:sz w:val="24"/>
          <w:szCs w:val="24"/>
        </w:rPr>
        <w:t>průřezová témata</w:t>
      </w:r>
      <w:r>
        <w:rPr>
          <w:color w:val="000000"/>
          <w:sz w:val="24"/>
          <w:szCs w:val="24"/>
        </w:rPr>
        <w:t>:</w:t>
      </w:r>
    </w:p>
    <w:p w14:paraId="164C5A99" w14:textId="77777777" w:rsidR="00A26406" w:rsidRDefault="00D83F7B" w:rsidP="0075521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Vztah člověka k přírodě – EV</w:t>
      </w:r>
    </w:p>
    <w:p w14:paraId="0A3C64E5" w14:textId="77777777" w:rsidR="00A26406" w:rsidRDefault="00D83F7B" w:rsidP="0075521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Evropa a svět, cestování, zvyky, život a pod – EGS</w:t>
      </w:r>
    </w:p>
    <w:p w14:paraId="49F75957" w14:textId="77777777" w:rsidR="00A26406" w:rsidRDefault="00D83F7B" w:rsidP="0075521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Poznávání lidí a přírody – OSV</w:t>
      </w:r>
    </w:p>
    <w:p w14:paraId="312B48A1" w14:textId="77777777" w:rsidR="00A26406" w:rsidRDefault="00D83F7B" w:rsidP="0075521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Hodnoty, postoje, praktická etika – OSV</w:t>
      </w:r>
    </w:p>
    <w:p w14:paraId="648E2326" w14:textId="77777777" w:rsidR="00A26406" w:rsidRDefault="00D83F7B" w:rsidP="0075521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Vztahy mezi lidmi – MKV</w:t>
      </w:r>
    </w:p>
    <w:p w14:paraId="3BE760C4" w14:textId="77777777" w:rsidR="00A26406" w:rsidRDefault="00D83F7B" w:rsidP="0075521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Tvorba mediálního sdělení – MV</w:t>
      </w:r>
    </w:p>
    <w:p w14:paraId="367811A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  <w:sectPr w:rsidR="00A26406">
          <w:pgSz w:w="11906" w:h="16838"/>
          <w:pgMar w:top="1417" w:right="1417" w:bottom="1417" w:left="1417" w:header="708" w:footer="708" w:gutter="0"/>
          <w:cols w:space="708"/>
        </w:sectPr>
      </w:pPr>
    </w:p>
    <w:p w14:paraId="3748F97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0597625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Umění a kultura    Vzdělávací obor:  </w:t>
      </w:r>
      <w:r>
        <w:rPr>
          <w:rFonts w:ascii="Arial" w:eastAsia="Arial" w:hAnsi="Arial" w:cs="Arial"/>
          <w:b/>
          <w:color w:val="000000"/>
          <w:u w:val="single"/>
        </w:rPr>
        <w:t>Výtvarná výchova</w:t>
      </w:r>
      <w:r>
        <w:rPr>
          <w:rFonts w:ascii="Arial" w:eastAsia="Arial" w:hAnsi="Arial" w:cs="Arial"/>
          <w:b/>
          <w:color w:val="000000"/>
        </w:rPr>
        <w:t xml:space="preserve">    </w:t>
      </w:r>
      <w:r>
        <w:rPr>
          <w:rFonts w:ascii="Arial" w:eastAsia="Arial" w:hAnsi="Arial" w:cs="Arial"/>
          <w:color w:val="000000"/>
        </w:rPr>
        <w:t>ročník 6.</w:t>
      </w:r>
    </w:p>
    <w:p w14:paraId="1BA44CB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0920E42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ffc"/>
        <w:tblW w:w="1501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80"/>
        <w:gridCol w:w="3355"/>
        <w:gridCol w:w="5319"/>
        <w:gridCol w:w="3201"/>
        <w:gridCol w:w="2160"/>
      </w:tblGrid>
      <w:tr w:rsidR="00A26406" w14:paraId="465795BD" w14:textId="77777777">
        <w:trPr>
          <w:trHeight w:val="1122"/>
        </w:trPr>
        <w:tc>
          <w:tcPr>
            <w:tcW w:w="980" w:type="dxa"/>
            <w:tcBorders>
              <w:bottom w:val="single" w:sz="4" w:space="0" w:color="000000"/>
            </w:tcBorders>
          </w:tcPr>
          <w:p w14:paraId="4DDD587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Kapitola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3F971B0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Téma (Učivo)</w:t>
            </w:r>
          </w:p>
        </w:tc>
        <w:tc>
          <w:tcPr>
            <w:tcW w:w="5319" w:type="dxa"/>
            <w:tcBorders>
              <w:left w:val="single" w:sz="4" w:space="0" w:color="000000"/>
              <w:bottom w:val="single" w:sz="4" w:space="0" w:color="000000"/>
            </w:tcBorders>
          </w:tcPr>
          <w:p w14:paraId="22F4C0E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Znalosti a dovednosti (výstup)</w:t>
            </w:r>
          </w:p>
        </w:tc>
        <w:tc>
          <w:tcPr>
            <w:tcW w:w="3201" w:type="dxa"/>
            <w:tcBorders>
              <w:left w:val="single" w:sz="4" w:space="0" w:color="000000"/>
              <w:bottom w:val="single" w:sz="4" w:space="0" w:color="000000"/>
            </w:tcBorders>
          </w:tcPr>
          <w:p w14:paraId="2299EE5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065A03F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Poznámky</w:t>
            </w:r>
          </w:p>
        </w:tc>
      </w:tr>
      <w:tr w:rsidR="00A26406" w14:paraId="19681984" w14:textId="77777777">
        <w:trPr>
          <w:trHeight w:val="1890"/>
        </w:trPr>
        <w:tc>
          <w:tcPr>
            <w:tcW w:w="980" w:type="dxa"/>
            <w:tcBorders>
              <w:top w:val="single" w:sz="8" w:space="0" w:color="000000"/>
            </w:tcBorders>
            <w:vAlign w:val="center"/>
          </w:tcPr>
          <w:p w14:paraId="2918608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1.</w:t>
            </w:r>
          </w:p>
        </w:tc>
        <w:tc>
          <w:tcPr>
            <w:tcW w:w="3355" w:type="dxa"/>
            <w:tcBorders>
              <w:top w:val="single" w:sz="8" w:space="0" w:color="000000"/>
              <w:left w:val="single" w:sz="4" w:space="0" w:color="000000"/>
            </w:tcBorders>
          </w:tcPr>
          <w:p w14:paraId="273C185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 xml:space="preserve">Kresba </w:t>
            </w:r>
            <w:r>
              <w:rPr>
                <w:color w:val="000000"/>
                <w:sz w:val="24"/>
                <w:szCs w:val="24"/>
              </w:rPr>
              <w:t>- linie,tvar,</w:t>
            </w:r>
            <w:r w:rsidR="008D01D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objem,</w:t>
            </w:r>
            <w:r w:rsidR="008D01D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rozvržení v obrazové ploše, podobnost, kontrast, rytmus.</w:t>
            </w:r>
          </w:p>
          <w:p w14:paraId="477DF69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319" w:type="dxa"/>
            <w:tcBorders>
              <w:top w:val="single" w:sz="8" w:space="0" w:color="000000"/>
              <w:left w:val="single" w:sz="4" w:space="0" w:color="000000"/>
            </w:tcBorders>
          </w:tcPr>
          <w:p w14:paraId="466A529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Vybírá a samostatně vytváří bohatou škálou          vizuálně obrazných elementů zkušeností z vlastního</w:t>
            </w:r>
          </w:p>
          <w:p w14:paraId="77EFC3E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vnímání, z představ a poznání </w:t>
            </w:r>
          </w:p>
          <w:p w14:paraId="443C16B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Uplatňuje osobitý přístup k realitě</w:t>
            </w:r>
          </w:p>
          <w:p w14:paraId="504140F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Uplatňuje výrazové vlastnosti linie, experimentuje   s různými druhy linií.</w:t>
            </w:r>
          </w:p>
          <w:p w14:paraId="72669B5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Aplikuje základní pravidla kompozice, správně umísťuje do formátu</w:t>
            </w:r>
          </w:p>
        </w:tc>
        <w:tc>
          <w:tcPr>
            <w:tcW w:w="3201" w:type="dxa"/>
            <w:tcBorders>
              <w:top w:val="single" w:sz="8" w:space="0" w:color="000000"/>
              <w:left w:val="single" w:sz="4" w:space="0" w:color="000000"/>
            </w:tcBorders>
          </w:tcPr>
          <w:p w14:paraId="6563829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 -   (osobnostní, sociální a morální rozvoj)</w:t>
            </w:r>
          </w:p>
          <w:p w14:paraId="35950D0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-cvičení smyslového  vnímání</w:t>
            </w:r>
          </w:p>
          <w:p w14:paraId="3220C3C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psychohygien</w:t>
            </w:r>
          </w:p>
          <w:p w14:paraId="2E031F5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kreativita</w:t>
            </w:r>
          </w:p>
          <w:p w14:paraId="48D5AD4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poznávání lidí</w:t>
            </w:r>
          </w:p>
          <w:p w14:paraId="4865A63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komunikace</w:t>
            </w:r>
          </w:p>
          <w:p w14:paraId="7EA60D2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kooperace a kompetice</w:t>
            </w:r>
          </w:p>
          <w:p w14:paraId="435473F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prosociální chování</w:t>
            </w:r>
          </w:p>
          <w:p w14:paraId="19F1342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Činnost: týmová a párová práce - fantazie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4" w:space="0" w:color="000000"/>
            </w:tcBorders>
          </w:tcPr>
          <w:p w14:paraId="556B88B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A26406" w14:paraId="57C9A31B" w14:textId="77777777">
        <w:trPr>
          <w:trHeight w:val="1134"/>
        </w:trPr>
        <w:tc>
          <w:tcPr>
            <w:tcW w:w="980" w:type="dxa"/>
            <w:tcBorders>
              <w:top w:val="single" w:sz="4" w:space="0" w:color="000000"/>
            </w:tcBorders>
            <w:vAlign w:val="center"/>
          </w:tcPr>
          <w:p w14:paraId="49A7924D" w14:textId="77777777" w:rsidR="00A26406" w:rsidRDefault="00D83F7B" w:rsidP="006B61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2.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</w:tcBorders>
          </w:tcPr>
          <w:p w14:paraId="3CA47A6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Malba.Teorie barev</w:t>
            </w:r>
            <w:r>
              <w:rPr>
                <w:color w:val="000000"/>
                <w:sz w:val="24"/>
                <w:szCs w:val="24"/>
                <w:u w:val="single"/>
              </w:rPr>
              <w:t xml:space="preserve">. </w:t>
            </w:r>
          </w:p>
          <w:p w14:paraId="0CF8808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Goethův barevný kruh.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</w:tcBorders>
          </w:tcPr>
          <w:p w14:paraId="3466D2D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Rozlišuje základní techniky  malby</w:t>
            </w:r>
            <w:r w:rsidR="008D01D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(pastel, tempera, kolorovaná kresba, akvarel)</w:t>
            </w:r>
          </w:p>
          <w:p w14:paraId="67B282B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Správně užívá techniku malby, texturu, míchá</w:t>
            </w:r>
            <w:r w:rsidR="008D01D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 xml:space="preserve"> vrství barvy.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</w:tcBorders>
          </w:tcPr>
          <w:p w14:paraId="464DFB8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EGS -      Evropa a svět nás </w:t>
            </w:r>
          </w:p>
          <w:p w14:paraId="38B646D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Zajímá </w:t>
            </w:r>
          </w:p>
          <w:p w14:paraId="43C8DB8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– činnost: projektová výtvarná řada</w:t>
            </w:r>
          </w:p>
          <w:p w14:paraId="0B99DA8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-      lidské vztahy, multikulturalita – projektová výtvarná řada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</w:tcPr>
          <w:p w14:paraId="2862224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A26406" w14:paraId="74B0C8F9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D832E2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3.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8F7FB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Rozvíjení smyslové citlivosti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082363A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Souvislost zrakového vnímání s vjemy ostatních smyslů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B1CA4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Užívá vizuálně obrazných vyjádření k zachycení zkušeností získaných pohybem, hmatem sluchem.</w:t>
            </w:r>
          </w:p>
          <w:p w14:paraId="4FAA589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Dává spontánní podobu tvárným materiálům, proměňuje je  a s jejich pomocí vyjadřuje obsah.</w:t>
            </w:r>
          </w:p>
          <w:p w14:paraId="55148AC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 daných materiálů vytváří nové kompoziční celky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1D589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  -       ekosystémy</w:t>
            </w:r>
          </w:p>
          <w:p w14:paraId="50DCD10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-       vztah člověka k                   žživotnímu prostředí – pprojektová výtvarná řada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4BE58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A26406" w14:paraId="74A44113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vAlign w:val="center"/>
          </w:tcPr>
          <w:p w14:paraId="3D1AF85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lastRenderedPageBreak/>
              <w:t>4.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4EB6BDA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Řešení úkolů dekorativního</w:t>
            </w:r>
            <w:r>
              <w:rPr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u w:val="single"/>
              </w:rPr>
              <w:t>charakteru</w:t>
            </w:r>
            <w:r>
              <w:rPr>
                <w:color w:val="000000"/>
                <w:sz w:val="24"/>
                <w:szCs w:val="24"/>
              </w:rPr>
              <w:t xml:space="preserve"> v ploše, řazení v tvarové a barevné kompozici</w:t>
            </w:r>
          </w:p>
          <w:p w14:paraId="5396C6D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Výtvarná řemesla</w:t>
            </w:r>
          </w:p>
        </w:tc>
        <w:tc>
          <w:tcPr>
            <w:tcW w:w="5319" w:type="dxa"/>
            <w:tcBorders>
              <w:left w:val="single" w:sz="4" w:space="0" w:color="000000"/>
              <w:bottom w:val="single" w:sz="4" w:space="0" w:color="000000"/>
            </w:tcBorders>
          </w:tcPr>
          <w:p w14:paraId="5A5847F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5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Řadí jednoduché prvky v tvarové a barevnou kompozici, řeší úkoly dekorativního charakteru.</w:t>
            </w:r>
          </w:p>
          <w:p w14:paraId="07CE426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5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Výtvarně se vyjadřuje k lidovým tradicím, zvykům a  svátkům.</w:t>
            </w:r>
          </w:p>
          <w:p w14:paraId="0ED6113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5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Ověřuje si možnosti tradičních i netradičních výtvarných technik a postupů</w:t>
            </w:r>
          </w:p>
        </w:tc>
        <w:tc>
          <w:tcPr>
            <w:tcW w:w="3201" w:type="dxa"/>
            <w:tcBorders>
              <w:left w:val="single" w:sz="4" w:space="0" w:color="000000"/>
              <w:bottom w:val="single" w:sz="4" w:space="0" w:color="000000"/>
            </w:tcBorders>
          </w:tcPr>
          <w:p w14:paraId="455EE30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Mezipředmětové vztahy              </w:t>
            </w:r>
          </w:p>
          <w:p w14:paraId="6438C6B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Čj – pohádky, báje a pověsti - ilustrace</w:t>
            </w:r>
          </w:p>
          <w:p w14:paraId="712CD47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 – inspirace ekosystémy, mikrosvěty</w:t>
            </w:r>
          </w:p>
          <w:p w14:paraId="5FDECB1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 – mapa světa, orientace – tvorba mapy vlastního světa</w:t>
            </w:r>
          </w:p>
          <w:p w14:paraId="01221BA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 – pravěk, antika – dějiny výtvarné kultury - referát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148CB26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A26406" w14:paraId="377B6578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vAlign w:val="center"/>
          </w:tcPr>
          <w:p w14:paraId="5C617BA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5.</w:t>
            </w:r>
          </w:p>
          <w:p w14:paraId="22D2E1E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0F3077D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Výtvarné umění a životní prostředí</w:t>
            </w:r>
          </w:p>
        </w:tc>
        <w:tc>
          <w:tcPr>
            <w:tcW w:w="5319" w:type="dxa"/>
            <w:tcBorders>
              <w:left w:val="single" w:sz="4" w:space="0" w:color="000000"/>
              <w:bottom w:val="single" w:sz="4" w:space="0" w:color="000000"/>
            </w:tcBorders>
          </w:tcPr>
          <w:p w14:paraId="51732E2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5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Rozlišuje základní druhy výtvarného umění</w:t>
            </w:r>
          </w:p>
          <w:p w14:paraId="4ABF6CD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5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Užívá a rozumí základním pojmům teorie výtvarné kultury</w:t>
            </w:r>
          </w:p>
        </w:tc>
        <w:tc>
          <w:tcPr>
            <w:tcW w:w="3201" w:type="dxa"/>
            <w:tcBorders>
              <w:left w:val="single" w:sz="4" w:space="0" w:color="000000"/>
              <w:bottom w:val="single" w:sz="4" w:space="0" w:color="000000"/>
            </w:tcBorders>
          </w:tcPr>
          <w:p w14:paraId="2CBF043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Poznámka: Aktuálně zařazovat návštěvy galerií,</w:t>
            </w:r>
            <w:r w:rsidR="008D01D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využít programy NG, zvážit a přijmout účast na výtvarných soutěžích.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37118DD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A26406" w14:paraId="3E30906D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</w:tcBorders>
            <w:vAlign w:val="center"/>
          </w:tcPr>
          <w:p w14:paraId="13F089C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6.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</w:tcBorders>
          </w:tcPr>
          <w:p w14:paraId="0DE37C2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Ověřování komunikačních účinků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</w:tcBorders>
          </w:tcPr>
          <w:p w14:paraId="6B1FAA1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5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Porovnává svoji interpretaci s interpretacemi ostatních, hledá vhodnou formu pro prezentaci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</w:tcBorders>
          </w:tcPr>
          <w:p w14:paraId="38CDACE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</w:tcPr>
          <w:p w14:paraId="456E940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82189E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Mezipředmětové vztahy: výtvarná inspirace aktuálními poznatky z daných předmětů</w:t>
      </w:r>
    </w:p>
    <w:p w14:paraId="69B52B4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6649348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Zpracovala: Mgr. Václava Vyšínová</w:t>
      </w:r>
    </w:p>
    <w:p w14:paraId="2170152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63E930C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401C69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532C8FC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6F95C2D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5F60158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427E10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8EF6C8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642270D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1850027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507B233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1F03A1B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Umění a kultura    Vzdělávací obor:  </w:t>
      </w:r>
      <w:r>
        <w:rPr>
          <w:rFonts w:ascii="Arial" w:eastAsia="Arial" w:hAnsi="Arial" w:cs="Arial"/>
          <w:b/>
          <w:color w:val="000000"/>
          <w:u w:val="single"/>
        </w:rPr>
        <w:t>Výtvarná výchova</w:t>
      </w:r>
      <w:r>
        <w:rPr>
          <w:rFonts w:ascii="Arial" w:eastAsia="Arial" w:hAnsi="Arial" w:cs="Arial"/>
          <w:color w:val="000000"/>
        </w:rPr>
        <w:t xml:space="preserve">       ročník      7.      školní rok      </w:t>
      </w:r>
    </w:p>
    <w:p w14:paraId="6960D3E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42AE5BF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60B407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ffd"/>
        <w:tblW w:w="1501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80"/>
        <w:gridCol w:w="3355"/>
        <w:gridCol w:w="5400"/>
        <w:gridCol w:w="3120"/>
        <w:gridCol w:w="2160"/>
      </w:tblGrid>
      <w:tr w:rsidR="00A26406" w14:paraId="0DBD6F80" w14:textId="77777777">
        <w:trPr>
          <w:trHeight w:val="904"/>
        </w:trPr>
        <w:tc>
          <w:tcPr>
            <w:tcW w:w="980" w:type="dxa"/>
            <w:tcBorders>
              <w:bottom w:val="single" w:sz="4" w:space="0" w:color="000000"/>
            </w:tcBorders>
          </w:tcPr>
          <w:p w14:paraId="68B5DDD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Kapitola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240D5B0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Téma (Učivo)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2F6ACD8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Znalosti a dovednosti (výstup)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2F5C6D2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07D4E76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Poznámky</w:t>
            </w:r>
          </w:p>
        </w:tc>
      </w:tr>
      <w:tr w:rsidR="00A26406" w14:paraId="57BBB2DA" w14:textId="77777777">
        <w:trPr>
          <w:trHeight w:val="1890"/>
        </w:trPr>
        <w:tc>
          <w:tcPr>
            <w:tcW w:w="980" w:type="dxa"/>
            <w:tcBorders>
              <w:top w:val="single" w:sz="8" w:space="0" w:color="000000"/>
            </w:tcBorders>
            <w:vAlign w:val="center"/>
          </w:tcPr>
          <w:p w14:paraId="376B2D4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355" w:type="dxa"/>
            <w:tcBorders>
              <w:top w:val="single" w:sz="8" w:space="0" w:color="000000"/>
              <w:left w:val="single" w:sz="4" w:space="0" w:color="000000"/>
            </w:tcBorders>
          </w:tcPr>
          <w:p w14:paraId="25B419D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Kresebné etudy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-objem,tvar,</w:t>
            </w:r>
            <w:r w:rsidR="008D01D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linie,</w:t>
            </w:r>
            <w:r w:rsidR="006B61C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šrafování,</w:t>
            </w:r>
            <w:r w:rsidR="006B61C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vyjádření světla stínu.</w:t>
            </w:r>
          </w:p>
          <w:p w14:paraId="094F1C6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Analýza celistvě vnímaného tvaru na skladebné prvky.</w:t>
            </w:r>
          </w:p>
          <w:p w14:paraId="3B024F9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Experimentální řazení,</w:t>
            </w:r>
            <w:r w:rsidR="006B61C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seskupování,</w:t>
            </w:r>
            <w:r w:rsidR="006B61C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zmenšování, zvětšování,</w:t>
            </w:r>
            <w:r w:rsidR="006B61C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vrstvení tvarů a linií v ploše i prostoru.</w:t>
            </w:r>
            <w:r w:rsidR="008D01D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Horizontála,</w:t>
            </w:r>
            <w:r w:rsidR="006B61C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vertikála, symetrie,</w:t>
            </w:r>
            <w:r w:rsidR="006B61C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asymetrie,</w:t>
            </w:r>
            <w:r w:rsidR="006B61C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dominanta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4" w:space="0" w:color="000000"/>
            </w:tcBorders>
          </w:tcPr>
          <w:p w14:paraId="62B47DCB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Vybírá a samostatně vytváří bohatou škálu vizuálně obrazných elementů zkušeností z vlastního vnímání,</w:t>
            </w:r>
            <w:r w:rsidR="008D01D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představ a poznání</w:t>
            </w:r>
          </w:p>
          <w:p w14:paraId="414AAD16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Uvědomuje si možnosti různých kompozičních postupů</w:t>
            </w:r>
          </w:p>
          <w:p w14:paraId="68DF04C0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Využívá základních poznatků o stavbě a proporcích zobrazovaného modelu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4" w:space="0" w:color="000000"/>
            </w:tcBorders>
          </w:tcPr>
          <w:p w14:paraId="4EC618D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 -   (osobnostní, sociální a morální rozvoj)</w:t>
            </w:r>
          </w:p>
          <w:p w14:paraId="20B3907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-cvičení smyslového  vnímání</w:t>
            </w:r>
          </w:p>
          <w:p w14:paraId="23BA5DC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psychohygien</w:t>
            </w:r>
          </w:p>
          <w:p w14:paraId="3FAC83B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kreativita</w:t>
            </w:r>
          </w:p>
          <w:p w14:paraId="5846F1C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poznávání lidí</w:t>
            </w:r>
          </w:p>
          <w:p w14:paraId="34B7474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komunikace</w:t>
            </w:r>
          </w:p>
          <w:p w14:paraId="76352CC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kooperace a kompetice</w:t>
            </w:r>
          </w:p>
          <w:p w14:paraId="7104AA6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prosociální chování</w:t>
            </w:r>
          </w:p>
          <w:p w14:paraId="5B0A546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Činnost: projektová výtvarná řada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4" w:space="0" w:color="000000"/>
            </w:tcBorders>
          </w:tcPr>
          <w:p w14:paraId="3654368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4FD3BC61" w14:textId="77777777">
        <w:trPr>
          <w:trHeight w:val="1531"/>
        </w:trPr>
        <w:tc>
          <w:tcPr>
            <w:tcW w:w="980" w:type="dxa"/>
            <w:tcBorders>
              <w:top w:val="single" w:sz="4" w:space="0" w:color="000000"/>
            </w:tcBorders>
            <w:vAlign w:val="center"/>
          </w:tcPr>
          <w:p w14:paraId="56C933A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</w:tcBorders>
          </w:tcPr>
          <w:p w14:paraId="7FD075E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Malba,teorie barev.</w:t>
            </w:r>
            <w:r>
              <w:rPr>
                <w:color w:val="000000"/>
                <w:sz w:val="24"/>
                <w:szCs w:val="24"/>
              </w:rPr>
              <w:t xml:space="preserve"> Barevné vyjádření,</w:t>
            </w:r>
            <w:r w:rsidR="008D01D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sytost,</w:t>
            </w:r>
            <w:r w:rsidR="006B61C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tón,</w:t>
            </w:r>
            <w:r w:rsidR="006B61C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kontrast, harmonie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</w:tcPr>
          <w:p w14:paraId="7B48C528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Porozumí zákonitostem</w:t>
            </w:r>
            <w:r w:rsidR="006B61C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míchání barev. Rozlišuje barvy primární,</w:t>
            </w:r>
            <w:r w:rsidR="008D01D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sekundární,</w:t>
            </w:r>
            <w:r w:rsidR="006B61C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terciární. Uplatňuje barevný kontrast.</w:t>
            </w:r>
            <w:r w:rsidR="008D01D7">
              <w:rPr>
                <w:color w:val="000000"/>
                <w:sz w:val="24"/>
                <w:szCs w:val="24"/>
              </w:rPr>
              <w:t xml:space="preserve"> </w:t>
            </w:r>
            <w:r w:rsidR="006B61C9">
              <w:rPr>
                <w:color w:val="000000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odnotí a využívá výrazové možnosti barev a jejich kombinací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</w:tcPr>
          <w:p w14:paraId="31C09B6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 -   Evropa a svět nás</w:t>
            </w:r>
          </w:p>
          <w:p w14:paraId="45175CD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Zajímá </w:t>
            </w:r>
          </w:p>
          <w:p w14:paraId="2C529A4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Činnost: projektová výtvarná řada </w:t>
            </w:r>
          </w:p>
          <w:p w14:paraId="77F633C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 -   lidské vztahy</w:t>
            </w:r>
          </w:p>
          <w:p w14:paraId="3B2DD8F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-   multikulturalita</w:t>
            </w:r>
          </w:p>
          <w:p w14:paraId="68E8B2D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Činnost: projektová výtvarná řada </w:t>
            </w:r>
          </w:p>
          <w:p w14:paraId="42212C9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   -   ekosystémy</w:t>
            </w:r>
          </w:p>
          <w:p w14:paraId="0DB91BF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-   vztah člověka k životnímu prostředí</w:t>
            </w:r>
          </w:p>
          <w:p w14:paraId="11737F0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Činnost: projektová výtvarná řada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</w:tcPr>
          <w:p w14:paraId="16DDA37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4052FF4E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8EEB40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3.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7D1B6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Rozvíjení smyslové citlivosti</w:t>
            </w:r>
            <w:r>
              <w:rPr>
                <w:color w:val="000000"/>
                <w:sz w:val="24"/>
                <w:szCs w:val="24"/>
              </w:rPr>
              <w:t>. Záznam autentických smyslových zážitků,</w:t>
            </w:r>
            <w:r w:rsidR="008D01D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emocí,</w:t>
            </w:r>
            <w:r w:rsidR="008D01D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myšlenek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91145D" w14:textId="77777777" w:rsidR="00A26406" w:rsidRPr="008D01D7" w:rsidRDefault="00D83F7B" w:rsidP="0075521F">
            <w:pPr>
              <w:pStyle w:val="Odstavecseseznamem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color w:val="000000"/>
              </w:rPr>
            </w:pPr>
            <w:r w:rsidRPr="008D01D7">
              <w:rPr>
                <w:color w:val="000000"/>
              </w:rPr>
              <w:t xml:space="preserve"> Užívá vizuálně obrazných vyjádření k zachycení          </w:t>
            </w:r>
          </w:p>
          <w:p w14:paraId="12C6F46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zkušeností získaných pohybem, hmatem, sluchem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99D06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Mezipředmětové vztahy:</w:t>
            </w:r>
          </w:p>
          <w:p w14:paraId="28DC115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Čj –  inspirace literárním dílem - ilustrace</w:t>
            </w:r>
          </w:p>
          <w:p w14:paraId="1D9263C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 – inspirace různými druhy krajin na Zemi v současnosti i v dávné minulosti – vytváření vlastních světů a jejich výtvarná prezentace</w:t>
            </w:r>
          </w:p>
          <w:p w14:paraId="140A274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 – středověk – projektová řada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9196C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479A7584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vAlign w:val="center"/>
          </w:tcPr>
          <w:p w14:paraId="4B191C1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1D57868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Řešení úkolů dekorativního charakteru v ploše.</w:t>
            </w:r>
          </w:p>
          <w:p w14:paraId="41CFEF2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Užitá grafika a písmo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6115D73F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Řeší úkoly dekorativního charakteru. Uplatňuje</w:t>
            </w:r>
          </w:p>
          <w:p w14:paraId="1DEF7B4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symetrická i asymetrická řešení. Stylizuje.</w:t>
            </w:r>
          </w:p>
          <w:p w14:paraId="075A3D00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Využívá výtvarné i sdělné funkce písma,</w:t>
            </w:r>
            <w:r w:rsidR="008D01D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kombinuje </w:t>
            </w:r>
          </w:p>
          <w:p w14:paraId="2BE2DE6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písmo s dalším výtvarným projevem. Užívá digitální      </w:t>
            </w:r>
          </w:p>
          <w:p w14:paraId="397BC2A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média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5BE67BD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Poznámka:</w:t>
            </w:r>
          </w:p>
          <w:p w14:paraId="3428FF4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Aktuálně zařazovat návštěvu galerií,</w:t>
            </w:r>
            <w:r w:rsidR="008D01D7">
              <w:rPr>
                <w:color w:val="000000"/>
                <w:sz w:val="24"/>
                <w:szCs w:val="24"/>
              </w:rPr>
              <w:t xml:space="preserve"> možnost  </w:t>
            </w:r>
            <w:r>
              <w:rPr>
                <w:color w:val="000000"/>
                <w:sz w:val="24"/>
                <w:szCs w:val="24"/>
              </w:rPr>
              <w:t>využívat programy NG, zvážit a přijmout účast ve  výtvarných soutěžích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23D543E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75C22D6D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vAlign w:val="center"/>
          </w:tcPr>
          <w:p w14:paraId="0B9B342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  <w:p w14:paraId="5C2D796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5797B3E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71DD309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Umělecká řemesla</w:t>
            </w:r>
            <w:r>
              <w:rPr>
                <w:color w:val="000000"/>
                <w:sz w:val="24"/>
                <w:szCs w:val="24"/>
              </w:rPr>
              <w:t>. Tradice a současnost.</w:t>
            </w:r>
            <w:r w:rsidR="008D01D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Rozvíjení citlivého vztahu k materiálu a jeho zpracování s ohledem na účel užití a výtvarný výraz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4D9E9109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Využívá tradičních a netradičních materiálů a nástrojů</w:t>
            </w:r>
          </w:p>
          <w:p w14:paraId="572EE14E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Ověřuje si možnosti různých technik</w:t>
            </w:r>
          </w:p>
          <w:p w14:paraId="3C8661C6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Rozvíjí si estetické cítění,</w:t>
            </w:r>
            <w:r w:rsidR="008D01D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vkus</w:t>
            </w:r>
          </w:p>
          <w:p w14:paraId="0A61CD1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65067F6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4551FF7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A635EC3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vAlign w:val="center"/>
          </w:tcPr>
          <w:p w14:paraId="3555AD7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32EC028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Tvořivé ztvárnění podob a jevů okolního světa</w:t>
            </w:r>
          </w:p>
          <w:p w14:paraId="232A92A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Výtvarné umění a životní prostředí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334993D9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Rozlišuje užitkovou, materiální, technickou a estetickou stránku předmětů a chápe vztah mezi nimi</w:t>
            </w:r>
          </w:p>
          <w:p w14:paraId="28B9AAA0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Rozumí a užívá základní pojmy teorie výtvarné kultury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75D377D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4CA96A6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7C1C46BC" w14:textId="77777777">
        <w:trPr>
          <w:trHeight w:val="680"/>
        </w:trPr>
        <w:tc>
          <w:tcPr>
            <w:tcW w:w="980" w:type="dxa"/>
            <w:vAlign w:val="center"/>
          </w:tcPr>
          <w:p w14:paraId="71372FE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3355" w:type="dxa"/>
            <w:tcBorders>
              <w:left w:val="single" w:sz="4" w:space="0" w:color="000000"/>
            </w:tcBorders>
          </w:tcPr>
          <w:p w14:paraId="6D35EC0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Ověřování komunikačních účinků</w:t>
            </w:r>
          </w:p>
        </w:tc>
        <w:tc>
          <w:tcPr>
            <w:tcW w:w="5400" w:type="dxa"/>
            <w:tcBorders>
              <w:left w:val="single" w:sz="4" w:space="0" w:color="000000"/>
            </w:tcBorders>
          </w:tcPr>
          <w:p w14:paraId="48AC1E5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-     Porovnává svoji interpretaci s interpretacemi ostatních</w:t>
            </w:r>
          </w:p>
          <w:p w14:paraId="0E157F3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hledá vhodnou formu pro prezentaci</w:t>
            </w:r>
          </w:p>
        </w:tc>
        <w:tc>
          <w:tcPr>
            <w:tcW w:w="3120" w:type="dxa"/>
            <w:tcBorders>
              <w:left w:val="single" w:sz="4" w:space="0" w:color="000000"/>
            </w:tcBorders>
          </w:tcPr>
          <w:p w14:paraId="69BE725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single" w:sz="4" w:space="0" w:color="000000"/>
            </w:tcBorders>
          </w:tcPr>
          <w:p w14:paraId="4A355C2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63D297F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Mezipředmětové vztahy: výtvarná inspirace aktuálními poznatky z daných předmětů</w:t>
      </w:r>
    </w:p>
    <w:p w14:paraId="211C36A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Zpracovala: Mgr. Václava Vyšínová</w:t>
      </w:r>
    </w:p>
    <w:p w14:paraId="52692AF6" w14:textId="77777777" w:rsidR="008D01D7" w:rsidRDefault="008D01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27A2031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0D5DA6D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Umění a kultura    Vzdělávací obor:  </w:t>
      </w:r>
      <w:r>
        <w:rPr>
          <w:rFonts w:ascii="Arial" w:eastAsia="Arial" w:hAnsi="Arial" w:cs="Arial"/>
          <w:b/>
          <w:color w:val="000000"/>
          <w:u w:val="single"/>
        </w:rPr>
        <w:t>Výtvarná výchova</w:t>
      </w:r>
      <w:r>
        <w:rPr>
          <w:rFonts w:ascii="Arial" w:eastAsia="Arial" w:hAnsi="Arial" w:cs="Arial"/>
          <w:color w:val="000000"/>
        </w:rPr>
        <w:t xml:space="preserve">      ročník     8.       </w:t>
      </w:r>
    </w:p>
    <w:p w14:paraId="5CD6F20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D10DC6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4AE422A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ffe"/>
        <w:tblW w:w="1501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80"/>
        <w:gridCol w:w="3355"/>
        <w:gridCol w:w="5400"/>
        <w:gridCol w:w="3120"/>
        <w:gridCol w:w="2160"/>
      </w:tblGrid>
      <w:tr w:rsidR="00A26406" w14:paraId="6E91B562" w14:textId="77777777">
        <w:trPr>
          <w:trHeight w:val="904"/>
        </w:trPr>
        <w:tc>
          <w:tcPr>
            <w:tcW w:w="980" w:type="dxa"/>
            <w:tcBorders>
              <w:bottom w:val="single" w:sz="4" w:space="0" w:color="000000"/>
            </w:tcBorders>
          </w:tcPr>
          <w:p w14:paraId="2D1316B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Kapitola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505B82C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Téma (Učivo)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61B6239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Znalosti a dovednosti (výstup)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2380B41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1B88EA5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Poznámky</w:t>
            </w:r>
          </w:p>
        </w:tc>
      </w:tr>
      <w:tr w:rsidR="00A26406" w14:paraId="59BDCC06" w14:textId="77777777">
        <w:trPr>
          <w:trHeight w:val="2036"/>
        </w:trPr>
        <w:tc>
          <w:tcPr>
            <w:tcW w:w="980" w:type="dxa"/>
            <w:tcBorders>
              <w:top w:val="single" w:sz="8" w:space="0" w:color="000000"/>
            </w:tcBorders>
            <w:vAlign w:val="center"/>
          </w:tcPr>
          <w:p w14:paraId="66E864E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355" w:type="dxa"/>
            <w:tcBorders>
              <w:top w:val="single" w:sz="8" w:space="0" w:color="000000"/>
              <w:left w:val="single" w:sz="4" w:space="0" w:color="000000"/>
            </w:tcBorders>
          </w:tcPr>
          <w:p w14:paraId="7C73551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Expresívní volný výtvarný projev.</w:t>
            </w:r>
          </w:p>
          <w:p w14:paraId="6F936FF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Vyjádření děje s důrazem na citový prožitek pomocí linie a barvy v plošné kompozici</w:t>
            </w:r>
          </w:p>
          <w:p w14:paraId="063C8F8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8" w:space="0" w:color="000000"/>
              <w:left w:val="single" w:sz="4" w:space="0" w:color="000000"/>
            </w:tcBorders>
          </w:tcPr>
          <w:p w14:paraId="5C5B4506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Vybírá a vytváří škálu vizuálně obrazných elementů zkušeností z vlastního vnímání, z představ a poznání.</w:t>
            </w:r>
          </w:p>
          <w:p w14:paraId="3473D13F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Uplatňuje osobitý přístup</w:t>
            </w:r>
          </w:p>
          <w:p w14:paraId="5A2F1E19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Prakticky využívá ve vlastní tvořivé výtvarné           činnosti základní poznatky o výtvarných výrazových  prostředcích.      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4" w:space="0" w:color="000000"/>
            </w:tcBorders>
          </w:tcPr>
          <w:p w14:paraId="5CA2987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OSV   -   (osobnostní, sociální a morální rozvoj) </w:t>
            </w:r>
          </w:p>
          <w:p w14:paraId="64C0294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-   cvičení smyslového vnímání</w:t>
            </w:r>
          </w:p>
          <w:p w14:paraId="3AFD7CE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-   kreativita</w:t>
            </w:r>
          </w:p>
          <w:p w14:paraId="29ACEB5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-   psychohygiena</w:t>
            </w:r>
          </w:p>
          <w:p w14:paraId="69CDC23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-   poznávání lidí</w:t>
            </w:r>
          </w:p>
          <w:p w14:paraId="159FE49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-   komunikace</w:t>
            </w:r>
          </w:p>
          <w:p w14:paraId="321121F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-   kooperace a  kompetice</w:t>
            </w:r>
          </w:p>
          <w:p w14:paraId="5650C18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Činnosti:hmatové a zrakové vnímání – výtvarné práce ve dvojicích a skupinách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4" w:space="0" w:color="000000"/>
            </w:tcBorders>
          </w:tcPr>
          <w:p w14:paraId="731DCFE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1AED14D" w14:textId="77777777">
        <w:trPr>
          <w:trHeight w:val="1551"/>
        </w:trPr>
        <w:tc>
          <w:tcPr>
            <w:tcW w:w="980" w:type="dxa"/>
            <w:tcBorders>
              <w:top w:val="single" w:sz="4" w:space="0" w:color="000000"/>
            </w:tcBorders>
            <w:vAlign w:val="center"/>
          </w:tcPr>
          <w:p w14:paraId="6148ECC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</w:tcBorders>
          </w:tcPr>
          <w:p w14:paraId="45B16085" w14:textId="77777777" w:rsidR="008D01D7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Kresba. Linie,</w:t>
            </w:r>
            <w:r w:rsidR="008D01D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tvar,</w:t>
            </w:r>
            <w:r w:rsidR="008D01D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objem,</w:t>
            </w:r>
            <w:r w:rsidR="008D01D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modelace světlem a stínem.  Proporce lidské postavy. </w:t>
            </w:r>
          </w:p>
          <w:p w14:paraId="40D0A54F" w14:textId="77777777" w:rsidR="008D01D7" w:rsidRDefault="008D0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F629D1F" w14:textId="77777777" w:rsidR="006B61C9" w:rsidRDefault="006B61C9" w:rsidP="006B61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 w:val="24"/>
                <w:szCs w:val="24"/>
              </w:rPr>
            </w:pPr>
          </w:p>
          <w:p w14:paraId="25326470" w14:textId="77777777" w:rsidR="00A26406" w:rsidRDefault="00D83F7B" w:rsidP="006B61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Lineární perspektiva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</w:tcPr>
          <w:p w14:paraId="1943DCAE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Správně uplatňuje techniky kresby, pravidla kompozice, na základě lineární perspektivy zachytí prostor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</w:tcPr>
          <w:p w14:paraId="5B75B75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  -   Evropa a svět nás zajímá</w:t>
            </w:r>
          </w:p>
          <w:p w14:paraId="4E07139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život a dílo významných Evropanů</w:t>
            </w:r>
          </w:p>
          <w:p w14:paraId="00876E4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Činnost: barevný rozbor díla významného evr. umělce</w:t>
            </w:r>
          </w:p>
          <w:p w14:paraId="669EA59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  -   lidské vztahy, multikulturalita</w:t>
            </w:r>
          </w:p>
          <w:p w14:paraId="6F44294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Činnost: projektová výtvarná řada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</w:tcPr>
          <w:p w14:paraId="24EFE19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E74D000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AA0303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3.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66A57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Teorie barev</w:t>
            </w:r>
            <w:r>
              <w:rPr>
                <w:color w:val="000000"/>
                <w:sz w:val="24"/>
                <w:szCs w:val="24"/>
                <w:u w:val="single"/>
              </w:rPr>
              <w:t>.</w:t>
            </w:r>
            <w:r>
              <w:rPr>
                <w:color w:val="000000"/>
                <w:sz w:val="24"/>
                <w:szCs w:val="24"/>
              </w:rPr>
              <w:t xml:space="preserve"> Vyjádření objemu barvami.</w:t>
            </w:r>
            <w:r w:rsidR="008D01D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Barvy základní,</w:t>
            </w:r>
            <w:r w:rsidR="006B61C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lomené,</w:t>
            </w:r>
            <w:r w:rsidR="006B61C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příbuzné,</w:t>
            </w:r>
            <w:r w:rsidR="006B61C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teplé,</w:t>
            </w:r>
          </w:p>
          <w:p w14:paraId="42E7A1B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studené. Experimenty.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35079C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Správně užívá zvolenou techniku malby.</w:t>
            </w:r>
          </w:p>
          <w:p w14:paraId="4C71C2BD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Cíleně užívá poznatků z teorie barev</w:t>
            </w:r>
          </w:p>
          <w:p w14:paraId="4348A90C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Experimentuje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8A09C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     -   ekosystémy</w:t>
            </w:r>
          </w:p>
          <w:p w14:paraId="2BA5D7A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-   vztah člověka</w:t>
            </w:r>
          </w:p>
          <w:p w14:paraId="144F22F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k životnímu prostředí</w:t>
            </w:r>
          </w:p>
          <w:p w14:paraId="3AFE57B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Činnost: malba v plenéru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78FC5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75797E95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vAlign w:val="center"/>
          </w:tcPr>
          <w:p w14:paraId="025C4D4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2A0E000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Tematické práce</w:t>
            </w:r>
            <w:r>
              <w:rPr>
                <w:color w:val="000000"/>
                <w:sz w:val="24"/>
                <w:szCs w:val="24"/>
              </w:rPr>
              <w:t xml:space="preserve"> -Vánoce,Velikonoce</w:t>
            </w:r>
          </w:p>
          <w:p w14:paraId="7624C95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Tradice  u nás a ve světě</w:t>
            </w:r>
          </w:p>
          <w:p w14:paraId="7C4CFE8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Tradiční i netradiční techniky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30CE2916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Výtvarně se vyjadřuje k lidovým tradicím,</w:t>
            </w:r>
            <w:r w:rsidR="008D01D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zvykům a svátkům</w:t>
            </w:r>
          </w:p>
          <w:p w14:paraId="700AFDF1" w14:textId="77777777" w:rsidR="00A26406" w:rsidRDefault="00A26406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70BCF54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MV      -   tvorba vlastních</w:t>
            </w:r>
          </w:p>
          <w:p w14:paraId="1C1B2A1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mediálních sdělení</w:t>
            </w:r>
          </w:p>
          <w:p w14:paraId="5929B6B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Činnost: tvorba plakátů, pozvánek na školní akce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3052D9C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6C4967A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vAlign w:val="center"/>
          </w:tcPr>
          <w:p w14:paraId="50FA0B6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  <w:p w14:paraId="2394FA4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2552AA5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6F5ECEE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Modelování a prostorové vytváření</w:t>
            </w:r>
          </w:p>
          <w:p w14:paraId="233496A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Rozvíjení haptických schopností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3384BF51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Vytváří plastické kompozice,</w:t>
            </w:r>
            <w:r w:rsidR="008D01D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užívá nejrůznějších materiálů k vyjádření vlastních představ</w:t>
            </w:r>
          </w:p>
          <w:p w14:paraId="06AC4BD0" w14:textId="77777777" w:rsidR="00A26406" w:rsidRDefault="00A26406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1AE525A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Poznámka: </w:t>
            </w:r>
          </w:p>
          <w:p w14:paraId="63E36A1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Aktuálně zařazovat návštěvy galerií,</w:t>
            </w:r>
            <w:r w:rsidR="008D01D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využívat programy NG, zvážit a přijmout účast na výtvarných soutěžích.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266AB59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2E4D45C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vAlign w:val="center"/>
          </w:tcPr>
          <w:p w14:paraId="1ECDAA8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5312C4B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Písmo.</w:t>
            </w:r>
            <w:r w:rsidR="008D01D7">
              <w:rPr>
                <w:b/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u w:val="single"/>
              </w:rPr>
              <w:t>Dekorativní kompozice</w:t>
            </w:r>
          </w:p>
          <w:p w14:paraId="1211A6F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Grafika,</w:t>
            </w:r>
            <w:r w:rsidR="008D01D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užitá grafika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4A3FA062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Stylizuje tvar, pravidelně jej řadí v dekorativní kompozici.</w:t>
            </w:r>
          </w:p>
          <w:p w14:paraId="05F8A819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Užívá volně kresleného i hotového písma, kombinuje s dalšími výtvarnými motivy.</w:t>
            </w:r>
          </w:p>
          <w:p w14:paraId="2F55680D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Vytváří jednoduché grafické návrhy</w:t>
            </w:r>
          </w:p>
          <w:p w14:paraId="7A859190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Orientuje se v základních grafických technikách</w:t>
            </w:r>
          </w:p>
          <w:p w14:paraId="712E2F28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Využívá ITC</w:t>
            </w:r>
          </w:p>
          <w:p w14:paraId="13D3F67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45A2DA1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1396952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269166C" w14:textId="77777777">
        <w:trPr>
          <w:trHeight w:val="964"/>
        </w:trPr>
        <w:tc>
          <w:tcPr>
            <w:tcW w:w="980" w:type="dxa"/>
            <w:tcBorders>
              <w:bottom w:val="single" w:sz="4" w:space="0" w:color="000000"/>
            </w:tcBorders>
            <w:vAlign w:val="center"/>
          </w:tcPr>
          <w:p w14:paraId="6FB3831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54B8257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Práce s výtvarným dílem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37828E5D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Interpretuje umělecká vizuálně obrazná vyjádření současnosti i minulosti, vychází při tom ze svých znalostí historických souvislostí i z osobních zkušeností a prožitků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269C65D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58FBE41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4D21658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</w:tcBorders>
            <w:vAlign w:val="center"/>
          </w:tcPr>
          <w:p w14:paraId="248E1A8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</w:tcBorders>
          </w:tcPr>
          <w:p w14:paraId="7A9D93F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Ověřování komunikačních účinků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</w:tcPr>
          <w:p w14:paraId="0A41AD5E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Porovnává svoji interpretaci s interpretacemi ostatních</w:t>
            </w:r>
          </w:p>
          <w:p w14:paraId="14A4ABC5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Hledá vhodnou formu prezentace</w:t>
            </w:r>
          </w:p>
          <w:p w14:paraId="0C5E5606" w14:textId="77777777" w:rsidR="00A26406" w:rsidRDefault="008D01D7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Využívá di</w:t>
            </w:r>
            <w:r w:rsidR="00D83F7B">
              <w:rPr>
                <w:color w:val="000000"/>
                <w:sz w:val="24"/>
                <w:szCs w:val="24"/>
              </w:rPr>
              <w:t>g</w:t>
            </w:r>
            <w:r>
              <w:rPr>
                <w:color w:val="000000"/>
                <w:sz w:val="24"/>
                <w:szCs w:val="24"/>
              </w:rPr>
              <w:t>i</w:t>
            </w:r>
            <w:r w:rsidR="00D83F7B">
              <w:rPr>
                <w:color w:val="000000"/>
                <w:sz w:val="24"/>
                <w:szCs w:val="24"/>
              </w:rPr>
              <w:t>tálních technologií tvůrčím způsobem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</w:tcPr>
          <w:p w14:paraId="1A16D32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</w:tcPr>
          <w:p w14:paraId="78AFA17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0AAFE5C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Mezipředmětové vztahy: výtvarná inspirace aktuálními poznatky z daných předmětů</w:t>
      </w:r>
    </w:p>
    <w:p w14:paraId="190F5C96" w14:textId="77777777" w:rsidR="008D01D7" w:rsidRDefault="00D83F7B" w:rsidP="008D01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Zpracovala: Mgr. Václava Vyšínová</w:t>
      </w:r>
    </w:p>
    <w:p w14:paraId="7D5FB709" w14:textId="77777777" w:rsidR="00A26406" w:rsidRDefault="00D83F7B" w:rsidP="008D01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5BFDDE9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Umění a kultura    Vzdělávací obor:  </w:t>
      </w:r>
      <w:r>
        <w:rPr>
          <w:rFonts w:ascii="Arial" w:eastAsia="Arial" w:hAnsi="Arial" w:cs="Arial"/>
          <w:b/>
          <w:color w:val="000000"/>
          <w:u w:val="single"/>
        </w:rPr>
        <w:t>Výtvarná výchova</w:t>
      </w:r>
      <w:r>
        <w:rPr>
          <w:rFonts w:ascii="Arial" w:eastAsia="Arial" w:hAnsi="Arial" w:cs="Arial"/>
          <w:color w:val="000000"/>
        </w:rPr>
        <w:t xml:space="preserve">       ročník 9.        </w:t>
      </w:r>
    </w:p>
    <w:p w14:paraId="3551065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6C4BD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fff"/>
        <w:tblW w:w="1485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71"/>
        <w:gridCol w:w="3319"/>
        <w:gridCol w:w="5341"/>
        <w:gridCol w:w="3087"/>
        <w:gridCol w:w="2137"/>
      </w:tblGrid>
      <w:tr w:rsidR="00A26406" w14:paraId="60BCF419" w14:textId="77777777">
        <w:trPr>
          <w:trHeight w:val="904"/>
        </w:trPr>
        <w:tc>
          <w:tcPr>
            <w:tcW w:w="971" w:type="dxa"/>
            <w:tcBorders>
              <w:bottom w:val="single" w:sz="4" w:space="0" w:color="000000"/>
            </w:tcBorders>
          </w:tcPr>
          <w:p w14:paraId="55A7091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Kapitola</w:t>
            </w:r>
          </w:p>
        </w:tc>
        <w:tc>
          <w:tcPr>
            <w:tcW w:w="3319" w:type="dxa"/>
            <w:tcBorders>
              <w:left w:val="single" w:sz="4" w:space="0" w:color="000000"/>
              <w:bottom w:val="single" w:sz="4" w:space="0" w:color="000000"/>
            </w:tcBorders>
          </w:tcPr>
          <w:p w14:paraId="0415A7B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Téma (Učivo)</w:t>
            </w:r>
          </w:p>
        </w:tc>
        <w:tc>
          <w:tcPr>
            <w:tcW w:w="5341" w:type="dxa"/>
            <w:tcBorders>
              <w:left w:val="single" w:sz="4" w:space="0" w:color="000000"/>
              <w:bottom w:val="single" w:sz="4" w:space="0" w:color="000000"/>
            </w:tcBorders>
          </w:tcPr>
          <w:p w14:paraId="4DCF879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Znalosti a dovednosti (výstup)</w:t>
            </w:r>
          </w:p>
        </w:tc>
        <w:tc>
          <w:tcPr>
            <w:tcW w:w="3087" w:type="dxa"/>
            <w:tcBorders>
              <w:left w:val="single" w:sz="4" w:space="0" w:color="000000"/>
              <w:bottom w:val="single" w:sz="4" w:space="0" w:color="000000"/>
            </w:tcBorders>
          </w:tcPr>
          <w:p w14:paraId="2D91BEF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Průřezová témata, projekty a kurzy, mezipředmětové vazby</w:t>
            </w:r>
          </w:p>
        </w:tc>
        <w:tc>
          <w:tcPr>
            <w:tcW w:w="2137" w:type="dxa"/>
            <w:tcBorders>
              <w:left w:val="single" w:sz="4" w:space="0" w:color="000000"/>
              <w:bottom w:val="single" w:sz="4" w:space="0" w:color="000000"/>
            </w:tcBorders>
          </w:tcPr>
          <w:p w14:paraId="4B56EC8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Poznámky</w:t>
            </w:r>
          </w:p>
        </w:tc>
      </w:tr>
      <w:tr w:rsidR="00A26406" w14:paraId="5AF185F6" w14:textId="77777777">
        <w:trPr>
          <w:trHeight w:val="2036"/>
        </w:trPr>
        <w:tc>
          <w:tcPr>
            <w:tcW w:w="971" w:type="dxa"/>
            <w:tcBorders>
              <w:top w:val="single" w:sz="8" w:space="0" w:color="000000"/>
            </w:tcBorders>
            <w:vAlign w:val="center"/>
          </w:tcPr>
          <w:p w14:paraId="4BED42F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319" w:type="dxa"/>
            <w:tcBorders>
              <w:top w:val="single" w:sz="8" w:space="0" w:color="000000"/>
              <w:left w:val="single" w:sz="4" w:space="0" w:color="000000"/>
            </w:tcBorders>
          </w:tcPr>
          <w:p w14:paraId="682FD0E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Expresívní volný výtvarný projev</w:t>
            </w:r>
            <w:r>
              <w:rPr>
                <w:color w:val="000000"/>
                <w:sz w:val="24"/>
                <w:szCs w:val="24"/>
                <w:u w:val="single"/>
              </w:rPr>
              <w:t>.</w:t>
            </w:r>
          </w:p>
          <w:p w14:paraId="0D6F1F5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Vyjádření dějových a prostorových vztahů. Lineární perspektiva. Využití poznávání přírodních i umělých forem k rozvíjení představivosti,</w:t>
            </w:r>
            <w:r w:rsidR="008D01D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volný výtvarný přepis, transpozice a parafráze</w:t>
            </w:r>
          </w:p>
        </w:tc>
        <w:tc>
          <w:tcPr>
            <w:tcW w:w="5341" w:type="dxa"/>
            <w:tcBorders>
              <w:top w:val="single" w:sz="8" w:space="0" w:color="000000"/>
              <w:left w:val="single" w:sz="4" w:space="0" w:color="000000"/>
            </w:tcBorders>
          </w:tcPr>
          <w:p w14:paraId="7B112CA1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Vybírá a vytváří škálu vizuálně obrazných elementů zkušeností z vlastního vnímání, z představ a poznání.</w:t>
            </w:r>
          </w:p>
          <w:p w14:paraId="5CEA2442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Uplatňuje osobitý přístup </w:t>
            </w:r>
          </w:p>
          <w:p w14:paraId="1D7DD6EA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Prakticky využívá ve vlastní tvořivé výtvarné           činnosti základní poznatky o výtvarných výrazových  prostředcích.     </w:t>
            </w:r>
          </w:p>
          <w:p w14:paraId="7FAA87CD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Rozlišení způsobu vizuálně-obrazového vyjádření v rovině smyslového účinku. </w:t>
            </w:r>
          </w:p>
        </w:tc>
        <w:tc>
          <w:tcPr>
            <w:tcW w:w="3087" w:type="dxa"/>
            <w:tcBorders>
              <w:top w:val="single" w:sz="8" w:space="0" w:color="000000"/>
              <w:left w:val="single" w:sz="4" w:space="0" w:color="000000"/>
            </w:tcBorders>
          </w:tcPr>
          <w:p w14:paraId="4C28B78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 -   (osobnostní, sociální a morální rozvoj)</w:t>
            </w:r>
          </w:p>
          <w:p w14:paraId="5115EA8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-cvičení smyslového  vnímání</w:t>
            </w:r>
          </w:p>
          <w:p w14:paraId="50D3C64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psychohygien</w:t>
            </w:r>
          </w:p>
          <w:p w14:paraId="676ADF0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kreativita</w:t>
            </w:r>
          </w:p>
          <w:p w14:paraId="09FAB05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poznávání lidí</w:t>
            </w:r>
          </w:p>
          <w:p w14:paraId="714CA8B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komunikace</w:t>
            </w:r>
          </w:p>
          <w:p w14:paraId="24F05E0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kooperace a kompetice</w:t>
            </w:r>
          </w:p>
          <w:p w14:paraId="3453F03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prosociální chování</w:t>
            </w:r>
          </w:p>
          <w:p w14:paraId="13330DE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Činnost: hmatové a zrakové vnímání – výtvarné práce ve dvojicích a skupinách</w:t>
            </w:r>
          </w:p>
          <w:p w14:paraId="28A918E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Výtvarná tvorba: zdroj uvolnění a relaxace</w:t>
            </w:r>
          </w:p>
        </w:tc>
        <w:tc>
          <w:tcPr>
            <w:tcW w:w="2137" w:type="dxa"/>
            <w:tcBorders>
              <w:top w:val="single" w:sz="8" w:space="0" w:color="000000"/>
              <w:left w:val="single" w:sz="4" w:space="0" w:color="000000"/>
            </w:tcBorders>
          </w:tcPr>
          <w:p w14:paraId="7A2E3D4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60C0178" w14:textId="77777777">
        <w:trPr>
          <w:trHeight w:val="1134"/>
        </w:trPr>
        <w:tc>
          <w:tcPr>
            <w:tcW w:w="971" w:type="dxa"/>
            <w:tcBorders>
              <w:top w:val="single" w:sz="4" w:space="0" w:color="000000"/>
            </w:tcBorders>
            <w:vAlign w:val="center"/>
          </w:tcPr>
          <w:p w14:paraId="7EAD1EF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</w:tcBorders>
          </w:tcPr>
          <w:p w14:paraId="528A839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Kresba</w:t>
            </w:r>
            <w:r>
              <w:rPr>
                <w:color w:val="000000"/>
                <w:sz w:val="24"/>
                <w:szCs w:val="24"/>
                <w:u w:val="single"/>
              </w:rPr>
              <w:t>.</w:t>
            </w:r>
            <w:r>
              <w:rPr>
                <w:color w:val="000000"/>
                <w:sz w:val="24"/>
                <w:szCs w:val="24"/>
              </w:rPr>
              <w:t xml:space="preserve"> Linie,</w:t>
            </w:r>
            <w:r w:rsidR="008D01D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tvar,</w:t>
            </w:r>
            <w:r w:rsidR="006B61C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proporce,</w:t>
            </w:r>
            <w:r w:rsidR="006B61C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objem, modelace světlem a stínem. Lineární perspektiva</w:t>
            </w:r>
          </w:p>
          <w:p w14:paraId="26E7DE6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Tvorba na základě</w:t>
            </w:r>
            <w:r>
              <w:rPr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u w:val="single"/>
              </w:rPr>
              <w:t>fantazie</w:t>
            </w:r>
            <w:r>
              <w:rPr>
                <w:color w:val="000000"/>
                <w:sz w:val="24"/>
                <w:szCs w:val="24"/>
              </w:rPr>
              <w:t>, kombinace představ a reality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</w:tcBorders>
          </w:tcPr>
          <w:p w14:paraId="284BCA05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Správně uplatňuje techniky kresby, pravidla kompozice, buduje prostor</w:t>
            </w:r>
          </w:p>
          <w:p w14:paraId="7E91E8EB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Užívá vizuálně obrazná vyjádření k zaznamenání podnětů z představ a fantazie. Zasazuje předměty do neobvyklých souvislostí a vytváří nové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</w:tcBorders>
          </w:tcPr>
          <w:p w14:paraId="3EA18E0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  -   Evropa a svět nás</w:t>
            </w:r>
          </w:p>
          <w:p w14:paraId="56D2C31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zajímá</w:t>
            </w:r>
          </w:p>
          <w:p w14:paraId="6E94133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 život a dílo významných evropských umělců       </w:t>
            </w:r>
          </w:p>
          <w:p w14:paraId="41B1089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Činnost: referát 20.</w:t>
            </w:r>
            <w:r w:rsidR="008D01D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století    </w:t>
            </w:r>
          </w:p>
          <w:p w14:paraId="3FA3F90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09454E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5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MV  </w:t>
            </w:r>
          </w:p>
          <w:p w14:paraId="258A354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5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stavba mediálního sdělení</w:t>
            </w:r>
          </w:p>
          <w:p w14:paraId="422BAFD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5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  tvorba vlastního mediálního sdělení</w:t>
            </w:r>
          </w:p>
          <w:p w14:paraId="21051E3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5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Činnost: tvorba plakátů a povánek na školní akce + výzdoba školy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</w:tcBorders>
          </w:tcPr>
          <w:p w14:paraId="5C65521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470C70B1" w14:textId="77777777">
        <w:trPr>
          <w:trHeight w:val="964"/>
        </w:trPr>
        <w:tc>
          <w:tcPr>
            <w:tcW w:w="97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5A137C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E4B4D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Teorie barev.</w:t>
            </w:r>
            <w:r>
              <w:rPr>
                <w:color w:val="000000"/>
                <w:sz w:val="24"/>
                <w:szCs w:val="24"/>
              </w:rPr>
              <w:t xml:space="preserve"> Barvy základní,</w:t>
            </w:r>
            <w:r w:rsidR="008D01D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lomené,</w:t>
            </w:r>
            <w:r w:rsidR="006B61C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příbuzné,</w:t>
            </w:r>
            <w:r w:rsidR="006B61C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teplé,</w:t>
            </w:r>
          </w:p>
          <w:p w14:paraId="24F9774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studené. Psychologie barev. Experimenty.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612E2B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Správně užívá zvolenou techniku malby.</w:t>
            </w:r>
          </w:p>
          <w:p w14:paraId="5834DF84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Cíleně užívá poznatků z teorie barev a psychologie barev</w:t>
            </w:r>
          </w:p>
          <w:p w14:paraId="7F6FB81F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Experimentuje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F7700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-   ekosystémy</w:t>
            </w:r>
          </w:p>
          <w:p w14:paraId="5E92870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  vztah člověka k životnímu prostředí</w:t>
            </w:r>
          </w:p>
          <w:p w14:paraId="3653DFF4" w14:textId="77777777" w:rsidR="00A26406" w:rsidRDefault="00D83F7B" w:rsidP="008D0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Činnost: malba v</w:t>
            </w:r>
            <w:r w:rsidR="008D01D7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plenéru</w:t>
            </w:r>
            <w:r w:rsidR="008D01D7">
              <w:rPr>
                <w:color w:val="000000"/>
                <w:sz w:val="24"/>
                <w:szCs w:val="24"/>
              </w:rPr>
              <w:t xml:space="preserve"> (</w:t>
            </w:r>
            <w:r>
              <w:rPr>
                <w:color w:val="000000"/>
                <w:sz w:val="24"/>
                <w:szCs w:val="24"/>
              </w:rPr>
              <w:t>vliv člověka na nejbližší okolí)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C3728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9258488" w14:textId="77777777">
        <w:trPr>
          <w:trHeight w:val="277"/>
        </w:trPr>
        <w:tc>
          <w:tcPr>
            <w:tcW w:w="971" w:type="dxa"/>
            <w:tcBorders>
              <w:bottom w:val="single" w:sz="4" w:space="0" w:color="000000"/>
            </w:tcBorders>
            <w:vAlign w:val="center"/>
          </w:tcPr>
          <w:p w14:paraId="434C081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3319" w:type="dxa"/>
            <w:tcBorders>
              <w:left w:val="single" w:sz="4" w:space="0" w:color="000000"/>
              <w:bottom w:val="single" w:sz="4" w:space="0" w:color="000000"/>
            </w:tcBorders>
          </w:tcPr>
          <w:p w14:paraId="56E0749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 xml:space="preserve">Tematické práce </w:t>
            </w:r>
            <w:r>
              <w:rPr>
                <w:b/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Vánoce,Velikonoce</w:t>
            </w:r>
          </w:p>
          <w:p w14:paraId="7BE58AD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Tradice  u nás a ve světě</w:t>
            </w:r>
          </w:p>
          <w:p w14:paraId="300C269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Tradiční i netradiční techniky</w:t>
            </w:r>
          </w:p>
        </w:tc>
        <w:tc>
          <w:tcPr>
            <w:tcW w:w="5341" w:type="dxa"/>
            <w:tcBorders>
              <w:left w:val="single" w:sz="4" w:space="0" w:color="000000"/>
              <w:bottom w:val="single" w:sz="4" w:space="0" w:color="000000"/>
            </w:tcBorders>
          </w:tcPr>
          <w:p w14:paraId="5D31F3AE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Výtvarně se vyjadřuje k lidovým tradicím, zvykům a svátkům</w:t>
            </w:r>
          </w:p>
          <w:p w14:paraId="605E3F36" w14:textId="77777777" w:rsidR="00A26406" w:rsidRDefault="00A26406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087" w:type="dxa"/>
            <w:tcBorders>
              <w:left w:val="single" w:sz="4" w:space="0" w:color="000000"/>
              <w:bottom w:val="single" w:sz="4" w:space="0" w:color="000000"/>
            </w:tcBorders>
          </w:tcPr>
          <w:p w14:paraId="1AABF52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Mezipředmětové vztahy:</w:t>
            </w:r>
          </w:p>
          <w:p w14:paraId="51E7A5C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Čj – inspirace literárním dílem – ilustrace</w:t>
            </w:r>
          </w:p>
          <w:p w14:paraId="3ED0161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 – stavba přírodnin, inspirace mikrosvěty</w:t>
            </w:r>
          </w:p>
          <w:p w14:paraId="4FEB624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 – výtvarní umělci 20.</w:t>
            </w:r>
            <w:r w:rsidR="008D01D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století - referát</w:t>
            </w:r>
          </w:p>
        </w:tc>
        <w:tc>
          <w:tcPr>
            <w:tcW w:w="2137" w:type="dxa"/>
            <w:tcBorders>
              <w:left w:val="single" w:sz="4" w:space="0" w:color="000000"/>
              <w:bottom w:val="single" w:sz="4" w:space="0" w:color="000000"/>
            </w:tcBorders>
          </w:tcPr>
          <w:p w14:paraId="1426A21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55DE5D2" w14:textId="77777777">
        <w:trPr>
          <w:trHeight w:val="277"/>
        </w:trPr>
        <w:tc>
          <w:tcPr>
            <w:tcW w:w="971" w:type="dxa"/>
            <w:tcBorders>
              <w:bottom w:val="single" w:sz="4" w:space="0" w:color="000000"/>
            </w:tcBorders>
            <w:vAlign w:val="center"/>
          </w:tcPr>
          <w:p w14:paraId="1F5A1B0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  <w:p w14:paraId="5ECB387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354279D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19" w:type="dxa"/>
            <w:tcBorders>
              <w:left w:val="single" w:sz="4" w:space="0" w:color="000000"/>
              <w:bottom w:val="single" w:sz="4" w:space="0" w:color="000000"/>
            </w:tcBorders>
          </w:tcPr>
          <w:p w14:paraId="5249C91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Modelování a prostorové vytváření</w:t>
            </w:r>
          </w:p>
          <w:p w14:paraId="73B4148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Rozvíjení smyslové citlivosti</w:t>
            </w:r>
          </w:p>
        </w:tc>
        <w:tc>
          <w:tcPr>
            <w:tcW w:w="5341" w:type="dxa"/>
            <w:tcBorders>
              <w:left w:val="single" w:sz="4" w:space="0" w:color="000000"/>
              <w:bottom w:val="single" w:sz="4" w:space="0" w:color="000000"/>
            </w:tcBorders>
          </w:tcPr>
          <w:p w14:paraId="5E836597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Vytváří plastické kompozice</w:t>
            </w:r>
          </w:p>
        </w:tc>
        <w:tc>
          <w:tcPr>
            <w:tcW w:w="3087" w:type="dxa"/>
            <w:tcBorders>
              <w:left w:val="single" w:sz="4" w:space="0" w:color="000000"/>
              <w:bottom w:val="single" w:sz="4" w:space="0" w:color="000000"/>
            </w:tcBorders>
          </w:tcPr>
          <w:p w14:paraId="71DD2BB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Poznámka:</w:t>
            </w:r>
          </w:p>
          <w:p w14:paraId="4CE21D5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Aktuálně zařazovat návštěvy galerií,</w:t>
            </w:r>
            <w:r w:rsidR="008D01D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využít programy NG, zvážit a přijmout  účast na výtvarných soutěžích</w:t>
            </w:r>
          </w:p>
        </w:tc>
        <w:tc>
          <w:tcPr>
            <w:tcW w:w="2137" w:type="dxa"/>
            <w:tcBorders>
              <w:left w:val="single" w:sz="4" w:space="0" w:color="000000"/>
              <w:bottom w:val="single" w:sz="4" w:space="0" w:color="000000"/>
            </w:tcBorders>
          </w:tcPr>
          <w:p w14:paraId="198C45C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05F744D" w14:textId="77777777">
        <w:trPr>
          <w:trHeight w:val="277"/>
        </w:trPr>
        <w:tc>
          <w:tcPr>
            <w:tcW w:w="971" w:type="dxa"/>
            <w:tcBorders>
              <w:bottom w:val="single" w:sz="4" w:space="0" w:color="000000"/>
            </w:tcBorders>
            <w:vAlign w:val="center"/>
          </w:tcPr>
          <w:p w14:paraId="6E466CC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19" w:type="dxa"/>
            <w:tcBorders>
              <w:left w:val="single" w:sz="4" w:space="0" w:color="000000"/>
              <w:bottom w:val="single" w:sz="4" w:space="0" w:color="000000"/>
            </w:tcBorders>
          </w:tcPr>
          <w:p w14:paraId="1EC8C13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Dekorativní kompozice a písmo.</w:t>
            </w:r>
          </w:p>
          <w:p w14:paraId="16A89B5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Grafika,</w:t>
            </w:r>
            <w:r w:rsidR="008D01D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užitá grafika</w:t>
            </w:r>
          </w:p>
        </w:tc>
        <w:tc>
          <w:tcPr>
            <w:tcW w:w="5341" w:type="dxa"/>
            <w:tcBorders>
              <w:left w:val="single" w:sz="4" w:space="0" w:color="000000"/>
              <w:bottom w:val="single" w:sz="4" w:space="0" w:color="000000"/>
            </w:tcBorders>
          </w:tcPr>
          <w:p w14:paraId="5D5D36D2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Vytváří jednoduché grafické návrhy</w:t>
            </w:r>
          </w:p>
          <w:p w14:paraId="5C0CEFAD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Orientuje se v základních grafických technikách</w:t>
            </w:r>
          </w:p>
          <w:p w14:paraId="7753B46F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Využívá ITC – vytváří a upravuje digitální obsah, s nezbytným uplatněním znalostí autorského práva.</w:t>
            </w:r>
          </w:p>
        </w:tc>
        <w:tc>
          <w:tcPr>
            <w:tcW w:w="3087" w:type="dxa"/>
            <w:tcBorders>
              <w:left w:val="single" w:sz="4" w:space="0" w:color="000000"/>
              <w:bottom w:val="single" w:sz="4" w:space="0" w:color="000000"/>
            </w:tcBorders>
          </w:tcPr>
          <w:p w14:paraId="613DF87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  <w:tcBorders>
              <w:left w:val="single" w:sz="4" w:space="0" w:color="000000"/>
              <w:bottom w:val="single" w:sz="4" w:space="0" w:color="000000"/>
            </w:tcBorders>
          </w:tcPr>
          <w:p w14:paraId="2170D31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785B683B" w14:textId="77777777">
        <w:trPr>
          <w:trHeight w:val="794"/>
        </w:trPr>
        <w:tc>
          <w:tcPr>
            <w:tcW w:w="971" w:type="dxa"/>
            <w:tcBorders>
              <w:bottom w:val="single" w:sz="4" w:space="0" w:color="000000"/>
            </w:tcBorders>
            <w:vAlign w:val="center"/>
          </w:tcPr>
          <w:p w14:paraId="68FD580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3319" w:type="dxa"/>
            <w:tcBorders>
              <w:left w:val="single" w:sz="4" w:space="0" w:color="000000"/>
              <w:bottom w:val="single" w:sz="4" w:space="0" w:color="000000"/>
            </w:tcBorders>
          </w:tcPr>
          <w:p w14:paraId="5A261AB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Práce s výtvarným dílem</w:t>
            </w:r>
          </w:p>
        </w:tc>
        <w:tc>
          <w:tcPr>
            <w:tcW w:w="5341" w:type="dxa"/>
            <w:tcBorders>
              <w:left w:val="single" w:sz="4" w:space="0" w:color="000000"/>
              <w:bottom w:val="single" w:sz="4" w:space="0" w:color="000000"/>
            </w:tcBorders>
          </w:tcPr>
          <w:p w14:paraId="02DCE755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Interpretuje umělecká vizuálně obrazná vyjádření současnosti i minulosti, vychází při tom ze svých znalostí historických souvislostí i z osobních zkušeností a prožitků</w:t>
            </w:r>
          </w:p>
          <w:p w14:paraId="6FA36877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Prohlíží a vyhledává obrazové materiály v digitálním prostředí</w:t>
            </w:r>
          </w:p>
        </w:tc>
        <w:tc>
          <w:tcPr>
            <w:tcW w:w="3087" w:type="dxa"/>
            <w:tcBorders>
              <w:left w:val="single" w:sz="4" w:space="0" w:color="000000"/>
              <w:bottom w:val="single" w:sz="4" w:space="0" w:color="000000"/>
            </w:tcBorders>
          </w:tcPr>
          <w:p w14:paraId="6AEB8D1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  <w:tcBorders>
              <w:left w:val="single" w:sz="4" w:space="0" w:color="000000"/>
              <w:bottom w:val="single" w:sz="4" w:space="0" w:color="000000"/>
            </w:tcBorders>
          </w:tcPr>
          <w:p w14:paraId="6990F03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5E020B3B" w14:textId="77777777">
        <w:trPr>
          <w:trHeight w:val="277"/>
        </w:trPr>
        <w:tc>
          <w:tcPr>
            <w:tcW w:w="971" w:type="dxa"/>
            <w:tcBorders>
              <w:top w:val="single" w:sz="4" w:space="0" w:color="000000"/>
            </w:tcBorders>
            <w:vAlign w:val="center"/>
          </w:tcPr>
          <w:p w14:paraId="65BA96D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7.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</w:tcBorders>
          </w:tcPr>
          <w:p w14:paraId="423AB12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Ověřování komunikačních účinků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</w:tcBorders>
          </w:tcPr>
          <w:p w14:paraId="60AB9563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Porovnává svoji interpretaci s interpretacemi ostatních</w:t>
            </w:r>
          </w:p>
          <w:p w14:paraId="318EDDD8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Hledá vhodnou formu prezentace</w:t>
            </w:r>
          </w:p>
          <w:p w14:paraId="50E16A01" w14:textId="77777777" w:rsidR="00A26406" w:rsidRDefault="00D83F7B" w:rsidP="0075521F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Sdílí tvorbu a informace prostřednictvím internetových služeb a portálů, především s výtvarným a uměleckým zaměřením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</w:tcBorders>
          </w:tcPr>
          <w:p w14:paraId="72AC8D9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</w:tcBorders>
          </w:tcPr>
          <w:p w14:paraId="60C0C2E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0F75C52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41A3B0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Mezipředmětové vztahy: výtvarná inspirace aktuálními poznatky z daných předmětů</w:t>
      </w:r>
    </w:p>
    <w:p w14:paraId="6D57095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F0DC58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Zpracovala: Mgr. Václava Vyšínová</w:t>
      </w:r>
    </w:p>
    <w:p w14:paraId="0E6019E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  <w:sectPr w:rsidR="00A26406">
          <w:pgSz w:w="16838" w:h="11906" w:orient="landscape"/>
          <w:pgMar w:top="1418" w:right="1418" w:bottom="1418" w:left="1418" w:header="709" w:footer="709" w:gutter="0"/>
          <w:cols w:space="708"/>
        </w:sectPr>
      </w:pPr>
    </w:p>
    <w:p w14:paraId="17CD5894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VÝCHOVA KE ZDRAVÍ – II.</w:t>
      </w:r>
      <w:r w:rsidR="006B61C9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stupeň</w:t>
      </w:r>
    </w:p>
    <w:p w14:paraId="3BCBF41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Vypracovala: Mgr.Šárka Domonkošová</w:t>
      </w:r>
    </w:p>
    <w:p w14:paraId="1A5F02E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49FEF969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left="0" w:hanging="2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1. Obsahové, časové a organizační vymezení předmětu</w:t>
      </w:r>
    </w:p>
    <w:p w14:paraId="55B3126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51D5CA6A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Předmět </w:t>
      </w:r>
      <w:r>
        <w:rPr>
          <w:b/>
          <w:color w:val="000000"/>
          <w:sz w:val="24"/>
          <w:szCs w:val="24"/>
        </w:rPr>
        <w:t>VÝCHOVA KE ZDRAVÍ</w:t>
      </w:r>
      <w:r>
        <w:rPr>
          <w:color w:val="000000"/>
          <w:sz w:val="24"/>
          <w:szCs w:val="24"/>
        </w:rPr>
        <w:t xml:space="preserve">  se vyučuje jako samostatný předmět  v 6. a 9. ročníku         1 hodina/týdně</w:t>
      </w:r>
    </w:p>
    <w:p w14:paraId="11C32BE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0778569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Vyučovací předmět rozvíjí pozitivní vztah k vlastnímu zdraví i odpovědnost za podporu a ochranu zdraví vůči sobě i druhým. Zdraví člověka je chápáno jako vyvážený stav tělesné, duševní a sociální pohody. Protože je zdraví důležitým předpokladem pro aktivní a spokojený život a pro optimální pracovní výkonnost, stává se poznávání a praktické ovlivňování podpory a ochrany zdraví jednou z priorit základního vzdělávání.</w:t>
      </w:r>
    </w:p>
    <w:p w14:paraId="2E9EF3F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Při realizaci této vzdělávací oblasti je třeba klást důraz především na praktické dovednosti a jejich aplikace v modelových situacích i v každodenním životě školy.</w:t>
      </w:r>
    </w:p>
    <w:p w14:paraId="2302100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Obsah vzdělávací oblasti Člověk a zdraví se realizuje v souladu s věkem žáků v předmětech tělesná výchova a předmětu výchova ke zdraví. Zároveň se prolíná do ostatních vzdělávacích oblastí a do života školy, které jej obohacují nebo využívají. Ve svém vzdělávacím obsahu navazuje na oblast Člověk a společnost, Člověk a příroda a Člověk a zdraví, která současně přibližuje „svět společnosti“, přírodní zákonitosti i hodnoty zdravého životního stylu. Žáci si osvojují zásady zdravého životního stylu a jsou vedeni k jejich uplatňování ve svém životě i k osvojování účelného chování při ohrožení v každodenních rizikových situací</w:t>
      </w:r>
      <w:r w:rsidR="008D01D7">
        <w:rPr>
          <w:color w:val="000000"/>
          <w:sz w:val="24"/>
          <w:szCs w:val="24"/>
        </w:rPr>
        <w:t>ch</w:t>
      </w:r>
      <w:r>
        <w:rPr>
          <w:color w:val="000000"/>
          <w:sz w:val="24"/>
          <w:szCs w:val="24"/>
        </w:rPr>
        <w:t xml:space="preserve"> i při mimořádných událostech. </w:t>
      </w:r>
    </w:p>
    <w:p w14:paraId="212E2A2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Vzhledem k individuálnímu i sociálnímu rozměru zdraví vzdělávací obor Výchova ke zdraví obsahuje výchovu k mezilidským vztahům a je velmi úzce propojen s průřezovým tématem Osobnostní a sociální výchova. Žáci si rozšiřují a prohlubují poznatky o sobě i vztazích mezi lidmi, partnerských vztazích, manželství a rodině, škole a společenských vrstevníků.</w:t>
      </w:r>
    </w:p>
    <w:p w14:paraId="0313B77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26722AE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Vzdělávání</w:t>
      </w:r>
      <w:r>
        <w:rPr>
          <w:color w:val="000000"/>
          <w:sz w:val="24"/>
          <w:szCs w:val="24"/>
        </w:rPr>
        <w:t xml:space="preserve">  je  zaměřeno na:</w:t>
      </w:r>
    </w:p>
    <w:p w14:paraId="04E464C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8FB82CF" w14:textId="77777777" w:rsidR="00A26406" w:rsidRDefault="00D83F7B" w:rsidP="00DC7024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chování podporující zdraví, poznávání a pochopení zdraví v kontextu dalších životních hodnot</w:t>
      </w:r>
    </w:p>
    <w:p w14:paraId="73D6087A" w14:textId="77777777" w:rsidR="00A26406" w:rsidRDefault="00D83F7B" w:rsidP="00DC7024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zdraví a životní prostředí</w:t>
      </w:r>
    </w:p>
    <w:p w14:paraId="751022E2" w14:textId="77777777" w:rsidR="00A26406" w:rsidRDefault="00D83F7B" w:rsidP="00DC7024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 základní hygienické, stravovací, pracovní i jiné zdravotně preventivní návyky</w:t>
      </w:r>
    </w:p>
    <w:p w14:paraId="07172DF8" w14:textId="77777777" w:rsidR="00A26406" w:rsidRDefault="00D83F7B" w:rsidP="00DC7024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rizika závislosti,</w:t>
      </w:r>
      <w:r w:rsidR="008D01D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na dovednosti odmítat škodlivé látky, rozhodování</w:t>
      </w:r>
    </w:p>
    <w:p w14:paraId="1F4B2BEF" w14:textId="77777777" w:rsidR="00A26406" w:rsidRDefault="00D83F7B" w:rsidP="00DC7024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ovládání a vysvětlení bezpečného a ohleduplného chování chodce a cyklisty v silničním a železničním provozu a řídit se jimi</w:t>
      </w:r>
    </w:p>
    <w:p w14:paraId="21E12314" w14:textId="77777777" w:rsidR="00A26406" w:rsidRDefault="00D83F7B" w:rsidP="00DC7024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chovat se bezpečně v dopravních prostředcích,</w:t>
      </w:r>
      <w:r w:rsidR="008D01D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na zastávkách a v roli cyklisty</w:t>
      </w:r>
    </w:p>
    <w:p w14:paraId="550B7308" w14:textId="77777777" w:rsidR="00A26406" w:rsidRDefault="00D83F7B" w:rsidP="00DC7024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dodržování povinnosti spolujezdce v autě – zejména poutání, znalost správné výbavy jízdního kola</w:t>
      </w:r>
    </w:p>
    <w:p w14:paraId="3348DFA9" w14:textId="77777777" w:rsidR="00A26406" w:rsidRDefault="00D83F7B" w:rsidP="00DC7024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rozlišování dopravních značek a jejich význam</w:t>
      </w:r>
    </w:p>
    <w:p w14:paraId="0DB92380" w14:textId="77777777" w:rsidR="00A26406" w:rsidRDefault="008D01D7" w:rsidP="00DC7024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posuzování situací</w:t>
      </w:r>
      <w:r w:rsidR="00D83F7B">
        <w:rPr>
          <w:color w:val="000000"/>
          <w:sz w:val="24"/>
          <w:szCs w:val="24"/>
        </w:rPr>
        <w:t xml:space="preserve"> i z pohledu ostatních účastníků silničního provozu, aktivní zapojování do činností podporující snižování rizik a nehodovosti v dopravě, korigovat své chování v silničním provozu</w:t>
      </w:r>
    </w:p>
    <w:p w14:paraId="12939575" w14:textId="77777777" w:rsidR="00A26406" w:rsidRDefault="00D83F7B" w:rsidP="00DC7024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vysvětlení souvislosti celkového chování člověka, sounáležitosti a spolupráce v dopravních situacích pro uchování zdraví a života svoji osoby i druhých</w:t>
      </w:r>
    </w:p>
    <w:p w14:paraId="42D96692" w14:textId="77777777" w:rsidR="00A26406" w:rsidRDefault="00D83F7B" w:rsidP="00DC7024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orientace v základní legislativě související s dopravou</w:t>
      </w:r>
    </w:p>
    <w:p w14:paraId="2940CA4E" w14:textId="77777777" w:rsidR="00A26406" w:rsidRDefault="00D83F7B" w:rsidP="00DC7024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předcházení úrazům, poskytnutí první pomoci</w:t>
      </w:r>
    </w:p>
    <w:p w14:paraId="359DCEF4" w14:textId="77777777" w:rsidR="00A26406" w:rsidRDefault="00D83F7B" w:rsidP="00DC7024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získávání orientace v základních otázkách sexuality a uplatňování odpovědného sexuálního chování</w:t>
      </w:r>
    </w:p>
    <w:p w14:paraId="02193E76" w14:textId="77777777" w:rsidR="00A26406" w:rsidRDefault="00D83F7B" w:rsidP="00DC7024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upevnění návyků poskytovat základní první pomoc</w:t>
      </w:r>
    </w:p>
    <w:p w14:paraId="1D7DE3DA" w14:textId="77777777" w:rsidR="00A26406" w:rsidRDefault="00D83F7B" w:rsidP="00DC7024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mezilidské a rodinné vztahy</w:t>
      </w:r>
    </w:p>
    <w:p w14:paraId="019AD168" w14:textId="77777777" w:rsidR="00A26406" w:rsidRDefault="00D83F7B" w:rsidP="00DC7024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dospívání a její komplikace</w:t>
      </w:r>
    </w:p>
    <w:p w14:paraId="2B603788" w14:textId="77777777" w:rsidR="00A26406" w:rsidRDefault="00D83F7B" w:rsidP="00DC7024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ochraně zdraví a životů při každodenních rizikových situacích i mimořádných událostech a k využívání osvojených postupů spojených s řešením jednotlivých mimořádných událostí</w:t>
      </w:r>
    </w:p>
    <w:p w14:paraId="253F3174" w14:textId="77777777" w:rsidR="00A26406" w:rsidRDefault="00D83F7B" w:rsidP="00DC7024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aktivnímu zapojování do činností podporující a propagující zdraví ve škole i v obci</w:t>
      </w:r>
    </w:p>
    <w:p w14:paraId="0458F457" w14:textId="77777777" w:rsidR="00A26406" w:rsidRDefault="00A26406" w:rsidP="008D01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4"/>
          <w:szCs w:val="24"/>
        </w:rPr>
      </w:pPr>
    </w:p>
    <w:p w14:paraId="63A26A7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Předmětem se prolínají </w:t>
      </w:r>
      <w:r>
        <w:rPr>
          <w:b/>
          <w:color w:val="000000"/>
          <w:sz w:val="24"/>
          <w:szCs w:val="24"/>
        </w:rPr>
        <w:t>průřezová témata</w:t>
      </w:r>
      <w:r>
        <w:rPr>
          <w:color w:val="000000"/>
          <w:sz w:val="24"/>
          <w:szCs w:val="24"/>
        </w:rPr>
        <w:t>:</w:t>
      </w:r>
    </w:p>
    <w:p w14:paraId="68DBF41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592F309A" w14:textId="77777777" w:rsidR="00A26406" w:rsidRDefault="00D83F7B" w:rsidP="0075521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VDO -  angažovaný přístup k druhým, zásady slušnosti, tolerance, odpovídající chování</w:t>
      </w:r>
    </w:p>
    <w:p w14:paraId="02686A87" w14:textId="77777777" w:rsidR="00A26406" w:rsidRDefault="00D83F7B" w:rsidP="0075521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OSV – obecné modely řešení problémů, zvládání rozhodovacích situací, poznávání sebe a lidí a jednání ve specifických rolích a situacích</w:t>
      </w:r>
    </w:p>
    <w:p w14:paraId="7ACB63B4" w14:textId="77777777" w:rsidR="00A26406" w:rsidRDefault="00D83F7B" w:rsidP="0075521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MKV – schopnost zapojovat se do diskuse, rozeznat argumentaci a výrazové prostředky komerční i politické reklamy</w:t>
      </w:r>
    </w:p>
    <w:p w14:paraId="67BCE61A" w14:textId="77777777" w:rsidR="00A26406" w:rsidRDefault="00D83F7B" w:rsidP="0075521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EV – vysoké oceňování zdraví a chápání vlivu prostředí na vlastní zdraví i zdraví ostatních lidí </w:t>
      </w:r>
    </w:p>
    <w:p w14:paraId="54D47200" w14:textId="77777777" w:rsidR="00A26406" w:rsidRDefault="00D83F7B" w:rsidP="0075521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EGS – osvojování evropských hodnot, svoboda lidské vůle, humanismus, morálka, kritické myšlení,…</w:t>
      </w:r>
    </w:p>
    <w:p w14:paraId="75263BD2" w14:textId="77777777" w:rsidR="00A26406" w:rsidRPr="008D01D7" w:rsidRDefault="00D83F7B" w:rsidP="0075521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MV – média jako zdroj informací</w:t>
      </w:r>
    </w:p>
    <w:p w14:paraId="56D1CE9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  <w:u w:val="single"/>
        </w:rPr>
      </w:pPr>
    </w:p>
    <w:p w14:paraId="49F0497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 xml:space="preserve">2. Výchovné a vzdělávací strategie pro rozvoj klíčových kompetencí žáků </w:t>
      </w:r>
    </w:p>
    <w:p w14:paraId="223EE0F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  <w:u w:val="single"/>
        </w:rPr>
      </w:pPr>
    </w:p>
    <w:p w14:paraId="614997A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K UČENÍ</w:t>
      </w:r>
    </w:p>
    <w:p w14:paraId="5F4B004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5B55DF1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 se zajímá o náměty, názory, zkušenosti žáků</w:t>
      </w:r>
    </w:p>
    <w:p w14:paraId="085C132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 zadává úkoly, které vyžadují využití poznatků z různých předmětů</w:t>
      </w:r>
    </w:p>
    <w:p w14:paraId="4F588A6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 zařazuje metody, při kterých  docházejí k závěrům , řešením sami žáci</w:t>
      </w:r>
    </w:p>
    <w:p w14:paraId="12C352B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 sleduje při hodině pokrok všech žáků</w:t>
      </w:r>
    </w:p>
    <w:p w14:paraId="6A48E52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098C35F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Žáci: </w:t>
      </w:r>
    </w:p>
    <w:p w14:paraId="62FEA63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 jsou vedeni k efektivnímu učení</w:t>
      </w:r>
    </w:p>
    <w:p w14:paraId="5E3C286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 vyhledávají a třídí informace, využívá je v procesu učení</w:t>
      </w:r>
    </w:p>
    <w:p w14:paraId="44E70B1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 vytváří si komplexnější pohled na přírodní a společenské jevy</w:t>
      </w:r>
    </w:p>
    <w:p w14:paraId="6EA1BEC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 plánují, organizují a řídí vlastní učení</w:t>
      </w:r>
    </w:p>
    <w:p w14:paraId="4E21E74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05B2BE8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K ŘEŠENÍ PROBLÉMU</w:t>
      </w:r>
    </w:p>
    <w:p w14:paraId="35430C5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683C54C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klade otevřené otázky</w:t>
      </w:r>
    </w:p>
    <w:p w14:paraId="6D8CDF2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- ukazuje žákovi cestu ke správnému řešení prostřednictvím jeho chyb</w:t>
      </w:r>
    </w:p>
    <w:p w14:paraId="505905D3" w14:textId="77777777" w:rsidR="00A26406" w:rsidRDefault="00D83F7B" w:rsidP="008D01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- podněcuje žáky k argumentaci</w:t>
      </w:r>
    </w:p>
    <w:p w14:paraId="02414DD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1E53F0F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Žáci:</w:t>
      </w:r>
    </w:p>
    <w:p w14:paraId="154F447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vnímají nejrůznější problémové situace – mimořádné situace, krizové situace a plánují </w:t>
      </w:r>
    </w:p>
    <w:p w14:paraId="1D025DD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způsob řešení problémů</w:t>
      </w:r>
    </w:p>
    <w:p w14:paraId="7ED6444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- vyhledávají informace vhodné k řešení problémů</w:t>
      </w:r>
    </w:p>
    <w:p w14:paraId="7D05ABA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- kriticky myslí</w:t>
      </w:r>
    </w:p>
    <w:p w14:paraId="5D974CD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- jsou schopni obhájit svá rozhodnutí</w:t>
      </w:r>
    </w:p>
    <w:p w14:paraId="106B6A83" w14:textId="77777777" w:rsidR="00A26406" w:rsidRDefault="00A26406" w:rsidP="008D01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  <w:sz w:val="24"/>
          <w:szCs w:val="24"/>
        </w:rPr>
      </w:pPr>
    </w:p>
    <w:p w14:paraId="03E1E2FC" w14:textId="77777777" w:rsidR="008D01D7" w:rsidRDefault="008D01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color w:val="000000"/>
          <w:sz w:val="24"/>
          <w:szCs w:val="24"/>
        </w:rPr>
      </w:pPr>
    </w:p>
    <w:p w14:paraId="0BCD844A" w14:textId="77777777" w:rsidR="008D01D7" w:rsidRDefault="008D01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color w:val="000000"/>
          <w:sz w:val="24"/>
          <w:szCs w:val="24"/>
        </w:rPr>
      </w:pPr>
    </w:p>
    <w:p w14:paraId="6658BAD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KOMPETENCE KOMUNIKATIVNÍ</w:t>
      </w:r>
    </w:p>
    <w:p w14:paraId="7504872B" w14:textId="77777777" w:rsidR="008D01D7" w:rsidRDefault="008D01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49C27E3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45721A0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vede žáky k výstižnému, souvislému a kultivovanému projevu</w:t>
      </w:r>
    </w:p>
    <w:p w14:paraId="455CF13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vytváří příležitosti k interpretaci či prezentaci různých textů, obrazových materiálů, grafů</w:t>
      </w:r>
    </w:p>
    <w:p w14:paraId="199E4B5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 vytváří příležitosti pro relevantní komunikaci mezi žáky</w:t>
      </w:r>
    </w:p>
    <w:p w14:paraId="68BDB86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51571E4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Žáci</w:t>
      </w:r>
      <w:r>
        <w:rPr>
          <w:color w:val="000000"/>
          <w:sz w:val="24"/>
          <w:szCs w:val="24"/>
        </w:rPr>
        <w:t xml:space="preserve">: </w:t>
      </w:r>
    </w:p>
    <w:p w14:paraId="1632719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- komunikují na odpovídající úrovni</w:t>
      </w:r>
    </w:p>
    <w:p w14:paraId="283CDD9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- si osvojí kultivovaný ústní projev</w:t>
      </w:r>
    </w:p>
    <w:p w14:paraId="420CB52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- účinně se zapojují do diskuze</w:t>
      </w:r>
    </w:p>
    <w:p w14:paraId="7C8D885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- uplatňují bezpečné a odpovědné sexuální chování s ohledem na zdraví a etické partnerské</w:t>
      </w:r>
    </w:p>
    <w:p w14:paraId="5CB3FA7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vztahy</w:t>
      </w:r>
    </w:p>
    <w:p w14:paraId="7F9BD20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17D58F5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SOCIÁLNÍ A PERSONÁLNÍ</w:t>
      </w:r>
    </w:p>
    <w:p w14:paraId="76E7ED9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3A91B70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 zadává úkoly, při kterých mohou žáci spolupracovat</w:t>
      </w:r>
    </w:p>
    <w:p w14:paraId="0327825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vede žáky k tomu, aby brali ohled na druhé</w:t>
      </w:r>
    </w:p>
    <w:p w14:paraId="1DC0855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vyžaduje dodržování pravidel slušného chování</w:t>
      </w:r>
    </w:p>
    <w:p w14:paraId="7DC95CB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30F6A2B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Žáci: </w:t>
      </w:r>
    </w:p>
    <w:p w14:paraId="00CDE07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spolupracují ve skupině</w:t>
      </w:r>
    </w:p>
    <w:p w14:paraId="7527EFD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se podílí  na utváření příjemné atmosféry v týmu</w:t>
      </w:r>
    </w:p>
    <w:p w14:paraId="182A06EC" w14:textId="77777777" w:rsidR="00A26406" w:rsidRDefault="00D83F7B" w:rsidP="008D01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 případě potřeby poskytnou pomoc nebo o ni požádají</w:t>
      </w:r>
    </w:p>
    <w:p w14:paraId="1F5840B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17B749B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OBČANSKÉ</w:t>
      </w:r>
    </w:p>
    <w:p w14:paraId="6D93521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47C0EBB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vede žáky k tomu, aby brali ohled na druhé</w:t>
      </w:r>
    </w:p>
    <w:p w14:paraId="4F1F772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umožňuje, aby žáci na základě jasných kritérií hodnotili svoji činnost nebo její výsledky</w:t>
      </w:r>
    </w:p>
    <w:p w14:paraId="052B5C2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se zajímá, jak vyhovuje žákům jeho způsob výuky</w:t>
      </w:r>
    </w:p>
    <w:p w14:paraId="6B7A179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45E8894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Žáci:</w:t>
      </w:r>
    </w:p>
    <w:p w14:paraId="04E8095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respektují názory ostatních</w:t>
      </w:r>
    </w:p>
    <w:p w14:paraId="54BB3B8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si formují volní a charakterové rysy</w:t>
      </w:r>
    </w:p>
    <w:p w14:paraId="2DE86E1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se zodpovědně rozhodují podle dané situace</w:t>
      </w:r>
    </w:p>
    <w:p w14:paraId="48D4F28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chápou základní ekologické souvislosti, respektují požadavky na kvalitní životní prostředí</w:t>
      </w:r>
    </w:p>
    <w:p w14:paraId="2C67F98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rozhodují se v zájmu podpory a ochrany zdraví</w:t>
      </w:r>
    </w:p>
    <w:p w14:paraId="2BDCB8D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4DACC3B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PRACOVNÍ</w:t>
      </w:r>
    </w:p>
    <w:p w14:paraId="77DC02C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4E62EC2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umožňuje žákům, aby při hodině pracovali s odbornou literaturou,</w:t>
      </w:r>
    </w:p>
    <w:p w14:paraId="440A4AA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encyklopediemi,…</w:t>
      </w:r>
    </w:p>
    <w:p w14:paraId="59DE517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vede žáky k dodržování obecných pravidel bezpečnosti</w:t>
      </w:r>
    </w:p>
    <w:p w14:paraId="40E72A0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vytváří pro žáky příležitosti k aplikacím v modelových situacích</w:t>
      </w:r>
    </w:p>
    <w:p w14:paraId="7F4511E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17CDD62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Žáci: </w:t>
      </w:r>
    </w:p>
    <w:p w14:paraId="4E9DE91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zdokonalují si grafický projev</w:t>
      </w:r>
    </w:p>
    <w:p w14:paraId="1B03FD6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jsou vedeni k efektivitě při organizování vlastní práce</w:t>
      </w:r>
    </w:p>
    <w:p w14:paraId="031D67C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mohou využít ICT pro hledání informací</w:t>
      </w:r>
    </w:p>
    <w:p w14:paraId="1A22435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využívají znalostí v běžné praxi</w:t>
      </w:r>
    </w:p>
    <w:p w14:paraId="2F7D12A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- ovládají základní postupy první pomoci</w:t>
      </w:r>
    </w:p>
    <w:p w14:paraId="6C408EA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03AE0A5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DIGITÁLNÍ</w:t>
      </w:r>
    </w:p>
    <w:p w14:paraId="46CF8BB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2330AD3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nabízí využití různých aplikací</w:t>
      </w:r>
    </w:p>
    <w:p w14:paraId="1D723C3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vede žáky k dodržování obecných pravidel bezpečnosti v digitálním prostředí</w:t>
      </w:r>
    </w:p>
    <w:p w14:paraId="427C37D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vede žáky ke kritickému posuzování získaných informací z digitálních zdrojů</w:t>
      </w:r>
    </w:p>
    <w:p w14:paraId="3277C9C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vyžaduje a vede žáky k etickému chování v digitálním prostředí, upozorňuje na nebezpečí sociálních sítí</w:t>
      </w:r>
    </w:p>
    <w:p w14:paraId="38842BA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418CBD5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Žáci: </w:t>
      </w:r>
    </w:p>
    <w:p w14:paraId="4F490B4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získává, vyhledává, kriticky posuzuje informace a digitální obsah</w:t>
      </w:r>
    </w:p>
    <w:p w14:paraId="4043482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vytváří a upravuje digitální obsah, kombinuje různé formáty, vyjadřuje se pomocí digitálních prostředků (prezentace, sdílené tabule, atd.)</w:t>
      </w:r>
    </w:p>
    <w:p w14:paraId="7033454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kriticky hodnotí přínosy a rizika využití digitálních technologií</w:t>
      </w:r>
    </w:p>
    <w:p w14:paraId="79F5711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předchází situacím ohrožující bezpečnost zařízení i dat</w:t>
      </w:r>
    </w:p>
    <w:p w14:paraId="5801218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předchází situacím s negativním dopadem na jeho tělesné i duševní zdraví i zdraví ostatních</w:t>
      </w:r>
    </w:p>
    <w:p w14:paraId="3E710B1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při spolupráci, komunikaci a sdílení informací v digitálním prostředí jedná eticky</w:t>
      </w:r>
    </w:p>
    <w:p w14:paraId="11C36EA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117831A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  <w:sectPr w:rsidR="00A26406">
          <w:pgSz w:w="11906" w:h="16838"/>
          <w:pgMar w:top="1417" w:right="1417" w:bottom="1417" w:left="1417" w:header="708" w:footer="708" w:gutter="0"/>
          <w:cols w:space="708"/>
        </w:sectPr>
      </w:pPr>
    </w:p>
    <w:p w14:paraId="4B16276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2BF2F37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Člověk a  zdraví     Vzdělávací obor:  </w:t>
      </w:r>
      <w:r>
        <w:rPr>
          <w:rFonts w:ascii="Arial" w:eastAsia="Arial" w:hAnsi="Arial" w:cs="Arial"/>
          <w:b/>
          <w:color w:val="000000"/>
          <w:u w:val="single"/>
        </w:rPr>
        <w:t>Výchova ke zdraví</w:t>
      </w:r>
      <w:r>
        <w:rPr>
          <w:rFonts w:ascii="Arial" w:eastAsia="Arial" w:hAnsi="Arial" w:cs="Arial"/>
          <w:color w:val="000000"/>
        </w:rPr>
        <w:t xml:space="preserve">       ročník   6.</w:t>
      </w:r>
    </w:p>
    <w:tbl>
      <w:tblPr>
        <w:tblStyle w:val="affff0"/>
        <w:tblW w:w="1501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80"/>
        <w:gridCol w:w="3355"/>
        <w:gridCol w:w="5400"/>
        <w:gridCol w:w="3120"/>
        <w:gridCol w:w="2160"/>
      </w:tblGrid>
      <w:tr w:rsidR="00A26406" w14:paraId="52E288F5" w14:textId="77777777">
        <w:trPr>
          <w:trHeight w:val="904"/>
        </w:trPr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73BE0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Kapitola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4EE90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Téma (Učivo)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74F092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Znalosti a dovednosti (výstup)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E20472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Průřezová témata, projekty a kurzy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755D53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Mezipředmětové vztahy</w:t>
            </w:r>
          </w:p>
        </w:tc>
      </w:tr>
      <w:tr w:rsidR="00A26406" w14:paraId="3D55144C" w14:textId="77777777">
        <w:trPr>
          <w:trHeight w:val="2877"/>
        </w:trPr>
        <w:tc>
          <w:tcPr>
            <w:tcW w:w="980" w:type="dxa"/>
            <w:tcBorders>
              <w:top w:val="single" w:sz="18" w:space="0" w:color="000000"/>
              <w:left w:val="nil"/>
              <w:right w:val="single" w:sz="4" w:space="0" w:color="000000"/>
            </w:tcBorders>
            <w:vAlign w:val="center"/>
          </w:tcPr>
          <w:p w14:paraId="57AD0C4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355" w:type="dxa"/>
            <w:tcBorders>
              <w:top w:val="single" w:sz="18" w:space="0" w:color="000000"/>
              <w:left w:val="nil"/>
              <w:right w:val="single" w:sz="4" w:space="0" w:color="000000"/>
            </w:tcBorders>
          </w:tcPr>
          <w:p w14:paraId="24BBC6A6" w14:textId="77777777" w:rsidR="00A26406" w:rsidRDefault="00D83F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Hodnota a podpora zdraví</w:t>
            </w:r>
          </w:p>
          <w:p w14:paraId="52C0882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F33FC5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Úvod – obsah daného předmětu,</w:t>
            </w:r>
            <w:r w:rsidR="006B61C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organizační pokyny, typologie skupiny</w:t>
            </w:r>
          </w:p>
          <w:p w14:paraId="4864439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Faktory ovlivňující zdravý způsob života</w:t>
            </w:r>
          </w:p>
          <w:p w14:paraId="4982A5B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Zdravý způsob života  - příklady pozitivních vlivů na člověka</w:t>
            </w:r>
          </w:p>
          <w:p w14:paraId="341D3D5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Vliv životního prostředí na zdraví</w:t>
            </w:r>
          </w:p>
          <w:p w14:paraId="60C7323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Zdravé bydlení – zásady hygieny a bezpečnosti v domácnosti</w:t>
            </w:r>
          </w:p>
          <w:p w14:paraId="54DE01E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3FBF54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18" w:space="0" w:color="000000"/>
              <w:left w:val="nil"/>
              <w:right w:val="single" w:sz="4" w:space="0" w:color="000000"/>
            </w:tcBorders>
          </w:tcPr>
          <w:p w14:paraId="53FD700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CBF57B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395EB6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příklady pozitivních a negativních vlivů na člověka, na jeho zdraví a způsob života</w:t>
            </w:r>
          </w:p>
          <w:p w14:paraId="79742D3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Popíše nároky rodiny na zdravé bydlení z hlediska činností provozovaných v bytě</w:t>
            </w:r>
          </w:p>
          <w:p w14:paraId="78F7D20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Navrhne zásady bezpečného provozu v bytě</w:t>
            </w:r>
          </w:p>
          <w:p w14:paraId="5640323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Vysvětlí, proč je nutno udržovat v bytě pořádek a čistotu. </w:t>
            </w:r>
          </w:p>
          <w:p w14:paraId="77D3A80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Vyjmenuje zásady hygieny a ochrany zdraví při práci v domácnosti</w:t>
            </w:r>
          </w:p>
          <w:p w14:paraId="0DE1B69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  <w:r w:rsidRPr="008D01D7">
              <w:rPr>
                <w:sz w:val="24"/>
                <w:szCs w:val="24"/>
              </w:rPr>
              <w:t>Vyjadřuje se aktivně  k problematicce zdraví a diskutuje o něm (jak své zdraví chránit,</w:t>
            </w:r>
            <w:r w:rsidR="008D01D7">
              <w:rPr>
                <w:sz w:val="24"/>
                <w:szCs w:val="24"/>
              </w:rPr>
              <w:t xml:space="preserve"> </w:t>
            </w:r>
            <w:r w:rsidRPr="008D01D7">
              <w:rPr>
                <w:sz w:val="24"/>
                <w:szCs w:val="24"/>
              </w:rPr>
              <w:t>povinné zdravotní prohlídky – jejich nutnost…)</w:t>
            </w:r>
          </w:p>
        </w:tc>
        <w:tc>
          <w:tcPr>
            <w:tcW w:w="3120" w:type="dxa"/>
            <w:tcBorders>
              <w:top w:val="single" w:sz="18" w:space="0" w:color="000000"/>
              <w:left w:val="nil"/>
              <w:right w:val="single" w:sz="4" w:space="0" w:color="000000"/>
            </w:tcBorders>
          </w:tcPr>
          <w:p w14:paraId="272577C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OSV –(osobnostní rozvoj) - rozvoj schopnosti poznávání, utváření praktických životních dovedností </w:t>
            </w:r>
          </w:p>
          <w:p w14:paraId="6370A90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– vztah člověka k prostředí, komunikace o problémech životního prostředí, lidské aktivity a životní prostředí MV – média jako zdroj inform</w:t>
            </w:r>
          </w:p>
          <w:p w14:paraId="7410E03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ací o vlivech působících na zdraví a zásadách zdravého bydlení </w:t>
            </w:r>
          </w:p>
          <w:p w14:paraId="4677393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18" w:space="0" w:color="000000"/>
              <w:left w:val="nil"/>
              <w:right w:val="nil"/>
            </w:tcBorders>
          </w:tcPr>
          <w:p w14:paraId="66DA972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Člověk a jeho svět – péče o zdraví, zdravá výživa</w:t>
            </w:r>
          </w:p>
          <w:p w14:paraId="6AE6428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E943E0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Chemie – mimořádné události, chemický průmysl v ČR</w:t>
            </w:r>
          </w:p>
          <w:p w14:paraId="381CFA9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AC687D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Tělesná výchova – význam pohybu pro zdraví</w:t>
            </w:r>
          </w:p>
        </w:tc>
      </w:tr>
      <w:tr w:rsidR="00A26406" w14:paraId="00FAAC90" w14:textId="77777777">
        <w:trPr>
          <w:trHeight w:val="1855"/>
        </w:trPr>
        <w:tc>
          <w:tcPr>
            <w:tcW w:w="980" w:type="dxa"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14:paraId="03F88A5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E0FB0F" w14:textId="77777777" w:rsidR="00A26406" w:rsidRDefault="00D83F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Vztahy mezi lidmi a formy soužití</w:t>
            </w:r>
          </w:p>
          <w:p w14:paraId="020C502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D6BE2F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Autoevaluace – zdroj informací o sobě sebepoznání – sebepojetí</w:t>
            </w:r>
          </w:p>
          <w:p w14:paraId="1EEF5F8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Vztahy mezi lidmi – osobní postoje, asertivita</w:t>
            </w:r>
          </w:p>
          <w:p w14:paraId="602F715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Můj domov – moje rodina</w:t>
            </w:r>
          </w:p>
          <w:p w14:paraId="171BE72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Sebehodnocení – jak mě znají spolužáci?</w:t>
            </w:r>
          </w:p>
          <w:p w14:paraId="247FA72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03B35F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Společenské chování na veřejnosti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9124B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D39280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Popíše základní funkce rodiny</w:t>
            </w:r>
          </w:p>
          <w:p w14:paraId="14C0DE2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Přiměřeně se chová ke starším lidem a k mladším dětem</w:t>
            </w:r>
          </w:p>
          <w:p w14:paraId="4617106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konkrétní příklady pravého kamarádství</w:t>
            </w:r>
          </w:p>
          <w:p w14:paraId="7DDC120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Respektuje přijatá pravidla soužití mezi vrstevníky</w:t>
            </w:r>
          </w:p>
          <w:p w14:paraId="7EACB0F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 opačnému pohlaví se chová kultivovaně</w:t>
            </w:r>
          </w:p>
          <w:p w14:paraId="420E01D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pro sdělení vhodné prostředky verbální i neverbální komunikace</w:t>
            </w:r>
          </w:p>
          <w:p w14:paraId="2E6A918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Dodržuje zásady společenského chování při pozdravu, představování i při běžné komunikaci ve škole</w:t>
            </w:r>
          </w:p>
          <w:p w14:paraId="495D560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Snaží se aktivně řešit problémy v mezilidských vztazích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CBB66E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C6668A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(sociální rozvoj) - sebepoznávání, vzájemné poznávání se ve třídě, rozvoj pozornosti vůči odlišnostem, rozvoj individuálních a sociálních dovedností pro kooperaci – sociální aktivity – scénky a hry</w:t>
            </w:r>
          </w:p>
          <w:p w14:paraId="5FC9C13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VDO – škola jako model otevřeného partnerství – sociální aktivity a hry</w:t>
            </w:r>
          </w:p>
          <w:p w14:paraId="5A06EA3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jedinečnost každého člověka, tolerantní vztahy a rozvoj spolupráce s jinými lidmi - sociální aktivity a hry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14:paraId="565454D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 Člověk a jeho svět – rodina, soužití lidí, chování lidí</w:t>
            </w:r>
          </w:p>
          <w:p w14:paraId="7C48790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358CE9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Výchova k občanství – naše škola, vztahy mezi lidmi</w:t>
            </w:r>
          </w:p>
        </w:tc>
      </w:tr>
      <w:tr w:rsidR="00A26406" w14:paraId="0138D32A" w14:textId="77777777">
        <w:trPr>
          <w:trHeight w:val="1361"/>
        </w:trPr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BAAFC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67096" w14:textId="77777777" w:rsidR="00A26406" w:rsidRDefault="00D83F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Změny v životě člověka a jejich reflexe</w:t>
            </w:r>
          </w:p>
          <w:p w14:paraId="104A032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268748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Lidské tělo, rozdíly v pohlaví mezi mužem a ženou</w:t>
            </w:r>
          </w:p>
          <w:p w14:paraId="7C4C4B4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Pohlavní orgány – základy anatomie a fyziologie</w:t>
            </w:r>
          </w:p>
          <w:p w14:paraId="15F1DE1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Hygiena obou pohlaví v době dospívání</w:t>
            </w:r>
          </w:p>
          <w:p w14:paraId="7AE317E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Somatické změny – fyziologické, psychické a sociální zrání</w:t>
            </w:r>
          </w:p>
          <w:p w14:paraId="75193EE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Zdravotní rizika pohlavně přenosných chorob – prevence</w:t>
            </w:r>
          </w:p>
          <w:p w14:paraId="648E13A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Dětství – dospívání – puberta</w:t>
            </w:r>
          </w:p>
          <w:p w14:paraId="3995E13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Hygiena obou pohlavní v době dospívání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EB1A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12170D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pohlavní rozdíly mezi mužem a ženou</w:t>
            </w:r>
          </w:p>
          <w:p w14:paraId="2AF2AB8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Pojmenuje části pohlavních orgánů muže a ženy</w:t>
            </w:r>
          </w:p>
          <w:p w14:paraId="3AABB94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Vysvětlí, jak uplatňuje pravidla intimní hygieny v denním režimu</w:t>
            </w:r>
          </w:p>
          <w:p w14:paraId="68EED09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Popíše změny probíhající v období dospívání</w:t>
            </w:r>
          </w:p>
          <w:p w14:paraId="2CC468B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Popíše druhotné pohlavní znaky</w:t>
            </w:r>
          </w:p>
          <w:p w14:paraId="05F177F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pojmy menstruace, poluce</w:t>
            </w:r>
          </w:p>
          <w:p w14:paraId="1B93150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Nepoužívá vulgární slova související se sexualitou</w:t>
            </w:r>
          </w:p>
          <w:p w14:paraId="749A2AB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zdravotní rizika pohlavně přenosných chorob a způsoby, jak se před nimi chránit</w:t>
            </w:r>
          </w:p>
          <w:p w14:paraId="5964CC4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AFC882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4FFC59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34B0226" w14:textId="77777777" w:rsidR="00A26406" w:rsidRPr="008D01D7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  <w:szCs w:val="24"/>
              </w:rPr>
            </w:pPr>
            <w:r w:rsidRPr="008D01D7">
              <w:rPr>
                <w:sz w:val="24"/>
                <w:szCs w:val="24"/>
              </w:rPr>
              <w:t>Chová se zodpovědně k sobě samému, k vlastnímu dospívání a pravidlům zdravého životního stylu</w:t>
            </w:r>
          </w:p>
          <w:p w14:paraId="5F9E47AA" w14:textId="77777777" w:rsidR="00A26406" w:rsidRPr="008D01D7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  <w:szCs w:val="24"/>
              </w:rPr>
            </w:pPr>
            <w:r w:rsidRPr="008D01D7">
              <w:rPr>
                <w:sz w:val="24"/>
                <w:szCs w:val="24"/>
              </w:rPr>
              <w:t>Snaží se dodržovat zdravý životní styl.</w:t>
            </w:r>
          </w:p>
          <w:p w14:paraId="5630391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  <w:r w:rsidRPr="008D01D7">
              <w:rPr>
                <w:sz w:val="24"/>
                <w:szCs w:val="24"/>
              </w:rPr>
              <w:t>Vyjmenuje  programy podpory zdraví – v rámci možností se snaží do těchto programů zapojovat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C377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6B8F54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OSV – (osobnostní rozvoj) - sebepoznání a sebepojetí  - skupinová práce </w:t>
            </w:r>
          </w:p>
          <w:p w14:paraId="10A7445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BF6A93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MV  - kritické čtení a vnímání mediálních sdělení – diskuse, práce s PC</w:t>
            </w:r>
          </w:p>
          <w:p w14:paraId="40C7298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3910BD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E8105B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6C5DF1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00BDDA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24426C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B8FFCC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E1346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Člověk a jeho svět – lidské tělo, partnerství, rodičovství, základy sexuální výchovy, </w:t>
            </w:r>
          </w:p>
          <w:p w14:paraId="53A3887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 - anatomie a fyziologie, fylogeneze a ontogeneze</w:t>
            </w:r>
          </w:p>
          <w:p w14:paraId="43B80B0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Výchova k občanství – lidská setkání, vnitřní svět člověka, zásady lidského soužití</w:t>
            </w:r>
          </w:p>
          <w:p w14:paraId="068C3A2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Tv – význam pohybu pro zdraví</w:t>
            </w:r>
          </w:p>
          <w:p w14:paraId="4C9EC00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</w:p>
        </w:tc>
      </w:tr>
      <w:tr w:rsidR="00A26406" w14:paraId="74E1A5F6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C099BD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  <w:p w14:paraId="17AC800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4FB8EB7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DA99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Zdravý způsob života a péče o zdraví</w:t>
            </w:r>
          </w:p>
          <w:p w14:paraId="66CFE7A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0F633A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Zásady zdravé výživy – složky potravin – živiny</w:t>
            </w:r>
          </w:p>
          <w:p w14:paraId="1027720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Denní stravování a pitný režim, skladování a nákup potravin</w:t>
            </w:r>
          </w:p>
          <w:p w14:paraId="544EDF9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Pyramida výživy – skladba jídelníčku a jejich posuzování</w:t>
            </w:r>
          </w:p>
          <w:p w14:paraId="70E3BA2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Zásady společenského chování v prostředí veřejného stravování</w:t>
            </w:r>
          </w:p>
          <w:p w14:paraId="6B6878E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1F2110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30EE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Rozlišuje mezi zdravými a méně zdravými potravinami</w:t>
            </w:r>
          </w:p>
          <w:p w14:paraId="64E0A9C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Zdůvodní nutnost dodržování stravovacího a pitného režimu</w:t>
            </w:r>
          </w:p>
          <w:p w14:paraId="19DF52E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Vyjmenuje základní složky potravy a vysvětlí jejich význam pro zdraví</w:t>
            </w:r>
          </w:p>
          <w:p w14:paraId="277B2BB3" w14:textId="77777777" w:rsidR="00A26406" w:rsidRPr="008D01D7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  <w:szCs w:val="24"/>
              </w:rPr>
            </w:pPr>
            <w:r w:rsidRPr="008D01D7">
              <w:rPr>
                <w:sz w:val="24"/>
                <w:szCs w:val="24"/>
              </w:rPr>
              <w:lastRenderedPageBreak/>
              <w:t>Dokáže diskutovat  o zdravých stravovacích návycích – uvědomuje si, kolik jich dodržuje, a kolik jich nedodržuje – dokáže vypozorovat proč je dodržuje či nedodržuje. Konzultuje návyky s rodinou</w:t>
            </w:r>
          </w:p>
          <w:p w14:paraId="3B48411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Orientuje se v údajích na obalech potravinářských výrobků</w:t>
            </w:r>
          </w:p>
          <w:p w14:paraId="5DF567F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Projevuje ochotu uplatňovat zásady zdravého stravovacího a pitného režimu. </w:t>
            </w:r>
          </w:p>
          <w:p w14:paraId="2AA173E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Sestaví jídelníček pro rodinné stravování, který bude vyhovovat zásadám zdravé výživy</w:t>
            </w:r>
          </w:p>
          <w:p w14:paraId="0EE909B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Přiměřeně se chová u rodinného stolu, ve školní jídelně, v restauraci i při stravování v přírodě</w:t>
            </w:r>
          </w:p>
          <w:p w14:paraId="1D276BC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  <w:r w:rsidRPr="008D01D7">
              <w:rPr>
                <w:sz w:val="24"/>
                <w:szCs w:val="24"/>
              </w:rPr>
              <w:t>Dává do souvislostí stravovací návyky a civilizační choroby – dokáže vypozorovat  jejich příčinnou souvislost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970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A30BAA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EV – zemědělství a životní prostředí </w:t>
            </w:r>
          </w:p>
          <w:p w14:paraId="4A76A3B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472882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MV – kritický přístup k reklamě na potravinářské </w:t>
            </w:r>
            <w:r>
              <w:rPr>
                <w:color w:val="000000"/>
                <w:sz w:val="24"/>
                <w:szCs w:val="24"/>
              </w:rPr>
              <w:lastRenderedPageBreak/>
              <w:t>výrobky, role médií při výběru a nákupu potravina a nápojů</w:t>
            </w:r>
          </w:p>
          <w:p w14:paraId="78DE2B9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Projekt - Můj jídelníček  </w:t>
            </w:r>
            <w:r w:rsidRPr="008D01D7">
              <w:rPr>
                <w:sz w:val="24"/>
                <w:szCs w:val="24"/>
              </w:rPr>
              <w:t>zdravá strava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3C120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Člověk a jeho svět –péče o zdraví, zdravá výživa, chování lidí</w:t>
            </w:r>
          </w:p>
          <w:p w14:paraId="618BA6D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Chemie – přírodní látky</w:t>
            </w:r>
          </w:p>
          <w:p w14:paraId="458BCD3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Přírodopis – nemoci a prevence</w:t>
            </w:r>
          </w:p>
          <w:p w14:paraId="1F4D55C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Člověk a svět práce – základní podmínky pro pěstování, příprava pokrmů, úprava stolu a stolování</w:t>
            </w:r>
          </w:p>
        </w:tc>
      </w:tr>
      <w:tr w:rsidR="00A26406" w14:paraId="314CFC14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FA8BE5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5.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9C4E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Rizika ohrožující zdraví a jejich prevence</w:t>
            </w:r>
          </w:p>
          <w:p w14:paraId="412484F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10E2C3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Rizika ohrožující zdraví</w:t>
            </w:r>
          </w:p>
          <w:p w14:paraId="07C3C33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Organizace zabývající se prevencí a léčba při zneužívání návykových látek</w:t>
            </w:r>
          </w:p>
          <w:p w14:paraId="7C25623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Zneužívání návykových látek – způsoby odmítnutí</w:t>
            </w:r>
          </w:p>
          <w:p w14:paraId="413578C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Ochrana před nemocemi a úrazy Dodržování pravidel bezpečnosti a ochrany zdraví</w:t>
            </w:r>
          </w:p>
          <w:p w14:paraId="3B68198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Zásady první pomoci</w:t>
            </w:r>
          </w:p>
          <w:p w14:paraId="23A82DB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5EE2E2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D6E61B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EA8975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3560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4C8077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zdravotní rizika spojená s kouřením, alkoholem, drogami</w:t>
            </w:r>
          </w:p>
          <w:p w14:paraId="28D3073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Argumentuje ve prospěch zdraví</w:t>
            </w:r>
          </w:p>
          <w:p w14:paraId="42C7CE0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způsoby odmítání návykových látek v modelových situacích</w:t>
            </w:r>
          </w:p>
          <w:p w14:paraId="0637934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Pojmenuje cesty přenosu nejčastějších infekčních chorob</w:t>
            </w:r>
          </w:p>
          <w:p w14:paraId="1D18B44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Pojmenuje zdroje a místa možných nehod a úrazů</w:t>
            </w:r>
          </w:p>
          <w:p w14:paraId="57C8B9D8" w14:textId="77777777" w:rsidR="00A26406" w:rsidRPr="008D01D7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  <w:szCs w:val="24"/>
              </w:rPr>
            </w:pPr>
            <w:r w:rsidRPr="008D01D7">
              <w:rPr>
                <w:sz w:val="24"/>
                <w:szCs w:val="24"/>
              </w:rPr>
              <w:t>Uplatňuje zásady hygieny v souvislosti se šířením běžných, přenosných a civilizačních chorob – dokáže tyto choroby rozpoznat  a pojmenovat (jejich příklady)</w:t>
            </w:r>
          </w:p>
          <w:p w14:paraId="4A8E7A32" w14:textId="77777777" w:rsidR="00A26406" w:rsidRPr="008D01D7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  <w:szCs w:val="24"/>
              </w:rPr>
            </w:pPr>
            <w:r w:rsidRPr="008D01D7">
              <w:rPr>
                <w:sz w:val="24"/>
                <w:szCs w:val="24"/>
              </w:rPr>
              <w:t>Dokáže platňovat preventivní chování při běžných chorobách.</w:t>
            </w:r>
          </w:p>
          <w:p w14:paraId="56F2AB20" w14:textId="77777777" w:rsidR="00A26406" w:rsidRPr="008D01D7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  <w:szCs w:val="24"/>
              </w:rPr>
            </w:pPr>
            <w:r w:rsidRPr="008D01D7">
              <w:rPr>
                <w:sz w:val="24"/>
                <w:szCs w:val="24"/>
              </w:rPr>
              <w:t xml:space="preserve">Dokáže  vyjmenovat, kde by hledal   odbornou pomoc </w:t>
            </w:r>
          </w:p>
          <w:p w14:paraId="369BD81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RPr="008D01D7">
              <w:rPr>
                <w:sz w:val="24"/>
                <w:szCs w:val="24"/>
              </w:rPr>
              <w:t xml:space="preserve">Poskytne základní péči při nemoci a předvede </w:t>
            </w:r>
            <w:r>
              <w:rPr>
                <w:color w:val="000000"/>
                <w:sz w:val="24"/>
                <w:szCs w:val="24"/>
              </w:rPr>
              <w:t>základní způsoby poskytnutí první pomoci</w:t>
            </w:r>
          </w:p>
          <w:p w14:paraId="13BDF90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Rozpozná situace ohrožující jeho bezpečnost a používá účinné způsoby chování – zná postup v případě dopravní nehody</w:t>
            </w:r>
          </w:p>
          <w:p w14:paraId="7A0708A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 konkrétních situacích silniční a železniční dopravy uplatňuje bezpečné chování, které neohrožuje jeho osobu ani jiné účastníky</w:t>
            </w:r>
          </w:p>
          <w:p w14:paraId="7AE41F0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Aktivně se zapojuje do akcí školy podporující bezpečné chování v dopravě</w:t>
            </w:r>
          </w:p>
          <w:p w14:paraId="1C87FFA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Cíleně používá bezpečnostní a ochranné prvky- chodec, cyklista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8747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OSV – (sociální rozvoj) - komunikace v různých situacích, hledání pomoci při potížích</w:t>
            </w:r>
          </w:p>
          <w:p w14:paraId="4A4943F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EV – vnímání života, rozmanitost vlivu prostředí na zdraví, možnosti ochrany zdraví, ochrana přírody při sportovních </w:t>
            </w:r>
          </w:p>
          <w:p w14:paraId="77C2085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MV – volný čas a jeho naplnění, role médií v každodenním životě </w:t>
            </w:r>
          </w:p>
          <w:p w14:paraId="69C5E93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MKV – tolerantní vztahy a spolupráce s jinými lidmi </w:t>
            </w:r>
          </w:p>
          <w:p w14:paraId="68918C8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C8AF7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Člověk a jeho svět – péče o zdraví, zdravá výživa, návykové látky a zdraví, osobní bezpečí</w:t>
            </w:r>
          </w:p>
          <w:p w14:paraId="580070A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3EF6DC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Přírodopis – nemoci, úrazy a prevence</w:t>
            </w:r>
          </w:p>
          <w:p w14:paraId="3352FF0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20D741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Výchova k občanství – protiprávní jednání, právo v každodenním životě</w:t>
            </w:r>
          </w:p>
          <w:p w14:paraId="292AC4E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Tělesná výchova – význam pohybu pro zdraví, zásady jednání a chování v různém prostředí a při různých činnostech</w:t>
            </w:r>
          </w:p>
          <w:p w14:paraId="68D0E77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Chemie – nebezpečné látky</w:t>
            </w:r>
          </w:p>
        </w:tc>
      </w:tr>
      <w:tr w:rsidR="00A26406" w14:paraId="7D21A80C" w14:textId="77777777">
        <w:trPr>
          <w:trHeight w:val="2080"/>
        </w:trPr>
        <w:tc>
          <w:tcPr>
            <w:tcW w:w="980" w:type="dxa"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14:paraId="716F4D0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6.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EBD7F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Osobnost a sociální rozvoj</w:t>
            </w:r>
          </w:p>
          <w:p w14:paraId="53CA173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Rozvoj osobnosti – cvičení sebekontroly a sebeovládání</w:t>
            </w:r>
          </w:p>
          <w:p w14:paraId="0AEA9BE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Způsoby chování podporující společenské vztahy</w:t>
            </w:r>
          </w:p>
          <w:p w14:paraId="656C132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Formy pomoci v situaci ohrožení – osobního i cizího – bezpečné chování v různých situacích</w:t>
            </w:r>
          </w:p>
          <w:p w14:paraId="7E28CE3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E7CBDA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2853C4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C669D6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7B14CF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7E168D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Rozpoznává své emoce</w:t>
            </w:r>
          </w:p>
          <w:p w14:paraId="7D7F7E7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Projevuje bezpečné způsoby chování v sociálním kontaktu s vrstevníky</w:t>
            </w:r>
          </w:p>
          <w:p w14:paraId="1F23287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Projevuje ochotu respektovat svobodu druhého dítěte</w:t>
            </w:r>
          </w:p>
          <w:p w14:paraId="22D5497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Projevuje účelné způsoby chování v simulovaných situacích osobního i cizího ohrožení</w:t>
            </w:r>
          </w:p>
          <w:p w14:paraId="6B6FE59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Přivolá pomoc dospělých, policie v situacích cizího ohrožení</w:t>
            </w:r>
          </w:p>
          <w:p w14:paraId="3EC8CF9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D1A58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–(sociální rozvoj) - rozvoj individuálních a sociálních dovedností pro kooperaci, zdravé a vyrovnané sebepojetí, chování podporující dobré mezilidské vztahy, hledání pomoci při potížích – sociální hry a aktivity, dotazníky, skupinové scénky</w:t>
            </w:r>
          </w:p>
          <w:p w14:paraId="5DC92B8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respektování zvláštností druhých lidí – sociální hry a aktivity, dotazníky, skupinové scénky</w:t>
            </w:r>
          </w:p>
          <w:p w14:paraId="0997A5F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MV – kritické vnímání mediálních sdělení a jejich správné vyhodnocení, vliv médii na postoje a chování  - práce s PC a internetem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14:paraId="19C60ED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Člověk a jeho svět – osobní bezpečí, situace hromadného ohrožení, chování lidí</w:t>
            </w:r>
          </w:p>
          <w:p w14:paraId="5E33B3A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080094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Tělesná výchova – význam pohybu pro zdraví</w:t>
            </w:r>
          </w:p>
          <w:p w14:paraId="4AF19D9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236D8A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Výchova k občanství – vztahy mezi lidmi, zásady lidského soužití, právo v každodenním životě</w:t>
            </w:r>
          </w:p>
        </w:tc>
      </w:tr>
    </w:tbl>
    <w:p w14:paraId="0F38D57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Zpracovala:Mgr. Šárka Domonkošová</w:t>
      </w:r>
    </w:p>
    <w:p w14:paraId="1261E883" w14:textId="77777777" w:rsidR="008D01D7" w:rsidRDefault="008D01D7" w:rsidP="008D01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color w:val="000000"/>
          <w:sz w:val="36"/>
          <w:szCs w:val="36"/>
        </w:rPr>
      </w:pPr>
    </w:p>
    <w:p w14:paraId="5121987F" w14:textId="77777777" w:rsidR="00A26406" w:rsidRDefault="00D83F7B" w:rsidP="008D01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10E40EB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Člověk  zdraví     Vzdělávací obor:  </w:t>
      </w:r>
      <w:r>
        <w:rPr>
          <w:rFonts w:ascii="Arial" w:eastAsia="Arial" w:hAnsi="Arial" w:cs="Arial"/>
          <w:b/>
          <w:color w:val="000000"/>
          <w:u w:val="single"/>
        </w:rPr>
        <w:t>Výchova ke zdraví</w:t>
      </w:r>
      <w:r>
        <w:rPr>
          <w:rFonts w:ascii="Arial" w:eastAsia="Arial" w:hAnsi="Arial" w:cs="Arial"/>
          <w:color w:val="000000"/>
        </w:rPr>
        <w:t xml:space="preserve">     ročník     9.</w:t>
      </w:r>
    </w:p>
    <w:p w14:paraId="181630E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fff1"/>
        <w:tblW w:w="1501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80"/>
        <w:gridCol w:w="3355"/>
        <w:gridCol w:w="5400"/>
        <w:gridCol w:w="3120"/>
        <w:gridCol w:w="2160"/>
      </w:tblGrid>
      <w:tr w:rsidR="00A26406" w14:paraId="2C7B2273" w14:textId="77777777">
        <w:trPr>
          <w:trHeight w:val="904"/>
        </w:trPr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5E789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Kapitola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440F1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Téma (Učivo)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02E87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Znalosti a dovednosti (výstup)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99C657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Průřezová témata, projekty a kurzy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FEE1A7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Mezipředmětové vazby</w:t>
            </w:r>
          </w:p>
        </w:tc>
      </w:tr>
      <w:tr w:rsidR="00A26406" w14:paraId="1374FDB9" w14:textId="77777777">
        <w:trPr>
          <w:trHeight w:val="3690"/>
        </w:trPr>
        <w:tc>
          <w:tcPr>
            <w:tcW w:w="980" w:type="dxa"/>
            <w:tcBorders>
              <w:top w:val="single" w:sz="18" w:space="0" w:color="000000"/>
              <w:left w:val="nil"/>
              <w:right w:val="single" w:sz="4" w:space="0" w:color="000000"/>
            </w:tcBorders>
            <w:vAlign w:val="center"/>
          </w:tcPr>
          <w:p w14:paraId="0AE564F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355" w:type="dxa"/>
            <w:tcBorders>
              <w:top w:val="single" w:sz="18" w:space="0" w:color="000000"/>
              <w:left w:val="nil"/>
              <w:right w:val="single" w:sz="4" w:space="0" w:color="000000"/>
            </w:tcBorders>
          </w:tcPr>
          <w:p w14:paraId="1D5FA47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Zaostřeno na zdraví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7934197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EC15CE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Úvod – obsah daného předmětu – seznámení s projektem  9.r.</w:t>
            </w:r>
          </w:p>
          <w:p w14:paraId="3B158A7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Faktory ovlivňující zdravý způsob života</w:t>
            </w:r>
          </w:p>
          <w:p w14:paraId="446CF54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Zdravý způsob života  - příklady pozitivních vlivů na člověka</w:t>
            </w:r>
          </w:p>
          <w:p w14:paraId="230B8C8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Význam aktivního pohybu, relaxace a otužování pro zdraví člověka</w:t>
            </w:r>
          </w:p>
          <w:p w14:paraId="0D1ACCB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82B7E3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Projekt: „Pomocná ruka“  - cíl projektu, organizace a konkrétní podíl žáků na projektu</w:t>
            </w:r>
          </w:p>
          <w:p w14:paraId="1796BF2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D2F2E1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6078DF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18" w:space="0" w:color="000000"/>
              <w:left w:val="nil"/>
              <w:right w:val="single" w:sz="4" w:space="0" w:color="000000"/>
            </w:tcBorders>
          </w:tcPr>
          <w:p w14:paraId="4ADEB26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Rozlišuje mezi běžnými a infekčními chorobami</w:t>
            </w:r>
          </w:p>
          <w:p w14:paraId="5C6FA3B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Popíše systém poskytování lékařské péče</w:t>
            </w:r>
          </w:p>
          <w:p w14:paraId="41E86C1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význam biorytmů v životě člověka</w:t>
            </w:r>
          </w:p>
          <w:p w14:paraId="0C87623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Předvede kompenzační a relaxační cvičení vhodné k překonávání psychické únavy a stresu</w:t>
            </w:r>
          </w:p>
          <w:p w14:paraId="40CF596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Zařazuje do svého denního režimu aktivní pohyb, vysvětluje význam aktivního pohybu, otužování a relaxace pro zdraví.</w:t>
            </w:r>
          </w:p>
          <w:p w14:paraId="6DA5AF9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 pocity a potřeby lidí tělesně a smyslově postižených</w:t>
            </w:r>
          </w:p>
          <w:p w14:paraId="084D1DC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17C158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052219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Vliv výživy na zdraví</w:t>
            </w:r>
          </w:p>
          <w:p w14:paraId="49DFD0B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18" w:space="0" w:color="000000"/>
              <w:left w:val="nil"/>
              <w:right w:val="single" w:sz="4" w:space="0" w:color="000000"/>
            </w:tcBorders>
          </w:tcPr>
          <w:p w14:paraId="2A569FB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(osobnostní rozvoj) - cvičení sebekontroly, sebeovládání: regulace vlastního jednání i prožívání, vůle, psychohygiena, hledání pomoci při potížích – scénky, skupinové práce, diskuse</w:t>
            </w:r>
          </w:p>
          <w:p w14:paraId="583957B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Evropa a svět nás zajímá, životní styl v evropských rodinách</w:t>
            </w:r>
          </w:p>
          <w:p w14:paraId="2AE7D2F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WHO, podpora zdraví ve světě – diskuse, opakování, zápis</w:t>
            </w:r>
          </w:p>
          <w:p w14:paraId="1A95176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– utváření zdravého životního stylu, rozmanitost vlivů prostředí na zdraví - zápis</w:t>
            </w:r>
          </w:p>
          <w:p w14:paraId="64AEF9A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tolerantní vztahy a rozvíjení spolupráce – skupinová práce</w:t>
            </w:r>
          </w:p>
          <w:p w14:paraId="27AC102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MV – média jako zdroj informací i náplně volného času – práce s PC, práce s pracovním sešitem</w:t>
            </w:r>
          </w:p>
        </w:tc>
        <w:tc>
          <w:tcPr>
            <w:tcW w:w="2160" w:type="dxa"/>
            <w:tcBorders>
              <w:top w:val="single" w:sz="18" w:space="0" w:color="000000"/>
              <w:left w:val="nil"/>
              <w:right w:val="nil"/>
            </w:tcBorders>
          </w:tcPr>
          <w:p w14:paraId="0EF365A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Chemie – zásady bezpečné práce</w:t>
            </w:r>
          </w:p>
          <w:p w14:paraId="2A8FA33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3745B6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Přírodopis – životní styl, organismy a prostředí</w:t>
            </w:r>
          </w:p>
          <w:p w14:paraId="01E2642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52892F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Tělesná výchova -  význam pohybu pro zdraví</w:t>
            </w:r>
          </w:p>
          <w:p w14:paraId="609BF2E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9C2E74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Výchova k občanství -  zásady lidského soužití, vnitřní svět člověka, osobní rozvoj</w:t>
            </w:r>
          </w:p>
          <w:p w14:paraId="252F7AB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982A15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Člověk a svět práce – úloha techniky v životě člověka</w:t>
            </w:r>
          </w:p>
        </w:tc>
      </w:tr>
      <w:tr w:rsidR="00A26406" w14:paraId="3491E480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A3657A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A8E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Reprodukční zdraví a sexuální výchova </w:t>
            </w:r>
          </w:p>
          <w:p w14:paraId="0377C77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52AC54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Projekt: Hodnocení vlastního podílu na práci v jednotlivých ročnících – připomínky </w:t>
            </w:r>
          </w:p>
          <w:p w14:paraId="74DF8B2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 návrhy – příprava  vlastních projektů</w:t>
            </w:r>
          </w:p>
          <w:p w14:paraId="3EEA979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Tělesné, fyziologické, psychické a sociální změny v dospívání</w:t>
            </w:r>
          </w:p>
          <w:p w14:paraId="48C61A5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Odborná pomoc při řešení sex. problémů</w:t>
            </w:r>
          </w:p>
          <w:p w14:paraId="72EDC5C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Rizika</w:t>
            </w:r>
            <w:r w:rsidR="006B61C9">
              <w:rPr>
                <w:color w:val="000000"/>
                <w:sz w:val="24"/>
                <w:szCs w:val="24"/>
              </w:rPr>
              <w:t xml:space="preserve"> života: sex, mladé</w:t>
            </w:r>
            <w:r>
              <w:rPr>
                <w:color w:val="000000"/>
                <w:sz w:val="24"/>
                <w:szCs w:val="24"/>
              </w:rPr>
              <w:t xml:space="preserve"> ro</w:t>
            </w:r>
            <w:r w:rsidR="006B61C9">
              <w:rPr>
                <w:color w:val="000000"/>
                <w:sz w:val="24"/>
                <w:szCs w:val="24"/>
              </w:rPr>
              <w:t>dičovství a promiskuita</w:t>
            </w:r>
          </w:p>
          <w:p w14:paraId="26C8A63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DD78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Vysvětlí tělesné, fyziologické, psychické a sociální změny v dospívání</w:t>
            </w:r>
          </w:p>
          <w:p w14:paraId="146376A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Zná pravidla intimní a osobní hygieny v denním režimu</w:t>
            </w:r>
          </w:p>
          <w:p w14:paraId="46CB6EC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argumenty pro odložení pohlavního života do doby plné zralosti</w:t>
            </w:r>
          </w:p>
          <w:p w14:paraId="0565DC8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rizika střídání partnerů, nemoci, těhotenství, mladistvé rodičovství</w:t>
            </w:r>
          </w:p>
          <w:p w14:paraId="2FC8FF4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Vyjmenuje nejčastější choroby přenosné pohlavním stykem, popíše příznaky a vysvětlí, jak se před nimi chránit</w:t>
            </w:r>
          </w:p>
          <w:p w14:paraId="4CF62C6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Orientuje se v rozdílech sexuálního chování jednotlivců</w:t>
            </w:r>
          </w:p>
          <w:p w14:paraId="1B12043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Nepoužívá vulgární slova související se sexualitou</w:t>
            </w:r>
          </w:p>
          <w:p w14:paraId="1D38B6E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Orientuje se v právní problematice sexuálního zneužívání dítěte</w:t>
            </w:r>
          </w:p>
          <w:p w14:paraId="23CD9E9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Použije v případě problémů kontakty na odbornou pomoc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A35E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OSV – (osobnostní rozvoj) - sebepoznávání a zdravé </w:t>
            </w:r>
            <w:r>
              <w:rPr>
                <w:color w:val="000000"/>
                <w:sz w:val="24"/>
                <w:szCs w:val="24"/>
              </w:rPr>
              <w:lastRenderedPageBreak/>
              <w:t xml:space="preserve">sebepojetí, hledání pomoci při potížích, komunikace </w:t>
            </w:r>
          </w:p>
          <w:p w14:paraId="14022B4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 různých situacích, dovednost komunikační obrany proti agresi a manipulaci</w:t>
            </w:r>
          </w:p>
          <w:p w14:paraId="3243B05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předsudky a vžité stereotypy – výklad látky</w:t>
            </w:r>
          </w:p>
          <w:p w14:paraId="69CFE59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MV – rozlišování bulvárních prvků v mediálních sděleních – diskuse, práce s novinami </w:t>
            </w:r>
          </w:p>
          <w:p w14:paraId="67A8E89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EEDA6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Přírodopis – fylogeneze a </w:t>
            </w:r>
            <w:r>
              <w:rPr>
                <w:color w:val="000000"/>
                <w:sz w:val="24"/>
                <w:szCs w:val="24"/>
              </w:rPr>
              <w:lastRenderedPageBreak/>
              <w:t>ontogeneze člověka, anatomie a fyziologie, nemoci, úrazy a prevence</w:t>
            </w:r>
          </w:p>
          <w:p w14:paraId="473E093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Výchova k občanství – kulturní život, lidská setkání</w:t>
            </w:r>
          </w:p>
          <w:p w14:paraId="31F58F9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ECAE376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BF7E42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3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4FF7B9D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6DA0CCC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E166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Jak si lépe porozumět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7F0DB11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B5003D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Projekt: Hodnocení vlastního podílu na práci v jednotlivých ročnících – připomínky </w:t>
            </w:r>
          </w:p>
          <w:p w14:paraId="57AF4CF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 návrhy – příprava  vlastních projektů – Třída</w:t>
            </w:r>
          </w:p>
          <w:p w14:paraId="7B28194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Sociální klima rodiny, třídy, kolektivu</w:t>
            </w:r>
          </w:p>
          <w:p w14:paraId="4C5EEDE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0D9451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A3BF6C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976A9A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856329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DDFD86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F7D791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B9BAF3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E9CAEF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BF1DEA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67B3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Rozpozná pozitivní a negativní vlivy na kvalitu sociálního klimatu v rodině i ve třídě</w:t>
            </w:r>
          </w:p>
          <w:p w14:paraId="22E2A83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Ovládá své emoce, akceptuje pocity druhých</w:t>
            </w:r>
          </w:p>
          <w:p w14:paraId="6C5BB30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 komunikaci používá kulturní slovník</w:t>
            </w:r>
          </w:p>
          <w:p w14:paraId="14EFC8B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Nabídne pomoc v případě potřeby</w:t>
            </w:r>
          </w:p>
          <w:p w14:paraId="4DF4F9A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Vybere vhodný způsob řešení modelové situace</w:t>
            </w:r>
          </w:p>
          <w:p w14:paraId="4A1AC40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Dodržuje pravidla práce v týmu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F0F2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(osobnostní rozvoj) - regulace vlastního chování i prožívání, utváření dobrých mezilidských vztahů ve třídě, i mimo ni – tvorba školního projektu „Pomocná ruka“</w:t>
            </w:r>
          </w:p>
          <w:p w14:paraId="2B54C6A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– demokratická atmosféra ve škole – tvorba školního projektu „Pomocná ruka“</w:t>
            </w:r>
          </w:p>
          <w:p w14:paraId="6E56923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pozitivní postoje k jinakosti a kulturní rozmanitosti – tvorba školního projektu „Pomocná ruka“</w:t>
            </w:r>
          </w:p>
          <w:p w14:paraId="0A34511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MKV – poznávání vlastního kulturního zakotvení, </w:t>
            </w:r>
            <w:r>
              <w:rPr>
                <w:color w:val="000000"/>
                <w:sz w:val="24"/>
                <w:szCs w:val="24"/>
              </w:rPr>
              <w:lastRenderedPageBreak/>
              <w:t>respektování sociokulturních odlišností – tvorba školního projektu „Pomocná ruka“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18158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Tělesná výchova – komunikace v TV, zásady jednání a chování v různých prostředí a při různých činnostech</w:t>
            </w:r>
          </w:p>
          <w:p w14:paraId="7AFDE58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95A786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Výchova k občanství – naše škola, kulturní život, lidská setkání, vztahy mezi lidmi, zásady lidského života</w:t>
            </w:r>
          </w:p>
        </w:tc>
      </w:tr>
      <w:tr w:rsidR="00A26406" w14:paraId="4B2639F0" w14:textId="77777777">
        <w:trPr>
          <w:trHeight w:val="4232"/>
        </w:trPr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884F51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A66C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Volby pro zdravý život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3D06368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266255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Projekt - hodnocení průběhu projektu – připomínky, návrhy na zlepšení spolupráce</w:t>
            </w:r>
          </w:p>
          <w:p w14:paraId="13B36E1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Kvalita náplně a trávení volného času</w:t>
            </w:r>
          </w:p>
          <w:p w14:paraId="65927ED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Psychohygiena a zvládání stresu, zdroje pozitivních a negativních vlivů</w:t>
            </w:r>
          </w:p>
          <w:p w14:paraId="40197AF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Odborná pomoc při řešení negativních osobních a společenských jevů</w:t>
            </w:r>
          </w:p>
          <w:p w14:paraId="2C90172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Protiargumenty zneužívání návykových látek</w:t>
            </w:r>
          </w:p>
          <w:p w14:paraId="2ED5D5F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C7E3C8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1E59C3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64C7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Navrhne, jak mohou dospívající zajímavým a hodnotným způsobem trávit volný čas</w:t>
            </w:r>
          </w:p>
          <w:p w14:paraId="56D00F2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způsoby odmítání návykových látek v modelové situaci, odmítá nátlak a hrubé zacházení</w:t>
            </w:r>
          </w:p>
          <w:p w14:paraId="06E12AA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Popíše strategie reklam při propagaci tabákových výrobků a alkoholu</w:t>
            </w:r>
          </w:p>
          <w:p w14:paraId="072EDF7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Obhájí příklady pozitivních životních cílů a hodnot jako protiargument zneužívaní návykových látek</w:t>
            </w:r>
          </w:p>
          <w:p w14:paraId="2C4020B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důsledky porušování trestního zákona v souvislosti s výrobou, distribucí a držení návykových látek</w:t>
            </w:r>
          </w:p>
          <w:p w14:paraId="3334CF3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Samostatně vyhledá služby specializované pomoci sobě nebo druhým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D978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AAA817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(osobnostní rozvoj) - zdravé a vyrovnané sebepojetí, (sociální rozvoj) - mezilidské vztahy, chyby při poznávání lidí, pomoc, podpora, nácvik dovedností pro sdělování, analýza vlastních i cizích postojů a hodnot – skupinové práce, modelové situace</w:t>
            </w:r>
          </w:p>
          <w:p w14:paraId="1A34816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B550C7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– výchova k úctě k zákonům, spolupráce s institucemi zdravotně sociální pomoci – návštěva institucí dle možností, přednášky, referáty</w:t>
            </w:r>
          </w:p>
          <w:p w14:paraId="38CCB02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F8E067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MV – manipulace reklamou - diskuse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9A84E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Chemie – nebezpečné látky a přípravky, deriváty uhlovodíků, léčiva a návykové látky</w:t>
            </w:r>
          </w:p>
          <w:p w14:paraId="10E8856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 – anatomie a fyziologie, nemoci, úrazy a prevence, životní styl</w:t>
            </w:r>
          </w:p>
          <w:p w14:paraId="435390B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Tv – význam pohybu pro zdraví, hygiena a bezpečnost při pohybových činnostech, zásady jednání a chování v různých prostředí a </w:t>
            </w:r>
          </w:p>
          <w:p w14:paraId="77E2DE4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 různých činnostech</w:t>
            </w:r>
          </w:p>
          <w:p w14:paraId="5576D71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Výchova k občanství – vztahy mezi lidmi, zásady lidského soužití</w:t>
            </w:r>
          </w:p>
        </w:tc>
      </w:tr>
      <w:tr w:rsidR="00A26406" w14:paraId="771CBBA5" w14:textId="77777777">
        <w:trPr>
          <w:trHeight w:val="2935"/>
        </w:trPr>
        <w:tc>
          <w:tcPr>
            <w:tcW w:w="980" w:type="dxa"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14:paraId="148988F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5.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57A72B" w14:textId="77777777" w:rsidR="00A26406" w:rsidRDefault="00D83F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Dospělost-odpovědnost </w:t>
            </w:r>
          </w:p>
          <w:p w14:paraId="6CB5151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9F789A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Vztahy ve dvojicích - Kamarádství, přátelství, láska, volba partnera, manželství, rodičovství, náhradní rodičovská péče</w:t>
            </w:r>
          </w:p>
          <w:p w14:paraId="28685AE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Projekt: Hodnocení vlastního podílu na práci v jednotlivých ročnících – připomínky </w:t>
            </w:r>
          </w:p>
          <w:p w14:paraId="46733EC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 návrhy – příprava  vlastních projektů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E3C5EB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rozdíly mezi přátelstvím, zamilovaností, náhodnou známostí a rozvinutou láskou</w:t>
            </w:r>
          </w:p>
          <w:p w14:paraId="7D0A671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Pojmenuje povahové vlastnosti partnerů, které jsou předpokladem pro založení stabilní rodiny</w:t>
            </w:r>
          </w:p>
          <w:p w14:paraId="1321208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Pojmenuje způsoby ochrany proti nechtěnému početí</w:t>
            </w:r>
          </w:p>
          <w:p w14:paraId="78E92EE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početí a vývoj dítěte před narozením</w:t>
            </w:r>
          </w:p>
          <w:p w14:paraId="24B97B0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Prokáže základní znalosti o průběhu porodu</w:t>
            </w:r>
          </w:p>
          <w:p w14:paraId="7AB0D7F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potřeby narozeného dítěte</w:t>
            </w:r>
          </w:p>
          <w:p w14:paraId="6D59E93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roli matky a otce při péči o dítě a při jeho výchově</w:t>
            </w:r>
          </w:p>
          <w:p w14:paraId="2D54856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Vyjmenuje požadavky novorozence a kojence </w:t>
            </w:r>
          </w:p>
          <w:p w14:paraId="1E8D75B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Vysvětlí význam náhradní rodinné péče pro děti vyrůstající mimo vlastní rodinu</w:t>
            </w:r>
          </w:p>
          <w:p w14:paraId="33EAA08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B1D8F8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(osobnostní rozvoj) - poznávání lidí, mezilidské vztahy – sociální aktivity a hry</w:t>
            </w:r>
          </w:p>
          <w:p w14:paraId="4818B74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– prohloubení empatie, schopnosti aktivního naslouchání a spravedlivého posuzování – sociální aktivity a hry</w:t>
            </w:r>
          </w:p>
          <w:p w14:paraId="773C6C0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MKV – integrace jedince </w:t>
            </w:r>
          </w:p>
          <w:p w14:paraId="6408E95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 rodinných vztazích, odlišnost lidí, ale jejich vzájemná rovnost </w:t>
            </w:r>
          </w:p>
          <w:p w14:paraId="44ED5DD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– tolerance a ohleduplnost k životnímu prostředí, principy udržitelného rozvoje – výklad látky, zápis</w:t>
            </w:r>
          </w:p>
          <w:p w14:paraId="6135DEC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MV – interpretace vztahu mediálních sdělení a reality – diskuse na téma, zhodnocení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14:paraId="6AAFE0F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Přírodopis – dědičnost a proměnlivost organismů, fylogeneze a ontogeneze člověka</w:t>
            </w:r>
          </w:p>
          <w:p w14:paraId="7857374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4F18CA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Tělesná výchova – význam pohybu pro zdraví</w:t>
            </w:r>
          </w:p>
          <w:p w14:paraId="01AE542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7DF932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Výchova k občanství – lidská setkání, vztahy mezi lidmi</w:t>
            </w:r>
          </w:p>
        </w:tc>
      </w:tr>
      <w:tr w:rsidR="00A26406" w14:paraId="15F82F95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457AB8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CBE0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Podpora zdraví vkladem do budoucnosti </w:t>
            </w:r>
          </w:p>
          <w:p w14:paraId="4AF3C84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Projekt: Hodnocení celkového průběhu celoročního projektu „Pomocná ruka“</w:t>
            </w:r>
          </w:p>
          <w:p w14:paraId="0557E1B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Vlastní názory k problematice zdraví</w:t>
            </w:r>
          </w:p>
          <w:p w14:paraId="177A84E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Chování a pomoc při mimořádných situacích </w:t>
            </w:r>
            <w:r>
              <w:rPr>
                <w:color w:val="000000"/>
                <w:sz w:val="24"/>
                <w:szCs w:val="24"/>
              </w:rPr>
              <w:lastRenderedPageBreak/>
              <w:t>ohrožující zdraví, silniční a železniční dopravě</w:t>
            </w:r>
          </w:p>
          <w:p w14:paraId="5249ECA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Postup a úkoly skupin při evakuaci</w:t>
            </w:r>
          </w:p>
          <w:p w14:paraId="7907E4B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Organizace akcí programu pro mladší spolužáky</w:t>
            </w:r>
          </w:p>
          <w:p w14:paraId="3EDDD62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36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CC33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Vyjádří vlastní názor k problematice zdraví – aktivně předchází situacím ohrožující zdraví a osobní bezpečí</w:t>
            </w:r>
          </w:p>
          <w:p w14:paraId="6A8A389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Vyhledá informace týkající se problematiky zdraví</w:t>
            </w:r>
          </w:p>
          <w:p w14:paraId="53AB209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Poskytne dle svých možností radu a účinnou pomoc v situacích ohrožujících zdraví</w:t>
            </w:r>
          </w:p>
          <w:p w14:paraId="670D880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Uplatňuje adekvátní způsoby chování a ochrany v modelových situacích ohrožení, nebezpečí i mimořádných událostí, i v rizikových situacích silniční a železniční dopravy</w:t>
            </w:r>
          </w:p>
          <w:p w14:paraId="0D298D6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Vyhodnotí konkrétní rizikové situace v silniční a železniční dopravě</w:t>
            </w:r>
          </w:p>
          <w:p w14:paraId="0E23709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Diskutuje o příčinách dopravních nehod a o jejich předcházení, argumentuje pro správné řešení situací, </w:t>
            </w:r>
            <w:r>
              <w:rPr>
                <w:color w:val="000000"/>
                <w:sz w:val="24"/>
                <w:szCs w:val="24"/>
              </w:rPr>
              <w:lastRenderedPageBreak/>
              <w:t>zná zásady správného chování, stane-li se svědkem dopravní nehod</w:t>
            </w:r>
          </w:p>
          <w:p w14:paraId="00A3B444" w14:textId="77777777" w:rsidR="00A26406" w:rsidRPr="008D01D7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  <w:szCs w:val="24"/>
              </w:rPr>
            </w:pPr>
            <w:r w:rsidRPr="008D01D7">
              <w:rPr>
                <w:sz w:val="24"/>
                <w:szCs w:val="24"/>
              </w:rPr>
              <w:t>Aktivně předchází situacím ohrožení zdraví a osobního bezpečí.</w:t>
            </w:r>
          </w:p>
          <w:p w14:paraId="234752E5" w14:textId="77777777" w:rsidR="00A26406" w:rsidRPr="008D01D7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  <w:szCs w:val="24"/>
              </w:rPr>
            </w:pPr>
            <w:r w:rsidRPr="008D01D7">
              <w:rPr>
                <w:sz w:val="24"/>
                <w:szCs w:val="24"/>
              </w:rPr>
              <w:t>Uplatňuje  adekvátní způsoby chování a ochrany v modelových situacích ohrožení, nebezpečí i MU.</w:t>
            </w:r>
          </w:p>
          <w:p w14:paraId="0243EBE5" w14:textId="77777777" w:rsidR="00A26406" w:rsidRPr="008D01D7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  <w:szCs w:val="24"/>
              </w:rPr>
            </w:pPr>
            <w:r w:rsidRPr="008D01D7">
              <w:rPr>
                <w:sz w:val="24"/>
                <w:szCs w:val="24"/>
              </w:rPr>
              <w:t>Klasifikace mimořádných událostí, varovný signál a jiné způsoby varování.</w:t>
            </w:r>
          </w:p>
          <w:p w14:paraId="02BD60DD" w14:textId="77777777" w:rsidR="00A26406" w:rsidRPr="008D01D7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  <w:szCs w:val="24"/>
              </w:rPr>
            </w:pPr>
            <w:r w:rsidRPr="008D01D7">
              <w:rPr>
                <w:sz w:val="24"/>
                <w:szCs w:val="24"/>
              </w:rPr>
              <w:t>Zná zásady opuštění bytu při evakuaci. Zná základní úkoly ochrany obyvatelstva, evakuaci, činnost při mimořádných událostech, prevenci vzniku mimořádných událostí.</w:t>
            </w:r>
          </w:p>
          <w:p w14:paraId="36399DA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Poskytne adekvátní první pomoc</w:t>
            </w:r>
          </w:p>
          <w:p w14:paraId="5B61A13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Spolupracuje se spolužáky ve skupině při plnění zadaných úkolů</w:t>
            </w:r>
          </w:p>
          <w:p w14:paraId="4B7350A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Podílí se na přípravě akcí programu výchovy ke zdraví pro mladší spolužáky</w:t>
            </w:r>
          </w:p>
          <w:p w14:paraId="21EA69B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8E76BA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Aktivně předchází situacím ohrožujícím zdraví a jeho osobní bezpečí.</w:t>
            </w:r>
          </w:p>
          <w:p w14:paraId="2119A00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D663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OSV – (osobnostní rozvoj) - stanovování osobních cílů a kroků k jejich dosažení, zvládání stresových situací, kreativita, nápady, originalita.(sociální rozvoj)  - rozvoj sociálních dovedností pro kooperaci  - celoškolní projekt „Pomocná ruka“</w:t>
            </w:r>
          </w:p>
          <w:p w14:paraId="55E729D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EV – vnímavý a citlivý přístup k přírodě, celistvé pochopení problematiky vztahů člověka k životnímu prostředí, </w:t>
            </w:r>
            <w:r>
              <w:rPr>
                <w:color w:val="000000"/>
                <w:sz w:val="24"/>
                <w:szCs w:val="24"/>
              </w:rPr>
              <w:lastRenderedPageBreak/>
              <w:t>odpovědnost současné generace za život v budoucnosti - celoškolní projekt „Pomocná ruka“</w:t>
            </w:r>
          </w:p>
          <w:p w14:paraId="203DF40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MV – analytický přístup k mediálním obsahům a kritický odstup od nich - celoškolní projekt „Pomocná ruka“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C87EB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Chemie – zásady bezpečné práce, nebezpečné látky a přípravky, mimořádné události</w:t>
            </w:r>
          </w:p>
          <w:p w14:paraId="3DB25D8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Přírodopis – vývoj, rozmanitost, projevy života a jeho význam, dědičnost a proměnlivost organismů</w:t>
            </w:r>
          </w:p>
          <w:p w14:paraId="7EBB6B4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Tělesná výchova – význam pohybu pro </w:t>
            </w:r>
            <w:r>
              <w:rPr>
                <w:color w:val="000000"/>
                <w:sz w:val="24"/>
                <w:szCs w:val="24"/>
              </w:rPr>
              <w:lastRenderedPageBreak/>
              <w:t>zdraví, hygiena a bezpečnost při pohybových činnostech</w:t>
            </w:r>
          </w:p>
          <w:p w14:paraId="770F24B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B01251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Člověk a svět práce – úloha techniky v životě člověka</w:t>
            </w:r>
          </w:p>
        </w:tc>
      </w:tr>
    </w:tbl>
    <w:p w14:paraId="6D462D4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38433DC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Zpracovala: Mgr. Domonkošová Šárka </w:t>
      </w:r>
    </w:p>
    <w:p w14:paraId="06A5DE6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2452BAF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4DC490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  <w:sectPr w:rsidR="00A26406">
          <w:pgSz w:w="16838" w:h="11906" w:orient="landscape"/>
          <w:pgMar w:top="1418" w:right="1418" w:bottom="1418" w:left="1418" w:header="709" w:footer="709" w:gutter="0"/>
          <w:cols w:space="708"/>
        </w:sectPr>
      </w:pPr>
    </w:p>
    <w:p w14:paraId="61E9CE68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left="0" w:hanging="2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lastRenderedPageBreak/>
        <w:t>TĚLESNÁ VÝCHOVA - II.</w:t>
      </w:r>
      <w:r w:rsidR="006B61C9">
        <w:rPr>
          <w:b/>
          <w:color w:val="000000"/>
          <w:sz w:val="24"/>
          <w:szCs w:val="24"/>
          <w:u w:val="single"/>
        </w:rPr>
        <w:t xml:space="preserve"> </w:t>
      </w:r>
      <w:r>
        <w:rPr>
          <w:b/>
          <w:color w:val="000000"/>
          <w:sz w:val="24"/>
          <w:szCs w:val="24"/>
          <w:u w:val="single"/>
        </w:rPr>
        <w:t>stupeň</w:t>
      </w:r>
    </w:p>
    <w:p w14:paraId="61A04F3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Vypracovali: Mgr. Romana Rájková, Mgr. Robert Fritsch</w:t>
      </w:r>
    </w:p>
    <w:p w14:paraId="5E0BA5E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FE78BB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 xml:space="preserve">1.  Obsahové, časové a organizační vymezení předmětu </w:t>
      </w:r>
    </w:p>
    <w:p w14:paraId="70E7E9A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BFBCDB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Vyučovací předmět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TĚLESNÁ VÝCHOVA  </w:t>
      </w:r>
      <w:r>
        <w:rPr>
          <w:color w:val="000000"/>
          <w:sz w:val="24"/>
          <w:szCs w:val="24"/>
        </w:rPr>
        <w:t>vychází ze vzdělávacích oborů Tělesná</w:t>
      </w:r>
    </w:p>
    <w:p w14:paraId="5610A14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výchova a Výchova ke zdraví a ze vzdělávací oblasti Člověk a zdraví. Je určen žákům šestého až devátého ročníku základní školy. Na škole jsou dvě třídy v každém ročníku, v nichž žáci absolvují standardní výuku tělesné výchovy  v rozsahu 2  (3 hodiny třídy „A“)  hodin týdně zpravidla v oddělených skupinách hoši – dívky, a dále funguje v každém ročníku jedna sportovní třída s rozš</w:t>
      </w:r>
      <w:r w:rsidR="006B61C9">
        <w:rPr>
          <w:color w:val="000000"/>
          <w:sz w:val="24"/>
          <w:szCs w:val="24"/>
        </w:rPr>
        <w:t>ířenou výukou tělesné výchovy (</w:t>
      </w:r>
      <w:r>
        <w:rPr>
          <w:color w:val="000000"/>
          <w:sz w:val="24"/>
          <w:szCs w:val="24"/>
        </w:rPr>
        <w:t>v rozsahu 4 hodiny  týdně), kde probíhá výuka v koedukovaných skupinách celého třídního kolektivu, popřípadě jsou žáci rozděleni podle příslušných sportovních specializací (atletika, aerobik a basketbal). AC TEPO Klando, posiluje tuto třídu 1 hodinou plavání nad rámec švp a tréninky atletických tříd. Žáci sportovních tříd se po vyučování zúčastňují tréninků v příslušných sportovních oddílech za účasti kvalifikovaných trenérů, kde se připravují na soutěžní vrcholné akce ve svém sportovním odvětví.</w:t>
      </w:r>
    </w:p>
    <w:p w14:paraId="5708F86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Poznámka: Jednou za pět let (kvůli prostorovým úroblémům) můžeme otevřít na 1.stupni tř</w:t>
      </w:r>
      <w:r w:rsidR="002F4F8E"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tí třídu v ročníku – se sportovním zaměřením – 3 hodiny TV + jedna hodina nepovinného předmětu atletická přípravka. </w:t>
      </w:r>
    </w:p>
    <w:p w14:paraId="0E2ED48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Hodiny tělesné výchovy probíhají zpravidla  ve sportovní hale (sportovní a průpravné hry s míčem), tělocvičně (gymnastika, posilování), v aerobickém sále, za příznivých povětrnostních podmínek i v přilehlém sportovním areálu s umělým povrchem a v blízkém lesoparku. Náplň hodin je ovlivňována prostorovými možnostmi, rozdílnou úrovní dovedností jednotlivých skupin, aktuální přípravou na sportovní soutěže okresní či regionální úrovně a v neposlední řadě i zájmy žáků. Je zkoordinována s termínovým kalendářem soutěží AŠSK a tématickým plánem dle potřeb konkrétního vyučujícího.</w:t>
      </w:r>
    </w:p>
    <w:p w14:paraId="359AEBB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Součástí výuky jsou i akce pobytově - turistického charakteru pro sportovní třídy.</w:t>
      </w:r>
    </w:p>
    <w:p w14:paraId="1352CF8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r>
        <w:rPr>
          <w:color w:val="000000"/>
          <w:sz w:val="24"/>
          <w:szCs w:val="24"/>
        </w:rPr>
        <w:t>LVVZ – základy lyžování a snowboardingu - je určen pro zájemce z řad žáků naší školy</w:t>
      </w:r>
    </w:p>
    <w:p w14:paraId="6AF089B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r>
        <w:rPr>
          <w:color w:val="000000"/>
          <w:sz w:val="24"/>
          <w:szCs w:val="24"/>
        </w:rPr>
        <w:t>Fakultativní zájezdy: Lyžování a snowboarding v Alpách (dle zájmu) – bude uskutečňován v době jarních prázdnin</w:t>
      </w:r>
    </w:p>
    <w:p w14:paraId="28E1291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r>
        <w:rPr>
          <w:color w:val="000000"/>
          <w:sz w:val="24"/>
          <w:szCs w:val="24"/>
        </w:rPr>
        <w:t>Dále výuku tělesné výchovy doplňují jednorázové sportovní akce školní až republikové úrovně, do kterých jsou žáci vybíráni s ohledem na své zájmy, schopnosti a prokázanou výkonnost.</w:t>
      </w:r>
    </w:p>
    <w:p w14:paraId="60F26D4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4F57751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Tělesná výchova představuje nejdůležitější formu pohybového učení a pohybové kultivace žáků a je hlavním zdrojem poznatků a námětů pro zdravotní, rekreační a sportovní využití pohybu v režimu školy i mimo školu.</w:t>
      </w:r>
    </w:p>
    <w:p w14:paraId="6934D37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2AA0843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Předmětem tělesná výchova prolínají průřezová témata:</w:t>
      </w:r>
    </w:p>
    <w:p w14:paraId="6AFC4C7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6C0DD342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left="0" w:hanging="2"/>
        <w:jc w:val="both"/>
        <w:rPr>
          <w:b/>
          <w:i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Osobnostní a sociální výchova</w:t>
      </w:r>
    </w:p>
    <w:p w14:paraId="696E720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Schopnosti poznávání, sebepoznání a sebepojetí, seberegulace, psychohygiena, kreativita, mezilidské vztahy, komunikace, kooperace a kompetice, řešení problémů, rozhodovací dovednosti.</w:t>
      </w:r>
    </w:p>
    <w:p w14:paraId="4D1860E9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left="0" w:hanging="2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Výchova demokratického občana</w:t>
      </w:r>
    </w:p>
    <w:p w14:paraId="3B4AAE9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Angažovaný přístup k druhým, zásady slušnosti, tolerance, odpovědného chování.</w:t>
      </w:r>
    </w:p>
    <w:p w14:paraId="3B190943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left="0" w:hanging="2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Multikulturní výchova</w:t>
      </w:r>
    </w:p>
    <w:p w14:paraId="4A85157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Schopnost zapojovat se do diskuse, lidské vztahy, etnický původ, odstraňování předsudků, kulturní diference.</w:t>
      </w:r>
    </w:p>
    <w:p w14:paraId="6E959D65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left="0" w:hanging="2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Environmentální výchova</w:t>
      </w:r>
    </w:p>
    <w:p w14:paraId="7CC40EB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Vysoké oceňování zdraví a chápání vlivu prostředí na vlastní zdraví i zdraví ostatních lidí.</w:t>
      </w:r>
    </w:p>
    <w:p w14:paraId="08769453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left="0" w:hanging="2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Mediální výchova</w:t>
      </w:r>
    </w:p>
    <w:p w14:paraId="4824ED0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Interpretace vztahu mediální reality, práce v realizačním týmu.</w:t>
      </w:r>
    </w:p>
    <w:p w14:paraId="4BA5D3D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33BD0F6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2.  Výchovné a vzdělávací strategie pro rozvoj klíčových kompetencí žáků</w:t>
      </w:r>
    </w:p>
    <w:p w14:paraId="7705185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1983C2B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K UČENÍ</w:t>
      </w:r>
    </w:p>
    <w:p w14:paraId="6ED1726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741E61F5" w14:textId="77777777" w:rsidR="00A26406" w:rsidRDefault="00D83F7B" w:rsidP="0075521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poznávání smyslu a cíle svých pohybových aktivit;</w:t>
      </w:r>
    </w:p>
    <w:p w14:paraId="4CA0E91E" w14:textId="77777777" w:rsidR="00A26406" w:rsidRDefault="00D83F7B" w:rsidP="0075521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plánování, organizování a řízení své činnosti;</w:t>
      </w:r>
    </w:p>
    <w:p w14:paraId="541BFA24" w14:textId="77777777" w:rsidR="00A26406" w:rsidRDefault="00D83F7B" w:rsidP="0075521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užívání osvojeného názvosloví na úrovni cvičence, rozhodčího, diváka, čtenáře;</w:t>
      </w:r>
    </w:p>
    <w:p w14:paraId="5058138A" w14:textId="77777777" w:rsidR="00A26406" w:rsidRDefault="00D83F7B" w:rsidP="0075521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zohledňuje rozdíly mezi fyzickou zdatností žáků</w:t>
      </w:r>
    </w:p>
    <w:p w14:paraId="5DF27484" w14:textId="77777777" w:rsidR="00A26406" w:rsidRDefault="00D83F7B" w:rsidP="0075521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zajímá se o názory žáků</w:t>
      </w:r>
    </w:p>
    <w:p w14:paraId="396CCE8F" w14:textId="77777777" w:rsidR="00A26406" w:rsidRDefault="00D83F7B" w:rsidP="0075521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vede žáky k určování správní terminologie</w:t>
      </w:r>
    </w:p>
    <w:p w14:paraId="1E3D1F4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29E61D7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7C055849" w14:textId="77777777" w:rsidR="00A26406" w:rsidRDefault="00D83F7B" w:rsidP="0075521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prožívání souvislostí mezi tělesnou kondicí a psychickou pohodou</w:t>
      </w:r>
    </w:p>
    <w:p w14:paraId="7418E499" w14:textId="77777777" w:rsidR="00A26406" w:rsidRDefault="00D83F7B" w:rsidP="0075521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systematické sledování vývoje vlastní fyzické zdatnosti</w:t>
      </w:r>
    </w:p>
    <w:p w14:paraId="7A06B9FD" w14:textId="77777777" w:rsidR="00A26406" w:rsidRDefault="00D83F7B" w:rsidP="0075521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kriticky hodnotí výsledky svého učení  diskutuje o nich</w:t>
      </w:r>
    </w:p>
    <w:p w14:paraId="6F1A1B3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5792F40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K ŘEŠENÍ PROBLÉMŮ</w:t>
      </w:r>
    </w:p>
    <w:p w14:paraId="3BA7C14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2DAE7E63" w14:textId="77777777" w:rsidR="00A26406" w:rsidRDefault="00D83F7B" w:rsidP="0075521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používání odborného názvosloví, gest, signálů.</w:t>
      </w:r>
    </w:p>
    <w:p w14:paraId="1A335B48" w14:textId="77777777" w:rsidR="00A26406" w:rsidRDefault="00D83F7B" w:rsidP="0075521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vyhledávání informací vhodných k řešení problémů;</w:t>
      </w:r>
    </w:p>
    <w:p w14:paraId="3F419F4A" w14:textId="77777777" w:rsidR="00A26406" w:rsidRDefault="00D83F7B" w:rsidP="0075521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hledání vhodné taktiky v individuálních i kolektivních sportech</w:t>
      </w:r>
    </w:p>
    <w:p w14:paraId="5388B45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3E7A90D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7F138D4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-  přemýšlení o problému při ovládnutí cviku, sportovního prvku a hledání cesty    k odstranění tohoto problému   </w:t>
      </w:r>
    </w:p>
    <w:p w14:paraId="2C1EC7D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33E532B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KOMUNIKATIVNÍ</w:t>
      </w:r>
    </w:p>
    <w:p w14:paraId="7AD64A8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09F5E68D" w14:textId="77777777" w:rsidR="00A26406" w:rsidRDefault="00D83F7B" w:rsidP="0075521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vyslechnutí a přijetí pokynů</w:t>
      </w:r>
    </w:p>
    <w:p w14:paraId="399A6A0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73E2F206" w14:textId="77777777" w:rsidR="00A26406" w:rsidRDefault="00D83F7B" w:rsidP="0075521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účinné zapojování do diskusí;</w:t>
      </w:r>
    </w:p>
    <w:p w14:paraId="646BBBB3" w14:textId="77777777" w:rsidR="00A26406" w:rsidRDefault="00D83F7B" w:rsidP="0075521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osvojení kultivovaného, jasného a stručného vyjadřování;</w:t>
      </w:r>
    </w:p>
    <w:p w14:paraId="140CB50C" w14:textId="77777777" w:rsidR="00A26406" w:rsidRDefault="00D83F7B" w:rsidP="0075521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komunikaci na odpovídající úrovni.</w:t>
      </w:r>
    </w:p>
    <w:p w14:paraId="468A39D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3FDACF7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SOCIÁLNÍ A PERSONÁLNÍ</w:t>
      </w:r>
    </w:p>
    <w:p w14:paraId="4854FB1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7F308CEB" w14:textId="77777777" w:rsidR="00A26406" w:rsidRDefault="00D83F7B" w:rsidP="0075521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vyžaduje dodržování pravidel slušného chování a pravidel fair play;</w:t>
      </w:r>
    </w:p>
    <w:p w14:paraId="049B1A19" w14:textId="77777777" w:rsidR="00A26406" w:rsidRDefault="00D83F7B" w:rsidP="0075521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dodává žákům sebedůvěru</w:t>
      </w:r>
    </w:p>
    <w:p w14:paraId="4D44D4F9" w14:textId="77777777" w:rsidR="00A26406" w:rsidRDefault="00D83F7B" w:rsidP="0075521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vytváří příležitosti pro komunikaci pomoc žáků k danému problému</w:t>
      </w:r>
    </w:p>
    <w:p w14:paraId="64AB2E8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16248AE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12F14039" w14:textId="77777777" w:rsidR="00A26406" w:rsidRDefault="00D83F7B" w:rsidP="0075521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spolupracovat ve skupině, sportovním družstvu;</w:t>
      </w:r>
    </w:p>
    <w:p w14:paraId="4C3973B1" w14:textId="77777777" w:rsidR="00A26406" w:rsidRDefault="00D83F7B" w:rsidP="0075521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rozdělení a přijetí úkolů v rámci sportovního družstva;</w:t>
      </w:r>
    </w:p>
    <w:p w14:paraId="531834DA" w14:textId="77777777" w:rsidR="00A26406" w:rsidRDefault="00D83F7B" w:rsidP="0075521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požádání o pomoc nebo její poskytnutí.</w:t>
      </w:r>
    </w:p>
    <w:p w14:paraId="62B06A15" w14:textId="77777777" w:rsidR="00A26406" w:rsidRDefault="00D83F7B" w:rsidP="0075521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dodržování pravidel fair play</w:t>
      </w:r>
    </w:p>
    <w:p w14:paraId="24E28E2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2273746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OBČANSKÉ</w:t>
      </w:r>
    </w:p>
    <w:p w14:paraId="4245B39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07087537" w14:textId="77777777" w:rsidR="00A26406" w:rsidRDefault="00D83F7B" w:rsidP="0075521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formování volních a charakterových rysů;</w:t>
      </w:r>
    </w:p>
    <w:p w14:paraId="6A857706" w14:textId="77777777" w:rsidR="00A26406" w:rsidRDefault="00D83F7B" w:rsidP="0075521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prezentovat a podporovat myšlenky olympijského hnutí;</w:t>
      </w:r>
    </w:p>
    <w:p w14:paraId="1D341C4A" w14:textId="77777777" w:rsidR="00A26406" w:rsidRDefault="00D83F7B" w:rsidP="0075521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podporování aktivního sportování;</w:t>
      </w:r>
    </w:p>
    <w:p w14:paraId="732E071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47D1FC4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5DC724CD" w14:textId="77777777" w:rsidR="00A26406" w:rsidRDefault="00D83F7B" w:rsidP="0075521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zodpovědné rozhodování v dané situaci;</w:t>
      </w:r>
    </w:p>
    <w:p w14:paraId="3BDBA87C" w14:textId="77777777" w:rsidR="00A26406" w:rsidRDefault="00D83F7B" w:rsidP="0075521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rozhodování v zájmu podpory a ochrany zdraví;</w:t>
      </w:r>
    </w:p>
    <w:p w14:paraId="74DB78FB" w14:textId="77777777" w:rsidR="00A26406" w:rsidRDefault="00D83F7B" w:rsidP="0075521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poskytování první pomoci při úrazech lehčího charakteru.</w:t>
      </w:r>
    </w:p>
    <w:p w14:paraId="22BD3085" w14:textId="77777777" w:rsidR="00A26406" w:rsidRDefault="00D83F7B" w:rsidP="0075521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respektování názorů ostatních;</w:t>
      </w:r>
    </w:p>
    <w:p w14:paraId="4EFB113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10CF6B7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PRACOVNÍ</w:t>
      </w:r>
    </w:p>
    <w:p w14:paraId="005A152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1AE9AAF2" w14:textId="77777777" w:rsidR="00A26406" w:rsidRDefault="00D83F7B" w:rsidP="0075521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vedení k efektivitě při organizování vlastní práce;</w:t>
      </w:r>
    </w:p>
    <w:p w14:paraId="114FC77B" w14:textId="77777777" w:rsidR="00A26406" w:rsidRDefault="00D83F7B" w:rsidP="0075521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vyhledávání možných rizik při pohybových činnostech a hledání cest jejich minimalizace;</w:t>
      </w:r>
    </w:p>
    <w:p w14:paraId="3CA47913" w14:textId="77777777" w:rsidR="00A26406" w:rsidRDefault="00D83F7B" w:rsidP="0075521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zpracování a prezentace naměřených výkonů. </w:t>
      </w:r>
    </w:p>
    <w:p w14:paraId="0CC59B0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13D84BA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6BDC35A3" w14:textId="77777777" w:rsidR="00A26406" w:rsidRDefault="00D83F7B" w:rsidP="0075521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dodržování pravidel ve sportu i ve všech dalších oblastech života;</w:t>
      </w:r>
    </w:p>
    <w:p w14:paraId="7A02AFD6" w14:textId="77777777" w:rsidR="00A26406" w:rsidRDefault="00D83F7B" w:rsidP="0075521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využívání znalostí a dovedností v běžné praxi;</w:t>
      </w:r>
    </w:p>
    <w:p w14:paraId="5420AE3C" w14:textId="77777777" w:rsidR="00A26406" w:rsidRDefault="00D83F7B" w:rsidP="0075521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spoluorganizování vlastního pohybového režimu</w:t>
      </w:r>
    </w:p>
    <w:p w14:paraId="04C919A1" w14:textId="77777777" w:rsidR="00A26406" w:rsidRDefault="00D83F7B" w:rsidP="0075521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dodržuje hygienu cvičení</w:t>
      </w:r>
    </w:p>
    <w:p w14:paraId="31E8E33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</w:p>
    <w:p w14:paraId="4E60C75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  <w:sectPr w:rsidR="00A26406">
          <w:pgSz w:w="11906" w:h="16838"/>
          <w:pgMar w:top="1417" w:right="1417" w:bottom="1417" w:left="1417" w:header="708" w:footer="708" w:gutter="0"/>
          <w:cols w:space="708"/>
        </w:sectPr>
      </w:pPr>
    </w:p>
    <w:p w14:paraId="71CCF839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5F5BA0CF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Člověk a zdraví    Vzdělávací obor:  </w:t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Tělesná výchova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.,  ročník 6. (třídy AB)   </w:t>
      </w:r>
    </w:p>
    <w:p w14:paraId="59351A03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6533C5BF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tbl>
      <w:tblPr>
        <w:tblStyle w:val="affff2"/>
        <w:tblW w:w="14741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62"/>
        <w:gridCol w:w="3294"/>
        <w:gridCol w:w="5301"/>
        <w:gridCol w:w="3063"/>
        <w:gridCol w:w="2121"/>
      </w:tblGrid>
      <w:tr w:rsidR="00A26406" w14:paraId="330E1B49" w14:textId="77777777">
        <w:trPr>
          <w:trHeight w:val="904"/>
        </w:trPr>
        <w:tc>
          <w:tcPr>
            <w:tcW w:w="963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6165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Kapitola</w:t>
            </w:r>
          </w:p>
        </w:tc>
        <w:tc>
          <w:tcPr>
            <w:tcW w:w="32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04CFC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Téma (Učivo)</w:t>
            </w:r>
          </w:p>
        </w:tc>
        <w:tc>
          <w:tcPr>
            <w:tcW w:w="530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A468B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Znalosti a dovednosti (výstup)</w:t>
            </w:r>
          </w:p>
        </w:tc>
        <w:tc>
          <w:tcPr>
            <w:tcW w:w="306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517F9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Průřezová témata, projekty a kurzy, mezipředmětové vazby</w:t>
            </w:r>
          </w:p>
        </w:tc>
        <w:tc>
          <w:tcPr>
            <w:tcW w:w="212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9847F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Poznámky</w:t>
            </w:r>
          </w:p>
        </w:tc>
      </w:tr>
      <w:tr w:rsidR="00A26406" w14:paraId="146E13BF" w14:textId="77777777">
        <w:trPr>
          <w:trHeight w:val="1145"/>
        </w:trPr>
        <w:tc>
          <w:tcPr>
            <w:tcW w:w="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994D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294" w:type="dxa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10B7DB" w14:textId="77777777" w:rsidR="00A26406" w:rsidRDefault="00D83F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40" w:lineRule="auto"/>
              <w:ind w:left="0" w:hanging="2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Význam pohybu pro člověka</w:t>
            </w:r>
          </w:p>
          <w:p w14:paraId="5F6A10A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480" w:lineRule="auto"/>
              <w:ind w:left="0" w:hanging="2"/>
              <w:rPr>
                <w:color w:val="000000"/>
              </w:rPr>
            </w:pPr>
          </w:p>
          <w:p w14:paraId="030E4E3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56DC0CA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Názvosloví – pojmy osvojovaných činností a pojem spojené s jednotlivými druhy cvičení.</w:t>
            </w:r>
          </w:p>
          <w:p w14:paraId="52DED0CB" w14:textId="77777777" w:rsidR="00A26406" w:rsidRDefault="00D83F7B" w:rsidP="00DC7024">
            <w:pPr>
              <w:widowControl w:val="0"/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Příprava organismu pro pohybové činnosti.</w:t>
            </w:r>
          </w:p>
          <w:p w14:paraId="48FCCFF7" w14:textId="77777777" w:rsidR="00A26406" w:rsidRDefault="00D83F7B" w:rsidP="0075521F">
            <w:pPr>
              <w:widowControl w:val="0"/>
              <w:numPr>
                <w:ilvl w:val="0"/>
                <w:numId w:val="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Základní význam jednotlivých druhů cvičení a jejich použití</w:t>
            </w:r>
          </w:p>
          <w:p w14:paraId="25C316DE" w14:textId="77777777" w:rsidR="00A26406" w:rsidRDefault="00D83F7B" w:rsidP="0075521F">
            <w:pPr>
              <w:widowControl w:val="0"/>
              <w:numPr>
                <w:ilvl w:val="0"/>
                <w:numId w:val="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Základní význam jednotlivých druhů cvičení a jejich použití v denním režimu – posilování, prevence a korekce jednostranného zatížení a svalových dysbalancí (zdravotní TV).</w:t>
            </w:r>
          </w:p>
          <w:p w14:paraId="4850F7D9" w14:textId="77777777" w:rsidR="00A26406" w:rsidRDefault="00D83F7B" w:rsidP="0075521F">
            <w:pPr>
              <w:widowControl w:val="0"/>
              <w:numPr>
                <w:ilvl w:val="0"/>
                <w:numId w:val="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Správné držení těla a kloubní pohyblivosti (zdravotní TV).</w:t>
            </w:r>
          </w:p>
          <w:p w14:paraId="6541185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    Správné dýchání (zdravotní </w:t>
            </w:r>
            <w:r>
              <w:rPr>
                <w:color w:val="000000"/>
                <w:sz w:val="24"/>
                <w:szCs w:val="24"/>
              </w:rPr>
              <w:lastRenderedPageBreak/>
              <w:t>TV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</w:p>
          <w:p w14:paraId="0D4EEF7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01" w:type="dxa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463EE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Užívá v souladu s individuálními předpoklady osvojované dovednosti a tvořivě je aplikuje ve hře, v soutěži, při sportovních i rekreačních činnostech, získané dovednosti uplatňuje při reprezentaci školy.</w:t>
            </w:r>
          </w:p>
          <w:p w14:paraId="29E7785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FFF537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Před vykonáváním pohybových činností se na ně samostatně připraví.</w:t>
            </w:r>
          </w:p>
          <w:p w14:paraId="713254E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2F0C74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Kontroluje vlastní chování (hygiena a bezpečnost při pohybových činnostech), přispívá k dobrým vztahům v kolektivu,</w:t>
            </w:r>
            <w:r w:rsidR="006B745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osvojuje si zdravý životní styl, odmítá  užívání drog a jiných škodlivin (cigarety, alkohol, anabolika) z etických a zdravotních důvodů.</w:t>
            </w:r>
          </w:p>
          <w:p w14:paraId="5A1933F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3EBC11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Předvídá  možná nebezpečí úrazu a přizpůsobuje jim svou činnost. Najde řešení  prakticky jednat a rozhodovat ve vypjatých situacích (úraz, nevhodné klimatické podmínky), zvládá první pomoc.</w:t>
            </w:r>
          </w:p>
          <w:p w14:paraId="565C06F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385247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Vědomě  usiluje o zlepšení  své fyzické zdatnosti, z nabídky vybere vhodný rozvojový program.</w:t>
            </w:r>
          </w:p>
        </w:tc>
        <w:tc>
          <w:tcPr>
            <w:tcW w:w="3063" w:type="dxa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D52CD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Uvedená průřezová témata prolínají celým vzdělávacím obsahem předmětu tělesná výchova a učivo proto nelze dělit na části, které by striktně odpovídaly určitým tématům.</w:t>
            </w:r>
          </w:p>
          <w:p w14:paraId="1E27249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5EB40D9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C7B794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VDO- zásady slušnosti, tolerance, odpovědného chování, angažovaný přístup k druhým – slušné chování ke spolužákům v průběhu Tv</w:t>
            </w:r>
          </w:p>
          <w:p w14:paraId="67E7B36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EDACC9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AE68F1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člověk a společnost, kultura ducha a těla (ol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ympijské hnutí)</w:t>
            </w:r>
          </w:p>
        </w:tc>
        <w:tc>
          <w:tcPr>
            <w:tcW w:w="2121" w:type="dxa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0C834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3D161D4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A26406" w14:paraId="1D41F148" w14:textId="77777777">
        <w:trPr>
          <w:trHeight w:val="680"/>
        </w:trPr>
        <w:tc>
          <w:tcPr>
            <w:tcW w:w="963" w:type="dxa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F84FE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1A1DBEF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0232C04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7006208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361ACD9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3D4EC01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112C648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1.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9B35C" w14:textId="77777777" w:rsidR="00A26406" w:rsidRDefault="00D83F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0" w:hanging="2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Atletika</w:t>
            </w:r>
          </w:p>
          <w:p w14:paraId="4802B739" w14:textId="77777777" w:rsidR="00A26406" w:rsidRDefault="00D83F7B" w:rsidP="00DC7024">
            <w:pPr>
              <w:widowControl w:val="0"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Základy bezpečnosti při atletických činnostech</w:t>
            </w:r>
          </w:p>
          <w:p w14:paraId="2B3BE7A4" w14:textId="77777777" w:rsidR="00A26406" w:rsidRDefault="00D83F7B" w:rsidP="00DC7024">
            <w:pPr>
              <w:widowControl w:val="0"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Základní pravidla atletických soutěží</w:t>
            </w:r>
          </w:p>
          <w:p w14:paraId="34324191" w14:textId="77777777" w:rsidR="00A26406" w:rsidRDefault="00D83F7B" w:rsidP="00DC7024">
            <w:pPr>
              <w:widowControl w:val="0"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Základy techniky osvojovaných disciplín.</w:t>
            </w:r>
          </w:p>
          <w:p w14:paraId="070A19FE" w14:textId="77777777" w:rsidR="00A26406" w:rsidRDefault="00D83F7B" w:rsidP="00DC7024">
            <w:pPr>
              <w:widowControl w:val="0"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Průpravná cvičení pro jednotlivé atletické činnosti:atl. ABC,</w:t>
            </w:r>
          </w:p>
          <w:p w14:paraId="2993CF3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běhy (rychlé,</w:t>
            </w:r>
            <w:r w:rsidR="006B745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vytrvalostní)  –na dráze i  v terénu,různé běžecké starty, skoky (daleký,vysoký), hod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81FFD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440F38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význam atletiky jako vhodné průpravy pro jiné sporty.</w:t>
            </w:r>
          </w:p>
          <w:p w14:paraId="2ACAAD9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C72AB9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Využívá průpravná cvičení pro jednotlivé atletické disciplíny.</w:t>
            </w:r>
          </w:p>
          <w:p w14:paraId="162D6DA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7D3DF6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Podle svých předpokladů aplikuje a zlepšuje běžeckou rychlost vytrvalost na dráze a v terénu, zvládá podle individuálních předpokladů techniku hodu míčkem z prodlouženého rozběhu a různé hody s improvizovaným náčiním.</w:t>
            </w:r>
          </w:p>
          <w:p w14:paraId="462D6BE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79214D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Uplatňuje vhodné rozvojové atletické činnosti a dovednosti, usiluje o zlepšení své tělesné zdatnosti.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36BA0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08C49C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 (osobnostní rozvoj) - sebepoznání, sebepojetí, psychohygiena – vedení rozcvičky a  atletická abeceda, vzájemné opravování, hry, štafety, soutěže + reakce na podněty</w:t>
            </w:r>
          </w:p>
          <w:p w14:paraId="60F84FC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11A883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– oceňování zdraví, chápání vlivu prostředí na vlastní zdraví – orientace v přírodě</w:t>
            </w:r>
          </w:p>
          <w:p w14:paraId="61E8CC3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AF0690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Mezipředmětové vztahy</w:t>
            </w:r>
          </w:p>
          <w:p w14:paraId="33FADB3C" w14:textId="77777777" w:rsidR="00A26406" w:rsidRDefault="00D83F7B" w:rsidP="00DC7024">
            <w:pPr>
              <w:widowControl w:val="0"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Přírodopis – TF, DF, svalová soustava</w:t>
            </w:r>
          </w:p>
          <w:p w14:paraId="39B95986" w14:textId="77777777" w:rsidR="00A26406" w:rsidRDefault="00D83F7B" w:rsidP="00DC7024">
            <w:pPr>
              <w:widowControl w:val="0"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Fyzika – fyzikální veličiny</w:t>
            </w:r>
          </w:p>
          <w:p w14:paraId="16AC4386" w14:textId="77777777" w:rsidR="00A26406" w:rsidRDefault="00D83F7B" w:rsidP="00DC7024">
            <w:pPr>
              <w:widowControl w:val="0"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Matematika – bodování soutěží</w:t>
            </w:r>
          </w:p>
          <w:p w14:paraId="69A716F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29C14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EE97533" w14:textId="77777777" w:rsidR="00A26406" w:rsidRDefault="00A26406" w:rsidP="00DC7024">
            <w:pPr>
              <w:widowControl w:val="0"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BF2120E" w14:textId="77777777">
        <w:trPr>
          <w:trHeight w:val="277"/>
        </w:trPr>
        <w:tc>
          <w:tcPr>
            <w:tcW w:w="963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D2232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699AB03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6E67C25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1D96731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2FC944B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575D1B4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29EB8E7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CC53CC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5B8839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2.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9C2824" w14:textId="77777777" w:rsidR="00A26406" w:rsidRDefault="00D83F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Sportovní hry a pohybové hry</w:t>
            </w:r>
          </w:p>
          <w:p w14:paraId="4BBCDE72" w14:textId="77777777" w:rsidR="00A26406" w:rsidRDefault="00D83F7B" w:rsidP="00DC7024">
            <w:pPr>
              <w:widowControl w:val="0"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Základní pravidla sportovních her.</w:t>
            </w:r>
          </w:p>
          <w:p w14:paraId="27AE8E70" w14:textId="77777777" w:rsidR="00A26406" w:rsidRDefault="00D83F7B" w:rsidP="00DC7024">
            <w:pPr>
              <w:widowControl w:val="0"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Základní smluvená gesta rozhodčích.</w:t>
            </w:r>
          </w:p>
          <w:p w14:paraId="6E9B1C0D" w14:textId="77777777" w:rsidR="00A26406" w:rsidRDefault="00D83F7B" w:rsidP="00DC7024">
            <w:pPr>
              <w:widowControl w:val="0"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Základy bezpečnosti při sportovních hrách.</w:t>
            </w:r>
          </w:p>
          <w:p w14:paraId="4F9015DC" w14:textId="77777777" w:rsidR="00A26406" w:rsidRDefault="00D83F7B" w:rsidP="00DC7024">
            <w:pPr>
              <w:widowControl w:val="0"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Příprava a organizace utkání.</w:t>
            </w:r>
          </w:p>
          <w:p w14:paraId="65A36B9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Basketbal</w:t>
            </w:r>
          </w:p>
          <w:p w14:paraId="496280E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činnosti jednotlivce (HČJ) – uvolňování bez míče a s míčem driblinkem, obrátkou; přihrávka jednoruč, obouruč na místě a v pohybu; rozs</w:t>
            </w:r>
            <w:r w:rsidR="006B7459">
              <w:rPr>
                <w:color w:val="000000"/>
                <w:sz w:val="24"/>
                <w:szCs w:val="24"/>
              </w:rPr>
              <w:t xml:space="preserve">kok; vhazování; krytí prostoru   </w:t>
            </w:r>
            <w:r>
              <w:rPr>
                <w:color w:val="000000"/>
                <w:sz w:val="24"/>
                <w:szCs w:val="24"/>
              </w:rPr>
              <w:t>útočníka míčem,bez míče.</w:t>
            </w:r>
          </w:p>
          <w:p w14:paraId="62F8E97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kombinace – obranná, útočná.</w:t>
            </w:r>
          </w:p>
          <w:p w14:paraId="0221BDF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Řízená hra</w:t>
            </w:r>
          </w:p>
          <w:p w14:paraId="6380B17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Fotbal</w:t>
            </w:r>
          </w:p>
          <w:p w14:paraId="5B25508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kombinace- útočné, obranné.</w:t>
            </w:r>
          </w:p>
          <w:p w14:paraId="418EB57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HČJ- zpracování míče, vedení míče, přihrávky, vhazování, střelba, uvolňování, obsazování soupeře, prostoru, činnost brankáře.</w:t>
            </w:r>
          </w:p>
          <w:p w14:paraId="1AD4641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Řízená hra.</w:t>
            </w:r>
          </w:p>
          <w:p w14:paraId="611048E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Házená</w:t>
            </w:r>
          </w:p>
          <w:p w14:paraId="48C9A68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HČJ- uvolňování bez míče, s míčem, různé druhy přihrávek (2 – 3 kroky), střelba, obsazování, činnost brankáře.</w:t>
            </w:r>
          </w:p>
          <w:p w14:paraId="7B055B8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Řízená hra</w:t>
            </w:r>
          </w:p>
          <w:p w14:paraId="1794705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48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Doplňkové sportovní hry</w:t>
            </w:r>
            <w:r>
              <w:rPr>
                <w:color w:val="000000"/>
              </w:rPr>
              <w:t>:</w:t>
            </w:r>
          </w:p>
          <w:p w14:paraId="34A71CB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Florbal, ringo, softbal, stolní tenis ad. dle podmínek.</w:t>
            </w:r>
          </w:p>
          <w:p w14:paraId="0A05612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Sálová kopaná</w:t>
            </w:r>
          </w:p>
          <w:p w14:paraId="0B6D431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</w:p>
          <w:p w14:paraId="79B3204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Průpravná cvičení.</w:t>
            </w:r>
          </w:p>
          <w:p w14:paraId="67EAC8C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Hry s pozměněnými pravidly.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24FA3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6A0093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 základní rozdíly mezi jednotlivými druhy sportovních her (kolektivní-individuální, brankové, síťové, pálkovací atd.).</w:t>
            </w:r>
          </w:p>
          <w:p w14:paraId="248E58C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3F07CF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Provede základní údržbu náčiní a úpravu hřiště před </w:t>
            </w:r>
            <w:r>
              <w:rPr>
                <w:color w:val="000000"/>
                <w:sz w:val="24"/>
                <w:szCs w:val="24"/>
              </w:rPr>
              <w:lastRenderedPageBreak/>
              <w:t>utkáním a po utkání.</w:t>
            </w:r>
          </w:p>
          <w:p w14:paraId="3BF621A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C7630C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Dodržuje o fair play jednání při hrách.</w:t>
            </w:r>
          </w:p>
          <w:p w14:paraId="0D39263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47BFE8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Orientuje se v základních pravidlech a uplatňuje je ve hře.</w:t>
            </w:r>
          </w:p>
          <w:p w14:paraId="03E1104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C3A88A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 význam pohybových her pro navazování a upevňování mezilidských kontaktů.</w:t>
            </w:r>
          </w:p>
          <w:p w14:paraId="1C9A2B9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1880D0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podle svých schopností pohybové dovednosti potřebné k ovládání náčiní (míče)</w:t>
            </w:r>
          </w:p>
          <w:p w14:paraId="3B69EF4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A0DA08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Stanoví specifiku bezpečnosti při hrách (zvláště v přírodě)</w:t>
            </w:r>
          </w:p>
          <w:p w14:paraId="27D35EA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2E3658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Využívá sportovní hry k soutěžnímu využití</w:t>
            </w:r>
          </w:p>
          <w:p w14:paraId="18BA56E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FA5207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CDAECF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5C2808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1C8792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2DBBD8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302DC6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CD5B2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42E211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Mezipředmětové vztahy</w:t>
            </w:r>
          </w:p>
          <w:p w14:paraId="58B90F6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-přírodopis – svaly, kostra</w:t>
            </w:r>
          </w:p>
          <w:p w14:paraId="4E8FDEC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-fyzika – fyz.</w:t>
            </w:r>
            <w:r w:rsidR="006B745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veličiny</w:t>
            </w:r>
          </w:p>
          <w:p w14:paraId="0061FFF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-společenské předměty – fair play, pravidla, psych.</w:t>
            </w:r>
            <w:r w:rsidR="006B745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odolnost</w:t>
            </w:r>
          </w:p>
          <w:p w14:paraId="4AA461E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F4C618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(sociální rozvoj) komunikace, vztahy mezi lidmi, řešení problémů, kooperace,  psychohygiena – výběr spoluhráčů k různým druhům her, rychlost, obratnost, síla, vytrvalost, rozumový bystrost</w:t>
            </w:r>
          </w:p>
          <w:p w14:paraId="5045C63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utkání, soutěže, cvičení po 2, 3 ve skupinách</w:t>
            </w:r>
          </w:p>
          <w:p w14:paraId="1FD20DD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869AD1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9236B0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ECEEE6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– zásady slušnosti, tolerance, odpovědného chování – rozhodování utkání, počítání bodů (score), výběr spoluhráčů</w:t>
            </w:r>
          </w:p>
          <w:p w14:paraId="339C91A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88B876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lidské vztahy, odstraňování předsudků – respektování cizinců a různých etnických skupin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68A4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083BC6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Žáci se zúčastňují soutěží SLZŠ</w:t>
            </w:r>
          </w:p>
          <w:p w14:paraId="48DFA9D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Basketbal</w:t>
            </w:r>
          </w:p>
          <w:p w14:paraId="4784531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Fotbal</w:t>
            </w:r>
          </w:p>
          <w:p w14:paraId="3A7437A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Florbal</w:t>
            </w:r>
          </w:p>
          <w:p w14:paraId="1786DDA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3A16CA9" w14:textId="77777777">
        <w:trPr>
          <w:trHeight w:val="277"/>
        </w:trPr>
        <w:tc>
          <w:tcPr>
            <w:tcW w:w="963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AB7A6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D82A62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282D8BA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765438C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1813D8D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C730F0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7513F4E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19A723B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3C11658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02704A7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28E5F5C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1912836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7647C20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39ECA9C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739A8D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0A0ECB0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3.</w:t>
            </w:r>
          </w:p>
        </w:tc>
        <w:tc>
          <w:tcPr>
            <w:tcW w:w="32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052C3" w14:textId="77777777" w:rsidR="00A26406" w:rsidRDefault="00D83F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Gymnastika</w:t>
            </w:r>
          </w:p>
          <w:p w14:paraId="5FC4070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E4DE7C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Záchrana a dopomoc při gymnastickém cvičení.</w:t>
            </w:r>
          </w:p>
          <w:p w14:paraId="0DC2FBB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Příprava gymnastického nářadí.</w:t>
            </w:r>
          </w:p>
          <w:p w14:paraId="0C3F7DB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Průpravná cvičení pro rozvoj pohybových schopností (především pohyblivosti obratnosti, síly a rychlosti).</w:t>
            </w:r>
          </w:p>
          <w:p w14:paraId="7AC68DF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Postupné zapojování žáků do samostatného hodnocení kvality</w:t>
            </w:r>
          </w:p>
          <w:p w14:paraId="2E41880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</w:p>
          <w:p w14:paraId="230BACF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Akrobacie</w:t>
            </w:r>
          </w:p>
          <w:p w14:paraId="11F82DD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Kotouly (vpřed, vzad, a jejich modifikace).</w:t>
            </w:r>
          </w:p>
          <w:p w14:paraId="7903795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Stoj na rukou (s dopomocí).</w:t>
            </w:r>
          </w:p>
          <w:p w14:paraId="15527EC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Přemet stranou (s dopomocí bez dopomoci).</w:t>
            </w:r>
          </w:p>
          <w:p w14:paraId="18D59A0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Jednoduché akrobatické kombinace.</w:t>
            </w:r>
          </w:p>
          <w:p w14:paraId="5583490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-Rovnovážné polohy v postojích.</w:t>
            </w:r>
          </w:p>
          <w:p w14:paraId="289456E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Přeskok</w:t>
            </w:r>
          </w:p>
          <w:p w14:paraId="5DD67D7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-Skoky odrazem z trampolíny (prosté, s pohybem nohou, s obraty).</w:t>
            </w:r>
          </w:p>
          <w:p w14:paraId="0898E64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-Odraz z můstku, z trampolíny.</w:t>
            </w:r>
          </w:p>
          <w:p w14:paraId="6CC6D84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-Roznožka, popř. skrčka, přes kozu (bednu) našíř, nadél i s oddáleným odrazem.</w:t>
            </w:r>
          </w:p>
          <w:p w14:paraId="2365101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Hrazda</w:t>
            </w:r>
          </w:p>
          <w:p w14:paraId="7727F20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-Náskok do vzporu, zákmihem seskok, sešin.</w:t>
            </w:r>
          </w:p>
          <w:p w14:paraId="527D4AB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-Výmyk odrazem jednonož (obounož).</w:t>
            </w:r>
          </w:p>
          <w:p w14:paraId="2BA91E1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-Přešvihy únožmo ve vzporu.</w:t>
            </w:r>
          </w:p>
          <w:p w14:paraId="11F3FB4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48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-Podmet.</w:t>
            </w:r>
          </w:p>
          <w:p w14:paraId="57FB78A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Kruhy  </w:t>
            </w:r>
          </w:p>
          <w:p w14:paraId="654FAE4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48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-Komíhání ve svisu.</w:t>
            </w:r>
          </w:p>
          <w:p w14:paraId="3CDDA1F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-Houpání s obraty u předhupu a záhupu, u záhupu seskok.</w:t>
            </w:r>
          </w:p>
          <w:p w14:paraId="1D9ABE0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Šplh</w:t>
            </w:r>
          </w:p>
          <w:p w14:paraId="547992D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-Šplh na tyči a na laně.</w:t>
            </w:r>
          </w:p>
        </w:tc>
        <w:tc>
          <w:tcPr>
            <w:tcW w:w="530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045DE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D9398D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aktivně osvojované pojmy.</w:t>
            </w:r>
          </w:p>
          <w:p w14:paraId="025C8C1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3760E9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Připraví a uklidí nářadí</w:t>
            </w:r>
          </w:p>
          <w:p w14:paraId="531B7DD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0B7AC0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Provádí v souladu s individuálními předpoklady osvojované pohybové dovednosti a tvořivě je aplikuje v jednoduchých sestavách a při rekreačních činnostech.</w:t>
            </w:r>
          </w:p>
          <w:p w14:paraId="014F32E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65FAD4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F86E724" w14:textId="77777777" w:rsidR="006B7459" w:rsidRDefault="006B7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55E226C" w14:textId="77777777" w:rsidR="006B7459" w:rsidRDefault="006B7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75B7AF9" w14:textId="77777777" w:rsidR="006B7459" w:rsidRDefault="006B7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B89985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Podle svých možností provádí nácvik cvičebních tvarů, jednoduché vazby z akrobatických prvků</w:t>
            </w:r>
          </w:p>
          <w:p w14:paraId="28A550E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91DF3A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 přeskoku nářadí spojuje rychlý rozběh s odrazem</w:t>
            </w:r>
          </w:p>
          <w:p w14:paraId="3D1934E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B1000C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Provádí přesné  pohyby a posoudí zdařilost provedení.</w:t>
            </w:r>
          </w:p>
          <w:p w14:paraId="7FF9965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50AA57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Ukáže základní cvičení s hudbou</w:t>
            </w:r>
          </w:p>
          <w:p w14:paraId="247974F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288A87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06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B4497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273C28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Mezipředmětové vztahy</w:t>
            </w:r>
          </w:p>
          <w:p w14:paraId="1DF9D25D" w14:textId="77777777" w:rsidR="00A26406" w:rsidRDefault="00D83F7B" w:rsidP="00DC7024">
            <w:pPr>
              <w:widowControl w:val="0"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Přírodopis – sval.dysbalance</w:t>
            </w:r>
          </w:p>
          <w:p w14:paraId="14080B29" w14:textId="77777777" w:rsidR="00A26406" w:rsidRDefault="00D83F7B" w:rsidP="00DC7024">
            <w:pPr>
              <w:widowControl w:val="0"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Fyzika – fyz.</w:t>
            </w:r>
            <w:r w:rsidR="006B745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veličiny</w:t>
            </w:r>
          </w:p>
          <w:p w14:paraId="13A0E16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DF457D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rozvoj schopnosti ponávání, sebepoznání a sebepojetí, seberegulace, psychohygiena, kreativita, mezilidské vztahy – tvoříme soustavy (na hudbu, gym. na nářadí)</w:t>
            </w:r>
          </w:p>
          <w:p w14:paraId="41DB36D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1D2A3A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– zásady slušnosti, odpovědnosti, tolerance, angažovaný přístup k druhým</w:t>
            </w:r>
          </w:p>
          <w:p w14:paraId="58DC17B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vzájemná dopomoc na gym.nářadích</w:t>
            </w:r>
          </w:p>
          <w:p w14:paraId="0E86216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ABCD53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lidské vztahy, odstraňování předsudků</w:t>
            </w:r>
          </w:p>
          <w:p w14:paraId="494CACE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ženské, mužské disciplíny – diskuse</w:t>
            </w:r>
          </w:p>
          <w:p w14:paraId="1D91A81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7E9EDC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EGS – člověk a společnost, </w:t>
            </w:r>
            <w:r>
              <w:rPr>
                <w:color w:val="000000"/>
                <w:sz w:val="24"/>
                <w:szCs w:val="24"/>
              </w:rPr>
              <w:lastRenderedPageBreak/>
              <w:t>kultura ducha a těla (olympijské hnutí) – informace o sportu u nás, v Evropě, světě (diskuse) + příklady našich nejúspěšnějších sportovců</w:t>
            </w:r>
          </w:p>
          <w:p w14:paraId="6453649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E4821A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2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408B4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72B8A2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C5F6A2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377792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Žáci se zúčastňují okrasního kola ve sportovní gymnastice</w:t>
            </w:r>
          </w:p>
          <w:p w14:paraId="196F04F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31D412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Žáci se seznamují se základními gymnastickými prvky a technikou</w:t>
            </w:r>
          </w:p>
          <w:p w14:paraId="245875F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0B1680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0F1C23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5B3BB3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B22695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2306DE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6F4DFF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B41685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74CBF6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656A3A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4D25A4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4DEFAC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946ECE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0FBEAA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B660F7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56C194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F138D5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C2231C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6DD4E3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30EEF4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EFF037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83593D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A74CF1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E3932C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*Převážně chlapci, dívky doplňkově.</w:t>
            </w:r>
          </w:p>
          <w:p w14:paraId="635D76B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*podle materiálních podmínek školy a zájmu žáků</w:t>
            </w:r>
          </w:p>
        </w:tc>
      </w:tr>
      <w:tr w:rsidR="00A26406" w14:paraId="1CD6B6E4" w14:textId="77777777">
        <w:trPr>
          <w:trHeight w:val="277"/>
        </w:trPr>
        <w:tc>
          <w:tcPr>
            <w:tcW w:w="963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238C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5D8282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1088D9B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2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15769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B730CF1" w14:textId="77777777" w:rsidR="00A26406" w:rsidRDefault="00D83F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0" w:hanging="2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Rytmická a moderní gymnastika</w:t>
            </w:r>
          </w:p>
          <w:p w14:paraId="37C4591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48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Základy rytmické gymnastiky.</w:t>
            </w:r>
          </w:p>
          <w:p w14:paraId="029A6B4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Estetické formy cvičení s hudbou. -aerobic</w:t>
            </w:r>
          </w:p>
          <w:p w14:paraId="791129F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Kondiční formy cvičení s hudbou.</w:t>
            </w:r>
          </w:p>
          <w:p w14:paraId="228335D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Soulad pohybu s hudbou.</w:t>
            </w:r>
          </w:p>
          <w:p w14:paraId="1EB5F69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Aerobní gymnastika bez náčiní a nářadí.</w:t>
            </w:r>
          </w:p>
          <w:p w14:paraId="45C1C52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30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B4B81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107252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Rozlišuje estetický a neestetický pohyb a naznačí jeho příčiny.</w:t>
            </w:r>
          </w:p>
          <w:p w14:paraId="3A29C22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F0A42C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Aplikuje základy aerobního cvičení.</w:t>
            </w:r>
          </w:p>
          <w:p w14:paraId="77B0F31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A6A535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Vytvoří si vhodné prostředí pro cvičení nebo relaxaci a využije hudebního nebo rytmického doprovodu</w:t>
            </w:r>
          </w:p>
          <w:p w14:paraId="3C0CA51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C267E2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Podle pokynů učitele poskytne základní dopomoc a záchranu při cvičení.</w:t>
            </w:r>
          </w:p>
          <w:p w14:paraId="7BC2A8B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5CF225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Snaží se o přesné provádění pohybů.</w:t>
            </w:r>
          </w:p>
          <w:p w14:paraId="26651D6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024C78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 souladu s vývojovými předpoklady a individuálními zvláštnostmi provádí osvojované pohybové dovednosti a tvořivě je aplikuje v jednoduchých sestavách a rekreačních činnostech.</w:t>
            </w:r>
          </w:p>
          <w:p w14:paraId="6E06CC0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Posoudí zdařilost provedení, za pomoci učitele upřesní své hodnocení</w:t>
            </w:r>
          </w:p>
        </w:tc>
        <w:tc>
          <w:tcPr>
            <w:tcW w:w="306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CED1F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A58951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rozvoj schopnosti ponávání, sebepoznání a sebepojetí, seberegulace, psychohygiena, kreativita, mezilidské vztahy – tvoříme sestavy – pódiové skladby</w:t>
            </w:r>
          </w:p>
          <w:p w14:paraId="735D6AD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1D8131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člověk a společnost, kultura ducha a těla (olympijské hnutí) – naši a světoví sportovci - referát</w:t>
            </w:r>
          </w:p>
          <w:p w14:paraId="39605B1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2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3CBD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0FEBC7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790C2C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78DF45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Především dívky, chlapci doplňkově</w:t>
            </w:r>
          </w:p>
          <w:p w14:paraId="3BE35F9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Nácvik na akademii</w:t>
            </w:r>
          </w:p>
        </w:tc>
      </w:tr>
      <w:tr w:rsidR="00A26406" w14:paraId="0168726C" w14:textId="77777777">
        <w:trPr>
          <w:trHeight w:val="277"/>
        </w:trPr>
        <w:tc>
          <w:tcPr>
            <w:tcW w:w="963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33018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4.</w:t>
            </w:r>
          </w:p>
        </w:tc>
        <w:tc>
          <w:tcPr>
            <w:tcW w:w="32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CF44F4" w14:textId="77777777" w:rsidR="00A26406" w:rsidRDefault="00D83F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Úpoly</w:t>
            </w:r>
          </w:p>
          <w:p w14:paraId="2195307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Zásady bezpečnosti při úpolových cvičeních.</w:t>
            </w:r>
          </w:p>
          <w:p w14:paraId="7371075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Základní principy uvolňování a zpevňování těla a jeho částí.</w:t>
            </w:r>
          </w:p>
          <w:p w14:paraId="5232903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kolébka vzad ze dřepu a podřepu</w:t>
            </w:r>
          </w:p>
          <w:p w14:paraId="78D31CB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pád vzad ze stoje skulením do kolébky</w:t>
            </w:r>
          </w:p>
          <w:p w14:paraId="5602768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úpolové hry ve dvojicích a trojicích</w:t>
            </w:r>
          </w:p>
          <w:p w14:paraId="378AA450" w14:textId="77777777" w:rsidR="00A26406" w:rsidRDefault="00A2640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30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E678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566976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Chová se v duchu fair play, nezneužije úpolových činností.</w:t>
            </w:r>
          </w:p>
          <w:p w14:paraId="7BCB6A2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5B4B0F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Odhadne význam sebeobrany a své možnosti ve střetu s protivníkem.</w:t>
            </w:r>
          </w:p>
          <w:p w14:paraId="3FF6AAC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501ADF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Zajištění maximální bezpečnosti</w:t>
            </w:r>
          </w:p>
          <w:p w14:paraId="5C7ACBB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DE7261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06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AD3A0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B986AE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148D3A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rozvoj schopnosti poznávání, sebepoznání a sebepojetí, seberegulace, psychohygiena, kreativita, mezilidské vztahy – cvičení ve dvojicích</w:t>
            </w:r>
          </w:p>
          <w:p w14:paraId="31ECF4C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– zásady slušnosti, odpovědnosti, tolerance, angažovaný přístup k druhým</w:t>
            </w:r>
          </w:p>
          <w:p w14:paraId="6A765B5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opravování, dopomoc, cvičení ve skupinách - tolerance</w:t>
            </w:r>
          </w:p>
          <w:p w14:paraId="599B008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A7038C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lidské vztahy,  - odstraňování předsudků – diskuse o ženských a mužských sportech – odlišnosti</w:t>
            </w:r>
          </w:p>
          <w:p w14:paraId="2E3ED5D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hry</w:t>
            </w:r>
          </w:p>
        </w:tc>
        <w:tc>
          <w:tcPr>
            <w:tcW w:w="212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9DEDF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 případě zájmu zákonných zástupců žáků je učivo zařazováno zpravidla v 7. ročníku ve formě týdenního kurzu.</w:t>
            </w:r>
          </w:p>
          <w:p w14:paraId="34BE452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26F42F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 případě vhodných materiálních a klimatických podmínek je možné zařazovat (v různých formách) činnosti na sněhu a lyžování i v dalších etapách vzdělávání v místě školy.   </w:t>
            </w:r>
          </w:p>
        </w:tc>
      </w:tr>
      <w:tr w:rsidR="00A26406" w14:paraId="6C5C7EB8" w14:textId="77777777">
        <w:trPr>
          <w:trHeight w:val="1418"/>
        </w:trPr>
        <w:tc>
          <w:tcPr>
            <w:tcW w:w="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A3C4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3294" w:type="dxa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8471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Zdravotní tělesná výchova</w:t>
            </w:r>
          </w:p>
          <w:p w14:paraId="69FCCE8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Konkrétní zdravotní oslabení žáka. Zásady správného držení těla, dechová cvičení.</w:t>
            </w:r>
            <w:r w:rsidR="006B745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vyrovnávací cvičení (uvolňovací, protahovací, posilovací), </w:t>
            </w:r>
            <w:r>
              <w:rPr>
                <w:color w:val="000000"/>
                <w:sz w:val="24"/>
                <w:szCs w:val="24"/>
              </w:rPr>
              <w:lastRenderedPageBreak/>
              <w:t>relaxační cvičení, vnímání pocitů při cvičení, kontraindikace zdravotního oslabení</w:t>
            </w:r>
          </w:p>
        </w:tc>
        <w:tc>
          <w:tcPr>
            <w:tcW w:w="5301" w:type="dxa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8B1E7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E1BAE2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Uplatňuje správné způsoby držení těla v různých polohách a pracovních činnostech.</w:t>
            </w:r>
          </w:p>
          <w:p w14:paraId="16F473C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B0B0EF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Provádí techniku speciálních cvičení:koriguje techniku cvičení podle obrazu v zrcadle nebo dle pokynů </w:t>
            </w:r>
            <w:r>
              <w:rPr>
                <w:color w:val="000000"/>
                <w:sz w:val="24"/>
                <w:szCs w:val="24"/>
              </w:rPr>
              <w:lastRenderedPageBreak/>
              <w:t>vyučujícího.</w:t>
            </w:r>
          </w:p>
          <w:p w14:paraId="324AA40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483692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Osvojuje si určité vědomosti, dovednosti a návyky z oblasti adekvátních a doporučených pohybových činností s ohledem na stupeň oslabení</w:t>
            </w:r>
          </w:p>
          <w:p w14:paraId="7065B10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844DAF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49120F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EAA07B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063" w:type="dxa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F6872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OSV – rozvoj schopnosti ponávání, sebepoznání a sebepojetí, seberegulace, psychohygiena, kreativita, mezilidské vztahy</w:t>
            </w:r>
          </w:p>
          <w:p w14:paraId="7BAB487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uplatňují správné držení těla, </w:t>
            </w:r>
            <w:r>
              <w:rPr>
                <w:color w:val="000000"/>
                <w:sz w:val="24"/>
                <w:szCs w:val="24"/>
              </w:rPr>
              <w:lastRenderedPageBreak/>
              <w:t>nácvik a zdokonalení koncentrace</w:t>
            </w:r>
          </w:p>
          <w:p w14:paraId="7508F07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Mezipředmětové vztahy:</w:t>
            </w:r>
          </w:p>
          <w:p w14:paraId="72FF398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-Přírodopis – sval.skupiny, DF - diskuse</w:t>
            </w:r>
          </w:p>
          <w:p w14:paraId="444F314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-Výchova ke zdraví – rovnováha těla a ducha</w:t>
            </w:r>
          </w:p>
          <w:p w14:paraId="2D22826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-Český jazyk – vyjadř.názvosloví</w:t>
            </w:r>
          </w:p>
        </w:tc>
        <w:tc>
          <w:tcPr>
            <w:tcW w:w="2121" w:type="dxa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F09A4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337657A0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5E0C557D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A387760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34864FC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B56D97D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DE23DE5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B6D4E7B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Zpracovala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Mgr. Romana Rájková</w:t>
      </w:r>
    </w:p>
    <w:p w14:paraId="7B68762C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718A61FE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64DE3400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3B7DBF0A" w14:textId="77777777" w:rsidR="006B7459" w:rsidRDefault="006B74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6216B0B5" w14:textId="77777777" w:rsidR="006B7459" w:rsidRDefault="006B74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1B85F3F0" w14:textId="77777777" w:rsidR="006B7459" w:rsidRDefault="006B74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7CEBEC0A" w14:textId="77777777" w:rsidR="006B7459" w:rsidRDefault="006B74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1CB4222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6DB4C7A0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4B5B2496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29768C9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59B95C7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3CCDB3F5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Člověk a zdraví    Vzdělávací obor:  </w:t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Tělesná výchova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ročník    7.AB</w:t>
      </w:r>
    </w:p>
    <w:p w14:paraId="3A7DA579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tbl>
      <w:tblPr>
        <w:tblStyle w:val="affff3"/>
        <w:tblW w:w="15015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80"/>
        <w:gridCol w:w="3355"/>
        <w:gridCol w:w="5400"/>
        <w:gridCol w:w="3120"/>
        <w:gridCol w:w="2160"/>
      </w:tblGrid>
      <w:tr w:rsidR="00A26406" w14:paraId="0EFB50B1" w14:textId="77777777">
        <w:trPr>
          <w:trHeight w:val="904"/>
        </w:trPr>
        <w:tc>
          <w:tcPr>
            <w:tcW w:w="980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1D79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Kapitola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F8A46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Téma (Učivo)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C705F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Znalosti a dovednosti (výstup)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3D9DA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D66C0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Poznámky</w:t>
            </w:r>
          </w:p>
        </w:tc>
      </w:tr>
      <w:tr w:rsidR="00A26406" w14:paraId="549F4081" w14:textId="77777777">
        <w:trPr>
          <w:trHeight w:val="1890"/>
        </w:trPr>
        <w:tc>
          <w:tcPr>
            <w:tcW w:w="980" w:type="dxa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534B6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881661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27377EB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170508F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37351D4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0BB1262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2612701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2C62800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59D6D22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2148154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6566189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18CA4F1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2449175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2310893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C6C05E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672C28D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2428A95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6F5162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36045D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5F650BB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2807DC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5665D12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1B16605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47A13B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1A540D5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259131C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E2F715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0D1BEC7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034BBDF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0BC2942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2BB631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29D4FA3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1.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F88C9" w14:textId="77777777" w:rsidR="00A26406" w:rsidRDefault="00D83F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Význam pohybu pro člověka</w:t>
            </w:r>
          </w:p>
          <w:p w14:paraId="1F7F767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7EF845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Názvosloví – pojmy osvojovaných činností a pojmy spojené s jednotlivými druhy cvičení.</w:t>
            </w:r>
          </w:p>
          <w:p w14:paraId="3AB5261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Příprava organismu pro pohybové činnosti.</w:t>
            </w:r>
          </w:p>
          <w:p w14:paraId="52843A5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Základní význam jednotlivých druhů cvičení a jejich použití v denním režimu - posilování, prevence a korekce jednostranného zatížení a svalových dysbalancí (zdravotní TV).</w:t>
            </w:r>
          </w:p>
          <w:p w14:paraId="35C0107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Správné držení těla a rozvoj kloubní pohyblivosti (zdravotní TV).</w:t>
            </w:r>
          </w:p>
          <w:p w14:paraId="2443DFA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Správné dýchání (zdravotní TV).</w:t>
            </w:r>
          </w:p>
          <w:p w14:paraId="5AE6BA6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08A64A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845177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DA2092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C46A7C3" w14:textId="77777777" w:rsidR="00A26406" w:rsidRDefault="00A2640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0" w:hanging="2"/>
              <w:rPr>
                <w:b/>
                <w:i/>
                <w:color w:val="000000"/>
                <w:sz w:val="24"/>
                <w:szCs w:val="24"/>
              </w:rPr>
            </w:pPr>
          </w:p>
          <w:p w14:paraId="1D9EC852" w14:textId="77777777" w:rsidR="00A26406" w:rsidRDefault="00D83F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0" w:hanging="2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Atletika</w:t>
            </w:r>
          </w:p>
          <w:p w14:paraId="6F77BB8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Základy bezpečnosti při atletických činnostech</w:t>
            </w:r>
          </w:p>
          <w:p w14:paraId="5F61ACF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Základní pravidla atletických soutěží</w:t>
            </w:r>
          </w:p>
          <w:p w14:paraId="41355CD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Základy techniky osvojovaných disciplín.</w:t>
            </w:r>
          </w:p>
          <w:p w14:paraId="3738820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Průpravná cvičení pro jednotlivé atletické činnosti:atl. ABC, běhy (rychlé -60m, vytrvalostní – 1500m) – na dráze i  v terénu do 12</w:t>
            </w:r>
            <w:r w:rsidR="006B745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min.,</w:t>
            </w:r>
            <w:r w:rsidR="006B745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různé běžecké starty, skoky (daleký,</w:t>
            </w:r>
            <w:r w:rsidR="006B745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vysoký), hod míčkem(150gr.),  vrh koulí(3kg)</w:t>
            </w:r>
          </w:p>
          <w:p w14:paraId="0DE0DDB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Pojmy: názvy náčiní, osvojovaných i neosvojovaných disciplín</w:t>
            </w:r>
          </w:p>
          <w:p w14:paraId="06A5D46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2D1312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56990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V souladu s individuálními předpoklady osvojované pohybové dovednosti  tvořivě  aplikuje ve hře, soutěži, při sportovních i rekreačních činnostech, získané dovednosti uplatňuje při reprezentaci školy.</w:t>
            </w:r>
          </w:p>
          <w:p w14:paraId="6B3A6E4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BA64D0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Před vykonáváním pohybových činností se na ně samostatně připraví.</w:t>
            </w:r>
          </w:p>
          <w:p w14:paraId="75E4C85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4E6E5E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Kontroluje vlastní chování (hygiena a bezpečnost při pohybových činnostech), přispívá k dobrým vztahům v kolektivu, osvojuje si zdravý životní styl, odmítá užívání drog a jiných škodlivin (cigarety, alkohol, anabolika) z etických a zdravotních důvodů.</w:t>
            </w:r>
          </w:p>
          <w:p w14:paraId="090DEA2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5DC352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Předvídá možná nebezpečí úrazu a přizpůsobuje jim svou činnost. Dovede prakticky jednat a rozhodovat ve vypjatých situacích (úraz, nevhodné klimatické podmínky), zvládá první pomoc.</w:t>
            </w:r>
          </w:p>
          <w:p w14:paraId="1BEFFD5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0D713A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Vědomě usiluje o zlepšení své fyzické zdatnosti, z nabídky si vybere vhodný rozvojový program.</w:t>
            </w:r>
          </w:p>
          <w:p w14:paraId="3618C83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FC6308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13FEA7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C124E7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558FB6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1B185E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26A761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Zhodnotí význam atletiky jako vhodné průpravy pro jiné sporty. Využívá průpravná cvičení pro jednotlivé atletické disciplíny.</w:t>
            </w:r>
          </w:p>
          <w:p w14:paraId="6941FAC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33F29C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Podle svých předpokladů aplikuje a zlepšuje běžeckou rychlost vytrvalost na dráze a v terénu, zvládá podle individuálních předpokladů techniku hodu míčkem z prodlouženého rozběhu a různé hody s improvizovaným náčiním.</w:t>
            </w:r>
          </w:p>
          <w:p w14:paraId="493327B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A88531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Uplatňuje vhodné rozvojové atletické činnosti a dovednosti</w:t>
            </w:r>
          </w:p>
          <w:p w14:paraId="6AE802C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1C058D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1C754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Uvedená průřezová témata prolínají celým vzdělávacím obsahem předmětu tělesná výchova, a učivo proto nelze dělit na části, které by striktně odpovídaly určitým tématům.</w:t>
            </w:r>
          </w:p>
          <w:p w14:paraId="7DCC5B2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</w:p>
          <w:p w14:paraId="23D25EC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- rozvoj schopnosti poznávání, sebepoznání a sebepojetí, seberegulace, psychohygiena, kreativita, poznávání lidí, mezilidské vztahy.</w:t>
            </w:r>
          </w:p>
          <w:p w14:paraId="588BEB1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AC78F0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- zásady slušnosti,</w:t>
            </w:r>
            <w:r w:rsidR="006B745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odpovědnosti, slušnosti,  tolerance, angažovaný přístup k druhým.</w:t>
            </w:r>
          </w:p>
          <w:p w14:paraId="24C7C58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EF2BEA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- člověk a společnost, kultura ducha a těla (olympijské hnutí)</w:t>
            </w:r>
          </w:p>
          <w:p w14:paraId="61885C3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74589A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1BDF0C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ECAF5D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B45C9A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F565E2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F666DA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78AADE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Mezipředmětové vazby</w:t>
            </w:r>
          </w:p>
          <w:p w14:paraId="7E3EAD9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Český jazyk – slovotvorba, názvosloví</w:t>
            </w:r>
          </w:p>
          <w:p w14:paraId="459673E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Výchova ke zdraví – životní styl</w:t>
            </w:r>
          </w:p>
          <w:p w14:paraId="37E9ADC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Přírodopis TF, DF, svaly</w:t>
            </w:r>
          </w:p>
          <w:p w14:paraId="1ABD6A7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 Fyzika – fyz.</w:t>
            </w:r>
            <w:r w:rsidR="006B745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veličiny</w:t>
            </w:r>
          </w:p>
          <w:p w14:paraId="6FAB0F2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07151E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65F621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44299B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A0F01E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CC7E1D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(sociální rozvoj) - sebepoznání, sebepojetí, psychohygiena- hry, soutěže, cvičení ve dvojicích, štafety</w:t>
            </w:r>
          </w:p>
          <w:p w14:paraId="4B2FCB6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Žáci se postupně zdokonalují v technice atletických disciplín.</w:t>
            </w:r>
          </w:p>
          <w:p w14:paraId="039BD1A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BC7420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– oceňování zdraví, chápání vlivu prostředí na vlastní zdraví – ekolog.</w:t>
            </w:r>
            <w:r w:rsidR="006B745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hry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C9CC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E5815E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44DFA7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E8D969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8D815D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4CBEA1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DE1867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FF18AC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066E46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6559FB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DDCBD7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85E636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818AEC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5F5D6E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341D76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FF227F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7F437E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F1248F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B867C6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15F76A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6589D0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08D92E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2487A2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183481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4727CD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72C2B0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47CB37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EFD58E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849A2F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Žáci se zúčastňují atletických soutěží SLZŠ:</w:t>
            </w:r>
          </w:p>
          <w:p w14:paraId="6BFDA4E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Pohár rozhlasu</w:t>
            </w:r>
          </w:p>
          <w:p w14:paraId="7CAC6DE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Atletický čtyřboj</w:t>
            </w:r>
          </w:p>
          <w:p w14:paraId="7E0179C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Přespolní běh</w:t>
            </w:r>
          </w:p>
          <w:p w14:paraId="19AABEE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66AB9D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768A56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8D91768" w14:textId="77777777">
        <w:trPr>
          <w:trHeight w:val="1855"/>
        </w:trPr>
        <w:tc>
          <w:tcPr>
            <w:tcW w:w="980" w:type="dxa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A830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0300BE0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E8674A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1735CBF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05DD998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21583DC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5147557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38A74D7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05548D4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2.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CA09B" w14:textId="77777777" w:rsidR="00A26406" w:rsidRDefault="00D83F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Sportovní hry a pohybové hry</w:t>
            </w:r>
          </w:p>
          <w:p w14:paraId="3A6A1C8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Základní pravidla sportovních her.</w:t>
            </w:r>
          </w:p>
          <w:p w14:paraId="13D5F03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Základní smluvená gesta rozhodčích.</w:t>
            </w:r>
          </w:p>
          <w:p w14:paraId="116D412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Základy bezpečnosti při </w:t>
            </w:r>
            <w:r>
              <w:rPr>
                <w:color w:val="000000"/>
                <w:sz w:val="24"/>
                <w:szCs w:val="24"/>
              </w:rPr>
              <w:lastRenderedPageBreak/>
              <w:t>sportovních hrách.</w:t>
            </w:r>
          </w:p>
          <w:p w14:paraId="2769407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Příprava a organizace utkání.</w:t>
            </w:r>
          </w:p>
          <w:p w14:paraId="0BDB2A7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1F9D0A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</w:p>
          <w:p w14:paraId="17C68F4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Basketbal</w:t>
            </w:r>
          </w:p>
          <w:p w14:paraId="377467E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činnosti jednotlivce (HČJ) – uvolňování bez míče a s míčem driblinkem, obrátkou; přihrávka jednoruč, obouruč na místě a v pohybu; rozskok; vhazování; krytí prostoru, útočníka s míčem, bez míče.</w:t>
            </w:r>
          </w:p>
          <w:p w14:paraId="07C29DC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Základy herních systémů – osobní obranný systém, útočný systém.</w:t>
            </w:r>
          </w:p>
          <w:p w14:paraId="502A954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kombinace – obranná, útočná.</w:t>
            </w:r>
          </w:p>
          <w:p w14:paraId="0CACDBE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48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Řízená utkání</w:t>
            </w:r>
          </w:p>
          <w:p w14:paraId="5E7CAEA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Fotbal</w:t>
            </w:r>
          </w:p>
          <w:p w14:paraId="7044AA3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Základy herních systémů- postupný útok, rychlý protiútok, územní obrana.</w:t>
            </w:r>
          </w:p>
          <w:p w14:paraId="1543A5C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kombinace- útočné, obranné.</w:t>
            </w:r>
          </w:p>
          <w:p w14:paraId="5F3B7F0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HČJ- zpracování míče, vedení míče, přihrávky, vhazování, střelba, uvolňování, obsazování soupeře, prostoru, činnost brankáře.</w:t>
            </w:r>
          </w:p>
          <w:p w14:paraId="0884670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Řízená utkání.</w:t>
            </w:r>
          </w:p>
          <w:p w14:paraId="5A70BE8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Házená</w:t>
            </w:r>
          </w:p>
          <w:p w14:paraId="3249EBC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kombinace- útočné (založené na přihrávání, na přebíhání), obranné.</w:t>
            </w:r>
          </w:p>
          <w:p w14:paraId="58E6131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HČJ- uvolňování bez míče, s míčem,</w:t>
            </w:r>
            <w:r w:rsidR="006B745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různé druhy přihrávek,střelba, obsazování, činnost brankáře.</w:t>
            </w:r>
          </w:p>
          <w:p w14:paraId="0D78551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Utkání.</w:t>
            </w:r>
          </w:p>
          <w:p w14:paraId="5C65427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</w:p>
          <w:p w14:paraId="33B4041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48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Doplňkové sportovní hry</w:t>
            </w:r>
            <w:r>
              <w:rPr>
                <w:color w:val="000000"/>
              </w:rPr>
              <w:t>:</w:t>
            </w:r>
          </w:p>
          <w:p w14:paraId="1C0E6C1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Florbal, ringo, softbal, stolní tenis, sál.</w:t>
            </w:r>
            <w:r w:rsidR="006B745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kopaná dle podmínek.</w:t>
            </w:r>
          </w:p>
          <w:p w14:paraId="7055272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Průpravná cvičení.</w:t>
            </w:r>
          </w:p>
          <w:p w14:paraId="0DCC3F5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Hry s pozměněnými pravidly.</w:t>
            </w:r>
          </w:p>
          <w:p w14:paraId="6FA5BDC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Volejbal</w:t>
            </w:r>
          </w:p>
          <w:p w14:paraId="446F1DD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-nahrávka spodem</w:t>
            </w:r>
          </w:p>
          <w:p w14:paraId="75D990B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-obouruč vrchem</w:t>
            </w:r>
          </w:p>
          <w:p w14:paraId="36915F6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-příjem – zpracování míče</w:t>
            </w:r>
          </w:p>
          <w:p w14:paraId="0205986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-podání spodem</w:t>
            </w:r>
          </w:p>
          <w:p w14:paraId="2BB4AB2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-pohyb v poli</w:t>
            </w:r>
          </w:p>
          <w:p w14:paraId="4D166A5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-řízená hra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FB139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Rozpozná základní rozdíly mezi jednotlivými druhy sportovních her (kolektivní-individuální, brankové, síťové, pálkovací atd.).</w:t>
            </w:r>
          </w:p>
          <w:p w14:paraId="0E2AEB8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F9AA76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B161DC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Provede základní údržbu náčiní a úpravu hřiště před </w:t>
            </w:r>
            <w:r>
              <w:rPr>
                <w:color w:val="000000"/>
                <w:sz w:val="24"/>
                <w:szCs w:val="24"/>
              </w:rPr>
              <w:lastRenderedPageBreak/>
              <w:t>utkáním a po utkání.</w:t>
            </w:r>
          </w:p>
          <w:p w14:paraId="6A81F81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7179A8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F8FA61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4E304D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43E63B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Dodržuje fair play jednání při hrách.</w:t>
            </w:r>
          </w:p>
          <w:p w14:paraId="7884E7C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DBCBE3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CDB419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2701B5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Ovládá základní pravidla a uplatňuje je ve hře.</w:t>
            </w:r>
          </w:p>
          <w:p w14:paraId="11D6B30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49DD64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6321C0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Uvědomuje si význam pohybových her pro navazování a upevňování mezilidských kontaktů.</w:t>
            </w:r>
          </w:p>
          <w:p w14:paraId="2B697E2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91A4B1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0BF2A1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podle svých schopností pohybové dovednosti potřebné k ovládání náčiní (míče)</w:t>
            </w:r>
          </w:p>
          <w:p w14:paraId="50BE767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5D2AED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E89FCC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Uplatňuje specifiku bezpečnosti při hrách (zvláště v přírodě)</w:t>
            </w:r>
          </w:p>
          <w:p w14:paraId="3EB3C24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131D3A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F9057D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Užívá herní koordinační a kondiční schopnosti</w:t>
            </w:r>
          </w:p>
          <w:p w14:paraId="1F86040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356751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6D6AB5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477835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7F77C6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C6D1BD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0D1000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CFA39E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68BF8F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2DB998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D9D18B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ECB2F4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3E1932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FD8242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1EEC65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03C45A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3492B8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916B5C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7495BB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44FE74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8675A7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00572E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C14BC5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28A1B9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7513C5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2855A5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0E8331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6FCF7F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1C2575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79D617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BB03F22" w14:textId="77777777" w:rsidR="00A26406" w:rsidRDefault="00D83F7B" w:rsidP="006B7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Využívá sportovních her k soutěžnímu využití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72EAB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Mezipředmětové vztahy</w:t>
            </w:r>
          </w:p>
          <w:p w14:paraId="2AA2855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-přírodopis – svaly a kostra, fyziol.funkce</w:t>
            </w:r>
          </w:p>
          <w:p w14:paraId="37E2D3F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-fyzika – rychlost, síla, akce</w:t>
            </w:r>
          </w:p>
          <w:p w14:paraId="13EA97C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-společenské předměty – pravidla fair play</w:t>
            </w:r>
          </w:p>
          <w:p w14:paraId="29CC859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62E518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9FA165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A38A65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(sociální rozvoj) - komunikace, vztahy mezi lidmi, řešení problémů, kooperace, sociální rozvoj, psychohygiena – rozhodování utkání, výběr družstev, cvičení ve dvojicích a skupinách, hry, soutěže</w:t>
            </w:r>
          </w:p>
          <w:p w14:paraId="1A52D03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60AC20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– zásady slušnosti, tolerance, odpovědného chování – soutěže, miniturnaje, nácvik a zdokonalováníHČJ</w:t>
            </w:r>
          </w:p>
          <w:p w14:paraId="15C307B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60B207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lidské vztahy, odstraňování předsudků – hry, sebereflexe</w:t>
            </w:r>
          </w:p>
          <w:p w14:paraId="23EA39A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3427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Žáci se zúčastňují soutěží SLZŠ</w:t>
            </w:r>
          </w:p>
          <w:p w14:paraId="5708C36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Basketbal</w:t>
            </w:r>
          </w:p>
          <w:p w14:paraId="063D95C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Fotbal</w:t>
            </w:r>
          </w:p>
          <w:p w14:paraId="03A68AD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Florbal</w:t>
            </w:r>
          </w:p>
          <w:p w14:paraId="272A2F4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863AAD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29D552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D6FF04F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63C0E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2CEB583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5BA540E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6DB8AE5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6105558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24AF547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75474D9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B77775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129F8F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02418DC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3.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E7CD0D" w14:textId="77777777" w:rsidR="00A26406" w:rsidRDefault="00D83F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Gymnastika</w:t>
            </w:r>
          </w:p>
          <w:p w14:paraId="02B23E7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B127A4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Záchrana a dopomoc při gymnastickém cvičení.</w:t>
            </w:r>
          </w:p>
          <w:p w14:paraId="5EE9A79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4D0679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Příprava gymnastického nářadí.</w:t>
            </w:r>
          </w:p>
          <w:p w14:paraId="0A2267B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4F2A8B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Průpravná cvičení pro rozvoj pohybových schopností (především pohyblivosti obratnosti, síly a rychlosti).</w:t>
            </w:r>
          </w:p>
          <w:p w14:paraId="4C3FFD6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4DEA233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Postupné zapojování žáků do samostatného hodnocení kvality</w:t>
            </w:r>
          </w:p>
          <w:p w14:paraId="2A563FB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</w:p>
          <w:p w14:paraId="49D7FD11" w14:textId="77777777" w:rsidR="00A26406" w:rsidRDefault="00D83F7B" w:rsidP="00DC7024">
            <w:pPr>
              <w:widowControl w:val="0"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Akrobacie</w:t>
            </w:r>
          </w:p>
          <w:p w14:paraId="7E1452F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-Kotouly (vpřed, vzad, a jejich modifikace).</w:t>
            </w:r>
          </w:p>
          <w:p w14:paraId="6CC0774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-Stoj na rukou (s dopomocí).</w:t>
            </w:r>
          </w:p>
          <w:p w14:paraId="2EAC774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-Přemet stranou (s dopomocí bez dopomoci).</w:t>
            </w:r>
          </w:p>
          <w:p w14:paraId="2969615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-Jednoduché akrobatické kombinace.</w:t>
            </w:r>
          </w:p>
          <w:p w14:paraId="4AC94D4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-Rovnovážné polohy v postojích.</w:t>
            </w:r>
          </w:p>
          <w:p w14:paraId="27A69FD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Přeskok</w:t>
            </w:r>
          </w:p>
          <w:p w14:paraId="3E4EEF6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-Skoky odrazem z trampolíny (prosté, s pohybem nohou, s obraty).</w:t>
            </w:r>
          </w:p>
          <w:p w14:paraId="7542CBE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-Odraz z můstku, z trampolíny.</w:t>
            </w:r>
          </w:p>
          <w:p w14:paraId="1E966C4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-Roznožka, popř. skrčka, přes kozu (bednu) našíř, nadél i s oddáleným odrazem.</w:t>
            </w:r>
          </w:p>
          <w:p w14:paraId="0BC50C0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Hrazda</w:t>
            </w:r>
          </w:p>
          <w:p w14:paraId="216C3F4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-Náskok do vzporu, zákmihem seskok, sešin.</w:t>
            </w:r>
          </w:p>
          <w:p w14:paraId="50C3E6C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-Výmyk odrazem jednonož (obounož).</w:t>
            </w:r>
          </w:p>
          <w:p w14:paraId="067A0AD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-Přešvihy únožmo ve vzporu.</w:t>
            </w:r>
          </w:p>
          <w:p w14:paraId="12FD73D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48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-Podmet.</w:t>
            </w:r>
          </w:p>
          <w:p w14:paraId="2052451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</w:p>
          <w:p w14:paraId="0F3072F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Kruhy  </w:t>
            </w:r>
          </w:p>
          <w:p w14:paraId="50B76D1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48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-Komíhání ve svisu.</w:t>
            </w:r>
          </w:p>
          <w:p w14:paraId="27E19CE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-Houpání s obraty u předhupu a záhupu, u záhupu seskok.</w:t>
            </w:r>
          </w:p>
          <w:p w14:paraId="154DC3B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Šplh</w:t>
            </w:r>
          </w:p>
          <w:p w14:paraId="635AA70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-Šplh na tyči a na laně.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C6F6C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Používá aktivně osvojované pojmy.</w:t>
            </w:r>
          </w:p>
          <w:p w14:paraId="16F55F4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Připraví a uklidí nářadí</w:t>
            </w:r>
          </w:p>
          <w:p w14:paraId="5E55B2E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8BC84D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 souladu s individuálními předpoklady osvojované pohybové dovednosti aplikuje v jednoduchých sestavách a při rekreačních činnostech.</w:t>
            </w:r>
          </w:p>
          <w:p w14:paraId="1341AFF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A08212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Posoudí provedení osvojované pohybové činnosti, </w:t>
            </w:r>
            <w:r>
              <w:rPr>
                <w:color w:val="000000"/>
                <w:sz w:val="24"/>
                <w:szCs w:val="24"/>
              </w:rPr>
              <w:lastRenderedPageBreak/>
              <w:t>označí nedostatky a naznačí jejich možné příčiny.</w:t>
            </w:r>
          </w:p>
          <w:p w14:paraId="04EC6BC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CF0456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Podle svých možností nacvičí cvičebních tvarů, jednoduché vazby z akrobatických prvků</w:t>
            </w:r>
          </w:p>
          <w:p w14:paraId="28A3678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FC730C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7A65B5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Přesně provádí pohyby a posoudí zdařilost provedení.</w:t>
            </w:r>
          </w:p>
          <w:p w14:paraId="040B02C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Ukáže základní cvičení s hudbou</w:t>
            </w:r>
          </w:p>
          <w:p w14:paraId="357674E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C6F3E8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2BF540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107823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81B1A3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2C9D6E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446E9E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 přeskoku nářadí spojuje  rychlý rozběh s odrazem</w:t>
            </w:r>
          </w:p>
          <w:p w14:paraId="0F876E4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99D5D5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512FFD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4EDB32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DFE7CB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7025B8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07D4F8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261154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Podle individuálních dispozic spojuje prvky v jednotlivé vazby na nářadí.</w:t>
            </w:r>
          </w:p>
          <w:p w14:paraId="517A552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22A05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Mezipředmětové vztahy</w:t>
            </w:r>
          </w:p>
          <w:p w14:paraId="146F547A" w14:textId="77777777" w:rsidR="00A26406" w:rsidRDefault="00D83F7B" w:rsidP="00DC7024">
            <w:pPr>
              <w:widowControl w:val="0"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Přírodopis  - svaly, opěrný systém</w:t>
            </w:r>
          </w:p>
          <w:p w14:paraId="0E087862" w14:textId="77777777" w:rsidR="00A26406" w:rsidRDefault="00D83F7B" w:rsidP="00DC7024">
            <w:pPr>
              <w:widowControl w:val="0"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Fyzika – fyz.veličiny</w:t>
            </w:r>
          </w:p>
          <w:p w14:paraId="75FEF39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0D38CD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ED016A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0022E7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EBD08E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50B945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(sociální rozvoj) - rozvoj schopnosti poznávání, sebepoznání a sebepojetí, seberegulace, psychohygiena, kreativita, mezilidské vztahy  -</w:t>
            </w:r>
          </w:p>
          <w:p w14:paraId="38474C5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Žáci se seznamují a zdokonalují se základními gymnastickými prvky a technikou + vedení rozcvičení, tvorba sestav</w:t>
            </w:r>
          </w:p>
          <w:p w14:paraId="2249557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25F98B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8731F1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37D8C0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270CE7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CAE803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D7A23B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– zásady slušnosti, odpovědnosti, tolerance, angažovaný přístup k druhým</w:t>
            </w:r>
          </w:p>
          <w:p w14:paraId="71B8D38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- vzájemná pomoc</w:t>
            </w:r>
          </w:p>
          <w:p w14:paraId="5A970CA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opravování</w:t>
            </w:r>
          </w:p>
          <w:p w14:paraId="6FCC2D4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6F16D1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6F1ACE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lidské vztahy, odstraňování předsudků</w:t>
            </w:r>
          </w:p>
          <w:p w14:paraId="30829BD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diskuse – ženské a mužské disciplíny</w:t>
            </w:r>
          </w:p>
          <w:p w14:paraId="1DA2630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</w:p>
          <w:p w14:paraId="79BCB82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7F2E45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EGS – člověk a společnost, kultura ducha a těla (olympijské hnutí) – video, nejúspěšnější </w:t>
            </w:r>
            <w:r>
              <w:rPr>
                <w:color w:val="000000"/>
                <w:sz w:val="24"/>
                <w:szCs w:val="24"/>
              </w:rPr>
              <w:lastRenderedPageBreak/>
              <w:t>gymnasté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2E2AB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Žáci se zúčastňují okrasního kola ve sportovní gymnastice</w:t>
            </w:r>
          </w:p>
          <w:p w14:paraId="322A14F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372F0B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B89840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59B01C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6A0AF3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1263100A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62DA2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588ACB" w14:textId="77777777" w:rsidR="00A26406" w:rsidRDefault="00D83F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0" w:hanging="2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Rytmická a moderní gymnastika</w:t>
            </w:r>
          </w:p>
          <w:p w14:paraId="78D1928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48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Základy rytmické gymnastiky.</w:t>
            </w:r>
          </w:p>
          <w:p w14:paraId="1AEECD1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Estetické formy cvičení s hudbou. -aerobic</w:t>
            </w:r>
          </w:p>
          <w:p w14:paraId="563DA31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Kondiční formy cvičení s hudbou.</w:t>
            </w:r>
          </w:p>
          <w:p w14:paraId="15A5D59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Soulad pohybu s hudbou.</w:t>
            </w:r>
          </w:p>
          <w:p w14:paraId="15FFB27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Aerobní gymnastika bez náčiní a nářadí.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6F147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Rozlišuje estetický a neestetický pohyb a naznačí jeho příčiny.</w:t>
            </w:r>
          </w:p>
          <w:p w14:paraId="7970F5C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základy aerobního cvičení.</w:t>
            </w:r>
          </w:p>
          <w:p w14:paraId="7D91468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Vytvoří si vhodné prostředí pro cvičení nebo relaxaci a využije hudebního nebo rytmického doprovodu</w:t>
            </w:r>
          </w:p>
          <w:p w14:paraId="494C943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9DF121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Ukáže základní cvičení s hudbou</w:t>
            </w:r>
          </w:p>
          <w:p w14:paraId="1DC4FB5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EAA79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 (sociální rozvoj) - rozvoj schopnosti poznávání, sebepoznání a sebepojetí, seberegulace, psychohygiena, kreativita, mezilidské vztahy – ukázky pódiové skladby, nácvik vystoupenína akademii (pokud se koná)</w:t>
            </w:r>
          </w:p>
          <w:p w14:paraId="4D2C698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BD85A4C" w14:textId="77777777" w:rsidR="00A26406" w:rsidRDefault="00D83F7B" w:rsidP="006B7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člověk a společnost, kultura ducha a těla (olympijské hnutí) – hry, soutěže, soustředění při provedení skladeb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0CE6A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Především dívky, chlapci doplňkově</w:t>
            </w:r>
          </w:p>
          <w:p w14:paraId="67FA8F9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938D99A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AF8F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0BDF0C4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06E7D2B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068ABFA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13E6F3A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1E1D6DC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6A08987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66CF24F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33CAEA7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0A92521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4.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641B4B" w14:textId="77777777" w:rsidR="00A26406" w:rsidRDefault="00D83F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Úpoly</w:t>
            </w:r>
          </w:p>
          <w:p w14:paraId="5D77C50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6CF04B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Zásady bezpečnosti při úpolových cvičeních.</w:t>
            </w:r>
          </w:p>
          <w:p w14:paraId="5EF4085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Základní principy uvolňování a zpevňování těla a jeho částí.</w:t>
            </w:r>
          </w:p>
          <w:p w14:paraId="52F1C09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kolébka vzad ze dřepu a podřepu</w:t>
            </w:r>
          </w:p>
          <w:p w14:paraId="1F76FEE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pád vzad ze stoje skulením do kolébky</w:t>
            </w:r>
          </w:p>
          <w:p w14:paraId="331EDDA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úpolové hry ve dvojicích a trojicích</w:t>
            </w:r>
          </w:p>
          <w:p w14:paraId="42295C4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</w:p>
          <w:p w14:paraId="47C5F41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32B6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Dodržuje fair play jednání, nezneužije úpolových činností.</w:t>
            </w:r>
          </w:p>
          <w:p w14:paraId="16157FC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1D3382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Odhadne a vysvětlí si význam sebeobrany a své možnosti ve střetu s protivníkem.</w:t>
            </w:r>
          </w:p>
          <w:p w14:paraId="2F1E019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D30CEE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Zajištění maximální bezpečnosti</w:t>
            </w:r>
          </w:p>
          <w:p w14:paraId="447D8EB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FD7E6E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8C30F0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E236B5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FD9912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8A1F62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6E365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OSV – rozvoj schopnosti poznávání, sebepoznání a sebepojetí, seberegulace, psychohygiena, kreativita, mezilidské vztahy – hry, nácvik prvků a zdok., kruhový trénink</w:t>
            </w:r>
          </w:p>
          <w:p w14:paraId="3726F27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C313AE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VDO – zásady slušnosti, </w:t>
            </w:r>
            <w:r>
              <w:rPr>
                <w:color w:val="000000"/>
                <w:sz w:val="24"/>
                <w:szCs w:val="24"/>
              </w:rPr>
              <w:lastRenderedPageBreak/>
              <w:t>odpovědnosti, tolerance, angažovaný přístup k druhým</w:t>
            </w:r>
          </w:p>
          <w:p w14:paraId="37AE01D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vzájemná dopomoc,diskuse</w:t>
            </w:r>
          </w:p>
          <w:p w14:paraId="298A79F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076BEA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lidské vztahy, odstraňování předsudků</w:t>
            </w:r>
          </w:p>
          <w:p w14:paraId="267D853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referát, cv. koedukované skupiny</w:t>
            </w:r>
          </w:p>
          <w:p w14:paraId="386C08F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hry, soutěže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A1975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3576C18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00A45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5.*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AE5F3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Lyžování</w:t>
            </w:r>
          </w:p>
          <w:p w14:paraId="1086F21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Základní pojmy související s osvojovanými dovednostmi, specifickou výstrojí a výzbrojí, terénem.</w:t>
            </w:r>
          </w:p>
          <w:p w14:paraId="2401DF3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Zásady bezpečného pohybu a orientace v zimní krajině, chování na sjezdových a běžeckých tratích, pokyny HS</w:t>
            </w:r>
          </w:p>
          <w:p w14:paraId="76DCA3F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Péče o výzbroj a výstroj.</w:t>
            </w:r>
          </w:p>
          <w:p w14:paraId="098BC91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Průpravné činnosti pro seznámení se sněhem.</w:t>
            </w:r>
          </w:p>
          <w:p w14:paraId="52AD9F2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Základní lyžařské dovednosti</w:t>
            </w:r>
          </w:p>
          <w:p w14:paraId="69BFF01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-na místě, v mírném svahu</w:t>
            </w:r>
          </w:p>
          <w:p w14:paraId="036B6AE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-nošení, připínání lyží,</w:t>
            </w:r>
          </w:p>
          <w:p w14:paraId="4AF17FC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obraty</w:t>
            </w:r>
          </w:p>
          <w:p w14:paraId="2DC0D1C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-základní postoj</w:t>
            </w:r>
          </w:p>
          <w:p w14:paraId="593CDE9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-odšlapování, brzdění</w:t>
            </w:r>
          </w:p>
          <w:p w14:paraId="0F34272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Zastavování, výstupy</w:t>
            </w:r>
          </w:p>
          <w:p w14:paraId="5ECE533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Běžecký výcvik</w:t>
            </w:r>
          </w:p>
          <w:p w14:paraId="2C5B353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-chůze skluzem</w:t>
            </w:r>
          </w:p>
          <w:p w14:paraId="4215E08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běh střídavý</w:t>
            </w:r>
          </w:p>
          <w:p w14:paraId="5C52F7C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-jízda v běžecké stopě D – 3km, H </w:t>
            </w:r>
            <w:r>
              <w:rPr>
                <w:color w:val="000000"/>
                <w:sz w:val="24"/>
                <w:szCs w:val="24"/>
              </w:rPr>
              <w:lastRenderedPageBreak/>
              <w:t>– 5km</w:t>
            </w:r>
          </w:p>
          <w:p w14:paraId="75F76BB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jízda ve středně náročném terénu</w:t>
            </w:r>
          </w:p>
          <w:p w14:paraId="2FED66E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Sjezdový výcvik</w:t>
            </w:r>
          </w:p>
          <w:p w14:paraId="4191E17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-základní sjezdové postoje</w:t>
            </w:r>
          </w:p>
          <w:p w14:paraId="148396D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-přenášení váhy z lyže na lyži při jízdě</w:t>
            </w:r>
          </w:p>
          <w:p w14:paraId="173F165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-jízda šikmo svahem</w:t>
            </w:r>
          </w:p>
          <w:p w14:paraId="6A49E09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-vlnovka</w:t>
            </w:r>
          </w:p>
          <w:p w14:paraId="2F394BB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-základní oblouk</w:t>
            </w:r>
          </w:p>
          <w:p w14:paraId="441B271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-jízda na lyžařském vleku</w:t>
            </w:r>
          </w:p>
          <w:p w14:paraId="60B7753F" w14:textId="77777777" w:rsidR="00A26406" w:rsidRPr="006B7459" w:rsidRDefault="00D83F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6B7459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Pr="006B7459">
              <w:rPr>
                <w:rFonts w:eastAsia="Arial"/>
                <w:color w:val="000000"/>
                <w:sz w:val="24"/>
                <w:szCs w:val="24"/>
              </w:rPr>
              <w:t>jízda na sjezdové trati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19CE3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Dodržuje zásady bezpečnosti chování na horách</w:t>
            </w:r>
          </w:p>
          <w:p w14:paraId="6E084BF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F577A6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Podle svých možností používá základní lyžařské dovednosti a běžecký výcvik na lyžích.</w:t>
            </w:r>
          </w:p>
          <w:p w14:paraId="69FEBCD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CA0847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Podle svých dovedností používá základní sjezdový výcvik na lyžích</w:t>
            </w:r>
          </w:p>
          <w:p w14:paraId="6507823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C1AFA2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Žák zná  Deset pravidel FIS pro chování na sjezdových tratích a deset zlatých pravidel pro pohyb ve volném terénu.</w:t>
            </w:r>
          </w:p>
          <w:p w14:paraId="61FB8E4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Zná  stupně lavinového nebezpečí, zná doporučený postup při zasažení lavinou a ví, jak je důležité respektovat nařízení Horské služby.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8DE0A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(sociální rozvoj) - rozvoj schopnosti poznávání, sebepoznání a sebepojetí, seberegulace, psychohygiena, kreativita, poznávání lidí, mezilidské vztahy – nácvik a zdokonalování dovedností + hry</w:t>
            </w:r>
          </w:p>
          <w:p w14:paraId="7FF1577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8B54B6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- zásady slušnosti, odpovědnosti, slušnosti,  toleranc – vzájemná dopomoc a tolerance</w:t>
            </w:r>
          </w:p>
          <w:p w14:paraId="0E1B23F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23F50E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20FCB7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2FE7A3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lidské vztahy, odstraňování předsudků – spol.hry, soutěže</w:t>
            </w:r>
          </w:p>
          <w:p w14:paraId="77A44B5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4EBA9B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FD9CEB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1DCB74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Mezipředmětové vztahy</w:t>
            </w:r>
          </w:p>
          <w:p w14:paraId="7B6FBC0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Přírodopis – svaly, </w:t>
            </w:r>
            <w:r>
              <w:rPr>
                <w:color w:val="000000"/>
                <w:sz w:val="24"/>
                <w:szCs w:val="24"/>
              </w:rPr>
              <w:lastRenderedPageBreak/>
              <w:t>vysvětlování fyziol.funkcí</w:t>
            </w:r>
          </w:p>
          <w:p w14:paraId="088CB92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Fyzika – fyz.veličiny</w:t>
            </w:r>
          </w:p>
          <w:p w14:paraId="19A7BC9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Výchova ke zdraví – pravidla fair play</w:t>
            </w:r>
          </w:p>
          <w:p w14:paraId="52FB129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05495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Forma týdenní kurz:</w:t>
            </w:r>
          </w:p>
          <w:p w14:paraId="36DAFBE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-výcvik</w:t>
            </w:r>
          </w:p>
          <w:p w14:paraId="09FD8A7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-polo nebo celodenní výlet na lyžích</w:t>
            </w:r>
          </w:p>
          <w:p w14:paraId="5EB65CC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-lyžařské soutěž</w:t>
            </w:r>
          </w:p>
          <w:p w14:paraId="1513600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3F9FE371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DAAB1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6.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E33B9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Zdravotní tělesná výchova</w:t>
            </w:r>
          </w:p>
          <w:p w14:paraId="2E71272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45F8F31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Konkrétní zdravotní oslabení žáka. Zásady správného držení těla, dechová cvičení, vyrovnávací cvičení (uvolňovací, protahovací, posilovací), relaxační cvičení, vnímání pocitů při cvičení, kontraindikace zdravotního oslabení</w:t>
            </w:r>
          </w:p>
          <w:p w14:paraId="7A91A77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D28DB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Uplatňuje správné způsoby držení těla v různých polohách a pracovních činnostech.</w:t>
            </w:r>
          </w:p>
          <w:p w14:paraId="6892BD1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06D8DA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techniku speciálních cvičení:koriguje techniku cvičení podle obrazu v zrcadle nebo dle pokynů vyučujícího.</w:t>
            </w:r>
          </w:p>
          <w:p w14:paraId="65E0E9A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070BAA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Osvojuje si určité vědomosti, dovednosti a návyky z oblasti adekvátních a doporučených pohybových činností s ohledem na stupeň oslabení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4A23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rozvoj schopnosti poznávání, sebepoznání a sebepojetí, seberegulace, psychohygiena, kreativita, mezilidské vztahy – nácvik  a sebezdokonalování + cvičení ve dvojicích</w:t>
            </w:r>
          </w:p>
          <w:p w14:paraId="4FBF9E6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52D927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– zásady slušnosti, odpovědnosti, tolerance, angažovaný přístup k druhým</w:t>
            </w:r>
          </w:p>
          <w:p w14:paraId="4057C08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hry, cvičení ve dvojicích</w:t>
            </w:r>
          </w:p>
          <w:p w14:paraId="0182063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4341EA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lidské vztahy, odstraňování předsudků</w:t>
            </w:r>
          </w:p>
          <w:p w14:paraId="0E89B86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skupinové cvičení</w:t>
            </w:r>
          </w:p>
          <w:p w14:paraId="5473250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06125F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člověk a společnost, kultura ducha a těla – referát – nejúspěšnější sportovci</w:t>
            </w:r>
          </w:p>
          <w:p w14:paraId="09FA17B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A6CE76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Mezipředmětové vztahy:</w:t>
            </w:r>
          </w:p>
          <w:p w14:paraId="1EF53F8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Přírodopis – svalové dysbalance</w:t>
            </w:r>
          </w:p>
          <w:p w14:paraId="4193800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Výchova ke zdraví – zdravý živ.styl</w:t>
            </w:r>
          </w:p>
          <w:p w14:paraId="52A35FC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Český jazyk – vyjadřování, popisování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9E9AA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73E539AB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BE24A3C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346B609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AC27A17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1D2CA41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Odstavec č.5 platí pouze v případě, že se uskuteční lyžařský výcvik (ten ovšem není povinný pro všechny žáky, ale pouze pro zájemce) dle finančních možností žáků.</w:t>
      </w:r>
    </w:p>
    <w:p w14:paraId="5EA5E9DE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E09C3B7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Zpracovala:  Mgr. Romana Rájková</w:t>
      </w:r>
    </w:p>
    <w:p w14:paraId="77A603B1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36E890B1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1303A5A7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0DF6B8DC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4D1E8472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26CBEFEB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78BFD06D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71ABDF6E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69A76649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560BEAF1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2240F306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30B7EDFE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1B3207B0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695D9951" w14:textId="77777777" w:rsidR="006B7459" w:rsidRDefault="006B7459" w:rsidP="006B74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color w:val="000000"/>
          <w:sz w:val="36"/>
          <w:szCs w:val="36"/>
        </w:rPr>
      </w:pPr>
    </w:p>
    <w:p w14:paraId="46CFA2F9" w14:textId="77777777" w:rsidR="00A26406" w:rsidRDefault="00D83F7B" w:rsidP="006B74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26AC0F8A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36"/>
          <w:szCs w:val="36"/>
        </w:rPr>
        <w:t>Vzdělávací oblast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:  Člověk a zdraví    Vzdělávací obor:  </w:t>
      </w: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Tělesná výchova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     ročník    8. AB   </w:t>
      </w:r>
    </w:p>
    <w:p w14:paraId="31DCD5E2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tbl>
      <w:tblPr>
        <w:tblStyle w:val="affff4"/>
        <w:tblW w:w="15015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80"/>
        <w:gridCol w:w="3355"/>
        <w:gridCol w:w="5400"/>
        <w:gridCol w:w="3120"/>
        <w:gridCol w:w="2160"/>
      </w:tblGrid>
      <w:tr w:rsidR="00A26406" w14:paraId="6A3030A8" w14:textId="77777777">
        <w:trPr>
          <w:trHeight w:val="904"/>
        </w:trPr>
        <w:tc>
          <w:tcPr>
            <w:tcW w:w="980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6142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Kapitola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3FAF8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Téma (Učivo)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3C961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Znalosti a dovednosti (výstup)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5700F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CDAB4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Poznámky</w:t>
            </w:r>
          </w:p>
        </w:tc>
      </w:tr>
      <w:tr w:rsidR="00A26406" w14:paraId="4DE39ADB" w14:textId="77777777">
        <w:trPr>
          <w:trHeight w:val="1890"/>
        </w:trPr>
        <w:tc>
          <w:tcPr>
            <w:tcW w:w="980" w:type="dxa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C79EE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627159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475669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26ED123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FE152C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3232557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5006A68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2A2E73A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531706B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35694D6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23CC629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2EEBE0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BFBF7F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C64A33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5BD6185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3F70DDF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800C33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04F124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47D88E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EF9247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6F7B8E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87E269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A9AC45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2E6C4AB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B7B8FB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E4570F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90C905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220B6D0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2B6230D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0F92BC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22126D6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37FBF41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57CFF0D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5F585EA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5C34C72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6FC8CE6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05A317D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5CD6657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1.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FEDE85" w14:textId="77777777" w:rsidR="00A26406" w:rsidRDefault="00D83F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Význam pohybu pro člověka</w:t>
            </w:r>
          </w:p>
          <w:p w14:paraId="77AB63D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521180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Názvosloví – pojmy osvojovaných činností a pojmy spojené s jednotlivými druhy cvičení.</w:t>
            </w:r>
          </w:p>
          <w:p w14:paraId="61A47D5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Příprava organismu pro pohybové činnosti.</w:t>
            </w:r>
          </w:p>
          <w:p w14:paraId="7E6A666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Základní význam jednotlivých druhů cvičení a jejich použití v denním režimu - posilování, prevence a korekce jednostranného zatížení a svalových dysbalancí (zdravotní TV).</w:t>
            </w:r>
          </w:p>
          <w:p w14:paraId="52E73C6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Správné držení těla a rozvoj kloubní pohyblivosti (zdravotní TV).</w:t>
            </w:r>
          </w:p>
          <w:p w14:paraId="0C063F0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Správné dýchání (zdravotní TV).</w:t>
            </w:r>
          </w:p>
          <w:p w14:paraId="66AC94B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05D1C13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AED3BA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A177BF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1FBB94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4100A18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040A63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B36138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lastRenderedPageBreak/>
              <w:t>ATLETIKA</w:t>
            </w:r>
          </w:p>
          <w:p w14:paraId="44970F2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Skok daleký</w:t>
            </w:r>
          </w:p>
          <w:p w14:paraId="722E575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odrazová průprava</w:t>
            </w:r>
          </w:p>
          <w:p w14:paraId="76D87EB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vyměření rozběhu, spojení rozběhu s odrazem</w:t>
            </w:r>
          </w:p>
          <w:p w14:paraId="6A82069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výkon</w:t>
            </w:r>
          </w:p>
          <w:p w14:paraId="1945015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pravidla</w:t>
            </w:r>
          </w:p>
          <w:p w14:paraId="0752337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78C23A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Technika běhu</w:t>
            </w:r>
          </w:p>
          <w:p w14:paraId="5641BBCD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atletická abeceda</w:t>
            </w:r>
          </w:p>
          <w:p w14:paraId="32CE8F66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nízký start</w:t>
            </w:r>
          </w:p>
          <w:p w14:paraId="3960136C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polovysoký start</w:t>
            </w:r>
          </w:p>
          <w:p w14:paraId="35D5E822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výkon 60 m</w:t>
            </w:r>
          </w:p>
          <w:p w14:paraId="6A372848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pravidla</w:t>
            </w:r>
          </w:p>
          <w:p w14:paraId="61113A61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rozvoj rychlosti, akcelerační cvičení, nácvik reakční rychlosti</w:t>
            </w:r>
          </w:p>
          <w:p w14:paraId="6CF98E7A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aerobní vytrvalost – 12 min. Cooperův test,800m,1500m</w:t>
            </w:r>
          </w:p>
          <w:p w14:paraId="3CDBC619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štafetové běhy, technika předávky /spodní oblouk</w:t>
            </w:r>
          </w:p>
          <w:p w14:paraId="564B7696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výkon 4x60 m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11399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V souladu s individuálními předpoklady osvojované pohybové dovednosti  tvořivě aplikuje ve hře, soutěži, při sportovních i rekreačních činnostech, získané dovednosti uplatňuje při reprezentaci školy.</w:t>
            </w:r>
          </w:p>
          <w:p w14:paraId="37DB8C0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C96F20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Před vykonáváním pohybových činností se na ně samostatně připraví.</w:t>
            </w:r>
          </w:p>
          <w:p w14:paraId="45CF02E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1B033F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Kontroluje vlastní chování (hygiena a bezpečnost při pohybových činnostech), přispívá k dobrým vztahům v kolektivu, osvojuje si zdravý životní styl, odmítá užívání drog a jiných škodlivin (cigarety, alkohol, anabolika) z etických a zdravotních důvodů.</w:t>
            </w:r>
          </w:p>
          <w:p w14:paraId="4FC6337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1B23B6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Předvídá možná nebezpečí úrazu a přizpůsobuje jim svou činnost. Dovede prakticky jednat a rozhodovat ve vypjatých situacích (úraz, nevhodné klimatické podmínky), zvládá první pomoc.</w:t>
            </w:r>
          </w:p>
          <w:p w14:paraId="2D9E5F2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FB40DA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Vědomě usiluje o zlepšení své fyzické zdatnosti, z nabídky si vybere vhodný rozvojový program.</w:t>
            </w:r>
          </w:p>
          <w:p w14:paraId="297C343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CEB90C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41CD1C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0A8390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Rozpozná význam atletiky jako vhodné průpravy pro </w:t>
            </w:r>
            <w:r>
              <w:rPr>
                <w:color w:val="000000"/>
                <w:sz w:val="24"/>
                <w:szCs w:val="24"/>
              </w:rPr>
              <w:lastRenderedPageBreak/>
              <w:t>jiné sporty.</w:t>
            </w:r>
          </w:p>
          <w:p w14:paraId="409F84F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2BC30D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základní pravidla jednotlivých disciplin.</w:t>
            </w:r>
          </w:p>
          <w:p w14:paraId="48AAD51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CBEA30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Užívá a rozpozná základní startovní povely. Je schopen (pod vedením vyučujícího) vést atletickou ABC.</w:t>
            </w:r>
          </w:p>
          <w:p w14:paraId="1881608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660966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 základní technické nedostatky v různých sportovních disciplínách.</w:t>
            </w:r>
          </w:p>
          <w:p w14:paraId="327696D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A86143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Podle svých předpokladů zlepšuje běžeckou rychlost a vytrvalost</w:t>
            </w:r>
          </w:p>
          <w:p w14:paraId="54C1845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EFE4CE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podle svých předpokladů základní techniku odrazu i z prodlouženého rozběhu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D9113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Uvedená průřezová témata prolínají celým vzdělávacím obsahem předmětu tělesná výchova, a učivo proto nelze dělit na části, které by striktně odpovídaly určitým tématům.</w:t>
            </w:r>
          </w:p>
          <w:p w14:paraId="4E760F8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</w:p>
          <w:p w14:paraId="223F39E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- rozvoj schopnosti poznávání, sebepoznání a sebepojetí, seberegulace, psychohygiena, kreativita, poznávání lidí, mezilidské vztahy.</w:t>
            </w:r>
          </w:p>
          <w:p w14:paraId="6E9D877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C63E38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- zásady slušnosti,</w:t>
            </w:r>
            <w:r w:rsidR="006B745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odpovědnosti, slušnosti,  tolerance, angažovaný přístup k druhým.</w:t>
            </w:r>
          </w:p>
          <w:p w14:paraId="0F1CD4D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01EF0C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- člověk a společnost, kultura ducha a těla (olympijské hnutí)</w:t>
            </w:r>
          </w:p>
          <w:p w14:paraId="1E091CD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EA3AC8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81DD99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C31FC1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OSV – (sociální rozvoj) -rozvoj schopnosti poznávání, sebepoznání a sebepojetí, seberegulace, psychohygiena, kreativita, poznávání  lidí, mezilidské vztahy - Žáci postupně zdokonalují  techniku v atletice.   </w:t>
            </w:r>
          </w:p>
          <w:p w14:paraId="64A167C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Vylepšuje se technika a zvyšuje náročnost cvičení.</w:t>
            </w:r>
          </w:p>
          <w:p w14:paraId="1F16500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štafety, soutěže, nácvik a zdokonalování</w:t>
            </w:r>
          </w:p>
          <w:p w14:paraId="3609BCA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vedení rozcviček, atletická abeceda</w:t>
            </w:r>
          </w:p>
          <w:p w14:paraId="2E96C91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9ACD48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661940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-  zásady slušnosti, odpovědnosti, tolerance, angažovaný přístup k druhým – vzájemné opravování a podporování</w:t>
            </w:r>
          </w:p>
          <w:p w14:paraId="0878ED1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22B902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lidské vztahy, odstraňování předsudků – cvičení ve skupině, soutěže</w:t>
            </w:r>
          </w:p>
          <w:p w14:paraId="7C46D08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3B9F3F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člověk a společnost, kultura ducha a těla (olympijské hnutí) – závody (- Pohár rozhlasu, Atl.</w:t>
            </w:r>
            <w:r w:rsidR="006B745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čtyřboj, TNT meeting)</w:t>
            </w:r>
          </w:p>
          <w:p w14:paraId="4FD1954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658043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Mezipředmětové vztahy:</w:t>
            </w:r>
          </w:p>
          <w:p w14:paraId="69A6291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Fyzika- sval.</w:t>
            </w:r>
            <w:r w:rsidR="006B745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soustava, DF, TF</w:t>
            </w:r>
          </w:p>
          <w:p w14:paraId="2682336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Matematika – počítání bodů, časů, des.čísel</w:t>
            </w:r>
          </w:p>
          <w:p w14:paraId="6BFB32D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Přírodopis – fyz.</w:t>
            </w:r>
            <w:r w:rsidR="006B745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veličiny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DB1B7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 </w:t>
            </w:r>
          </w:p>
          <w:p w14:paraId="56B922F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77EE77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A82D7F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8A3CB6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EBE78B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C29157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F283C3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599B06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410B39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FC6515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62C4EC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CD6002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8D0C14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B942E1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EB90C0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C0E98E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70C5FE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0C7410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715D6B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BDC423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BE60AB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336896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E428D6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A37D03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A3A693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Žáci znají pravidla jednotlivých disciplín.</w:t>
            </w:r>
          </w:p>
        </w:tc>
      </w:tr>
      <w:tr w:rsidR="00A26406" w14:paraId="3048543E" w14:textId="77777777">
        <w:trPr>
          <w:trHeight w:val="1855"/>
        </w:trPr>
        <w:tc>
          <w:tcPr>
            <w:tcW w:w="980" w:type="dxa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B893A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05748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Hod míčkem</w:t>
            </w:r>
          </w:p>
          <w:p w14:paraId="0754AA2D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technika odhodu (150 gr.)</w:t>
            </w:r>
          </w:p>
          <w:p w14:paraId="5611443B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výkon</w:t>
            </w:r>
          </w:p>
          <w:p w14:paraId="6F737B00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pravidla</w:t>
            </w:r>
          </w:p>
          <w:p w14:paraId="3C429A9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Vrh koulí</w:t>
            </w:r>
          </w:p>
          <w:p w14:paraId="6231B320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technika vrhu (3kg,4kg)</w:t>
            </w:r>
          </w:p>
          <w:p w14:paraId="27B1C0C5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výkon</w:t>
            </w:r>
          </w:p>
          <w:p w14:paraId="693D1FDA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koulařská gymnastika</w:t>
            </w:r>
          </w:p>
          <w:p w14:paraId="68FBE9A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Skok vysoký</w:t>
            </w:r>
          </w:p>
          <w:p w14:paraId="234078E0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odrazová průprava</w:t>
            </w:r>
          </w:p>
          <w:p w14:paraId="7B69F9D8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technika skoku vysokého – nůžky, nácvik flopu</w:t>
            </w:r>
          </w:p>
          <w:p w14:paraId="2BA2D6D2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pravidla</w:t>
            </w:r>
          </w:p>
          <w:p w14:paraId="2117F9CD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vyměření rozběhu, spojení rozběhu s odrazem</w:t>
            </w:r>
          </w:p>
          <w:p w14:paraId="2FD6FA33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výkon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49505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89CF7D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Podle svých individuálních předpokladů provádí  techniku hodu míčkem z prodlouženého rozběhu a různé hody a vrhy z místy i s improvizovaným náčiním</w:t>
            </w:r>
          </w:p>
          <w:p w14:paraId="48DC0CA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CDF3D7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B44BD7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724640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A1E416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5C0C73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FA67F6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172CC7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C1ACB9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Podle svých individuálních předpokladů provádí techniku skoku vysokého z prodlouženého rozběhu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01624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252D5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4FAA92B7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D4A3D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359F513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3BFB957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3DA1614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731CB37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2F1E70B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3DD7003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7C2FE86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54F316D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0CBF760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2.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20523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lastRenderedPageBreak/>
              <w:t>GYMNASTIKA</w:t>
            </w:r>
          </w:p>
          <w:p w14:paraId="7AFF207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88D1AD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Akrobacie</w:t>
            </w:r>
          </w:p>
          <w:p w14:paraId="484BB180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kotoul vpřed, vzad, do roznožení, do stoje předklonmo, do stoje na rukou</w:t>
            </w:r>
          </w:p>
          <w:p w14:paraId="1AE55DF5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přemet stranou, rondát</w:t>
            </w:r>
          </w:p>
          <w:p w14:paraId="6C524D67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stoj na hlavě, na rukou</w:t>
            </w:r>
          </w:p>
          <w:p w14:paraId="2C705A9C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skoky, obraty, rovnováha</w:t>
            </w:r>
          </w:p>
          <w:p w14:paraId="6D50E59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385BB2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Přeskok</w:t>
            </w:r>
          </w:p>
          <w:p w14:paraId="4C69E8F0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přes kozu – roznožka, skrčka</w:t>
            </w:r>
          </w:p>
          <w:p w14:paraId="161A1F40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přes švédskou bednu</w:t>
            </w:r>
          </w:p>
          <w:p w14:paraId="032D887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4D9B34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Hrazda</w:t>
            </w:r>
          </w:p>
          <w:p w14:paraId="2EC03192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vzpor, střemhlav, seskok pádem vzad</w:t>
            </w:r>
          </w:p>
          <w:p w14:paraId="1E3A7909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výmik</w:t>
            </w:r>
          </w:p>
          <w:p w14:paraId="4442120B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podmet (odrazem jednonož)</w:t>
            </w:r>
          </w:p>
          <w:p w14:paraId="35BB01EE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toč jízdmo</w:t>
            </w:r>
          </w:p>
          <w:p w14:paraId="6245E60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E96308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2CF5A7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Šplh</w:t>
            </w:r>
          </w:p>
          <w:p w14:paraId="77CD86E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-Šplh na tyči a na laně</w:t>
            </w:r>
          </w:p>
          <w:p w14:paraId="22BC39C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A028C8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testy flexibility</w:t>
            </w:r>
          </w:p>
          <w:p w14:paraId="3ED6A23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Aerobic</w:t>
            </w:r>
          </w:p>
          <w:p w14:paraId="4B1ACDA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základní kroky, skoky, rytmická cvičení na hudbu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509B8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56B0FF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aktivně osvojované pojmy.</w:t>
            </w:r>
          </w:p>
          <w:p w14:paraId="0750379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B728DC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Provádí bezpečně záchranu a dopomoc při osvojovaných cvicích – to vše za dohledu vyučujícího (výmyk, základní cvičební prvky na kladině).</w:t>
            </w:r>
          </w:p>
          <w:p w14:paraId="64B5DBE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FC28AE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Ukáže základní gymnastické prvky a užívá při přípravě krátké sestavy.</w:t>
            </w:r>
          </w:p>
          <w:p w14:paraId="5558AE0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618BC5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Ukáže základní cvičení s hudbou.</w:t>
            </w:r>
          </w:p>
          <w:p w14:paraId="3DFD931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3FFE7F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bezpečně základní způsoby rozvoje pohybových předpokladů i korekce svalových oslabení a převážně je samostatně využívají.</w:t>
            </w:r>
          </w:p>
          <w:p w14:paraId="4B73B59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10961A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Připraví a uklidí nářadí.</w:t>
            </w:r>
          </w:p>
          <w:p w14:paraId="4FF425A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45627C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Snaží se o přesné provádění pohybů.</w:t>
            </w:r>
          </w:p>
          <w:p w14:paraId="5841C80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EA3853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 souladu s vývojovými předpoklady a individuálními zvláštnostmi zvládá osvojované pohybové dovednosti a tvořivě je aplikuje v jednoduchých sestavách a rekreačních činnostech.</w:t>
            </w:r>
          </w:p>
          <w:p w14:paraId="123B670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BED3B2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7035AC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</w:p>
          <w:p w14:paraId="46BE57B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F36DB2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681FCF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Posoudí zdařilost provedení, za pomoci učitele upřesní své hodnocení.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2B0D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OSV – (sociální rozvoj) -rozvoj schopnosti poznávání, sebepoznání a sebepojetí, seberegulace, psychohygiena, kreativita, poznávání lidí, mezilidské vztahy. Tvoříme sestavy, nacvičujeme a zdokonalujeme gym.prvky.</w:t>
            </w:r>
          </w:p>
          <w:p w14:paraId="44D67CB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37B988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VDO -  zásady slušnosti, odpovědnosti, tolerance,</w:t>
            </w:r>
          </w:p>
          <w:p w14:paraId="67974C4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angažovaný přístup k druhým – vzájemná dopomoc</w:t>
            </w:r>
          </w:p>
          <w:p w14:paraId="32564CE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3D0551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lidské vztahy, odstraňování předsudků – cvičení ve dvojicích (mužské a ženské disciplíny)</w:t>
            </w:r>
          </w:p>
          <w:p w14:paraId="5A5C344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E4E967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člověk a společnost, kultura ducha a těla (olympijské hnutí) – referát + diskuse (naši nejlepší a světoví gymnasté)</w:t>
            </w:r>
          </w:p>
          <w:p w14:paraId="47EEDA5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B6BF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Žáci se zúčastňují okresního kola ve sportovní gymnastice SLZŠ.</w:t>
            </w:r>
          </w:p>
        </w:tc>
      </w:tr>
      <w:tr w:rsidR="00A26406" w14:paraId="351E425B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CB4D1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5B59910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161D5DF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7FAA647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46DDB2C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42204BF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6C0E399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78C5067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3994DEC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1F32C43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799E68F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4D2DB6A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3.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C5064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lastRenderedPageBreak/>
              <w:t>SPORTOVNÍ A POHYBOVÉ HRY</w:t>
            </w:r>
          </w:p>
          <w:p w14:paraId="3A8F857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Volejbal</w:t>
            </w:r>
          </w:p>
          <w:p w14:paraId="2EFF5FB9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nahrávka spodem (zpracování míče, nácvik techniky)</w:t>
            </w:r>
          </w:p>
          <w:p w14:paraId="160818F9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obouruč vrchem, nácvik techniky</w:t>
            </w:r>
          </w:p>
          <w:p w14:paraId="4FB2B6FD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smeč, nácvik techniky</w:t>
            </w:r>
          </w:p>
          <w:p w14:paraId="1622DA09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podání spodem, vrchem</w:t>
            </w:r>
          </w:p>
          <w:p w14:paraId="521341BE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pohyb v poli</w:t>
            </w:r>
          </w:p>
          <w:p w14:paraId="47CDF1E3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hra s upravenými pravidly (s dotykem míče o zem)</w:t>
            </w:r>
          </w:p>
          <w:p w14:paraId="42C55F7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Floorball</w:t>
            </w:r>
          </w:p>
          <w:p w14:paraId="28EC3571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činnosti jednotlivce:zpracování míčku, vedení (slalom), uvolňování, přihrávky, obrana, střelba</w:t>
            </w:r>
          </w:p>
          <w:p w14:paraId="08CB0865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kombinace 1x1, 2x1, atd.</w:t>
            </w:r>
          </w:p>
          <w:p w14:paraId="700DC415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seznámení s pravidly</w:t>
            </w:r>
          </w:p>
          <w:p w14:paraId="5B285F13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hra</w:t>
            </w:r>
          </w:p>
          <w:p w14:paraId="36D4491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Sál. kopaná</w:t>
            </w:r>
          </w:p>
          <w:p w14:paraId="09042A55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činnosti jednotlivce: zpracování míče, vedení (slalom), uvolňování, přihrávky, obrana, střelba</w:t>
            </w:r>
          </w:p>
          <w:p w14:paraId="7FD8BCD7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kombinace 1x, 2x1 atd.</w:t>
            </w:r>
          </w:p>
          <w:p w14:paraId="38D18CA0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seznámení s pravidly</w:t>
            </w:r>
          </w:p>
          <w:p w14:paraId="5A0CAE2A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hra</w:t>
            </w:r>
          </w:p>
          <w:p w14:paraId="33826B8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3236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F531E8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2C8277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Zařadí sportovní hry jako vhodnou pohybovou i společenskou činnost.</w:t>
            </w:r>
          </w:p>
          <w:p w14:paraId="139FFAE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B69E3A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 základní rozdíly mezi jednotlivými druhy sportovních her (kolektivní x individuální, brankové, síťové, pálkovací atd.)</w:t>
            </w:r>
          </w:p>
          <w:p w14:paraId="284F9F8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1A74B9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Provede základní údržbu náčiní a úpravu hřiště před </w:t>
            </w:r>
            <w:r>
              <w:rPr>
                <w:color w:val="000000"/>
                <w:sz w:val="24"/>
                <w:szCs w:val="24"/>
              </w:rPr>
              <w:lastRenderedPageBreak/>
              <w:t>utkáním a po utkání.</w:t>
            </w:r>
          </w:p>
          <w:p w14:paraId="5A0CBCD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5B6940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Uplatňuje fair play jednání při hrách, má radost ze hry, ne z prohry jiného.</w:t>
            </w:r>
          </w:p>
          <w:p w14:paraId="3858877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750997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Řídí se zjednodušenými pravidly sportovních her.</w:t>
            </w:r>
          </w:p>
          <w:p w14:paraId="2A1B886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D4B9C2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 souladu s vývojovými předpoklady a individuálními zvláštnostmi osvojované pohybové dovednosti tvořivě  uplatňuje ve hře, v turnaji, při rekreačních činnostech.</w:t>
            </w:r>
          </w:p>
          <w:p w14:paraId="58B320E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B01D40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Uplatňuje herní činnosti jednotlivců a využívá je v základních kombinacích i v utkání podle zjednodušených pravidel.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2FB40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11B813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Mezipředmětové vztahy</w:t>
            </w:r>
          </w:p>
          <w:p w14:paraId="1737CAD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Přírodopis – fyzio.funkce, svaly</w:t>
            </w:r>
          </w:p>
          <w:p w14:paraId="526D104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Fyzika – fyz.veličiny</w:t>
            </w:r>
          </w:p>
          <w:p w14:paraId="3D16D41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Výchova k občanství – pravidla fair play</w:t>
            </w:r>
          </w:p>
          <w:p w14:paraId="2FD3596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A19EFE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0164EA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2D5658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OSV – (sociální rozvoj) - </w:t>
            </w:r>
            <w:r>
              <w:rPr>
                <w:color w:val="000000"/>
                <w:sz w:val="24"/>
                <w:szCs w:val="24"/>
              </w:rPr>
              <w:lastRenderedPageBreak/>
              <w:t>komunikace, vztahy mezi lidmi, řešení problémů, kooperace, sociální rozvoj, psychohygiena – výběr hráčů, hry, utkání, miniturnaje, nácvik a zdokonalení HČJ.</w:t>
            </w:r>
          </w:p>
          <w:p w14:paraId="2FA45FE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Vylepšuje se technika a zvyšuje náročnost průpravných i herních cvičení I. i II.typu.</w:t>
            </w:r>
          </w:p>
          <w:p w14:paraId="500010C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D90D02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78D450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– zásady slušnosti, tolerance, odpovědného chování – rozhodování utkání</w:t>
            </w:r>
          </w:p>
          <w:p w14:paraId="719ECD0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42B6B9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lidské vztahy, odstraňování předsudků  - hry, cvičení ve dvojicích, trojicích, soutěže</w:t>
            </w:r>
          </w:p>
          <w:p w14:paraId="40CA692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031B28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9B7E7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14FCB1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Žáci zúčastňují základních a okresních kol SLZŠ ve sportovních hrách.</w:t>
            </w:r>
          </w:p>
          <w:p w14:paraId="7D2EF0D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CD97C5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E84A7C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224FBF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FE2426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61AABA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837388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97F476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2E2865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Žáci postupně zdokonalují  HČJ ve sportovních hrách</w:t>
            </w:r>
          </w:p>
          <w:p w14:paraId="0748AE9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A5EC1C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03CD0D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682501B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EBF2D6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73CDE0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Žáci znají pravidla jednotlivých disciplín.</w:t>
            </w:r>
          </w:p>
        </w:tc>
      </w:tr>
      <w:tr w:rsidR="00A26406" w14:paraId="65CD8167" w14:textId="77777777">
        <w:trPr>
          <w:trHeight w:val="65"/>
        </w:trPr>
        <w:tc>
          <w:tcPr>
            <w:tcW w:w="980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E45D0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27D273D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FB3012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41282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Fotbal</w:t>
            </w:r>
          </w:p>
          <w:p w14:paraId="5BADAC2B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činnosti jednotlivce: zpracování míče, vedení (slalom), uvolňování, přihrávka, obrana, střelba</w:t>
            </w:r>
          </w:p>
          <w:p w14:paraId="30B2C537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kombinace 1x1, 2x1, atd.</w:t>
            </w:r>
          </w:p>
          <w:p w14:paraId="55448F6B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hra</w:t>
            </w:r>
          </w:p>
          <w:p w14:paraId="423EDDC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Házená</w:t>
            </w:r>
          </w:p>
          <w:p w14:paraId="00CFEAD3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herní činnosti jednotlivce: </w:t>
            </w:r>
            <w:r>
              <w:rPr>
                <w:color w:val="000000"/>
                <w:sz w:val="24"/>
                <w:szCs w:val="24"/>
              </w:rPr>
              <w:lastRenderedPageBreak/>
              <w:t>zpracování míče, dribling (slalom), uvolňování, přihrávky, obrana, střelba (tříkrokový rytmus)</w:t>
            </w:r>
          </w:p>
          <w:p w14:paraId="437062F7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kombinace 1x1, 2x1 atd.</w:t>
            </w:r>
          </w:p>
          <w:p w14:paraId="49916E0E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hra</w:t>
            </w:r>
          </w:p>
          <w:p w14:paraId="6B37E99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Basketbal</w:t>
            </w:r>
          </w:p>
          <w:p w14:paraId="5B097C9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herní činnosti: zpracování míče, dribling (slalom), uvolňování, přihrávky, obrana</w:t>
            </w:r>
          </w:p>
          <w:p w14:paraId="15FE210D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střelba, střelba v pohybu (dvojtakt)</w:t>
            </w:r>
          </w:p>
          <w:p w14:paraId="5146A1ED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kombinace 1x1, 2x1, atd.</w:t>
            </w:r>
          </w:p>
          <w:p w14:paraId="1DBECF66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základní herní obranné a útočné systémy</w:t>
            </w:r>
          </w:p>
          <w:p w14:paraId="3C274EC7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hra</w:t>
            </w:r>
          </w:p>
          <w:p w14:paraId="4B05F02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fresbee</w:t>
            </w:r>
          </w:p>
          <w:p w14:paraId="3DDAC31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herní činnosti: zpracování talíře, uvolňování, přihrávky, obrana</w:t>
            </w:r>
          </w:p>
          <w:p w14:paraId="0C7A0DD0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kombinace 1x1, 2x1, atd.</w:t>
            </w:r>
          </w:p>
          <w:p w14:paraId="4170A59A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hra</w:t>
            </w:r>
          </w:p>
          <w:p w14:paraId="198DD1E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softball</w:t>
            </w:r>
          </w:p>
          <w:p w14:paraId="70BA2CEF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přihrávky zpracování – na místě, za pohybu, ve výskoku</w:t>
            </w:r>
          </w:p>
          <w:p w14:paraId="315AB87F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výklad základních pravidel</w:t>
            </w:r>
          </w:p>
          <w:p w14:paraId="0064BABB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technika odpalu, pohyb v poli</w:t>
            </w:r>
          </w:p>
          <w:p w14:paraId="335C3C33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zjednodušená hra</w:t>
            </w:r>
          </w:p>
          <w:p w14:paraId="747E4711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t-ball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795DE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140AC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(osobnostní rozvoj) - rozvoj schopností, poznání, sebepoznávání, seberegulace, komunikace</w:t>
            </w:r>
          </w:p>
          <w:p w14:paraId="1DEF814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Žáci postupně zdokonalují  HČJ ve sportovních hrách</w:t>
            </w:r>
          </w:p>
          <w:p w14:paraId="083ECDE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Vylepšuje se technika a zvyšuje náročnost průpravných i herních cvičení I. i II.typu.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6E7D6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Žáci znají pravidla jednotlivých disciplín.</w:t>
            </w:r>
          </w:p>
        </w:tc>
      </w:tr>
      <w:tr w:rsidR="00A26406" w14:paraId="0801F0EF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EA340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EDB6BD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12C56C9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3AE3303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38BCE47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4195EEE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2FFA811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3837F8A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564BAEB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4.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7B2A6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ZDRAVOTNÍ TĚLESNÁ VÝCHOVA</w:t>
            </w:r>
          </w:p>
          <w:p w14:paraId="00159B0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57E99344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rozvoj flexibility,</w:t>
            </w:r>
            <w:r w:rsidR="006B745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koordinace</w:t>
            </w:r>
          </w:p>
          <w:p w14:paraId="36C3803B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posilovací cviky různého charakteru</w:t>
            </w:r>
          </w:p>
          <w:p w14:paraId="051B2776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obratnost</w:t>
            </w:r>
          </w:p>
          <w:p w14:paraId="7DC58D0A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kolektivní spolupráce</w:t>
            </w:r>
          </w:p>
          <w:p w14:paraId="1EC0BB29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pohybová souhra</w:t>
            </w:r>
          </w:p>
          <w:p w14:paraId="62D8D78E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dechová cvičení</w:t>
            </w:r>
          </w:p>
          <w:p w14:paraId="33D23D40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cvičení pro správné držení těla</w:t>
            </w:r>
          </w:p>
          <w:p w14:paraId="238491D9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kompenzační cvičení</w:t>
            </w:r>
          </w:p>
          <w:p w14:paraId="2FDC0441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motivační cvičení</w:t>
            </w:r>
          </w:p>
          <w:p w14:paraId="269C03F6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prostorová orientace apod.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50BFB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a rozpozná  základní způsoby rozvoje pohybových předpokladů i korekce svalových oslabení a dovede je převážně samostatně využívat.</w:t>
            </w:r>
          </w:p>
          <w:p w14:paraId="16D8D1E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Rozlišuje základní pojmy spojené s prováděnými činnostmi, se cvičebními prostory, s nářadím a náčiním.</w:t>
            </w:r>
          </w:p>
          <w:p w14:paraId="16F8C09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Správně reaguje na povely, signály, gesta. Komunikuje a spolupracuje při pohybových činnostech a při osvojování nových pohybových dovedností.</w:t>
            </w:r>
          </w:p>
          <w:p w14:paraId="6001338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Uplatňuje vhodné a bezpečné chování, předvídá možná nebezpečí úrazu a přizpůsobí  jim svou činnost.</w:t>
            </w:r>
          </w:p>
          <w:p w14:paraId="29219CC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Provede laickou první pomoc při poranění menšího rozsahu, přivolá odbornou pomoc.</w:t>
            </w:r>
          </w:p>
          <w:p w14:paraId="0987572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Účastní se pohybových činností ve vhodném oblečení a v bezpečné a vhodné obuvi.</w:t>
            </w:r>
          </w:p>
          <w:p w14:paraId="28265D9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Vědomě usiluje o správné držení těla a správné dýchání.</w:t>
            </w:r>
          </w:p>
          <w:p w14:paraId="62E2149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Užívá základní pojmy spojené s jednotlivými druhy cvičení, základními polohami a pohyby (postupný rozvoj podle úrovně žáků).</w:t>
            </w:r>
          </w:p>
          <w:p w14:paraId="163CECC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 několik základních cviků z každé osvojované oblasti a dovede je s pomoci učitele seřadit do ucelené sestavy.</w:t>
            </w:r>
          </w:p>
          <w:p w14:paraId="3A5454C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Soustředí  se na správné a přesné provedení pohybu. Usiluje o zlepšení své tělesné zdatnosti.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46136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(sociální rozvoj) - rozvoj schopnosti poznávání, sebepoznání  a sebepojetí, seberegulace, psychohygiena, kreativita, poznávání  lidí, mezilidské vztahy.Nácvik a zdokonalování, cvičení ve dvojicích.</w:t>
            </w:r>
          </w:p>
          <w:p w14:paraId="2B62B1C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44AFFF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-  zásady slušnosti, odpovědnosti, tolerance, angažovaný přístup k druhým</w:t>
            </w:r>
          </w:p>
          <w:p w14:paraId="4C49F34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hry</w:t>
            </w:r>
          </w:p>
          <w:p w14:paraId="4C05E69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96D2BB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lidské vztahy, odstraňování předsudků</w:t>
            </w:r>
          </w:p>
          <w:p w14:paraId="0C32F00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- skupinové cvičení</w:t>
            </w:r>
          </w:p>
          <w:p w14:paraId="192F59F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89B4A9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člověk a společnost, kultura ducha a těla (olympijské hnutí) – diskuse, referáty, OH, nejlepší sporty</w:t>
            </w:r>
          </w:p>
          <w:p w14:paraId="088A933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73DD26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Mezipředmětové vztahy:</w:t>
            </w:r>
          </w:p>
          <w:p w14:paraId="29BDD98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Český jazyk – vyjadřování, popisování cvičení</w:t>
            </w:r>
          </w:p>
          <w:p w14:paraId="734F635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Přírodopis – svalová dysbalance</w:t>
            </w:r>
          </w:p>
          <w:p w14:paraId="47A2E32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Výchova ke zdraví - životospráva</w:t>
            </w:r>
          </w:p>
          <w:p w14:paraId="4EF08A2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CF1159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5513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D9A6AD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491D6D9" w14:textId="77777777">
        <w:trPr>
          <w:trHeight w:val="5387"/>
        </w:trPr>
        <w:tc>
          <w:tcPr>
            <w:tcW w:w="980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84BC1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7830B23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7F30FAF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15187E4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67B0DAE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06C9E45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 xml:space="preserve">   5.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48FDED" w14:textId="77777777" w:rsidR="00A26406" w:rsidRDefault="00D83F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Úpoly</w:t>
            </w:r>
          </w:p>
          <w:p w14:paraId="2D42224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D2A961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Zásady bezpečnosti při úpolových cvičeních.</w:t>
            </w:r>
          </w:p>
          <w:p w14:paraId="45CD2AC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Základní principy uvolňování a zpevňování těla a jeho částí.</w:t>
            </w:r>
          </w:p>
          <w:p w14:paraId="6AEEEB2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kolébka vzad ze dřepu a podřepu</w:t>
            </w:r>
          </w:p>
          <w:p w14:paraId="6ABF653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pád vzad ze stoje skulením do kolébky</w:t>
            </w:r>
          </w:p>
          <w:p w14:paraId="4B9A141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úpolové hry ve dvojicích a trojicích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01A9E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Dodržuje fair play, nezneužije úpolových činností.</w:t>
            </w:r>
          </w:p>
          <w:p w14:paraId="67DF937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7298EB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Odhadne  význam sebeobrany a své možnosti ve střetu s protivníkem.</w:t>
            </w:r>
          </w:p>
          <w:p w14:paraId="605471F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2A61EF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Zajištění maximální bezpečnosti</w:t>
            </w:r>
          </w:p>
          <w:p w14:paraId="59FF206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8B097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(osobnostní rozvoj) - rozvoj schopnosti ponávání, sebepoznání a sebepojetí, seberegulace, psychohygiena, kreativita, mezilidské vztahy</w:t>
            </w:r>
          </w:p>
          <w:p w14:paraId="0FF7630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hry, kruhový trénink,</w:t>
            </w:r>
            <w:r w:rsidR="006B745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soutěže</w:t>
            </w:r>
          </w:p>
          <w:p w14:paraId="209F48A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9B4111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– zásady slušnosti, odpovědnosti, tolerance, angažovaný přístup k druhým</w:t>
            </w:r>
          </w:p>
          <w:p w14:paraId="2C000C4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vzájemná dopomoc  - diskuse</w:t>
            </w:r>
          </w:p>
          <w:p w14:paraId="18E2C0E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lidské vztahy, odstraňování předsudků</w:t>
            </w:r>
          </w:p>
          <w:p w14:paraId="4E0E321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1A522C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Mezipředmětové vztahy</w:t>
            </w:r>
          </w:p>
          <w:p w14:paraId="0733240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Přírodopis – DF, TF, fyziol.funkce</w:t>
            </w:r>
          </w:p>
          <w:p w14:paraId="4FF8DE5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Fyzika – fyz.</w:t>
            </w:r>
            <w:r w:rsidR="006B745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veličiny</w:t>
            </w:r>
          </w:p>
          <w:p w14:paraId="19761D8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Výchova ke zdraví – zdravý životní styl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58665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159FED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69EBEF6A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B4C9246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639435F5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7E6F07D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Součástí výuky je  turistika a pobyt v přírodě – přežití v přírodě, orientace, ukrytí, nouzový přístřešek, zajištění vody, potravy a tepla (po dohodě s třídními učiteli).</w:t>
      </w:r>
    </w:p>
    <w:p w14:paraId="01A4C840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9A2F4C0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Zpracovala: Mgr. Romana Rájková</w:t>
      </w:r>
    </w:p>
    <w:p w14:paraId="6B9437C0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302BA977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1610FAE5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2475F3AB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5C119DBE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36"/>
          <w:szCs w:val="36"/>
        </w:rPr>
        <w:t>Vzdělávací oblast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:  Člověk a zdraví    Vzdělávací obor:  </w:t>
      </w: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Tělesná výchova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     ročník    9. AB   </w:t>
      </w:r>
    </w:p>
    <w:p w14:paraId="2ADD6BD3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tbl>
      <w:tblPr>
        <w:tblStyle w:val="affff5"/>
        <w:tblW w:w="15015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80"/>
        <w:gridCol w:w="3355"/>
        <w:gridCol w:w="5400"/>
        <w:gridCol w:w="3120"/>
        <w:gridCol w:w="2160"/>
      </w:tblGrid>
      <w:tr w:rsidR="00A26406" w14:paraId="742971B9" w14:textId="77777777">
        <w:trPr>
          <w:trHeight w:val="904"/>
        </w:trPr>
        <w:tc>
          <w:tcPr>
            <w:tcW w:w="980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7E436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Kapitola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ECF11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Téma (Učivo)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A6A1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Znalosti a dovednosti (výstup)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F56AB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BF7A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Poznámky</w:t>
            </w:r>
          </w:p>
        </w:tc>
      </w:tr>
      <w:tr w:rsidR="00A26406" w14:paraId="2D7B1C7D" w14:textId="77777777">
        <w:trPr>
          <w:trHeight w:val="1417"/>
        </w:trPr>
        <w:tc>
          <w:tcPr>
            <w:tcW w:w="980" w:type="dxa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CCA2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20E4356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DE268C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21DB178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D2353F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F58F91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3595AA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5F7640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5EC6271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2D61AB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ACC6A6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2F1BA00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51D8055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752972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67E83B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E910D8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3DC0D76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2A14385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4C2956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7EB9AC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49D2A1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5C63B85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8A416E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A10982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9AAEFF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2DC45C4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114D45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723624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237D1E1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1F9624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273B2D0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243B687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16229D6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48FD56E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39FBB7A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08C081E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5C44D37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57712D7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1.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E9C84F" w14:textId="77777777" w:rsidR="00A26406" w:rsidRDefault="00D83F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Význam pohybu pro člověka</w:t>
            </w:r>
          </w:p>
          <w:p w14:paraId="42B63A4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3E62C0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Názvosloví – pojmy osvojovaných činností a pojmy spojené s jednotlivými druhy cvičení.</w:t>
            </w:r>
          </w:p>
          <w:p w14:paraId="1034D76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Příprava organismu pro pohybové činnosti.</w:t>
            </w:r>
          </w:p>
          <w:p w14:paraId="5638346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Základní význam jednotlivých druhů cvičení a jejich použití v denním režimu - posilování, prevence a korekce jednostranného zatížení a svalových dysbalancí (zdravotní TV).</w:t>
            </w:r>
          </w:p>
          <w:p w14:paraId="453E3C4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Správné držení těla a rozvoj kloubní pohyblivosti (zdravotní TV).</w:t>
            </w:r>
          </w:p>
          <w:p w14:paraId="7F9BAE8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Správné dýchání (zdravotní TV).</w:t>
            </w:r>
          </w:p>
          <w:p w14:paraId="12848F5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027B21D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48CF1CC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4C8F39E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DAC8A2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4F3D38C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7AB8547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0C8CD36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lastRenderedPageBreak/>
              <w:t>ATLETIKA</w:t>
            </w:r>
          </w:p>
          <w:p w14:paraId="1196508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Skok daleký</w:t>
            </w:r>
          </w:p>
          <w:p w14:paraId="4E9B795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odrazová průprava</w:t>
            </w:r>
          </w:p>
          <w:p w14:paraId="3D8C0BC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vyměření rozběhu, spojení rozběhu s odrazem</w:t>
            </w:r>
          </w:p>
          <w:p w14:paraId="40AD8C9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výkon</w:t>
            </w:r>
          </w:p>
          <w:p w14:paraId="5CF763E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pravidla</w:t>
            </w:r>
          </w:p>
          <w:p w14:paraId="19BFA59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83FD56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Technika běhu</w:t>
            </w:r>
          </w:p>
          <w:p w14:paraId="73EA20C3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atletická abeceda</w:t>
            </w:r>
          </w:p>
          <w:p w14:paraId="77F7C4F5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nízký start</w:t>
            </w:r>
          </w:p>
          <w:p w14:paraId="774BEF66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polovysoký start</w:t>
            </w:r>
          </w:p>
          <w:p w14:paraId="372C1AC2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výkon 60 m</w:t>
            </w:r>
          </w:p>
          <w:p w14:paraId="320B6450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pravidla</w:t>
            </w:r>
          </w:p>
          <w:p w14:paraId="7A1410C0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rozvoj rychlosti, akcelerační cvičení, nácvik reakční rychlosti</w:t>
            </w:r>
          </w:p>
          <w:p w14:paraId="6ED37EB9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aerobní vytrvalost – 12 min. Cooperův test,800m,1500m</w:t>
            </w:r>
          </w:p>
          <w:p w14:paraId="42B16B7B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štafetové běhy, technika předávky /spodní oblouk</w:t>
            </w:r>
          </w:p>
          <w:p w14:paraId="2B75134B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výkon 4x60 m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71F44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V souladu s individuálními předpoklady osvojované pohybové dovednosti  tvořivě aplikuje ve hře, soutěži, při sportovních i rekreačních činnostech, získané dovednosti uplatňuje při reprezentaci školy.</w:t>
            </w:r>
          </w:p>
          <w:p w14:paraId="3FB4D49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74D1A7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Před vykonáváním pohybových činností se na ně samostatně připraví.</w:t>
            </w:r>
          </w:p>
          <w:p w14:paraId="03FD577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911635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Kontroluje vlastní chování (hygiena a bezpečnost při pohybových činnostech), přispívá k dobrým vztahům v kolektivu, osvojuje si zdravý životní styl, odmítá užívání drog a jiných škodlivin (cigarety, alkohol, anabolika) z etických a zdravotních důvodů.</w:t>
            </w:r>
          </w:p>
          <w:p w14:paraId="1B1C1AA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036642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Předvídá možná nebezpečí úrazu a přizpůsobuje jim svou činnost. Dovede prakticky jednat a rozhodovat ve vypjatých situacích (úraz, nevhodné klimatické podmínky), zvládá první pomoc.</w:t>
            </w:r>
          </w:p>
          <w:p w14:paraId="61AD524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13A88B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Vědomě usiluje o zlepšení své fyzické zdatnosti, z nabídky si vybere vhodný rozvojový program.</w:t>
            </w:r>
          </w:p>
          <w:p w14:paraId="4D9CD32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45CD80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8D971F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8F60B9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Rozpozná význam atletiky jako vhodné průpravy pro </w:t>
            </w:r>
            <w:r>
              <w:rPr>
                <w:color w:val="000000"/>
                <w:sz w:val="24"/>
                <w:szCs w:val="24"/>
              </w:rPr>
              <w:lastRenderedPageBreak/>
              <w:t>jiné sporty.</w:t>
            </w:r>
          </w:p>
          <w:p w14:paraId="72285BA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151ED4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základní pravidla jednotlivých disciplin.</w:t>
            </w:r>
          </w:p>
          <w:p w14:paraId="0F090A0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8D24F5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Užívá a rozpozná základní startovní povely. Je schopen (pod vedením vyučujícího) vést atletickou ABC.</w:t>
            </w:r>
          </w:p>
          <w:p w14:paraId="673B6BB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D9F350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 základní technické nedostatky v různých sportovních disciplínách.</w:t>
            </w:r>
          </w:p>
          <w:p w14:paraId="0FC20B3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234DCF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Podle svých předpokladů zlepšuje běžeckou rychlost a vytrvalost</w:t>
            </w:r>
          </w:p>
          <w:p w14:paraId="610E2BC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7B32E2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podle svých předpokladů základní techniku odrazu i z prodlouženého rozběhu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FEE12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Uvedená průřezová témata prolínají celým vzdělávacím obsahem předmětu tělesná výchova, a učivo proto nelze dělit na části, které by striktně odpovídaly určitým tématům.</w:t>
            </w:r>
          </w:p>
          <w:p w14:paraId="6010F54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</w:p>
          <w:p w14:paraId="059E89A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- rozvoj schopnosti poznávání, sebepoznání a sebepojetí, seberegulace, psychohygiena, kreativita, poznávání lidí, mezilidské vztahy.</w:t>
            </w:r>
          </w:p>
          <w:p w14:paraId="2E136B8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A1061F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- zásady slušnosti,</w:t>
            </w:r>
            <w:r w:rsidR="006B745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odpovědnosti, slušnosti,  tolerance, angažovaný přístup k druhým.</w:t>
            </w:r>
          </w:p>
          <w:p w14:paraId="218C529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F488A3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- člověk a společnost, kultura ducha a těla (olympijské hnutí)</w:t>
            </w:r>
          </w:p>
          <w:p w14:paraId="3CEA943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E455CC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604DA6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33B0C9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OSV – (sociální rozvoj) -rozvoj schopnosti poznávání, sebepoznání a sebepojetí, seberegulace, psychohygiena, kreativita, poznávání  lidí, mezilidské vztahy - Žáci postupně zdokonalují  techniku v atletice.   </w:t>
            </w:r>
          </w:p>
          <w:p w14:paraId="1B5EC3A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Vylepšuje se technika a zvyšuje náročnost cvičení.</w:t>
            </w:r>
          </w:p>
          <w:p w14:paraId="1D851D3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štafety, soutěže, nácvik a zdokonalování</w:t>
            </w:r>
          </w:p>
          <w:p w14:paraId="16BD786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vedení rozcviček, atletická abeceda</w:t>
            </w:r>
          </w:p>
          <w:p w14:paraId="7DC0E99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CCD844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3590DA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-  zásady slušnosti, odpovědnosti, tolerance, angažovaný přístup k druhým – vzájemné opravování a podporování</w:t>
            </w:r>
          </w:p>
          <w:p w14:paraId="2A6CD85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CB46F4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lidské vztahy, odstraňování předsudků – cvičení ve skupině, soutěže</w:t>
            </w:r>
          </w:p>
          <w:p w14:paraId="211EB3D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1E5206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člověk a společnost, kultura ducha a těla (olympijské hnutí) – závody (- Pohár rozhlasu, Atl.čtyřboj, TNT meeting)</w:t>
            </w:r>
          </w:p>
          <w:p w14:paraId="3E191A8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41CC58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Mezipředmětové vztahy:</w:t>
            </w:r>
          </w:p>
          <w:p w14:paraId="3ED397C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Fyzika- sval.</w:t>
            </w:r>
            <w:r w:rsidR="006B745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soustava, DF, TF</w:t>
            </w:r>
          </w:p>
          <w:p w14:paraId="56717F4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Matematika – počítání bodů, časů, des.</w:t>
            </w:r>
            <w:r w:rsidR="006B745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čísel</w:t>
            </w:r>
          </w:p>
          <w:p w14:paraId="5B2DDC6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Přírodopis – fyz.</w:t>
            </w:r>
            <w:r w:rsidR="006B745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veličiny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C578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 </w:t>
            </w:r>
          </w:p>
          <w:p w14:paraId="1C67555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341253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53DCDE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F10FAB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96F62F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133D2A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C252A5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8D6CF3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3D8F31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4F3498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4575C3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678691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46568E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176714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7E4D1A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04C3FF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840004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A57EAE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9DA84F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F2BDFA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130076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A98A5F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D23499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DCA4E4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52953A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Žáci znají pravidla jednotlivých disciplín.</w:t>
            </w:r>
          </w:p>
        </w:tc>
      </w:tr>
      <w:tr w:rsidR="00A26406" w14:paraId="22FA937E" w14:textId="77777777">
        <w:trPr>
          <w:trHeight w:val="1855"/>
        </w:trPr>
        <w:tc>
          <w:tcPr>
            <w:tcW w:w="980" w:type="dxa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0B3A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FA3D5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Hod míčkem</w:t>
            </w:r>
          </w:p>
          <w:p w14:paraId="3B0FA9EA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technika odhodu (150 gr.)</w:t>
            </w:r>
          </w:p>
          <w:p w14:paraId="62F64D26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výkon</w:t>
            </w:r>
          </w:p>
          <w:p w14:paraId="1DFA8E29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pravidla</w:t>
            </w:r>
          </w:p>
          <w:p w14:paraId="302C8F3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Vrh koulí</w:t>
            </w:r>
          </w:p>
          <w:p w14:paraId="387E0B8A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technika vrhu (3kg,4kg)</w:t>
            </w:r>
          </w:p>
          <w:p w14:paraId="568D8493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výkon</w:t>
            </w:r>
          </w:p>
          <w:p w14:paraId="0E23D445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koulařská gymnastika</w:t>
            </w:r>
          </w:p>
          <w:p w14:paraId="0F931EE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Skok vysoký</w:t>
            </w:r>
          </w:p>
          <w:p w14:paraId="1A145FFA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odrazová průprava</w:t>
            </w:r>
          </w:p>
          <w:p w14:paraId="1AB2C32D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technika skoku vysokého – nůžky, nácvik flopu</w:t>
            </w:r>
          </w:p>
          <w:p w14:paraId="56F66884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pravidla</w:t>
            </w:r>
          </w:p>
          <w:p w14:paraId="4614819F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vyměření rozběhu, spojení rozběhu s odrazem</w:t>
            </w:r>
          </w:p>
          <w:p w14:paraId="1BBD794B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výkon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E3057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656850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Podle svých individuálních předpokladů provádí  techniku hodu míčkem z prodlouženého rozběhu a různé hody a vrhy z místy i s improvizovaným náčiním</w:t>
            </w:r>
          </w:p>
          <w:p w14:paraId="703AE1C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DF4164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806DE2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A84975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BAFC2E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0D4ABA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9C8EA3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BCD6E8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316469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Podle svých individuálních předpokladů provádí techniku skoku vysokého z prodlouženého rozběhu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F4AB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019D4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4EF90568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F90A3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A089CD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4776CAC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334E859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6666F1E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165A154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18EF757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357A88A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38D89B5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68CC7FC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2.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E8BA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lastRenderedPageBreak/>
              <w:t>GYMNASTIKA</w:t>
            </w:r>
          </w:p>
          <w:p w14:paraId="484F318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12C991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Akrobacie</w:t>
            </w:r>
          </w:p>
          <w:p w14:paraId="46F99092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kotoul vpřed, vzad, do roznožení, do stoje předklonmo, do stoje na rukou</w:t>
            </w:r>
          </w:p>
          <w:p w14:paraId="6F2C17FD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přemet stranou, rondát</w:t>
            </w:r>
          </w:p>
          <w:p w14:paraId="09A134C8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stoj na hlavě, na rukou</w:t>
            </w:r>
          </w:p>
          <w:p w14:paraId="0872977B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skoky, obraty, rovnováha</w:t>
            </w:r>
          </w:p>
          <w:p w14:paraId="2F29ED5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6835AD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Přeskok</w:t>
            </w:r>
          </w:p>
          <w:p w14:paraId="28415023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přes kozu – roznožka, skrčka</w:t>
            </w:r>
          </w:p>
          <w:p w14:paraId="6CAC1AC4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přes švédskou bednu</w:t>
            </w:r>
          </w:p>
          <w:p w14:paraId="218BB90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8471EA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Hrazda</w:t>
            </w:r>
          </w:p>
          <w:p w14:paraId="2B6F10CF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vzpor, střemhlav, seskok pádem vzad</w:t>
            </w:r>
          </w:p>
          <w:p w14:paraId="5EE49483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výmik</w:t>
            </w:r>
          </w:p>
          <w:p w14:paraId="02225217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podmet (odrazem jednonož)</w:t>
            </w:r>
          </w:p>
          <w:p w14:paraId="79B3F06D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toč jízdmo</w:t>
            </w:r>
          </w:p>
          <w:p w14:paraId="071B8F0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74A825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0762C8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Šplh</w:t>
            </w:r>
          </w:p>
          <w:p w14:paraId="2097EFD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-Šplh na tyči a na laně</w:t>
            </w:r>
          </w:p>
          <w:p w14:paraId="7FD9FEE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914A2E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testy flexibility</w:t>
            </w:r>
          </w:p>
          <w:p w14:paraId="57BB7B8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Aerobic</w:t>
            </w:r>
          </w:p>
          <w:p w14:paraId="4E7E8F3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základní kroky, skoky, rytmická cvičení na hudbu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48C1B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A3B6A2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aktivně osvojované pojmy.</w:t>
            </w:r>
          </w:p>
          <w:p w14:paraId="6465607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032BBC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Provádí bezpečně záchranu a dopomoc při osvojovaných cvicích – to vše za dohledu vyučujícího (výmyk, základní cvičební prvky na kladině).</w:t>
            </w:r>
          </w:p>
          <w:p w14:paraId="555B8A0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3CA1CB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Ukáže základní gymnastické prvky a užívá při přípravě krátké sestavy.</w:t>
            </w:r>
          </w:p>
          <w:p w14:paraId="6BBD200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18199A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Ukáže základní cvičení s hudbou.</w:t>
            </w:r>
          </w:p>
          <w:p w14:paraId="73F1A7D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8BFBD3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bezpečně základní způsoby rozvoje pohybových předpokladů i korekce svalových oslabení a převážně je samostatně využívají.</w:t>
            </w:r>
          </w:p>
          <w:p w14:paraId="0ECABB2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27993C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Připraví a uklidí nářadí.</w:t>
            </w:r>
          </w:p>
          <w:p w14:paraId="5D278C1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135404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Snaží se o přesné provádění pohybů.</w:t>
            </w:r>
          </w:p>
          <w:p w14:paraId="02F0481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70AD28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 souladu s vývojovými předpoklady a individuálními zvláštnostmi zvládá osvojované pohybové dovednosti a tvořivě je aplikuje v jednoduchých sestavách a rekreačních činnostech.</w:t>
            </w:r>
          </w:p>
          <w:p w14:paraId="553B710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46B8D7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D1F782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</w:p>
          <w:p w14:paraId="0B51738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Posoudí zdařilost provedení, za pomoci učitele upřesní své hodnocení.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C978C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OSV – (sociální rozvoj) -rozvoj schopnosti poznávání, sebepoznání a sebepojetí, seberegulace, psychohygiena, kreativita, poznávání lidí, mezilidské vztahy. Tvoříme sestavy, nacvičujeme a zdokonalujeme gym.prvky.</w:t>
            </w:r>
          </w:p>
          <w:p w14:paraId="222A49E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B60CDF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-  zásady slušnosti, odpovědnosti, tolerance,</w:t>
            </w:r>
          </w:p>
          <w:p w14:paraId="5BCA9AC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angažovaný přístup k druhým – vzájemná dopomoc</w:t>
            </w:r>
          </w:p>
          <w:p w14:paraId="069FBB0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8D6B80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lidské vztahy, odstraňování předsudků – cvičení ve dvojicích (mužské a ženské disciplíny)</w:t>
            </w:r>
          </w:p>
          <w:p w14:paraId="205E14F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4574BA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člověk a společnost, kultura ducha a těla (olympijské hnutí) – referát + diskuse (naši nejlepší a světoví gymnasté)</w:t>
            </w:r>
          </w:p>
          <w:p w14:paraId="33FF270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9290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Žáci se zúčastňují okresního kola ve sportovní gymnastice SLZŠ.</w:t>
            </w:r>
          </w:p>
        </w:tc>
      </w:tr>
      <w:tr w:rsidR="00A26406" w14:paraId="09DE8CD9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1424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268229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3003C64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1BDB9B2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52DC8BA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71E54C2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04A70B2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176467D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01F02FD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766846A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196BAF6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533472C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3.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2357B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lastRenderedPageBreak/>
              <w:t>SPORTOVNÍ A POHYBOVÉ HRY</w:t>
            </w:r>
          </w:p>
          <w:p w14:paraId="4CE9D0A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Volejbal</w:t>
            </w:r>
          </w:p>
          <w:p w14:paraId="40F5FB65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nahrávka spodem (zpracování míče, nácvik techniky)</w:t>
            </w:r>
          </w:p>
          <w:p w14:paraId="37BA2709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obouruč vrchem, nácvik techniky</w:t>
            </w:r>
          </w:p>
          <w:p w14:paraId="7B7859D6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smeč, nácvik techniky</w:t>
            </w:r>
          </w:p>
          <w:p w14:paraId="531B5137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podání spodem, vrchem</w:t>
            </w:r>
          </w:p>
          <w:p w14:paraId="5A07892A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pohyb v poli</w:t>
            </w:r>
          </w:p>
          <w:p w14:paraId="6E25F675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hra s upravenými pravidly </w:t>
            </w:r>
            <w:r>
              <w:rPr>
                <w:color w:val="000000"/>
                <w:sz w:val="24"/>
                <w:szCs w:val="24"/>
              </w:rPr>
              <w:lastRenderedPageBreak/>
              <w:t>(s dotykem míče o zem)</w:t>
            </w:r>
          </w:p>
          <w:p w14:paraId="416CDD6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Floorball</w:t>
            </w:r>
          </w:p>
          <w:p w14:paraId="08770F8A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činnosti jednotlivce:zpracování míčku, vedení (slalom), uvolňování, přihrávky, obrana, střelba</w:t>
            </w:r>
          </w:p>
          <w:p w14:paraId="5A9BE76A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kombinace 1x1, 2x1, atd.</w:t>
            </w:r>
          </w:p>
          <w:p w14:paraId="2A09B5E2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seznámení s pravidly</w:t>
            </w:r>
          </w:p>
          <w:p w14:paraId="519379EA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hra</w:t>
            </w:r>
          </w:p>
          <w:p w14:paraId="21B8E58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Sál. kopaná</w:t>
            </w:r>
          </w:p>
          <w:p w14:paraId="4D4ACFAD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činnosti jednotlivce: zpracování míče, vedení (slalom), uvolňování, přihrávky, obrana, střelba</w:t>
            </w:r>
          </w:p>
          <w:p w14:paraId="4A0DF2F1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kombinace 1x, 2x1 atd.</w:t>
            </w:r>
          </w:p>
          <w:p w14:paraId="142DF240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seznámení s pravidly</w:t>
            </w:r>
          </w:p>
          <w:p w14:paraId="41B34DE7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hra</w:t>
            </w:r>
          </w:p>
          <w:p w14:paraId="16C069C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A7402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155D75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533DC8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Zařadí sportovní hry jako vhodnou pohybovou i společenskou činnost.</w:t>
            </w:r>
          </w:p>
          <w:p w14:paraId="61A02DC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908827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 základní rozdíly mezi jednotlivými druhy sportovních her (kolektivní x individuální, brankové, síťové, pálkovací atd.)</w:t>
            </w:r>
          </w:p>
          <w:p w14:paraId="36819C9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5604D4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Provede základní údržbu náčiní a úpravu hřiště před utkáním a po utkání.</w:t>
            </w:r>
          </w:p>
          <w:p w14:paraId="7A8083A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F46F9E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Uplatňuje fair play jednání při hrách, má radost ze hry, ne z prohry jiného.</w:t>
            </w:r>
          </w:p>
          <w:p w14:paraId="50EEE0B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72FFB0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Řídí se zjednodušenými pravidly sportovních her.</w:t>
            </w:r>
          </w:p>
          <w:p w14:paraId="06BF773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A4C7FA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 souladu s vývojovými předpoklady a individuálními zvláštnostmi osvojované pohybové dovednosti tvořivě  uplatňuje ve hře, v turnaji, při rekreačních činnostech.</w:t>
            </w:r>
          </w:p>
          <w:p w14:paraId="63CAC06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443FDD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Uplatňuje herní činnosti jednotlivců a využívá je v základních kombinacích i v utkání podle zjednodušených pravidel.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6F0E4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284AC7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Mezipředmětové vztahy</w:t>
            </w:r>
          </w:p>
          <w:p w14:paraId="06D91AE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Přírodopis – fyzio.funkce, svaly</w:t>
            </w:r>
          </w:p>
          <w:p w14:paraId="51E93F2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Fyzika – fyz.</w:t>
            </w:r>
            <w:r w:rsidR="006B745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veličiny</w:t>
            </w:r>
          </w:p>
          <w:p w14:paraId="7C284F9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Výchova k občanství – pravidla fair play</w:t>
            </w:r>
          </w:p>
          <w:p w14:paraId="3183772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B7EFEB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1FD98E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8DEBBA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OSV – (sociální rozvoj) - komunikace, vztahy mezi lidmi, řešení problémů, kooperace, </w:t>
            </w:r>
            <w:r>
              <w:rPr>
                <w:color w:val="000000"/>
                <w:sz w:val="24"/>
                <w:szCs w:val="24"/>
              </w:rPr>
              <w:lastRenderedPageBreak/>
              <w:t>sociální rozvoj, psychohygiena – výběr hráčů, hry, utkání, miniturnaje, nácvik a zdokonalení HČJ.</w:t>
            </w:r>
          </w:p>
          <w:p w14:paraId="03D15C9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Vylepšuje se technika a zvyšuje náročnost průpravných i herních cvičení I. i II.</w:t>
            </w:r>
            <w:r w:rsidR="006B745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typu.</w:t>
            </w:r>
          </w:p>
          <w:p w14:paraId="11D9064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DD2EFA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041421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– zásady slušnosti, tolerance, odpovědného chování – rozhodování utkání</w:t>
            </w:r>
          </w:p>
          <w:p w14:paraId="52917DC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2939DE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lidské vztahy, odstraňování předsudků  - hry, cvičení ve dvojicích, trojicích, soutěže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1C7F0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441210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Žáci zúčastňují základních a okresních kol SLZŠ ve sportovních hrách.</w:t>
            </w:r>
          </w:p>
          <w:p w14:paraId="419CF75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DC895E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32A75B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EF3927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14627D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B73F3D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A5E85E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743CB9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EE6C73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Žáci postupně zdokonalují  HČJ ve sportovních hrách</w:t>
            </w:r>
          </w:p>
          <w:p w14:paraId="06761F0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C919F1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9913B1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5395372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E70A90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310782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Žáci znají pravidla jednotlivých disciplín.</w:t>
            </w:r>
          </w:p>
        </w:tc>
      </w:tr>
      <w:tr w:rsidR="00A26406" w14:paraId="1EA4BB17" w14:textId="77777777">
        <w:trPr>
          <w:trHeight w:val="65"/>
        </w:trPr>
        <w:tc>
          <w:tcPr>
            <w:tcW w:w="980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CE0D0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30D718E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6E3B28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43F57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Fotbal</w:t>
            </w:r>
          </w:p>
          <w:p w14:paraId="522D1167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činnosti jednotlivce: zpracování míče, vedení (slalom), uvolňování, přihrávka, obrana, střelba</w:t>
            </w:r>
          </w:p>
          <w:p w14:paraId="26016C38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kombinace 1x1, 2x1, atd.</w:t>
            </w:r>
          </w:p>
          <w:p w14:paraId="1FA164FB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hra</w:t>
            </w:r>
          </w:p>
          <w:p w14:paraId="0DABB35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Házená</w:t>
            </w:r>
          </w:p>
          <w:p w14:paraId="0F0C1FB9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herní činnosti jednotlivce: zpracování míče, dribling (slalom), uvolňování, přihrávky, </w:t>
            </w:r>
            <w:r>
              <w:rPr>
                <w:color w:val="000000"/>
                <w:sz w:val="24"/>
                <w:szCs w:val="24"/>
              </w:rPr>
              <w:lastRenderedPageBreak/>
              <w:t>obrana, střelba (tříkrokový rytmus)</w:t>
            </w:r>
          </w:p>
          <w:p w14:paraId="5F29AD22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kombinace 1x1, 2x1 atd.</w:t>
            </w:r>
          </w:p>
          <w:p w14:paraId="5CE3E2A4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hra</w:t>
            </w:r>
          </w:p>
          <w:p w14:paraId="2D7A9FF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Basketbal</w:t>
            </w:r>
          </w:p>
          <w:p w14:paraId="5458BB2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herní činnosti: zpracování míče, dribling (slalom), uvolňování, přihrávky, obrana</w:t>
            </w:r>
          </w:p>
          <w:p w14:paraId="6B0F8B05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střelba, střelba v pohybu (dvojtakt)</w:t>
            </w:r>
          </w:p>
          <w:p w14:paraId="4E553B32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kombinace 1x1, 2x1, atd.</w:t>
            </w:r>
          </w:p>
          <w:p w14:paraId="36CCDB16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základní herní obranné a útočné systémy</w:t>
            </w:r>
          </w:p>
          <w:p w14:paraId="6BFDA060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hra</w:t>
            </w:r>
          </w:p>
          <w:p w14:paraId="7BFE645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fresbee</w:t>
            </w:r>
          </w:p>
          <w:p w14:paraId="695CDD0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herní činnosti: zpracování talíře, uvolňování, přihrávky, obrana</w:t>
            </w:r>
          </w:p>
          <w:p w14:paraId="2A98845A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kombinace 1x1, 2x1, atd.</w:t>
            </w:r>
          </w:p>
          <w:p w14:paraId="381A419E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hra</w:t>
            </w:r>
          </w:p>
          <w:p w14:paraId="62542AD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softball</w:t>
            </w:r>
          </w:p>
          <w:p w14:paraId="51FBFE73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přihrávky zpracování – na místě, za pohybu, ve výskoku</w:t>
            </w:r>
          </w:p>
          <w:p w14:paraId="4B5D7025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výklad základních pravidel</w:t>
            </w:r>
          </w:p>
          <w:p w14:paraId="5AA42AA2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technika odpalu, pohyb v poli</w:t>
            </w:r>
          </w:p>
          <w:p w14:paraId="670477F8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zjednodušená hra</w:t>
            </w:r>
          </w:p>
          <w:p w14:paraId="317B4D3F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t-ball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4F2FC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96AA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(osobnostní rozvoj) - rozvoj schopností, poznání, sebepoznávání, seberegulace, komunikace</w:t>
            </w:r>
          </w:p>
          <w:p w14:paraId="1FAD050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Žáci postupně zdokonalují  HČJ ve sportovních hrách</w:t>
            </w:r>
          </w:p>
          <w:p w14:paraId="4BA5884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Vylepšuje se technika a zvyšuje náročnost průpravných i herních cvičení I. i II.typu.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AA76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Žáci znají pravidla jednotlivých disciplín.</w:t>
            </w:r>
          </w:p>
        </w:tc>
      </w:tr>
      <w:tr w:rsidR="00A26406" w14:paraId="558A71FA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A1C5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90D741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642C862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1B24600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5D85247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57D5CCD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4020307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2DF12A3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17EC5A2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4.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BD83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lastRenderedPageBreak/>
              <w:t>ZDRAVOTNÍ TĚLESNÁ VÝCHOVA</w:t>
            </w:r>
          </w:p>
          <w:p w14:paraId="35B2C9D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26F518DD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rozvoj flexibility,</w:t>
            </w:r>
            <w:r w:rsidR="006B745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koordinace</w:t>
            </w:r>
          </w:p>
          <w:p w14:paraId="23C7AA22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posilovací cviky různého charakteru</w:t>
            </w:r>
          </w:p>
          <w:p w14:paraId="3DD697A5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obratnost</w:t>
            </w:r>
          </w:p>
          <w:p w14:paraId="6C845EBE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kolektivní spolupráce</w:t>
            </w:r>
          </w:p>
          <w:p w14:paraId="2D339C01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pohybová souhra</w:t>
            </w:r>
          </w:p>
          <w:p w14:paraId="2FF4AB4E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dechová cvičení</w:t>
            </w:r>
          </w:p>
          <w:p w14:paraId="585C9A1D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cvičení pro správné držení těla</w:t>
            </w:r>
          </w:p>
          <w:p w14:paraId="73912F03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kompenzační cvičení</w:t>
            </w:r>
          </w:p>
          <w:p w14:paraId="23C5762F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motivační cvičení</w:t>
            </w:r>
          </w:p>
          <w:p w14:paraId="6953B8B9" w14:textId="77777777" w:rsidR="00A26406" w:rsidRDefault="00D83F7B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prostorová orientace apod.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26E44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Používá a rozpozná  základní způsoby rozvoje pohybových předpokladů i korekce svalových oslabení </w:t>
            </w:r>
            <w:r>
              <w:rPr>
                <w:color w:val="000000"/>
                <w:sz w:val="24"/>
                <w:szCs w:val="24"/>
              </w:rPr>
              <w:lastRenderedPageBreak/>
              <w:t>a dovede je převážně samostatně využívat.</w:t>
            </w:r>
          </w:p>
          <w:p w14:paraId="48AD177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Rozlišuje základní pojmy spojené s prováděnými činnostmi, se cvičebními prostory, s nářadím a náčiním.</w:t>
            </w:r>
          </w:p>
          <w:p w14:paraId="336A3E9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Správně reaguje na povely, signály, gesta. Komunikuje a spolupracuje při pohybových činnostech a při osvojování nových pohybových dovedností.</w:t>
            </w:r>
          </w:p>
          <w:p w14:paraId="0DF02B8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Uplatňuje vhodné a bezpečné chování, předvídá možná nebezpečí úrazu a přizpůsobí  jim svou činnost.</w:t>
            </w:r>
          </w:p>
          <w:p w14:paraId="51C3B45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Provede laickou první pomoc při poranění menšího rozsahu, přivolá odbornou pomoc.</w:t>
            </w:r>
          </w:p>
          <w:p w14:paraId="5BEB1C1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Účastní se pohybových činností ve vhodném oblečení a v bezpečné a vhodné obuvi.</w:t>
            </w:r>
          </w:p>
          <w:p w14:paraId="65A1830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Vědomě usiluje o správné držení těla a správné dýchání.</w:t>
            </w:r>
          </w:p>
          <w:p w14:paraId="002DB51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Užívá základní pojmy spojené s jednotlivými druhy cvičení, základními polohami a pohyby (postupný rozvoj podle úrovně žáků).</w:t>
            </w:r>
          </w:p>
          <w:p w14:paraId="7488D04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 několik základních cviků z každé osvojované oblasti a dovede je s pomoci učitele seřadit do ucelené sestavy.</w:t>
            </w:r>
          </w:p>
          <w:p w14:paraId="3FAB11F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Soustředí  se na správné a přesné provedení pohybu. Usiluje o zlepšení své tělesné zdatnosti.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DD987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OSV – (sociální rozvoj) - rozvoj schopnosti poznávání, </w:t>
            </w:r>
            <w:r>
              <w:rPr>
                <w:color w:val="000000"/>
                <w:sz w:val="24"/>
                <w:szCs w:val="24"/>
              </w:rPr>
              <w:lastRenderedPageBreak/>
              <w:t>sebepoznání  a sebepojetí, seberegulace, psychohygiena, kreativita, poznávání  lidí, mezilidské vztahy.</w:t>
            </w:r>
            <w:r w:rsidR="006B745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Nácvik a zdokonalování, cvičení ve dvojicích.</w:t>
            </w:r>
          </w:p>
          <w:p w14:paraId="702F9FC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E11106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-  zásady slušnosti, odpovědnosti, tolerance, angažovaný přístup k druhým</w:t>
            </w:r>
          </w:p>
          <w:p w14:paraId="1FAFE09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hry</w:t>
            </w:r>
          </w:p>
          <w:p w14:paraId="3946F2B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1DA40B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lidské vztahy, odstraňování předsudků</w:t>
            </w:r>
          </w:p>
          <w:p w14:paraId="5CF20F2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- skupinové cvičení</w:t>
            </w:r>
          </w:p>
          <w:p w14:paraId="4D3B9D63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311B97B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člověk a společnost, kultura ducha a těla (olympijské hnutí) – diskuse, referáty, OH, nejlepší sporty</w:t>
            </w:r>
          </w:p>
          <w:p w14:paraId="5A05675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C5A75A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Mezipředmětové vztahy:</w:t>
            </w:r>
          </w:p>
          <w:p w14:paraId="555FB07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Český jazyk – vyjadřování, popisování cvičení</w:t>
            </w:r>
          </w:p>
          <w:p w14:paraId="53011B7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Přírodopis – svalová dysbalance</w:t>
            </w:r>
          </w:p>
          <w:p w14:paraId="6C88AA4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Výchova ke zdraví - životospráva</w:t>
            </w:r>
          </w:p>
          <w:p w14:paraId="51FA640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DDB42F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A4FE4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7BCEAD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9DD6F06" w14:textId="77777777">
        <w:trPr>
          <w:trHeight w:val="5387"/>
        </w:trPr>
        <w:tc>
          <w:tcPr>
            <w:tcW w:w="980" w:type="dxa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437A4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26B6FCA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5507DDC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29D4C55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62A423A0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4DF79CB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 xml:space="preserve">   5.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4438C1" w14:textId="77777777" w:rsidR="00A26406" w:rsidRDefault="00D83F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Úpoly</w:t>
            </w:r>
          </w:p>
          <w:p w14:paraId="67420BE4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BCF2A7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Zásady bezpečnosti při úpolových cvičeních.</w:t>
            </w:r>
          </w:p>
          <w:p w14:paraId="059D85C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Základní principy uvolňování a zpevňování těla a jeho částí.</w:t>
            </w:r>
          </w:p>
          <w:p w14:paraId="0722F08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kolébka vzad ze dřepu a podřepu</w:t>
            </w:r>
          </w:p>
          <w:p w14:paraId="62712EF9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pád vzad ze stoje skulením do kolébky</w:t>
            </w:r>
          </w:p>
          <w:p w14:paraId="2B23E372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úpolové hry ve dvojicích a trojicích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D94FD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Dodržuje fair play, nezneužije úpolových činností.</w:t>
            </w:r>
          </w:p>
          <w:p w14:paraId="1DD923F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E45259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Odhadne  význam sebeobrany a své možnosti ve střetu s protivníkem.</w:t>
            </w:r>
          </w:p>
          <w:p w14:paraId="2DC0563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6B9656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Zajištění maximální bezpečnosti</w:t>
            </w:r>
          </w:p>
          <w:p w14:paraId="51753627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B666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(osobnostní rozvoj) - rozvoj schopnosti ponávání, sebepoznání a sebepojetí, seberegulace, psychohygiena, kreativita, mezilidské vztahy</w:t>
            </w:r>
          </w:p>
          <w:p w14:paraId="0284A7BC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hry, kruhový trénink,</w:t>
            </w:r>
            <w:r w:rsidR="006B745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soutěže</w:t>
            </w:r>
          </w:p>
          <w:p w14:paraId="362385C1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BCF084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– zásady slušnosti, odpovědnosti, tolerance, angažovaný přístup k druhým</w:t>
            </w:r>
          </w:p>
          <w:p w14:paraId="207D10A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vzájemná dopomoc  - diskuse</w:t>
            </w:r>
          </w:p>
          <w:p w14:paraId="78F51C2D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lidské vztahy, odstraňování předsudků</w:t>
            </w:r>
          </w:p>
          <w:p w14:paraId="6E46E30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08181E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Mezipředmětové vztahy</w:t>
            </w:r>
          </w:p>
          <w:p w14:paraId="7361517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Přírodopis – DF, TF, fyziol.funkce</w:t>
            </w:r>
          </w:p>
          <w:p w14:paraId="777EEDD6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Fyzika – fyz.</w:t>
            </w:r>
            <w:r w:rsidR="006B745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veličiny</w:t>
            </w:r>
          </w:p>
          <w:p w14:paraId="5B772027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Výchova ke zdraví – zdravý životní styl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196A4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E0F3E7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0EF8E757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DCFA3E2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21CF068C" w14:textId="77777777" w:rsidR="00A26406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Zpracovala: Mgr. Romana Rájková</w:t>
      </w:r>
    </w:p>
    <w:p w14:paraId="1E3ADCA3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532F2065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51FAB1F6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1989FA18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5D4C2862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4DB6243F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5F996D43" w14:textId="77777777" w:rsidR="00B63394" w:rsidRDefault="00B63394" w:rsidP="00B633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1C017E28" w14:textId="77777777" w:rsidR="00B63394" w:rsidRDefault="00B63394" w:rsidP="00B633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Člověk a zdraví    Vzdělávací obor:  </w:t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Tělesná výchova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(třídy C)     ročník    6.    </w:t>
      </w:r>
    </w:p>
    <w:p w14:paraId="00517DB5" w14:textId="77777777" w:rsidR="00B63394" w:rsidRDefault="00B63394" w:rsidP="00B633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tbl>
      <w:tblPr>
        <w:tblW w:w="15041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80"/>
        <w:gridCol w:w="3571"/>
        <w:gridCol w:w="5184"/>
        <w:gridCol w:w="3120"/>
        <w:gridCol w:w="2186"/>
      </w:tblGrid>
      <w:tr w:rsidR="00B63394" w14:paraId="59BB72FB" w14:textId="77777777" w:rsidTr="009C4430">
        <w:trPr>
          <w:trHeight w:val="904"/>
        </w:trPr>
        <w:tc>
          <w:tcPr>
            <w:tcW w:w="980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02C9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Kapitola</w:t>
            </w:r>
          </w:p>
        </w:tc>
        <w:tc>
          <w:tcPr>
            <w:tcW w:w="3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CAB02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Téma (Učivo)</w:t>
            </w:r>
          </w:p>
        </w:tc>
        <w:tc>
          <w:tcPr>
            <w:tcW w:w="518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D4016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Znalosti a dovednosti (výstup)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47ED8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Průřezová témata, projekty a kurzy, mezipředmětové vazby</w:t>
            </w:r>
          </w:p>
        </w:tc>
        <w:tc>
          <w:tcPr>
            <w:tcW w:w="21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70CED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Poznámky</w:t>
            </w:r>
          </w:p>
        </w:tc>
      </w:tr>
      <w:tr w:rsidR="00B63394" w14:paraId="21463386" w14:textId="77777777" w:rsidTr="009C4430">
        <w:trPr>
          <w:trHeight w:val="1701"/>
        </w:trPr>
        <w:tc>
          <w:tcPr>
            <w:tcW w:w="980" w:type="dxa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6EA7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60CDA48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C2EC6C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398DCA4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0F956F1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72D39DC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3B58754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B98994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383D539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23BCD26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1DE0674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1.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E6C89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ATLETIKA</w:t>
            </w:r>
          </w:p>
          <w:p w14:paraId="64A917D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Skok daleký</w:t>
            </w:r>
          </w:p>
          <w:p w14:paraId="4605C4D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odrazová průprava</w:t>
            </w:r>
          </w:p>
          <w:p w14:paraId="665E3FF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vyměření rozběhu, spojení rozběhu s odrazem</w:t>
            </w:r>
          </w:p>
          <w:p w14:paraId="48C9570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výkon</w:t>
            </w:r>
          </w:p>
          <w:p w14:paraId="6F1C6F0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pravidla</w:t>
            </w:r>
          </w:p>
          <w:p w14:paraId="30DC1DF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77625A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A9070B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240AA3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5CDFCD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A6A3C7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89F8CE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BEE7A8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6DF4E6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Technika běhu</w:t>
            </w:r>
          </w:p>
          <w:p w14:paraId="7FCEC80F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atletická abeceda</w:t>
            </w:r>
          </w:p>
          <w:p w14:paraId="3ADDEC13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nízký start</w:t>
            </w:r>
          </w:p>
          <w:p w14:paraId="6EB65BDB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polovysoký start</w:t>
            </w:r>
          </w:p>
          <w:p w14:paraId="64EEE149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výkon 60 m</w:t>
            </w:r>
          </w:p>
          <w:p w14:paraId="3B4589C2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pravidla</w:t>
            </w:r>
          </w:p>
          <w:p w14:paraId="75C2A1F4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rozvoj rychlosti, akcelerační cvičení, nácvik reakční rychlosti</w:t>
            </w:r>
          </w:p>
          <w:p w14:paraId="46CBFC9C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aerobní vytrvalost – 12 min Cooperův test</w:t>
            </w:r>
          </w:p>
          <w:p w14:paraId="1AA6C6F7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štafetové běhy, technika předávky /spodní oblouk  pravidla</w:t>
            </w:r>
          </w:p>
          <w:p w14:paraId="0B2BA07D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výkon 4x60 m</w:t>
            </w:r>
          </w:p>
          <w:p w14:paraId="23B89C13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  <w:p w14:paraId="7C48555F" w14:textId="77777777" w:rsidR="00B63394" w:rsidRPr="00F11FAB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b/>
                <w:bCs/>
                <w:color w:val="FF0000"/>
                <w:sz w:val="24"/>
                <w:szCs w:val="24"/>
              </w:rPr>
            </w:pPr>
            <w:r w:rsidRPr="00F11FAB">
              <w:rPr>
                <w:b/>
                <w:bCs/>
                <w:color w:val="FF0000"/>
                <w:sz w:val="24"/>
                <w:szCs w:val="24"/>
              </w:rPr>
              <w:t>Překážkový běh</w:t>
            </w:r>
          </w:p>
          <w:p w14:paraId="7E0020DC" w14:textId="77777777" w:rsidR="00B63394" w:rsidRPr="00F11FAB" w:rsidRDefault="00B63394" w:rsidP="00DC7024">
            <w:pPr>
              <w:pStyle w:val="Odstavecseseznamem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color w:val="FF0000"/>
              </w:rPr>
            </w:pPr>
            <w:r w:rsidRPr="00F11FAB">
              <w:rPr>
                <w:color w:val="FF0000"/>
              </w:rPr>
              <w:t>překážková abeceda</w:t>
            </w:r>
          </w:p>
          <w:p w14:paraId="65F981CB" w14:textId="77777777" w:rsidR="00B63394" w:rsidRPr="00F11FAB" w:rsidRDefault="00B63394" w:rsidP="00DC7024">
            <w:pPr>
              <w:pStyle w:val="Odstavecseseznamem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color w:val="FF0000"/>
              </w:rPr>
            </w:pPr>
            <w:r w:rsidRPr="00F11FAB">
              <w:rPr>
                <w:color w:val="FF0000"/>
              </w:rPr>
              <w:t>nácvik překážkového rytmu</w:t>
            </w:r>
          </w:p>
          <w:p w14:paraId="2FF53BEA" w14:textId="77777777" w:rsidR="00B63394" w:rsidRPr="00F11FAB" w:rsidRDefault="00B63394" w:rsidP="00DC7024">
            <w:pPr>
              <w:pStyle w:val="Odstavecseseznamem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color w:val="FF0000"/>
              </w:rPr>
            </w:pPr>
            <w:r w:rsidRPr="00F11FAB">
              <w:rPr>
                <w:color w:val="FF0000"/>
              </w:rPr>
              <w:t>technika přeběhu přes překážky</w:t>
            </w:r>
          </w:p>
          <w:p w14:paraId="6E083A73" w14:textId="77777777" w:rsidR="00B63394" w:rsidRPr="00F11FAB" w:rsidRDefault="00B63394" w:rsidP="00DC7024">
            <w:pPr>
              <w:pStyle w:val="Odstavecseseznamem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color w:val="FF0000"/>
              </w:rPr>
            </w:pPr>
            <w:r w:rsidRPr="00F11FAB">
              <w:rPr>
                <w:color w:val="FF0000"/>
              </w:rPr>
              <w:t xml:space="preserve"> běh 60 m překážek</w:t>
            </w:r>
          </w:p>
          <w:p w14:paraId="4CB741B1" w14:textId="77777777" w:rsidR="00B63394" w:rsidRPr="00F11FAB" w:rsidRDefault="00B63394" w:rsidP="009C4430">
            <w:pPr>
              <w:pStyle w:val="Odstavecseseznamem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5184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FFD2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Orientuje se ve významu atletiky jako vhodné průpravy pro jiné sporty.</w:t>
            </w:r>
          </w:p>
          <w:p w14:paraId="567F1FC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5F1E22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Seznámí se základními pravidly jednotlivých disciplín.</w:t>
            </w:r>
          </w:p>
          <w:p w14:paraId="0B7D4D4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Užívá a rozpozná základní startovní povely.</w:t>
            </w:r>
          </w:p>
          <w:p w14:paraId="610B751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F97BF5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Provádí základní techniku odrazu i z prodlouženého rozběhu</w:t>
            </w:r>
          </w:p>
          <w:p w14:paraId="4B9400C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(podle svých individuálních předpokladů)</w:t>
            </w:r>
          </w:p>
          <w:p w14:paraId="07EE0D5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283581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3D64F4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FAB4A9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959D58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Užívá (pod vedením vyučujícího) atletickou ABC.</w:t>
            </w:r>
          </w:p>
          <w:p w14:paraId="566279B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AE4F04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Dokáže rozpoznat základní technické nedostatky v různých sportovních disciplínách.</w:t>
            </w:r>
          </w:p>
          <w:p w14:paraId="5BE2722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941983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Podle svých předpokladů používá běžeckou rychlost a vytrvalost na dráze a v terénu.</w:t>
            </w:r>
          </w:p>
          <w:p w14:paraId="04790DE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3166EC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EA442F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EAA284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0D7A26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B7F14D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54ECBB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AE9853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BA7899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556F339" w14:textId="77777777" w:rsidR="00B63394" w:rsidRPr="00DE3C37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  <w:r w:rsidRPr="00DE3C37">
              <w:rPr>
                <w:color w:val="FF0000"/>
                <w:sz w:val="24"/>
                <w:szCs w:val="24"/>
              </w:rPr>
              <w:t>Užívá základní techniku přeběhu přes překážky</w:t>
            </w:r>
          </w:p>
          <w:p w14:paraId="63BDAB7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E680BA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42FE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OSV – (osobnostní rozvoj) - rozvoj schopnosti poznávání, sebepoznání  a sebepojetí, seberegulace, psychohygiena, kreativita, poznávání  lidí, mezilidské vztahy -</w:t>
            </w:r>
          </w:p>
          <w:p w14:paraId="67FEA52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 šestém ročníku se žáci postupně seznamují s technikou atletických disciplín</w:t>
            </w:r>
          </w:p>
          <w:p w14:paraId="2F11D8B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 nácvik, soutěže, hry, štafety, závody</w:t>
            </w:r>
          </w:p>
          <w:p w14:paraId="5AB3329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7A832A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-  zásady slušnosti, odpovědnosti, tolerance, angažovaný přístup k druhým -</w:t>
            </w:r>
          </w:p>
          <w:p w14:paraId="7AAC172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Žáci se seznamují s pravidly  jednotlivých disciplín</w:t>
            </w:r>
          </w:p>
          <w:p w14:paraId="3701B90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 hry, soutěže ve dvojicích, či skupinách</w:t>
            </w:r>
          </w:p>
          <w:p w14:paraId="5824AE8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248D24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lidské vztahy, odstraňování předsudků – respektování kultur a etnických odlišností + výběr družstva, skupinová cv.</w:t>
            </w:r>
          </w:p>
          <w:p w14:paraId="0EB7C81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B83A2B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člověk a společnost, kultura ducha a těla (olympijské hnutí) – účast na závodech</w:t>
            </w:r>
          </w:p>
          <w:p w14:paraId="4407606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A0A92F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Mezipředmětové vazby</w:t>
            </w:r>
          </w:p>
          <w:p w14:paraId="32B5842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Matematika – deset. čísla</w:t>
            </w:r>
          </w:p>
          <w:p w14:paraId="789C4F6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Fyzika – fyz. veličiny</w:t>
            </w:r>
          </w:p>
          <w:p w14:paraId="1F9FA7F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FC994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79243F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B63394" w14:paraId="10003162" w14:textId="77777777" w:rsidTr="009C4430">
        <w:trPr>
          <w:trHeight w:val="1855"/>
        </w:trPr>
        <w:tc>
          <w:tcPr>
            <w:tcW w:w="980" w:type="dxa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33588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D7D30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Hod míčkem</w:t>
            </w:r>
          </w:p>
          <w:p w14:paraId="53C7EF9D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technika odhodu(150gr.)</w:t>
            </w:r>
          </w:p>
          <w:p w14:paraId="384030BA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výkon</w:t>
            </w:r>
          </w:p>
          <w:p w14:paraId="119A2F7B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pravidla</w:t>
            </w:r>
          </w:p>
          <w:p w14:paraId="631C485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F10167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Vrh koulí</w:t>
            </w:r>
          </w:p>
          <w:p w14:paraId="373A7313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technika vrhu (2 kg, 3kg)</w:t>
            </w:r>
          </w:p>
          <w:p w14:paraId="585D814F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pravidla</w:t>
            </w:r>
          </w:p>
          <w:p w14:paraId="163692A3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výkon</w:t>
            </w:r>
          </w:p>
          <w:p w14:paraId="46A4300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 w:val="24"/>
                <w:szCs w:val="24"/>
              </w:rPr>
            </w:pPr>
          </w:p>
          <w:p w14:paraId="23D2B0C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Skok vysoký</w:t>
            </w:r>
          </w:p>
          <w:p w14:paraId="64D51D15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odrazová průprava</w:t>
            </w:r>
          </w:p>
          <w:p w14:paraId="5EC99774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technika skoku vysokého – nůžky, nácvik flopu</w:t>
            </w:r>
          </w:p>
          <w:p w14:paraId="76C41B66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pravidla</w:t>
            </w:r>
          </w:p>
          <w:p w14:paraId="5C5C0539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spojení rozběhu s odrazem</w:t>
            </w:r>
          </w:p>
          <w:p w14:paraId="51414E92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výkon</w:t>
            </w:r>
          </w:p>
        </w:tc>
        <w:tc>
          <w:tcPr>
            <w:tcW w:w="5184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0225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5E21B4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Užívá základní techniku hodu míčkem z prodlouženého rozběhu a různé hody s improvizovaným náčiním</w:t>
            </w:r>
          </w:p>
          <w:p w14:paraId="5E3D4B0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075573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0A0A25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Užívá základní techniku vrhu koulí</w:t>
            </w:r>
          </w:p>
          <w:p w14:paraId="0D81B68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Nácvik vrhu z místa</w:t>
            </w:r>
          </w:p>
          <w:p w14:paraId="4443623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a) vrh z čelného postavení</w:t>
            </w:r>
          </w:p>
          <w:p w14:paraId="681B61F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b) vrh z bočného postavení</w:t>
            </w:r>
          </w:p>
          <w:p w14:paraId="7D8960D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A54455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 w:val="24"/>
                <w:szCs w:val="24"/>
              </w:rPr>
            </w:pPr>
          </w:p>
          <w:p w14:paraId="2DF3CCA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základní techniku odrazu i z prodlouženého rozběhu (podle svých individuálních předpokladů)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FE09A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59C0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B63394" w14:paraId="489A87B5" w14:textId="77777777" w:rsidTr="009C4430">
        <w:trPr>
          <w:trHeight w:val="277"/>
        </w:trPr>
        <w:tc>
          <w:tcPr>
            <w:tcW w:w="98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338D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95891C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65DE75D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225C539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AFF731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4EF0BC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21A3A3A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1DC995F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598AA78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3748CEF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2.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39928D" w14:textId="77777777" w:rsidR="00B63394" w:rsidRDefault="00B63394" w:rsidP="009C443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Chars="0" w:left="0" w:firstLineChars="0" w:firstLine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GYMNASTIKA</w:t>
            </w:r>
          </w:p>
          <w:p w14:paraId="5EB838D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C694F4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Záchrana a dopomoc při </w:t>
            </w:r>
            <w:r>
              <w:rPr>
                <w:color w:val="000000"/>
                <w:sz w:val="24"/>
                <w:szCs w:val="24"/>
              </w:rPr>
              <w:lastRenderedPageBreak/>
              <w:t>gymnastickém cvičení.</w:t>
            </w:r>
          </w:p>
          <w:p w14:paraId="4F12E8A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Příprava gymnastického nářadí.</w:t>
            </w:r>
          </w:p>
          <w:p w14:paraId="237324C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Průpravná cvičení pro rozvoj pohybových schopností (především pohyblivosti obratnosti, síly a rychlosti).</w:t>
            </w:r>
          </w:p>
          <w:p w14:paraId="1357D52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Postupné zapojování žáků do samostatného hodnocení kvality</w:t>
            </w:r>
          </w:p>
          <w:p w14:paraId="2B98ABE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</w:p>
          <w:p w14:paraId="1B07B75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Akrobacie</w:t>
            </w:r>
          </w:p>
          <w:p w14:paraId="1211C9E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Kotouly (vpřed, vzad, a jejich modifikace).</w:t>
            </w:r>
          </w:p>
          <w:p w14:paraId="4F7B13A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Stoj na rukou (s dopomocí).</w:t>
            </w:r>
          </w:p>
          <w:p w14:paraId="3FAD059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Přemet stranou (s dopomocí bez dopomoci).</w:t>
            </w:r>
          </w:p>
          <w:p w14:paraId="6BBC669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Jednoduché akrobatické kombinace.</w:t>
            </w:r>
          </w:p>
          <w:p w14:paraId="35B8AEE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-Rovnovážné polohy v postojích.</w:t>
            </w:r>
          </w:p>
          <w:p w14:paraId="091AE47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Přeskok</w:t>
            </w:r>
          </w:p>
          <w:p w14:paraId="67BB1EB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-Skoky odrazem z trampolínky (prosté, s pohybem nohou, s obraty).</w:t>
            </w:r>
          </w:p>
          <w:p w14:paraId="1097286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-Odraz z můstku, z trampolínky.</w:t>
            </w:r>
          </w:p>
          <w:p w14:paraId="11F4E46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-Roznožka, popř. skrčka, přes kozu (bednu) našíř, nadél i s oddáleným odrazem.</w:t>
            </w:r>
          </w:p>
          <w:p w14:paraId="7AEB5B7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Hrazda</w:t>
            </w:r>
          </w:p>
          <w:p w14:paraId="3220134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-Náskok do vzporu, zákmihem seskok, sešin.</w:t>
            </w:r>
          </w:p>
          <w:p w14:paraId="139190F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-Výmyk odrazem jednonož (obounož).</w:t>
            </w:r>
          </w:p>
          <w:p w14:paraId="5272662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-Přešvihy únožmo ve vzporu.</w:t>
            </w:r>
          </w:p>
          <w:p w14:paraId="09C703DA" w14:textId="77777777" w:rsidR="00B63394" w:rsidRDefault="00B63394" w:rsidP="009C4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48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-Podme.</w:t>
            </w:r>
          </w:p>
          <w:p w14:paraId="32EB6F7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 xml:space="preserve">Kruhy  </w:t>
            </w:r>
          </w:p>
          <w:p w14:paraId="0D1F83E5" w14:textId="77777777" w:rsidR="00B63394" w:rsidRDefault="00B63394" w:rsidP="009C4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-</w:t>
            </w:r>
            <w:r w:rsidRPr="006B7459">
              <w:rPr>
                <w:color w:val="000000"/>
                <w:sz w:val="24"/>
                <w:szCs w:val="24"/>
              </w:rPr>
              <w:t>Komíhání ve svisu.</w:t>
            </w:r>
          </w:p>
          <w:p w14:paraId="0D13980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-Houpání s obraty u předhupu a záhupu, u záhupu seskok.</w:t>
            </w:r>
          </w:p>
          <w:p w14:paraId="43BAE72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Šplh</w:t>
            </w:r>
          </w:p>
          <w:p w14:paraId="7441C07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-Šplh na tyči a na laně.</w:t>
            </w:r>
          </w:p>
          <w:p w14:paraId="19828402" w14:textId="77777777" w:rsidR="00B63394" w:rsidRDefault="00B63394" w:rsidP="009C443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0" w:hanging="2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Rytmická a moderní gymnastika</w:t>
            </w:r>
          </w:p>
          <w:p w14:paraId="3F0EF94C" w14:textId="77777777" w:rsidR="00B63394" w:rsidRDefault="00B63394" w:rsidP="009C4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48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Základy rytmické gymnastiky.</w:t>
            </w:r>
          </w:p>
          <w:p w14:paraId="3C7EB7C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Estetické formy cvičení s hudbou. -aerobic</w:t>
            </w:r>
          </w:p>
          <w:p w14:paraId="645CCE4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Kondiční formy cvičení s hudbou.</w:t>
            </w:r>
          </w:p>
          <w:p w14:paraId="5761EE6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Soulad pohybu s hudbou.</w:t>
            </w:r>
          </w:p>
          <w:p w14:paraId="6303CE3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Aerobní gymnastika bez náčiní a nářadí.</w:t>
            </w:r>
          </w:p>
        </w:tc>
        <w:tc>
          <w:tcPr>
            <w:tcW w:w="5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0BFEC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 w:val="24"/>
                <w:szCs w:val="24"/>
              </w:rPr>
            </w:pPr>
          </w:p>
          <w:p w14:paraId="7B3A2BD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aktivně osvojované pojmy.</w:t>
            </w:r>
          </w:p>
          <w:p w14:paraId="01B0307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F3F436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Připraví a uklidí nářadí</w:t>
            </w:r>
          </w:p>
          <w:p w14:paraId="1908C26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0168B9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Osvojuje si dle individuálních předpokladů  pohybové dovednosti a tvořivě je aplikuje v jednoduchých sestavách a při rekreačních činnostech.</w:t>
            </w:r>
          </w:p>
          <w:p w14:paraId="7BF5CCB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FBC40E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413E30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Podle svých možností používá nácvik cvičebních tvarů, jednoduché vazby z akrobatických prvků</w:t>
            </w:r>
          </w:p>
          <w:p w14:paraId="59F91A9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47F1D8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 přeskoku nářadí aplikuje spojení rychlého rozběhu s odrazem</w:t>
            </w:r>
          </w:p>
          <w:p w14:paraId="5B9BAC3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E2B79D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4EE63E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87C831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Provede přesné pohyby a posoudí zdařilost provedení.</w:t>
            </w:r>
          </w:p>
          <w:p w14:paraId="4BBDFD3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2A739F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467613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D0871F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807D5A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F9B92B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E57B79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62BF30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F172A1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6B65FF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D8C55A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BBDE59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F1DC57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42D70D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E4F102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A2C2B9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B9053B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AE9290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DD7508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838145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A723A2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B2CF7F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732128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6FE983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023676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941BA7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Ukáže základní cvičení s hudbou</w:t>
            </w:r>
          </w:p>
          <w:p w14:paraId="599A88D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Rozlišuje estetický a neestetický pohyb a naznačí jeho příčiny.</w:t>
            </w:r>
          </w:p>
          <w:p w14:paraId="187FBF3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7D7CCD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 základy aerobního cvičení.</w:t>
            </w:r>
          </w:p>
          <w:p w14:paraId="2CDB2E5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F8DF41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Vytvoří si vhodné prostředí pro cvičení nebo relaxaci a využije hudebního nebo rytmického doprovodu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DA9F9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OSV – rozvoj schopnosti poznávání, sebepoznání a sebepojetí, seberegulace, psychohygiena, kreativita, </w:t>
            </w:r>
            <w:r>
              <w:rPr>
                <w:color w:val="000000"/>
                <w:sz w:val="24"/>
                <w:szCs w:val="24"/>
              </w:rPr>
              <w:lastRenderedPageBreak/>
              <w:t>mezilidské vztahy – tvoříme gymn.sestavy</w:t>
            </w:r>
          </w:p>
          <w:p w14:paraId="6529B11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B7B602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– zásady slušnosti, odpovědnosti, tolerance, angažovaný přístup k druhým</w:t>
            </w:r>
          </w:p>
          <w:p w14:paraId="1725674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- vzájemná dopomoc, vzájemné opravování</w:t>
            </w:r>
          </w:p>
          <w:p w14:paraId="10F6F85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DA1DF4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lidské vztahy, odstraňování předsudků – vzájemná dopomoc, hry</w:t>
            </w:r>
          </w:p>
          <w:p w14:paraId="75FF46B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D489CA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člověk a společnost, kultura ducha a těla (olympijské</w:t>
            </w:r>
          </w:p>
          <w:p w14:paraId="45AE286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mezilidské vztahy – diskuse + referáty, nejúspěšnější sportovci u nás a ve světě</w:t>
            </w:r>
          </w:p>
          <w:p w14:paraId="4550D5A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9223B0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13EFB3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95DD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Žáci se zúčastňují okrasního kola ve sportovní gymnastice</w:t>
            </w:r>
          </w:p>
          <w:p w14:paraId="3BD2565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F47929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7CF60C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9C1904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1C9050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7D1D21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776080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61E296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Žáci se seznamují se základními gymnastickými prvky a technikou a nacvičují je.</w:t>
            </w:r>
          </w:p>
          <w:p w14:paraId="4E26B42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DD8FE7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8A65EE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194086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712551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5583E9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566B0E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F9E4E2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729617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98D2BF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7DD31E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BD005B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67924E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089E53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52B88B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22963A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8E0987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B46F4A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C24DDE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D61869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176088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831240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040720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363E4B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A4B113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CE0035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8ECAEF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B021B5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ADED27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13DB3A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721773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9E659C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50E41D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Především dívky, chlapci doplňkově</w:t>
            </w:r>
          </w:p>
          <w:p w14:paraId="2F00B13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nácvik na akademii</w:t>
            </w:r>
          </w:p>
        </w:tc>
      </w:tr>
      <w:tr w:rsidR="00B63394" w14:paraId="760F2FD3" w14:textId="77777777" w:rsidTr="009C4430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54FB9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36451C6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145FBD7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37F539F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55BE164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786A195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195B974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69C7ECF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35DB907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341BD9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C12D83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3.</w:t>
            </w:r>
          </w:p>
        </w:tc>
        <w:tc>
          <w:tcPr>
            <w:tcW w:w="3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FE979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SPORTOVNÍ HRY A POHYBOVÉ HRY</w:t>
            </w:r>
          </w:p>
          <w:p w14:paraId="070975B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Volejbal</w:t>
            </w:r>
          </w:p>
          <w:p w14:paraId="10F681E5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nahrávka spodem (zpracování míče, nácvik techniky)</w:t>
            </w:r>
          </w:p>
          <w:p w14:paraId="5BE1E470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obouruč vrchem, nácvik techniky</w:t>
            </w:r>
          </w:p>
          <w:p w14:paraId="04058A03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podání spodem, vrchem</w:t>
            </w:r>
          </w:p>
          <w:p w14:paraId="638C4917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pohyb v poli</w:t>
            </w:r>
          </w:p>
          <w:p w14:paraId="17DCD372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hra s upravenými pravidly (s dotykem míče o zem)</w:t>
            </w:r>
          </w:p>
          <w:p w14:paraId="0DA878F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Florbal</w:t>
            </w:r>
          </w:p>
          <w:p w14:paraId="13351FDB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herní činnosti jednotlivce: zpracování míčku, vedení (slalom), </w:t>
            </w:r>
            <w:r>
              <w:rPr>
                <w:color w:val="000000"/>
                <w:sz w:val="24"/>
                <w:szCs w:val="24"/>
              </w:rPr>
              <w:lastRenderedPageBreak/>
              <w:t>uvolňování, přihrávky, obrana, střelba</w:t>
            </w:r>
          </w:p>
          <w:p w14:paraId="7813C7A8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seznámení s pravidly</w:t>
            </w:r>
          </w:p>
          <w:p w14:paraId="29DF7397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řízená hra</w:t>
            </w:r>
          </w:p>
          <w:p w14:paraId="7C622F8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Sál. kopaná</w:t>
            </w:r>
          </w:p>
          <w:p w14:paraId="5DC77AA2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činnosti jednotlivce: zpracování míče, vedení (slalom), uvolňování, přihrávky, obrana, střelba</w:t>
            </w:r>
          </w:p>
          <w:p w14:paraId="48B87217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kombinace 1x, 2x1 atd.</w:t>
            </w:r>
          </w:p>
          <w:p w14:paraId="66FDC301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seznámení s pravidly</w:t>
            </w:r>
          </w:p>
          <w:p w14:paraId="302EF7B9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řízená hra</w:t>
            </w:r>
          </w:p>
        </w:tc>
        <w:tc>
          <w:tcPr>
            <w:tcW w:w="518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23F7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Zařadí sportovní hry jako vhodnou pohybovou i společenskou činnost.</w:t>
            </w:r>
          </w:p>
          <w:p w14:paraId="46A86D4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674079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  základní rozdíly mezi jednotlivými druhy sportovních her (kolektivní  x individuální, brankové, síťové, pálkovací atd.)</w:t>
            </w:r>
          </w:p>
          <w:p w14:paraId="6C550A4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578CD8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Provede základní údržbu náčiní a úpravu hřiště před utkáním a po utkání.</w:t>
            </w:r>
          </w:p>
          <w:p w14:paraId="56720F5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0C4094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Aplikuje fair play jednání při hrách, má radost ze hry, ne z prohry jiného.</w:t>
            </w:r>
          </w:p>
          <w:p w14:paraId="2BA5906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9A0EF7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Řídí se zjednodušenými pravidly sportovních her.    </w:t>
            </w:r>
          </w:p>
          <w:p w14:paraId="7E0FAFB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AD44F7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Provádí v souladu s vývojovými předpoklady a individuálními zvláštnostmi osvojované pohybové dovednosti, tvořivě je uplatňuje ve hře, v turnaji, při rekreačních činnostech.</w:t>
            </w:r>
          </w:p>
          <w:p w14:paraId="7DF8DE7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F7C814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Uplatňuje herní činnosti jednotlivců a využívá je v základních kombinacích i v utkání podle zjednodušených pravidel.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797F2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OSV –  (osobnostní rozvoj) -rozvoj schopnosti poznávání, sebepoznání a sebepojetí, seberegulace, psychohygiena, kreativita, mezilidské vztahy</w:t>
            </w:r>
          </w:p>
          <w:p w14:paraId="2E0FD1A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- soutěže, turnaje</w:t>
            </w:r>
          </w:p>
          <w:p w14:paraId="2FEA255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-cvičení ve dvojicích, trojicích</w:t>
            </w:r>
          </w:p>
          <w:p w14:paraId="44A8681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 šestém ročníku se žáci postupně seznamují a nacvičují HČJ s technikou a pravidly ve sportovních hrách</w:t>
            </w:r>
          </w:p>
          <w:p w14:paraId="0BAEAF4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787C82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VDO – zásady slušnosti, odpovědnosti, tolerance, </w:t>
            </w:r>
            <w:r>
              <w:rPr>
                <w:color w:val="000000"/>
                <w:sz w:val="24"/>
                <w:szCs w:val="24"/>
              </w:rPr>
              <w:lastRenderedPageBreak/>
              <w:t>angažovaný přístup k druhým</w:t>
            </w:r>
          </w:p>
          <w:p w14:paraId="3F158BC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Dodržování pravidel fair play</w:t>
            </w:r>
          </w:p>
          <w:p w14:paraId="38A1344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B605F5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lidské vztahy, odstraňování předsudků</w:t>
            </w:r>
          </w:p>
          <w:p w14:paraId="5B365FA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soutěže</w:t>
            </w:r>
          </w:p>
          <w:p w14:paraId="4FFF60D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výběr hráčů do družstev</w:t>
            </w:r>
          </w:p>
          <w:p w14:paraId="1333825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A1BC96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709413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Mezipředmětové vztahy</w:t>
            </w:r>
          </w:p>
          <w:p w14:paraId="1916BC0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Přírodopis  - fyziol.funkce</w:t>
            </w:r>
          </w:p>
          <w:p w14:paraId="18395B5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Fyzika – fyz.veličiny</w:t>
            </w:r>
          </w:p>
          <w:p w14:paraId="6B714AC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4DB28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Žáci šestého  ročníku se zúčastňují základních a okresních kol SLZŠ ve sportovních hrách.</w:t>
            </w:r>
          </w:p>
          <w:p w14:paraId="63C65B1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BA0E21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B63394" w14:paraId="46A0C8CC" w14:textId="77777777" w:rsidTr="009C4430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AAA1D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100ECBF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22B43C1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722B6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fotbal</w:t>
            </w:r>
          </w:p>
          <w:p w14:paraId="71F6E6BA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činnosti jednotlivce: zpracování míče, vedení (slalom), uvolňování, přihrávka, obrana, střelba</w:t>
            </w:r>
          </w:p>
          <w:p w14:paraId="27FE5A4B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kombinace 1x1, 2x1, atd.</w:t>
            </w:r>
          </w:p>
          <w:p w14:paraId="63DAB84D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seznámení s pravidly</w:t>
            </w:r>
          </w:p>
          <w:p w14:paraId="58DD3FA2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řízená hra</w:t>
            </w:r>
          </w:p>
          <w:p w14:paraId="3ADF05A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házená</w:t>
            </w:r>
          </w:p>
          <w:p w14:paraId="18E82B9D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činnosti jednotlivce: zpracování míče, dribling (slalom), uvolňování, přihrávky, obrana, střelba (tříkrokový rytmus)</w:t>
            </w:r>
          </w:p>
          <w:p w14:paraId="1DDDE102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kombinace 1x1,</w:t>
            </w:r>
          </w:p>
          <w:p w14:paraId="640DBB54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seznámení s pravidly</w:t>
            </w:r>
          </w:p>
          <w:p w14:paraId="7DD868CB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hra</w:t>
            </w:r>
          </w:p>
          <w:p w14:paraId="7239276F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  <w:p w14:paraId="15AAB88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basketbal</w:t>
            </w:r>
          </w:p>
          <w:p w14:paraId="5176AA0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herní činnosti: zpracování míče, dribling (slalom), uvolňování, přihrávky, obrana</w:t>
            </w:r>
          </w:p>
          <w:p w14:paraId="5064A55B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střelba, střelba v pohybu (dvojtakt)</w:t>
            </w:r>
          </w:p>
          <w:p w14:paraId="4028685A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kombinace 1x1,</w:t>
            </w:r>
          </w:p>
          <w:p w14:paraId="69382BCB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seznámení s pravidly</w:t>
            </w:r>
          </w:p>
          <w:p w14:paraId="2AF5088D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řízená hra</w:t>
            </w:r>
          </w:p>
          <w:p w14:paraId="1555E21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fresbee</w:t>
            </w:r>
          </w:p>
          <w:p w14:paraId="1ACF502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herní činnosti: zpracování talíře, uvolňování, přihrávky, obrana</w:t>
            </w:r>
          </w:p>
          <w:p w14:paraId="1E4343DC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kombinace 1x1, 2x1, atd.</w:t>
            </w:r>
          </w:p>
          <w:p w14:paraId="158F1848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seznámení s pravidly</w:t>
            </w:r>
          </w:p>
          <w:p w14:paraId="2DA32EF7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hra</w:t>
            </w:r>
          </w:p>
          <w:p w14:paraId="684D850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softball</w:t>
            </w:r>
          </w:p>
          <w:p w14:paraId="00F572CE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přihrávky zpracování – na místě, za pohybu, ve výskoku</w:t>
            </w:r>
          </w:p>
          <w:p w14:paraId="6341F5B7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výklad základních pravidel</w:t>
            </w:r>
          </w:p>
          <w:p w14:paraId="747C661D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technika odpalu, pohyb v poli</w:t>
            </w:r>
          </w:p>
          <w:p w14:paraId="63665CC5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zjednodušená hra</w:t>
            </w:r>
          </w:p>
          <w:p w14:paraId="6901E3AE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t-ball</w:t>
            </w:r>
          </w:p>
        </w:tc>
        <w:tc>
          <w:tcPr>
            <w:tcW w:w="518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87C8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71F0E1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Provádí v souladu s vývojovými předpoklady a individuálními zvláštnostmi osvojované pohybové dovednosti, tvořivě je uplatňuje ve hře, v turnaji, při rekreačních činnostech.</w:t>
            </w:r>
          </w:p>
          <w:p w14:paraId="7D6CF65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832CA2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Uplatňuje herní činnosti jednotlivců a využívá je v základních kombinacích i v utkání podle zjednodušených pravidel</w:t>
            </w:r>
          </w:p>
          <w:p w14:paraId="2F82520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592775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EF839E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3D2978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10C07D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596596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3F01C5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D7BBBE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EE44A4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702A35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B42269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3D02A3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3F0E12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AF9F56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Provádí v souladu s vývojovými předpoklady a individuálními zvláštnostmi osvojované pohybové dovednosti, tvořivě je uplatňuje ve hře, v turnaji, při rekreačních činnostech.</w:t>
            </w:r>
          </w:p>
          <w:p w14:paraId="3248234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47EDAE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Uplatňuje herní činnosti jednotlivců a využívá je v základních kombinacích i v utkání podle zjednodušených pravidel</w:t>
            </w:r>
          </w:p>
          <w:p w14:paraId="61A07D8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4FD557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5C404B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BF544C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B5B985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3F162C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E68610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5606FB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FA99AB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8A127E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84EFC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FB93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B63394" w14:paraId="40ED7140" w14:textId="77777777" w:rsidTr="009C4430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4409D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A3A146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312DC66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4222BF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6DFDCA4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3C45989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54FC163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65EC7C9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3C74936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5F48D65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08540A0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4.</w:t>
            </w:r>
          </w:p>
        </w:tc>
        <w:tc>
          <w:tcPr>
            <w:tcW w:w="3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122F8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lastRenderedPageBreak/>
              <w:t>ZDRAVOTNÍ TĚLESNÁ VÝCHOVA</w:t>
            </w:r>
          </w:p>
          <w:p w14:paraId="23B6E8C0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rozvoj flexibility</w:t>
            </w:r>
          </w:p>
          <w:p w14:paraId="3B0BCDE4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koordinace</w:t>
            </w:r>
          </w:p>
          <w:p w14:paraId="4EE669E3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posilovací cviky různého charakteru bez i včetně – hudebního doprovodu</w:t>
            </w:r>
          </w:p>
          <w:p w14:paraId="7878FCEF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obratnosti</w:t>
            </w:r>
          </w:p>
          <w:p w14:paraId="548C4400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kolektivní spolupráce</w:t>
            </w:r>
          </w:p>
          <w:p w14:paraId="2419927D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pohybová souhra</w:t>
            </w:r>
          </w:p>
          <w:p w14:paraId="04157AC3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dechová cvičení</w:t>
            </w:r>
          </w:p>
          <w:p w14:paraId="47134AE7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cvičení pro správné držení těla</w:t>
            </w:r>
          </w:p>
          <w:p w14:paraId="4A2D655F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kompenzační cvičení</w:t>
            </w:r>
          </w:p>
          <w:p w14:paraId="4A96C51A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motivační cvičení</w:t>
            </w:r>
          </w:p>
          <w:p w14:paraId="15145D40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prostorová orientace apod.</w:t>
            </w:r>
          </w:p>
        </w:tc>
        <w:tc>
          <w:tcPr>
            <w:tcW w:w="518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A1BD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Rozezná základní způsoby rozvoje pohybových předpokladů i korekce svalových oslabení a dovede je převážně samostatně využívat.</w:t>
            </w:r>
          </w:p>
          <w:p w14:paraId="3B1A0A4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Rozlišuje základní pojmy spojené s prováděnými činnostmi, se cvičebními prostory, s nářadím a náčiním.</w:t>
            </w:r>
          </w:p>
          <w:p w14:paraId="7109081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Správně reaguje na povely, signály, gesta. Komunikuje a spolupracuje při pohybových činnostech a při osvojování nových pohybových </w:t>
            </w:r>
            <w:r>
              <w:rPr>
                <w:color w:val="000000"/>
                <w:sz w:val="24"/>
                <w:szCs w:val="24"/>
              </w:rPr>
              <w:lastRenderedPageBreak/>
              <w:t>dovedností.</w:t>
            </w:r>
          </w:p>
          <w:p w14:paraId="0288C42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Uplatňuje vhodné a bezpečné chování, předvídá možná nebezpečí úrazu a přizpůsobí  jim svou činnost.</w:t>
            </w:r>
          </w:p>
          <w:p w14:paraId="53D91B6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Provede laickou první pomoc při poranění menšího rozsahu, přivolá odbornou pomoc.</w:t>
            </w:r>
          </w:p>
          <w:p w14:paraId="4AFD0A1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Vědomě usiluje o správné držení těla a správné dýchání.</w:t>
            </w:r>
          </w:p>
          <w:p w14:paraId="68793D1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Užívá základní pojmy spojené s jednotlivými druhy cvičení, základními polohami a pohyby (postupný rozvoj podle úrovně žáků).</w:t>
            </w:r>
          </w:p>
          <w:p w14:paraId="0E299DA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Určí několik základních cviků z každé osvojované oblasti a dovede je s pomoci učitele seřadit do ucelené sestavy.</w:t>
            </w:r>
          </w:p>
          <w:p w14:paraId="6D920AF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Soustředí  se na správné a přesné provedení pohybu. Usiluje o zlepšení své tělesné zdatnosti.</w:t>
            </w:r>
          </w:p>
          <w:p w14:paraId="16BCD81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Odmítá drogy  a jiné škodliviny (cigarety, alkohol, anabolika) z etických a zdravotních důvodů.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BAC32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OSV –  (osobnostní rozvoj) - rozvoj schopnosti poznávání, sebepoznání a sebepojetí, seberegulace, psychohygiena, kreativita, poznávání lidí, mezilidské vztahy.</w:t>
            </w:r>
          </w:p>
          <w:p w14:paraId="48DD45A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nácvik a zdokonalování</w:t>
            </w:r>
          </w:p>
          <w:p w14:paraId="6BC5B7A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cvičení ve skupinách, hry</w:t>
            </w:r>
          </w:p>
          <w:p w14:paraId="1B23BDB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VDO -  zásady slušnosti, </w:t>
            </w:r>
            <w:r>
              <w:rPr>
                <w:color w:val="000000"/>
                <w:sz w:val="24"/>
                <w:szCs w:val="24"/>
              </w:rPr>
              <w:lastRenderedPageBreak/>
              <w:t>odpovědnosti,</w:t>
            </w:r>
          </w:p>
          <w:p w14:paraId="4532D28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tolerance, angažovaný přístup k druhým</w:t>
            </w:r>
          </w:p>
          <w:p w14:paraId="49C2665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– vzájemná dopomoc a kontrola</w:t>
            </w:r>
          </w:p>
          <w:p w14:paraId="41DD22B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B8ADEF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lidské vztahy, odstraňování předsudků</w:t>
            </w:r>
          </w:p>
          <w:p w14:paraId="7999756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hry, soutěže</w:t>
            </w:r>
          </w:p>
          <w:p w14:paraId="0F3B284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člověk a společnost, kultura ducha a těla (olympijské hnutí)</w:t>
            </w:r>
          </w:p>
          <w:p w14:paraId="6B83DBB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diskuse, referáty</w:t>
            </w:r>
          </w:p>
          <w:p w14:paraId="3C90EBB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Mezipředmětové vazby:</w:t>
            </w:r>
          </w:p>
          <w:p w14:paraId="1EAFF5F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Přírodopis  – pohybová aktivita, péče o zdraví, osobní hygiena, režim dne, prevence zneužívání návykových látek</w:t>
            </w:r>
          </w:p>
          <w:p w14:paraId="5F7B014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Výchova k občanství  – Člověk a dospívání</w:t>
            </w:r>
          </w:p>
        </w:tc>
        <w:tc>
          <w:tcPr>
            <w:tcW w:w="21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EDF69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01AA06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ZTV je zařazována celoročně </w:t>
            </w:r>
          </w:p>
          <w:p w14:paraId="38877DA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B63394" w14:paraId="48A3EB18" w14:textId="77777777" w:rsidTr="009C4430">
        <w:trPr>
          <w:trHeight w:val="1418"/>
        </w:trPr>
        <w:tc>
          <w:tcPr>
            <w:tcW w:w="980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1E737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5B3FDC6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3BF6CB7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05E82D4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371D0A1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7018779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75B0728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0D27B34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715E18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2D7A6C2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5.</w:t>
            </w:r>
          </w:p>
          <w:p w14:paraId="4C94327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6C61DE3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0195F68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711ECB0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5603B7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17D61AC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0BCDEFE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76793FD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2492190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13D7152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3D5383C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F39135" w14:textId="77777777" w:rsidR="00B63394" w:rsidRDefault="00B63394" w:rsidP="009C443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Chars="0" w:left="0" w:firstLineChars="0" w:firstLine="0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lastRenderedPageBreak/>
              <w:t>ÚPOLY</w:t>
            </w:r>
          </w:p>
          <w:p w14:paraId="66167A4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Zásady bezpečnosti při úpolových cvičeních.</w:t>
            </w:r>
          </w:p>
          <w:p w14:paraId="075D5EA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Základní principy uvolňování a zpevňování těla a jeho částí.</w:t>
            </w:r>
          </w:p>
          <w:p w14:paraId="24048E8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kolébka vzad ze dřepu a podřepu</w:t>
            </w:r>
          </w:p>
          <w:p w14:paraId="5DDD69F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pád vzad ze stoje skulením do kolébky</w:t>
            </w:r>
          </w:p>
          <w:p w14:paraId="123667F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úpolové hry ve dvojicích a trojicích</w:t>
            </w:r>
          </w:p>
          <w:p w14:paraId="4C40578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</w:p>
          <w:p w14:paraId="5B6A071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18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E062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Chová se v duchu fair play, nezneužije úpolových činností.</w:t>
            </w:r>
          </w:p>
          <w:p w14:paraId="025E93A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153623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Odhadne  význam sebeobrany a své možnosti ve střetu s protivníkem.</w:t>
            </w:r>
          </w:p>
          <w:p w14:paraId="76EA69D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9EC040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Zajištění maximální bezpečnosti</w:t>
            </w:r>
          </w:p>
          <w:p w14:paraId="0E62F83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D99CB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člověk a společnost, kultura ducha a těla (olympijské hnutí)</w:t>
            </w:r>
          </w:p>
          <w:p w14:paraId="085D010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diskuse a referáty</w:t>
            </w:r>
          </w:p>
          <w:p w14:paraId="72FE25E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B00715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B083A5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(osobnostní rozvoj) - rozvoj schopnosti poznávání, sebepoznání a sebepojetí, seberegulace, psychohygiena, kreativita, mezilidské vztahy</w:t>
            </w:r>
          </w:p>
          <w:p w14:paraId="05B4115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nácvik a zdokonalování</w:t>
            </w:r>
          </w:p>
          <w:p w14:paraId="680A5E1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cvičení ve dvojicích, hry, </w:t>
            </w:r>
            <w:r>
              <w:rPr>
                <w:color w:val="000000"/>
                <w:sz w:val="24"/>
                <w:szCs w:val="24"/>
              </w:rPr>
              <w:lastRenderedPageBreak/>
              <w:t>soutěže</w:t>
            </w:r>
          </w:p>
          <w:p w14:paraId="70C7B11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7E2271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– zásady slušnosti, odpovědnosti, tolerance, angažovaný přístup k druhým</w:t>
            </w:r>
          </w:p>
          <w:p w14:paraId="7A032FF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fair play chování – hry</w:t>
            </w:r>
          </w:p>
          <w:p w14:paraId="67540BE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E5A138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lidské vztahy, odstraňování předsudků</w:t>
            </w:r>
          </w:p>
          <w:p w14:paraId="00AB339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respektování etnických skupin - hry</w:t>
            </w:r>
          </w:p>
        </w:tc>
        <w:tc>
          <w:tcPr>
            <w:tcW w:w="21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E7587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039859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9C6547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537ECDA9" w14:textId="77777777" w:rsidR="00B63394" w:rsidRDefault="00B63394" w:rsidP="00B633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42A4B359" w14:textId="77777777" w:rsidR="00B63394" w:rsidRDefault="00B63394" w:rsidP="00B633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38126D6" w14:textId="77777777" w:rsidR="00B63394" w:rsidRDefault="00B63394" w:rsidP="00B633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Zpracovali: Mgr. Romana Rájková,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Mgr. Robert Fritsch</w:t>
      </w:r>
    </w:p>
    <w:p w14:paraId="4CBBC0D9" w14:textId="77777777" w:rsidR="00B63394" w:rsidRDefault="00B63394" w:rsidP="00B633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59E22E41" w14:textId="77777777" w:rsidR="00B63394" w:rsidRDefault="00B63394" w:rsidP="00B633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55156341" w14:textId="77777777" w:rsidR="00B63394" w:rsidRDefault="00B63394" w:rsidP="00B633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08DA72E" w14:textId="77777777" w:rsidR="00B63394" w:rsidRDefault="00B63394" w:rsidP="00B633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45535F23" w14:textId="77777777" w:rsidR="00B63394" w:rsidRDefault="00B63394" w:rsidP="00B633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2A7589DF" w14:textId="77777777" w:rsidR="00B63394" w:rsidRDefault="00B63394" w:rsidP="00B633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7A3706C7" w14:textId="77777777" w:rsidR="00B63394" w:rsidRDefault="00B63394" w:rsidP="00B633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2C0BE72C" w14:textId="77777777" w:rsidR="00B63394" w:rsidRDefault="00B63394" w:rsidP="00B633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5FB04598" w14:textId="77777777" w:rsidR="00B63394" w:rsidRDefault="00B63394" w:rsidP="00B633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86AC46B" w14:textId="77777777" w:rsidR="00B63394" w:rsidRDefault="00B63394" w:rsidP="00B633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2FDFB71" w14:textId="77777777" w:rsidR="00B63394" w:rsidRDefault="00B63394" w:rsidP="00B633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64A3C4DD" w14:textId="77777777" w:rsidR="00B63394" w:rsidRDefault="00B63394" w:rsidP="00B633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79C42F92" w14:textId="77777777" w:rsidR="00B63394" w:rsidRDefault="00B63394" w:rsidP="00B633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7661EA59" w14:textId="77777777" w:rsidR="00B63394" w:rsidRDefault="00B63394" w:rsidP="00B633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25685158" w14:textId="77777777" w:rsidR="00B63394" w:rsidRDefault="00B63394" w:rsidP="00B633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Učební osnovy</w:t>
      </w:r>
    </w:p>
    <w:p w14:paraId="2E055DEF" w14:textId="77777777" w:rsidR="00B63394" w:rsidRDefault="00B63394" w:rsidP="00B633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Člověk a zdraví    Vzdělávací obor:  </w:t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Tělesná výchova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(třídy C)     ročník    7.    </w:t>
      </w:r>
    </w:p>
    <w:p w14:paraId="1EF15FCF" w14:textId="77777777" w:rsidR="00B63394" w:rsidRDefault="00B63394" w:rsidP="00B633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tbl>
      <w:tblPr>
        <w:tblW w:w="15015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80"/>
        <w:gridCol w:w="3571"/>
        <w:gridCol w:w="5184"/>
        <w:gridCol w:w="3120"/>
        <w:gridCol w:w="2160"/>
      </w:tblGrid>
      <w:tr w:rsidR="00B63394" w14:paraId="063E4AA9" w14:textId="77777777" w:rsidTr="009C4430">
        <w:trPr>
          <w:trHeight w:val="904"/>
        </w:trPr>
        <w:tc>
          <w:tcPr>
            <w:tcW w:w="980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F554B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Kapitola</w:t>
            </w:r>
          </w:p>
        </w:tc>
        <w:tc>
          <w:tcPr>
            <w:tcW w:w="3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F425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Téma (Učivo)</w:t>
            </w:r>
          </w:p>
        </w:tc>
        <w:tc>
          <w:tcPr>
            <w:tcW w:w="518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60482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Znalosti a dovednosti (výstup)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BE31B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859F5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Poznámky</w:t>
            </w:r>
          </w:p>
        </w:tc>
      </w:tr>
      <w:tr w:rsidR="00B63394" w14:paraId="4E2BAB14" w14:textId="77777777" w:rsidTr="009C4430">
        <w:trPr>
          <w:trHeight w:val="1890"/>
        </w:trPr>
        <w:tc>
          <w:tcPr>
            <w:tcW w:w="980" w:type="dxa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2F38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3804B25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2739C37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6E0B7CB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49BD9C2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0A1C6C3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7F716BD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3D426DA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1.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76283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ATLETIKA</w:t>
            </w:r>
          </w:p>
          <w:p w14:paraId="27F2945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78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Skok daleký</w:t>
            </w:r>
            <w:r>
              <w:rPr>
                <w:b/>
                <w:color w:val="000000"/>
                <w:sz w:val="24"/>
                <w:szCs w:val="24"/>
              </w:rPr>
              <w:tab/>
            </w:r>
          </w:p>
          <w:p w14:paraId="203086F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odrazová průprava</w:t>
            </w:r>
          </w:p>
          <w:p w14:paraId="00B6C3F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vyměření rozběhu, spojení rozběhu s odrazem</w:t>
            </w:r>
          </w:p>
          <w:p w14:paraId="7E89B05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výkon</w:t>
            </w:r>
          </w:p>
          <w:p w14:paraId="033E642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pravidla</w:t>
            </w:r>
          </w:p>
          <w:p w14:paraId="0B95F9A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39827D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Technika běhu</w:t>
            </w:r>
          </w:p>
          <w:p w14:paraId="4F3CF9E0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atletická abeceda</w:t>
            </w:r>
          </w:p>
          <w:p w14:paraId="714AD95B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nízký start</w:t>
            </w:r>
          </w:p>
          <w:p w14:paraId="5F816B72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polovysoký  start</w:t>
            </w:r>
          </w:p>
          <w:p w14:paraId="0303EA21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výkon 60 m</w:t>
            </w:r>
          </w:p>
          <w:p w14:paraId="4839B52D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pravidla</w:t>
            </w:r>
          </w:p>
          <w:p w14:paraId="68E85A3C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rozvoj rychlosti, akcelerační cvičení, nácvik reakční rychlosti</w:t>
            </w:r>
          </w:p>
          <w:p w14:paraId="34DAAD4E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aerobní vytrvalost – 12 min Cooperův test</w:t>
            </w:r>
          </w:p>
          <w:p w14:paraId="44374654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štafetové běhy, technika předávky /spodní oblouk           (pravidla)</w:t>
            </w:r>
          </w:p>
          <w:p w14:paraId="1791D8D0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výkon 4x60 m</w:t>
            </w:r>
          </w:p>
          <w:p w14:paraId="5137644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 w:val="24"/>
                <w:szCs w:val="24"/>
              </w:rPr>
            </w:pPr>
          </w:p>
          <w:p w14:paraId="550FB56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 w:val="24"/>
                <w:szCs w:val="24"/>
              </w:rPr>
            </w:pPr>
          </w:p>
          <w:p w14:paraId="56AF7C5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 w:val="24"/>
                <w:szCs w:val="24"/>
              </w:rPr>
            </w:pPr>
          </w:p>
          <w:p w14:paraId="254332B0" w14:textId="77777777" w:rsidR="00B63394" w:rsidRPr="00F11FAB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b/>
                <w:bCs/>
                <w:color w:val="FF0000"/>
                <w:sz w:val="24"/>
                <w:szCs w:val="24"/>
              </w:rPr>
            </w:pPr>
            <w:r w:rsidRPr="00F11FAB">
              <w:rPr>
                <w:b/>
                <w:bCs/>
                <w:color w:val="FF0000"/>
                <w:sz w:val="24"/>
                <w:szCs w:val="24"/>
              </w:rPr>
              <w:t>Překážkový běh</w:t>
            </w:r>
          </w:p>
          <w:p w14:paraId="1DFC4C2D" w14:textId="77777777" w:rsidR="00B63394" w:rsidRPr="00F11FAB" w:rsidRDefault="00B63394" w:rsidP="00DC7024">
            <w:pPr>
              <w:pStyle w:val="Odstavecseseznamem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color w:val="FF0000"/>
              </w:rPr>
            </w:pPr>
            <w:r w:rsidRPr="00F11FAB">
              <w:rPr>
                <w:color w:val="FF0000"/>
              </w:rPr>
              <w:t>překážková abeceda</w:t>
            </w:r>
          </w:p>
          <w:p w14:paraId="730323B3" w14:textId="77777777" w:rsidR="00B63394" w:rsidRPr="00F11FAB" w:rsidRDefault="00B63394" w:rsidP="00DC7024">
            <w:pPr>
              <w:pStyle w:val="Odstavecseseznamem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color w:val="FF0000"/>
              </w:rPr>
            </w:pPr>
            <w:r w:rsidRPr="00F11FAB">
              <w:rPr>
                <w:color w:val="FF0000"/>
              </w:rPr>
              <w:t>nácvik překážkového rytmu</w:t>
            </w:r>
          </w:p>
          <w:p w14:paraId="5A7D838F" w14:textId="77777777" w:rsidR="00B63394" w:rsidRPr="00F11FAB" w:rsidRDefault="00B63394" w:rsidP="00DC7024">
            <w:pPr>
              <w:pStyle w:val="Odstavecseseznamem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color w:val="FF0000"/>
              </w:rPr>
            </w:pPr>
            <w:r w:rsidRPr="00F11FAB">
              <w:rPr>
                <w:color w:val="FF0000"/>
              </w:rPr>
              <w:t xml:space="preserve">technika přeběhu přes překážky, </w:t>
            </w:r>
          </w:p>
          <w:p w14:paraId="1C2CF6C5" w14:textId="77777777" w:rsidR="00B63394" w:rsidRPr="00F11FAB" w:rsidRDefault="00B63394" w:rsidP="00DC7024">
            <w:pPr>
              <w:pStyle w:val="Odstavecseseznamem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color w:val="FF0000"/>
              </w:rPr>
            </w:pPr>
            <w:r w:rsidRPr="00F11FAB">
              <w:rPr>
                <w:color w:val="FF0000"/>
              </w:rPr>
              <w:t xml:space="preserve"> běh 60 m</w:t>
            </w:r>
            <w:r>
              <w:rPr>
                <w:color w:val="FF0000"/>
              </w:rPr>
              <w:t xml:space="preserve">,100m </w:t>
            </w:r>
            <w:r w:rsidRPr="00F11FAB">
              <w:rPr>
                <w:color w:val="FF0000"/>
              </w:rPr>
              <w:t xml:space="preserve"> překážek</w:t>
            </w:r>
          </w:p>
          <w:p w14:paraId="040393A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5184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44F87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Rozpozná význam atletiky jako vhodné průpravy pro jiné sporty.</w:t>
            </w:r>
          </w:p>
          <w:p w14:paraId="28FDA66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Uplatňuje vhodné rozvojové atletické činnosti a disciplíny</w:t>
            </w:r>
          </w:p>
          <w:p w14:paraId="25E6ADB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DA2301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21B1B6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4F6F15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09690C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B3CA57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0A3ABA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Užívá a rozpozná základní startovní povely.</w:t>
            </w:r>
          </w:p>
          <w:p w14:paraId="11FD0A1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33783DA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Vede (pod dohledem vyučujícího) atletickou ABC.</w:t>
            </w:r>
          </w:p>
          <w:p w14:paraId="26E2768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8E9F5B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 základní technické nedostatky v různých sportovních disciplínách.</w:t>
            </w:r>
          </w:p>
          <w:p w14:paraId="2284D4D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CE6D22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Podle svých individuálních předpokladů zlepšuje běžeckou rychlost a vytrvalost na dráze i v terénu</w:t>
            </w:r>
          </w:p>
          <w:p w14:paraId="1E1971B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12C7F3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319B6A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C81E62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E68830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A77510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E6C36D6" w14:textId="77777777" w:rsidR="00B63394" w:rsidRPr="00DE3C37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  <w:r w:rsidRPr="00DE3C37">
              <w:rPr>
                <w:color w:val="FF0000"/>
                <w:sz w:val="24"/>
                <w:szCs w:val="24"/>
              </w:rPr>
              <w:t xml:space="preserve">Užívá základní techniku přeběhu a zlepšuje </w:t>
            </w:r>
          </w:p>
          <w:p w14:paraId="5880798C" w14:textId="77777777" w:rsidR="00B63394" w:rsidRPr="00DE3C37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  <w:r w:rsidRPr="00DE3C37">
              <w:rPr>
                <w:color w:val="FF0000"/>
                <w:sz w:val="24"/>
                <w:szCs w:val="24"/>
              </w:rPr>
              <w:t>techniku překážkového běhu</w:t>
            </w:r>
          </w:p>
          <w:p w14:paraId="53C3C67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20F4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OSV – rozvoj schopnosti poznávání, sebepoznání  a sebepojetí, seberegulace, psychohygiena, kreativita, poznávání  lidí, mezilidské vztahy.</w:t>
            </w:r>
          </w:p>
          <w:p w14:paraId="1C30481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34B8B6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-  zásady slušnosti, odpovědnosti, tolerance, angažovaný přístup k druhým</w:t>
            </w:r>
          </w:p>
          <w:p w14:paraId="042ED1F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339E6B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lidské vztahy, odstraňování předsudků</w:t>
            </w:r>
          </w:p>
          <w:p w14:paraId="2F55FB1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08E06B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člověk a společnost, kultura ducha a těla (olympijské hnutí)</w:t>
            </w:r>
          </w:p>
          <w:p w14:paraId="33A497E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C63321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85B06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7CC396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 šestém ročníku se žáci postupně seznamují s HČJ ve sportovních hrách a technikou v atletice a gymnastice..</w:t>
            </w:r>
          </w:p>
          <w:p w14:paraId="20C2044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 sedmém ročníku se vylepšuje technika a zvyšuje náročnost průpravných i herních cvičení I. i II.typu. Žáci v sedmém ročníku již znají pravidla jednotlivých disciplín.</w:t>
            </w:r>
          </w:p>
        </w:tc>
      </w:tr>
      <w:tr w:rsidR="00B63394" w14:paraId="60299015" w14:textId="77777777" w:rsidTr="009C4430">
        <w:trPr>
          <w:trHeight w:val="1531"/>
        </w:trPr>
        <w:tc>
          <w:tcPr>
            <w:tcW w:w="980" w:type="dxa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4F057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909E7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Hod míčkem</w:t>
            </w:r>
          </w:p>
          <w:p w14:paraId="0D1BE99D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technika odhodu</w:t>
            </w:r>
          </w:p>
          <w:p w14:paraId="02DDF04D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výkon</w:t>
            </w:r>
          </w:p>
          <w:p w14:paraId="1758594C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pravidla</w:t>
            </w:r>
          </w:p>
          <w:p w14:paraId="3366693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AE0359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Vrh koulí</w:t>
            </w:r>
          </w:p>
          <w:p w14:paraId="0674689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Technika vrhu (2 kg, 3kg,4 kg)</w:t>
            </w:r>
          </w:p>
          <w:p w14:paraId="3ADD9CE9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koulařská gymnastika</w:t>
            </w:r>
          </w:p>
          <w:p w14:paraId="62D95CA0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pravidla</w:t>
            </w:r>
          </w:p>
          <w:p w14:paraId="47C358FD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základní posilování</w:t>
            </w:r>
          </w:p>
          <w:p w14:paraId="2C39CD36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výkon</w:t>
            </w:r>
          </w:p>
          <w:p w14:paraId="4082484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Skok vysoký</w:t>
            </w:r>
          </w:p>
          <w:p w14:paraId="611C172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odrazová průprava</w:t>
            </w:r>
          </w:p>
          <w:p w14:paraId="0DB0E599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technika skoku vysokého – nůžky, nácvik flopu</w:t>
            </w:r>
          </w:p>
          <w:p w14:paraId="5664DB6C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pravidla</w:t>
            </w:r>
          </w:p>
          <w:p w14:paraId="7642AAF4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vyměření rozběhu, spojení rozběhu s odrazem</w:t>
            </w:r>
          </w:p>
          <w:p w14:paraId="76A541FB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výkon</w:t>
            </w:r>
          </w:p>
        </w:tc>
        <w:tc>
          <w:tcPr>
            <w:tcW w:w="5184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1376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Podle individuálních předpokladů zlepšuje techniku hodu míčkem z prodlouženého rozběhu a různé hody s improvizovaným náčiním</w:t>
            </w:r>
          </w:p>
          <w:p w14:paraId="2716BEE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2EA5CFD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A23995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2BD77F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Užívá základní techniku vrhu koulí a zlepšuje </w:t>
            </w:r>
          </w:p>
          <w:p w14:paraId="29B019C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techniku vrhu sunem</w:t>
            </w:r>
          </w:p>
          <w:p w14:paraId="63D968A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6903FC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6EAC9B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84891C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30E1AA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Zlepšuje techniku odrazu a rozběhu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22112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Mezipředmětové vazby</w:t>
            </w:r>
          </w:p>
          <w:p w14:paraId="78F7CDE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Matematika – des.čísla</w:t>
            </w:r>
          </w:p>
          <w:p w14:paraId="55A298C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Fyzika – fyz.veličiny</w:t>
            </w:r>
          </w:p>
          <w:p w14:paraId="59CC6C0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Přírodopis – TF, DF, anatomie člověka</w:t>
            </w:r>
          </w:p>
          <w:p w14:paraId="125A136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Výchova ke zdraví – péče o zdraví, hygiena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A81B3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B63394" w14:paraId="05393D76" w14:textId="77777777" w:rsidTr="009C4430">
        <w:trPr>
          <w:trHeight w:val="277"/>
        </w:trPr>
        <w:tc>
          <w:tcPr>
            <w:tcW w:w="98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8953D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706138C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5CCB87C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0723B4C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7FDB22E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14D8399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4625243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19EA9F0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2.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E3BBF7" w14:textId="77777777" w:rsidR="00B63394" w:rsidRDefault="00B63394" w:rsidP="009C443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GYMNASTIKA</w:t>
            </w:r>
          </w:p>
          <w:p w14:paraId="33AEC63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Záchrana a dopomoc při gymnastickém cvičení</w:t>
            </w:r>
          </w:p>
          <w:p w14:paraId="52F679B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Příprava gymnastického nářadí.</w:t>
            </w:r>
          </w:p>
          <w:p w14:paraId="54A7CCC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Průpravná cvičení pro rozvoj pohybových schopností (především pohyblivosti obratnosti, síly a rychlosti)</w:t>
            </w:r>
          </w:p>
          <w:p w14:paraId="4468A93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Postupné zapojování žáků do samostatného hodnocení kvality</w:t>
            </w:r>
          </w:p>
          <w:p w14:paraId="7E308D8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</w:p>
          <w:p w14:paraId="27B2592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Akrobacie</w:t>
            </w:r>
          </w:p>
          <w:p w14:paraId="0011D57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Kotouly (vpřed, vzad letmo a jejich modifikace).</w:t>
            </w:r>
          </w:p>
          <w:p w14:paraId="473678C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Stoj na rukou </w:t>
            </w:r>
          </w:p>
          <w:p w14:paraId="0FC4B95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Přemet stranou (s dopomocí bez dopomoci)</w:t>
            </w:r>
          </w:p>
          <w:p w14:paraId="0906616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Jednoduché akrobatické kombinace.</w:t>
            </w:r>
          </w:p>
          <w:p w14:paraId="54D33B0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-Rovnovážné polohy v postojích</w:t>
            </w:r>
          </w:p>
          <w:p w14:paraId="468C657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Přeskok</w:t>
            </w:r>
          </w:p>
          <w:p w14:paraId="131E667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-Skoky odrazem z  trampolíny (prosté, s pohybem nohou, s obraty).</w:t>
            </w:r>
          </w:p>
          <w:p w14:paraId="104DDF5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-Odraz z můstku, z trampolíny</w:t>
            </w:r>
          </w:p>
          <w:p w14:paraId="167CD21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-Roznožka, popř. skrčka, přes kozu (bednu) našíř, nadél i s oddáleným odrazem</w:t>
            </w:r>
          </w:p>
          <w:p w14:paraId="4D95520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Hrazda</w:t>
            </w:r>
          </w:p>
          <w:p w14:paraId="7479299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-Náskok do vzporu, zákmihem seskok, sešin</w:t>
            </w:r>
          </w:p>
          <w:p w14:paraId="673E600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-Výmyk odrazem jednonož (obounož)</w:t>
            </w:r>
          </w:p>
          <w:p w14:paraId="5EF6A6E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-Přešvihy únožmo ve vzporu</w:t>
            </w:r>
          </w:p>
          <w:p w14:paraId="376E2597" w14:textId="77777777" w:rsidR="00B63394" w:rsidRDefault="00B63394" w:rsidP="009C4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48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-Podmet</w:t>
            </w:r>
          </w:p>
          <w:p w14:paraId="17A4EFBE" w14:textId="77777777" w:rsidR="00B63394" w:rsidRPr="00CC08FA" w:rsidRDefault="00B63394" w:rsidP="009C4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480" w:lineRule="auto"/>
              <w:ind w:left="0" w:hanging="2"/>
              <w:rPr>
                <w:color w:val="000000"/>
                <w:sz w:val="24"/>
                <w:szCs w:val="24"/>
              </w:rPr>
            </w:pPr>
            <w:r w:rsidRPr="00CC08FA">
              <w:rPr>
                <w:color w:val="000000"/>
                <w:sz w:val="24"/>
                <w:szCs w:val="24"/>
              </w:rPr>
              <w:lastRenderedPageBreak/>
              <w:t>- Vazby s osvojených prvků</w:t>
            </w:r>
          </w:p>
          <w:p w14:paraId="2D8E165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Kruhy</w:t>
            </w:r>
          </w:p>
          <w:p w14:paraId="3EFC5BB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-svis stojmo, svis vznesmo</w:t>
            </w:r>
          </w:p>
          <w:p w14:paraId="7257D106" w14:textId="77777777" w:rsidR="00B63394" w:rsidRDefault="00B63394" w:rsidP="009C4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48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-</w:t>
            </w:r>
            <w:r>
              <w:rPr>
                <w:color w:val="000000"/>
                <w:sz w:val="24"/>
                <w:szCs w:val="24"/>
              </w:rPr>
              <w:t>Komíhání ve svisu</w:t>
            </w:r>
          </w:p>
          <w:p w14:paraId="2DFAC6F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-Houpání s obraty u předhupu a záhupu, u záhupu seskok</w:t>
            </w:r>
          </w:p>
          <w:p w14:paraId="08AEFDD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Kladina</w:t>
            </w:r>
          </w:p>
          <w:p w14:paraId="3C4C14D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-mírný klus</w:t>
            </w:r>
          </w:p>
          <w:p w14:paraId="4DC854B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-obraty</w:t>
            </w:r>
          </w:p>
          <w:p w14:paraId="1967F8A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-vazby osvojených prvků</w:t>
            </w:r>
          </w:p>
          <w:p w14:paraId="44BB13A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Kondiční cvičení</w:t>
            </w:r>
          </w:p>
          <w:p w14:paraId="57ECF61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Šplh</w:t>
            </w:r>
          </w:p>
          <w:p w14:paraId="38A9615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-Šplh na tyči a na laně</w:t>
            </w:r>
          </w:p>
          <w:p w14:paraId="55090F8A" w14:textId="77777777" w:rsidR="00B63394" w:rsidRDefault="00B63394" w:rsidP="009C443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0" w:hanging="2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Rytmická a moderní gymnastika</w:t>
            </w:r>
          </w:p>
          <w:p w14:paraId="57A60A68" w14:textId="77777777" w:rsidR="00B63394" w:rsidRPr="00CC08FA" w:rsidRDefault="00B63394" w:rsidP="009C4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480" w:lineRule="auto"/>
              <w:ind w:left="0" w:hanging="2"/>
              <w:rPr>
                <w:color w:val="000000"/>
                <w:sz w:val="24"/>
                <w:szCs w:val="24"/>
              </w:rPr>
            </w:pPr>
            <w:r w:rsidRPr="00CC08FA">
              <w:rPr>
                <w:color w:val="000000"/>
                <w:sz w:val="24"/>
                <w:szCs w:val="24"/>
              </w:rPr>
              <w:t>Základy rytmické gymnastiky.</w:t>
            </w:r>
          </w:p>
          <w:p w14:paraId="17EA197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Estetické formy cvičení s hudbou. -aerobic</w:t>
            </w:r>
          </w:p>
          <w:p w14:paraId="0AE0A4D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Kondiční formy cvičení s hudbou.</w:t>
            </w:r>
          </w:p>
          <w:p w14:paraId="6721343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Soulad pohybu s hudbou.</w:t>
            </w:r>
          </w:p>
          <w:p w14:paraId="7FDDB0F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Aerobní gymnastika bez náčiní a nářadí.</w:t>
            </w:r>
          </w:p>
        </w:tc>
        <w:tc>
          <w:tcPr>
            <w:tcW w:w="5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DC003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1027A6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aktivně osvojované pojmy</w:t>
            </w:r>
          </w:p>
          <w:p w14:paraId="071DC11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B847D5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Připraví a uklidí nářadí</w:t>
            </w:r>
          </w:p>
          <w:p w14:paraId="44C88BF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CADEF5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Používá v souladu s individuálními předpoklady osvojované pohybové dovednosti a tvořivě je aplikuje v jednoduchých sestavách a při rekreačních činnostech.</w:t>
            </w:r>
          </w:p>
          <w:p w14:paraId="17C31B4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2F9F0E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99C52D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Podle svých možností nacvičuje cvičebních tvarů, jednoduché vazby z akrobatických prvků</w:t>
            </w:r>
          </w:p>
          <w:p w14:paraId="3D2207E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D95D29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7BC514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E87F97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Podle svých možností nacvičuje cvičebních tvarů, jednoduché vazby na nářadích</w:t>
            </w:r>
          </w:p>
          <w:p w14:paraId="717B670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62BAAE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 přeskoku nářadí spojuje rychlý rozběh s odrazem</w:t>
            </w:r>
          </w:p>
          <w:p w14:paraId="7447CDB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1AB93A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Přesně provádí pohyby a posoudí zdařilost provedení</w:t>
            </w:r>
          </w:p>
          <w:p w14:paraId="2E4BA9D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7C0280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Pomáhá při záchraně u jednoduchých cvičení</w:t>
            </w:r>
          </w:p>
          <w:p w14:paraId="11CB78F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5ED7ED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326E9E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6E7EB7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A40A53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D102F2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0ED35F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73C464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E61142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vhodná kondiční cvičení pro správné držení těla v různých činnostech a polohách</w:t>
            </w:r>
          </w:p>
          <w:p w14:paraId="5D4F918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08FEFE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Zlepšuje techniku a výkon ve šplhu s přírazem</w:t>
            </w:r>
          </w:p>
          <w:p w14:paraId="3CF3E37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369FE9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458765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0C1BEB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3BDCEF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3B9AFD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59B004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66585D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FCC8D3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551E6B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20D111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A55569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6E7409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0A585A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904EBE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CDAB23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Ukáže základní cvičení s hudbou</w:t>
            </w:r>
          </w:p>
          <w:p w14:paraId="1CF2E14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Rozlišuje estetický a neestetický pohyb a naznačí jeho příčinu</w:t>
            </w:r>
          </w:p>
          <w:p w14:paraId="2CB88AB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Provádí základy aerobního cvičení.</w:t>
            </w:r>
          </w:p>
          <w:p w14:paraId="3EADDA2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Vytvoří si vhodné prostředí pro cvičení nebo relaxaci a využívá hudebního nebo rytmického doprovodu</w:t>
            </w:r>
          </w:p>
          <w:p w14:paraId="2E97F8C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Rozlišuje estetický a neestetický pohyb a naznačí jeho příčiny.</w:t>
            </w:r>
          </w:p>
          <w:p w14:paraId="173054A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Vytvoří si vhodné prostředí pro cvičení nebo relaxaci a využije hudebního nebo rytmického doprovodu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2D048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Mezipředmětové vztahy</w:t>
            </w:r>
          </w:p>
          <w:p w14:paraId="3E148CA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Přírodopis – anatomie člověka</w:t>
            </w:r>
          </w:p>
          <w:p w14:paraId="3564F76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Fyzika – fyz.veličiny</w:t>
            </w:r>
          </w:p>
          <w:p w14:paraId="7D73F33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447A70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OSV – (osobnostní rozvoj) - </w:t>
            </w:r>
            <w:r>
              <w:rPr>
                <w:color w:val="000000"/>
                <w:sz w:val="24"/>
                <w:szCs w:val="24"/>
              </w:rPr>
              <w:lastRenderedPageBreak/>
              <w:t>rozvoj schopnosti ponávání, sebepoznání a sebepojetí, seberegulace, psychohygiena, kreativita, mezilidské vztahy</w:t>
            </w:r>
          </w:p>
          <w:p w14:paraId="2BDEB99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– vedení rozcvičky</w:t>
            </w:r>
          </w:p>
          <w:p w14:paraId="1A82A2B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nácvik a zdokonalování – tvoříme sestavy</w:t>
            </w:r>
          </w:p>
          <w:p w14:paraId="20A9C7B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C5F5A8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– zásady slušnosti, odpovědnosti, tolerance, angažovaný přístup k druhým</w:t>
            </w:r>
          </w:p>
          <w:p w14:paraId="612186F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záchrana a dopomoc</w:t>
            </w:r>
          </w:p>
          <w:p w14:paraId="5E44D22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1401DF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lidské vztahy, odstraňování předsudků</w:t>
            </w:r>
          </w:p>
          <w:p w14:paraId="63CAF5E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cvičení ve dvojicích – mužské a ženské prvky</w:t>
            </w:r>
          </w:p>
          <w:p w14:paraId="7C48A94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A94285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člověk a společnost, kultura ducha a těla – diskuse – referát – nejlepší sportovci světa</w:t>
            </w:r>
          </w:p>
          <w:p w14:paraId="70DCA07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B05EA8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D02EE2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475F42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C2359C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338CFB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585427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OSV – (osobnostní rozvoj) - rozvoj schopnosti ponávání, sebepoznání a sebepojetí, seberegulace, psychohygiena, </w:t>
            </w:r>
            <w:r>
              <w:rPr>
                <w:color w:val="000000"/>
                <w:sz w:val="24"/>
                <w:szCs w:val="24"/>
              </w:rPr>
              <w:lastRenderedPageBreak/>
              <w:t>kreativita, mezilidské vztahy</w:t>
            </w:r>
          </w:p>
          <w:p w14:paraId="4453EF3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nácvik a zdokonalování – závody, soutěže</w:t>
            </w:r>
          </w:p>
          <w:p w14:paraId="630C702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F37BFA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8C0D6B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člověk a společnost, kultura ducha a těla (olympijské hnutí) – info o sportě, OH, diskuse, hry</w:t>
            </w:r>
          </w:p>
          <w:p w14:paraId="28FB05C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119531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395BB9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49D9E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6397B8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6442F7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0DD26F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F2CC9E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44AFD5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BE5923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127879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488D75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0B9DC4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544682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C5BC01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6E5D14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99997B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45DE69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1637DD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0DFF5F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AEC533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741EF5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7881F4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C24702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CEFA36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05D277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0C114F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A4F36A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BF0917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709522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BA2814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446877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0C6BD3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354AAB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224EA0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D32919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809360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46AD6B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1BC872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8996DB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113903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690CD1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C1A061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D6956E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</w:p>
          <w:p w14:paraId="2D38E4D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AAFFA0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C17A3E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1F89CB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9A17F6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3A1B1F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D34397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78CD4E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0CFAF5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A86F3F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Především dívky, chlapci doplňkově</w:t>
            </w:r>
          </w:p>
          <w:p w14:paraId="66498C7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Nácvik na akademii</w:t>
            </w:r>
          </w:p>
          <w:p w14:paraId="2E9E98B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5552BA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F79501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C0307D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B5133B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B63394" w14:paraId="2F7323B8" w14:textId="77777777" w:rsidTr="009C4430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F78CC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56E01E2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6EF2C8F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7314880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75B3DF7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108FDCF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7A1D1E1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4A1825D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3.</w:t>
            </w:r>
          </w:p>
        </w:tc>
        <w:tc>
          <w:tcPr>
            <w:tcW w:w="3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702F5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lastRenderedPageBreak/>
              <w:t>SPORTOVNÍ HRY</w:t>
            </w:r>
          </w:p>
          <w:p w14:paraId="39D45FE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Volejbal</w:t>
            </w:r>
          </w:p>
          <w:p w14:paraId="237068E7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nahrávka spodem (zpracování míče, nácvik techniky)</w:t>
            </w:r>
          </w:p>
          <w:p w14:paraId="2A75380B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obouruč vrchem, nácvik techniky</w:t>
            </w:r>
          </w:p>
          <w:p w14:paraId="6DF3B477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smeč, nácvik techniky</w:t>
            </w:r>
          </w:p>
          <w:p w14:paraId="395F3B75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podání spodem, vrchem</w:t>
            </w:r>
          </w:p>
          <w:p w14:paraId="1578C5A8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pohyb v poli</w:t>
            </w:r>
          </w:p>
          <w:p w14:paraId="554382D0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hra s upravenými pravidly (s dotykem míče o zem)</w:t>
            </w:r>
          </w:p>
          <w:p w14:paraId="19FE5C0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Florbal</w:t>
            </w:r>
          </w:p>
          <w:p w14:paraId="4E1D32B0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činnosti jednotlivce:zpracování míčku, vedení (slalom), uvolňování, přihrávky, obrana, střelba</w:t>
            </w:r>
          </w:p>
          <w:p w14:paraId="512E61FA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kombinace 1x1, 2x1, atd.</w:t>
            </w:r>
          </w:p>
          <w:p w14:paraId="7B719E11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hra</w:t>
            </w:r>
          </w:p>
          <w:p w14:paraId="50C9E1B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sál, kopaná</w:t>
            </w:r>
          </w:p>
          <w:p w14:paraId="6BE621B1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 činnosti jednotlivce: zpracování míče, vedení (slalom), uvolňování, přihrávky, obrana, střelba</w:t>
            </w:r>
          </w:p>
          <w:p w14:paraId="76A7842D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kombinace 1x, 2x1 atd.</w:t>
            </w:r>
          </w:p>
          <w:p w14:paraId="13869C60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hra</w:t>
            </w:r>
          </w:p>
        </w:tc>
        <w:tc>
          <w:tcPr>
            <w:tcW w:w="518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29C34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Zařadí sportovní hry jako vhodnou pohybovou i společenskou činnost.</w:t>
            </w:r>
          </w:p>
          <w:p w14:paraId="133446D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78D8E3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Provede základní údržbu náčiní a úpravu hřiště před utkáním a po utkání</w:t>
            </w:r>
          </w:p>
          <w:p w14:paraId="6C9619C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568489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Snaží se o fair play jednání při hrách, má radost ze hry, ne z prohry jiného.</w:t>
            </w:r>
          </w:p>
          <w:p w14:paraId="1CB61D4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18E04C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Řídí se zjednodušenými pravidly sportovních her. Používá v souladu s vývojovými předpoklady a individuálními zvláštnostmi osvojované pohybové dovednosti, tvořivě je uplatňuje ve hře, v turnaji, při rekreačních činnostech.</w:t>
            </w:r>
          </w:p>
          <w:p w14:paraId="105969C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13B04C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Uplatňuje herní činnosti jednotlivců a využívá je v základních kombinacích i v utkání podle zjednodušených pravidel.</w:t>
            </w:r>
          </w:p>
          <w:p w14:paraId="603417B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97DDEB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Zdokonaluje se v HČJ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6885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Mezipředmětové vztahy</w:t>
            </w:r>
          </w:p>
          <w:p w14:paraId="4D388A3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Přírodopis – anatomie člověka</w:t>
            </w:r>
          </w:p>
          <w:p w14:paraId="0D1AD39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Fyzika – fyz.veličiny</w:t>
            </w:r>
          </w:p>
          <w:p w14:paraId="59352F5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Společenské předměty – člověk a dospívání</w:t>
            </w:r>
          </w:p>
          <w:p w14:paraId="6866C9E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4A5C182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 </w:t>
            </w:r>
          </w:p>
          <w:p w14:paraId="4A167DD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BE6380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(sociální rozvoj) - komunikace, vztahy mezi lidmi, řešení problémů, kooperace, sociální rozvoj, psychohygiena</w:t>
            </w:r>
          </w:p>
          <w:p w14:paraId="2A007B1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soutěže, hry, turnaje</w:t>
            </w:r>
          </w:p>
          <w:p w14:paraId="6F7E5E8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nácvik a zdokonalování HČJ</w:t>
            </w:r>
          </w:p>
          <w:p w14:paraId="5DFCED4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B26C7D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9CCFB7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– zásady slušnosti, tolerance, odpovědného chování</w:t>
            </w:r>
          </w:p>
          <w:p w14:paraId="37D7C9D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hry, cvičení ve skupině, miniturnaje</w:t>
            </w:r>
          </w:p>
          <w:p w14:paraId="6C670D2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86F848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lidské vztahy, odstraňování předsudků</w:t>
            </w:r>
          </w:p>
          <w:p w14:paraId="793C0B4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hry</w:t>
            </w:r>
          </w:p>
          <w:p w14:paraId="0F8993A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výběr družstev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19CF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F1FBE3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FD23CC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Žáci šestého a sedmého ročníku se zúčastňují základních a okresních kol SLZŠ </w:t>
            </w:r>
            <w:r>
              <w:rPr>
                <w:color w:val="000000"/>
                <w:sz w:val="24"/>
                <w:szCs w:val="24"/>
              </w:rPr>
              <w:lastRenderedPageBreak/>
              <w:t>ve sportovních hrách.</w:t>
            </w:r>
          </w:p>
        </w:tc>
      </w:tr>
      <w:tr w:rsidR="00B63394" w14:paraId="6E3553B5" w14:textId="77777777" w:rsidTr="009C4430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2E19D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56A3333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4DEF94A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77B5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Fotbal</w:t>
            </w:r>
          </w:p>
          <w:p w14:paraId="34B30E1F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činnosti jednotlivce: zpracování míče, vedení (slalom), uvolňování, přihrávka, obrana, střelba</w:t>
            </w:r>
          </w:p>
          <w:p w14:paraId="5431958D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kombinace 1x1, 2x1, atd.</w:t>
            </w:r>
          </w:p>
          <w:p w14:paraId="0D431758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hra</w:t>
            </w:r>
          </w:p>
          <w:p w14:paraId="61E34BA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7D9565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Házená</w:t>
            </w:r>
          </w:p>
          <w:p w14:paraId="17D18B24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herní činnosti jednotlivce: zpracování míče, dribling (slalom), </w:t>
            </w:r>
            <w:r>
              <w:rPr>
                <w:color w:val="000000"/>
                <w:sz w:val="24"/>
                <w:szCs w:val="24"/>
              </w:rPr>
              <w:lastRenderedPageBreak/>
              <w:t>uvolňování, přihrávky, obrana, střelba (tříkrokový rytmus)</w:t>
            </w:r>
          </w:p>
          <w:p w14:paraId="5CD3A783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kombinace 1x1, 2x1 atd.</w:t>
            </w:r>
          </w:p>
          <w:p w14:paraId="3ECE38B6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hra</w:t>
            </w:r>
          </w:p>
          <w:p w14:paraId="08627C1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basketbal</w:t>
            </w:r>
          </w:p>
          <w:p w14:paraId="453EDC9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herní činnosti:zpracování  míče, dribling (slalom), uvolňování, přihrávky, obrana</w:t>
            </w:r>
          </w:p>
          <w:p w14:paraId="17A05D3A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střelba, střelba v pohybu (dvojtakt)</w:t>
            </w:r>
          </w:p>
          <w:p w14:paraId="7E253689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kombinace 1x1, 2x1, atd.</w:t>
            </w:r>
          </w:p>
          <w:p w14:paraId="74AA1602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seznámení s pravidly</w:t>
            </w:r>
          </w:p>
          <w:p w14:paraId="3C1B4ED3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hra</w:t>
            </w:r>
          </w:p>
          <w:p w14:paraId="7EABD77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fresbee</w:t>
            </w:r>
          </w:p>
          <w:p w14:paraId="217679E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herní činnosti: zpracování  talíře, uvolňování, přihrávky, obrana</w:t>
            </w:r>
          </w:p>
          <w:p w14:paraId="593056D5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kombinace 1x1, 2x1, atd.</w:t>
            </w:r>
          </w:p>
          <w:p w14:paraId="2E800C23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hra</w:t>
            </w:r>
          </w:p>
          <w:p w14:paraId="015E5DA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softball</w:t>
            </w:r>
          </w:p>
          <w:p w14:paraId="1C3AA4D6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přihrávky zpracování – na místě, za pohybu, ve výskoku</w:t>
            </w:r>
          </w:p>
          <w:p w14:paraId="10D253D4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výklad základních pravidel</w:t>
            </w:r>
          </w:p>
          <w:p w14:paraId="6FE69FD3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technika odpalu, pohyb v poli</w:t>
            </w:r>
          </w:p>
          <w:p w14:paraId="7D8E65DC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zjednodušená hra</w:t>
            </w:r>
          </w:p>
          <w:p w14:paraId="5AE6A96C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t-ball</w:t>
            </w:r>
          </w:p>
        </w:tc>
        <w:tc>
          <w:tcPr>
            <w:tcW w:w="518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FE81D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Používá podle svých schopností a zdokonaluje</w:t>
            </w:r>
          </w:p>
          <w:p w14:paraId="07C87E7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1A733EE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pohybové dovednosti potřebné k ovládání náčiní (míče)</w:t>
            </w:r>
          </w:p>
          <w:p w14:paraId="767FEF8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513EAA0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uplatňuje základní pravidla sportovních pohybových her</w:t>
            </w:r>
          </w:p>
          <w:p w14:paraId="081CCFF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46340BF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koordinační a kondiční schopnosti</w:t>
            </w:r>
          </w:p>
          <w:p w14:paraId="7EB7CF8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CA25133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využívá sportovních her k soutěžnímu využití</w:t>
            </w:r>
          </w:p>
          <w:p w14:paraId="2A1210D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1C863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5670E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B63394" w14:paraId="0CD2DAD8" w14:textId="77777777" w:rsidTr="009C4430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D93D3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4.</w:t>
            </w:r>
          </w:p>
        </w:tc>
        <w:tc>
          <w:tcPr>
            <w:tcW w:w="3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0E479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LYŽOVÁNÍ</w:t>
            </w:r>
          </w:p>
          <w:p w14:paraId="21DC3E5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Sjezdové</w:t>
            </w:r>
          </w:p>
          <w:p w14:paraId="194FB5EB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ošetření lyží a bot</w:t>
            </w:r>
          </w:p>
          <w:p w14:paraId="2202C1F4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způsoby záchrany a přivolání pomoci</w:t>
            </w:r>
          </w:p>
          <w:p w14:paraId="5ED76F5A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základní lyžařské dovednosti</w:t>
            </w:r>
          </w:p>
          <w:p w14:paraId="09D7B501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 místě a na mírném svahu</w:t>
            </w:r>
          </w:p>
          <w:p w14:paraId="33478AA8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základní postoj</w:t>
            </w:r>
          </w:p>
          <w:p w14:paraId="5A9F17B6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odšlapování, brždění, obraty zastavování,výstupy</w:t>
            </w:r>
          </w:p>
          <w:p w14:paraId="245D824D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jednoduché prvky při jízdě</w:t>
            </w:r>
          </w:p>
          <w:p w14:paraId="325C8E01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pluh, zastavení</w:t>
            </w:r>
          </w:p>
          <w:p w14:paraId="23C08186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základní (kročný) oblouk, oblouk z přívratu vyšší lyží, carvingový oblouk, atd.</w:t>
            </w:r>
          </w:p>
          <w:p w14:paraId="2B35BE4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běh na lyžích</w:t>
            </w:r>
          </w:p>
          <w:p w14:paraId="47D0B5E1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technika běhu na lyžích – klasika i bruslení</w:t>
            </w:r>
          </w:p>
          <w:p w14:paraId="2CDE52A7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jízda ve stopě a v terénu</w:t>
            </w:r>
          </w:p>
          <w:p w14:paraId="6815A94E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ošetření lyží</w:t>
            </w:r>
          </w:p>
          <w:p w14:paraId="220D10F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518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0C8B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Zařadí lyžování jako vhodnou pohybovou i společenskou činnost.</w:t>
            </w:r>
          </w:p>
          <w:p w14:paraId="38301CE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Používá jednotlivé typy oblouků k samostatnému </w:t>
            </w:r>
            <w:r>
              <w:rPr>
                <w:color w:val="000000"/>
                <w:sz w:val="24"/>
                <w:szCs w:val="24"/>
              </w:rPr>
              <w:lastRenderedPageBreak/>
              <w:t>sjetí sjezdovky.</w:t>
            </w:r>
          </w:p>
          <w:p w14:paraId="28D15AE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 reálné nebezpečí při horské turistice (laviny, bouře,…)</w:t>
            </w:r>
          </w:p>
          <w:p w14:paraId="029A18D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Provede  samostatně přípravu lyží.</w:t>
            </w:r>
          </w:p>
          <w:p w14:paraId="6CB84C7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55A794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C6A7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OSV – (osobnostní rozvoj) - rozvoj schopnosti poznávání, sebepoznání,  sebepojetí, </w:t>
            </w:r>
            <w:r>
              <w:rPr>
                <w:color w:val="000000"/>
                <w:sz w:val="24"/>
                <w:szCs w:val="24"/>
              </w:rPr>
              <w:lastRenderedPageBreak/>
              <w:t>seberegulace, psychohygiena, kreativita, poznávání  lidí, mezilidské vztahy – nácvik a osvojování dovedností, hry</w:t>
            </w:r>
          </w:p>
          <w:p w14:paraId="4ABE56C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314564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-  zásady slušnosti, odpovědnosti, tolerance, angažovaný přístup k druhým</w:t>
            </w:r>
          </w:p>
          <w:p w14:paraId="3E3DD16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hry, vzájemná dopomoc a kontrola</w:t>
            </w:r>
          </w:p>
          <w:p w14:paraId="64975BC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DA989D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lidské vztahy, odstraňování předsudků</w:t>
            </w:r>
          </w:p>
          <w:p w14:paraId="0C1A943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společenské hry</w:t>
            </w:r>
          </w:p>
          <w:p w14:paraId="72B4CCE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soutěže</w:t>
            </w:r>
          </w:p>
          <w:p w14:paraId="1D25D2B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člověk a společnost, kultura ducha a těla (olympijské hnutí)</w:t>
            </w:r>
          </w:p>
          <w:p w14:paraId="4F10DE9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přednášky, diskuse – lyžaři, OH</w:t>
            </w:r>
          </w:p>
          <w:p w14:paraId="55381E3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zdravověda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EC429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LVVZ se zúčastňují většinou žáci sedmého ročníku. </w:t>
            </w:r>
            <w:r>
              <w:rPr>
                <w:color w:val="000000"/>
                <w:sz w:val="24"/>
                <w:szCs w:val="24"/>
              </w:rPr>
              <w:lastRenderedPageBreak/>
              <w:t>V případě vhodných materiálních podmínek a klimatických podmínek je možné zařazovat (v různých formách) činnosti na sněhu a lyžování i v dalších etapách vzdělávání v místě školy. LVVZ již není povinný  pouze dobrovolný pouze pro zájemce.</w:t>
            </w:r>
          </w:p>
          <w:p w14:paraId="56C3FC3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7B0986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B63394" w14:paraId="2D481A2F" w14:textId="77777777" w:rsidTr="009C4430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2251E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0FAC148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579C7F8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29D5E50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0DC09FE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5.</w:t>
            </w:r>
          </w:p>
        </w:tc>
        <w:tc>
          <w:tcPr>
            <w:tcW w:w="3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C330A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ZDRAVOTNÍ TĚLESNÁ VÝCHOVA</w:t>
            </w:r>
          </w:p>
          <w:p w14:paraId="282DE79C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rozvoj flexibility</w:t>
            </w:r>
          </w:p>
          <w:p w14:paraId="041B11F5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koordinace</w:t>
            </w:r>
          </w:p>
          <w:p w14:paraId="1D8CA605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posilovací cviky různého charakteru bez i včetně – hudebního doprovodu</w:t>
            </w:r>
          </w:p>
          <w:p w14:paraId="37C9C244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obratnosti</w:t>
            </w:r>
          </w:p>
          <w:p w14:paraId="522E8A3C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kolektivní spolupráce</w:t>
            </w:r>
          </w:p>
          <w:p w14:paraId="5E7A1056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pohybová souhra</w:t>
            </w:r>
          </w:p>
          <w:p w14:paraId="0BD1ACB4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dechová cvičení</w:t>
            </w:r>
          </w:p>
          <w:p w14:paraId="05DB39BB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cvičení pro správné držení těla</w:t>
            </w:r>
          </w:p>
          <w:p w14:paraId="46426139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kompenzační cvičení</w:t>
            </w:r>
          </w:p>
          <w:p w14:paraId="7B989A93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motivační cvičení</w:t>
            </w:r>
          </w:p>
          <w:p w14:paraId="286EF58F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prostorová orientace apod.</w:t>
            </w:r>
          </w:p>
        </w:tc>
        <w:tc>
          <w:tcPr>
            <w:tcW w:w="518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CF480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Rozezná základní způsoby rozvoje pohybových předpokladů i korekce svalových oslabení a dovede je převážně samostatně využívat.</w:t>
            </w:r>
          </w:p>
          <w:p w14:paraId="020B805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Rozlišuje základní pojmy spojené s prováděnými činnostmi, se cvičebními prostory, s nářadím a náčiním.</w:t>
            </w:r>
          </w:p>
          <w:p w14:paraId="0E47B29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Reaguje na povely, signály, gesta. Komunikuje a spolupracuje při pohybových činnostech a při osvojování nových pohybových dovedností.</w:t>
            </w:r>
          </w:p>
          <w:p w14:paraId="6F9A558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Uplatňuje vhodné a bezpečné chování, předvídá možná nebezpečí úrazu a přizpůsobí  jim svou </w:t>
            </w:r>
            <w:r>
              <w:rPr>
                <w:color w:val="000000"/>
                <w:sz w:val="24"/>
                <w:szCs w:val="24"/>
              </w:rPr>
              <w:lastRenderedPageBreak/>
              <w:t>činnost.</w:t>
            </w:r>
          </w:p>
          <w:p w14:paraId="0ECFAEE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Provede laickou první pomoc při poranění menšího rozsahu, přivolá odbornou pomoc.</w:t>
            </w:r>
          </w:p>
          <w:p w14:paraId="50768B3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Účastní se pohybových činností ve vhodném oblečení a v bezpečné a vhodné obuvi.</w:t>
            </w:r>
          </w:p>
          <w:p w14:paraId="6EC8BED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Usiluje o správné držení těla a správné dýchání.</w:t>
            </w:r>
          </w:p>
          <w:p w14:paraId="264EE8F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Užívá základní pojmy spojené s jednotlivými druhy cvičení, základními polohami a pohyby (postupný rozvoj podle úrovně žáků).</w:t>
            </w:r>
          </w:p>
          <w:p w14:paraId="3C4D47D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Určí několik základních cviků z každé osvojované oblasti a dovede je s pomoci učitele seřadit do ucelené sestavy.</w:t>
            </w:r>
          </w:p>
          <w:p w14:paraId="7BC9EEB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Usiluje o správné a přesné provedení pohybu a o zlepšení své tělesné zdatnosti.</w:t>
            </w:r>
          </w:p>
          <w:p w14:paraId="0CD742F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Aktivně  vstupuje do organizace svého pohybového režimu, některé pohybové  činnosti zařazujeme pravidelně a s konkrétním účelem.</w:t>
            </w:r>
          </w:p>
          <w:p w14:paraId="392FB90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Odmítá drogy  a jiné škodliviny (cigarety, alkohol,</w:t>
            </w:r>
          </w:p>
          <w:p w14:paraId="76DABC4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anabolika) z etických a zdravotních důvodů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4DA9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OSV – (osobnostní rozvoj) - rozvoj schopnosti poznávání, sebepoznání  a sebepojetí, seberegulace, psychohygiena, kreativita, poznávání  lidí, mezilidské vztahy</w:t>
            </w:r>
          </w:p>
          <w:p w14:paraId="5DF37A2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nácvik a zdokonalování</w:t>
            </w:r>
          </w:p>
          <w:p w14:paraId="60A1D7B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cvičení ve skupinách</w:t>
            </w:r>
          </w:p>
          <w:p w14:paraId="3BDDBED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hry</w:t>
            </w:r>
          </w:p>
          <w:p w14:paraId="44EEB71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4F1B7C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VDO -  zásady slušnosti, </w:t>
            </w:r>
            <w:r>
              <w:rPr>
                <w:color w:val="000000"/>
                <w:sz w:val="24"/>
                <w:szCs w:val="24"/>
              </w:rPr>
              <w:lastRenderedPageBreak/>
              <w:t>odpovědnosti, tolerance, angažovaný přístup k druhým</w:t>
            </w:r>
          </w:p>
          <w:p w14:paraId="18252F4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vzájemná dopomoc a kontrola</w:t>
            </w:r>
          </w:p>
          <w:p w14:paraId="6592AD2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709712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lidské vztahy, odstraňování předsudků</w:t>
            </w:r>
          </w:p>
          <w:p w14:paraId="5046EA0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cvičení ve dvojicích, hry</w:t>
            </w:r>
          </w:p>
          <w:p w14:paraId="4B8C772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6C46CA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člověk a společnost, kultura ducha a těla (olympijské hnutí)</w:t>
            </w:r>
          </w:p>
          <w:p w14:paraId="188A5B0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diskuse a referát</w:t>
            </w:r>
          </w:p>
          <w:p w14:paraId="0ED2F32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DC6462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Mezipředmětové vazby:</w:t>
            </w:r>
          </w:p>
          <w:p w14:paraId="4A7E281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Český jazyk – slovotvorba, názvosloví</w:t>
            </w:r>
          </w:p>
          <w:p w14:paraId="64D5306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Výchova k občanství – vývoj člověka</w:t>
            </w:r>
          </w:p>
          <w:p w14:paraId="61AFD4A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Přírodopis – anatomie člověka, fyziol.funkce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7D418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ZTV je zařazována jednou za 14 dní v rozsahu jedné hodiny ve všech sportovních třídách. Skupina atletů může využít rehabilitačního centra na Sletišti.</w:t>
            </w:r>
          </w:p>
        </w:tc>
      </w:tr>
      <w:tr w:rsidR="00B63394" w14:paraId="4F071294" w14:textId="77777777" w:rsidTr="009C4430">
        <w:trPr>
          <w:trHeight w:val="277"/>
        </w:trPr>
        <w:tc>
          <w:tcPr>
            <w:tcW w:w="980" w:type="dxa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2148C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11F0D92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5FC65F4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584187D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6.</w:t>
            </w:r>
          </w:p>
          <w:p w14:paraId="650568F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B99DE5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78F2C7E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4EBDA2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1C35E0" w14:textId="77777777" w:rsidR="00B63394" w:rsidRDefault="00B63394" w:rsidP="009C443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0" w:hanging="2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Úpoly</w:t>
            </w:r>
          </w:p>
          <w:p w14:paraId="504B9EF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Zásady bezpečnosti při úpolových cvičeních.</w:t>
            </w:r>
          </w:p>
          <w:p w14:paraId="001DC28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Základní principy uvolňování a zpevňování těla a jeho částí.</w:t>
            </w:r>
          </w:p>
          <w:p w14:paraId="10BD286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kolébka vzad ze dřepu a podřepu</w:t>
            </w:r>
          </w:p>
          <w:p w14:paraId="43C41CC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pád vzad ze stoje skulením do kolébky</w:t>
            </w:r>
          </w:p>
          <w:p w14:paraId="55912EA8" w14:textId="77777777" w:rsidR="00B63394" w:rsidRDefault="00B63394" w:rsidP="00B6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úpolové hry ve dvojicích a trojicích</w:t>
            </w:r>
          </w:p>
        </w:tc>
        <w:tc>
          <w:tcPr>
            <w:tcW w:w="5184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7B4B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B9C36C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2EE64E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Dodržuje zásady  fair play, nezneužije úpolových činností.</w:t>
            </w:r>
          </w:p>
          <w:p w14:paraId="4EA0FDD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137868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Odhadne význam sebeobrany a své možnosti ve střetu s protivníkem.</w:t>
            </w:r>
          </w:p>
          <w:p w14:paraId="1A3116A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83ED92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Zajištění maximální bezpečnosti</w:t>
            </w:r>
          </w:p>
          <w:p w14:paraId="4E1EDC1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EDDCB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038E5B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Mezipředmětové vztahy</w:t>
            </w:r>
          </w:p>
          <w:p w14:paraId="71D289A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Přírodopis – TF, DF, fyziol.funkce</w:t>
            </w:r>
          </w:p>
          <w:p w14:paraId="34F6DD0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Fyzika – fyz.veličiny</w:t>
            </w:r>
          </w:p>
          <w:p w14:paraId="7D89180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Výchova ke zdraví – hygiena, zdravý životní styl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6C766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5D608457" w14:textId="77777777" w:rsidR="00B63394" w:rsidRDefault="00B63394" w:rsidP="00B633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5AC1EFDF" w14:textId="77777777" w:rsidR="00B63394" w:rsidRPr="00B63394" w:rsidRDefault="00B63394" w:rsidP="00B633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Zpracovali: Mgr. Romana Rájková,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Mgr. Robert Fritsch</w:t>
      </w:r>
    </w:p>
    <w:p w14:paraId="5D1C17ED" w14:textId="77777777" w:rsidR="00B63394" w:rsidRDefault="00B63394" w:rsidP="00B633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19CEB7BE" w14:textId="77777777" w:rsidR="00B63394" w:rsidRDefault="00B63394" w:rsidP="00B633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Člověk a zdraví    Vzdělávací obor:  </w:t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Tělesná výchova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(třídy C)     ročník    8.</w:t>
      </w:r>
    </w:p>
    <w:p w14:paraId="2A6BA2EE" w14:textId="77777777" w:rsidR="00B63394" w:rsidRDefault="00B63394" w:rsidP="00B633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tbl>
      <w:tblPr>
        <w:tblW w:w="14925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989"/>
        <w:gridCol w:w="3540"/>
        <w:gridCol w:w="5220"/>
        <w:gridCol w:w="3120"/>
        <w:gridCol w:w="2056"/>
      </w:tblGrid>
      <w:tr w:rsidR="00B63394" w14:paraId="79FC9A52" w14:textId="77777777" w:rsidTr="009C4430">
        <w:trPr>
          <w:trHeight w:val="90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6530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Kapitola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BD550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Téma (Učivo)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7464B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Znalosti a dovednosti (výstup)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493CB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Průřezová témata, projekty a kurzy, mezipředmětové vazby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AA153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Poznámky</w:t>
            </w:r>
          </w:p>
        </w:tc>
      </w:tr>
      <w:tr w:rsidR="00B63394" w14:paraId="60987B68" w14:textId="77777777" w:rsidTr="009C4430">
        <w:trPr>
          <w:trHeight w:val="1890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B9369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5E705A5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1746450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7DD3B2D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3D8138B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21690D4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562E7BD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505198E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6564DAA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6924D34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4C9C40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0B72F33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53E9BD0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904AD6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1.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7CFA5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ATLETIKA</w:t>
            </w:r>
          </w:p>
          <w:p w14:paraId="7C9BF49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Skok daleký</w:t>
            </w:r>
          </w:p>
          <w:p w14:paraId="0602B4F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odrazová průprava</w:t>
            </w:r>
          </w:p>
          <w:p w14:paraId="30E57AD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vyměření rozběhu, spojení rozběhu s odrazem</w:t>
            </w:r>
          </w:p>
          <w:p w14:paraId="6EA56CE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skrčný, závěsný</w:t>
            </w:r>
          </w:p>
          <w:p w14:paraId="5B4FD6F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-nácvik doskoku</w:t>
            </w:r>
            <w:r>
              <w:rPr>
                <w:color w:val="000000"/>
                <w:sz w:val="24"/>
                <w:szCs w:val="24"/>
              </w:rPr>
              <w:br/>
              <w:t>    - přednosy a výdrže ve visu</w:t>
            </w:r>
            <w:r>
              <w:rPr>
                <w:color w:val="000000"/>
                <w:sz w:val="24"/>
                <w:szCs w:val="24"/>
              </w:rPr>
              <w:br/>
              <w:t>    - doskok do sedu přednožmo na vyvýšené místo (molitanová žíněnka)</w:t>
            </w:r>
            <w:r>
              <w:rPr>
                <w:color w:val="000000"/>
                <w:sz w:val="24"/>
                <w:szCs w:val="24"/>
              </w:rPr>
              <w:br/>
              <w:t>    - skoky s cílem přeskočit značku umístěnou v doskočišti</w:t>
            </w:r>
          </w:p>
          <w:p w14:paraId="20F6EE7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výkon</w:t>
            </w:r>
          </w:p>
          <w:p w14:paraId="3C2632A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pravidla</w:t>
            </w:r>
          </w:p>
          <w:p w14:paraId="2072F79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590D5B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063850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Technika běhu</w:t>
            </w:r>
          </w:p>
          <w:p w14:paraId="14F241C5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atletická abeceda</w:t>
            </w:r>
          </w:p>
          <w:p w14:paraId="2CD1E435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nízký start</w:t>
            </w:r>
          </w:p>
          <w:p w14:paraId="0B2C7D3B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letmý start – po získání setrvačné rychlosti běžci okamžitě zrychlí do maximálního tempa;</w:t>
            </w:r>
          </w:p>
          <w:p w14:paraId="44CCE7D9" w14:textId="77777777" w:rsidR="00B63394" w:rsidRDefault="0011708F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hyperlink r:id="rId16">
              <w:r w:rsidR="00B63394">
                <w:rPr>
                  <w:color w:val="000000"/>
                  <w:sz w:val="24"/>
                  <w:szCs w:val="24"/>
                </w:rPr>
                <w:t>padavý start</w:t>
              </w:r>
            </w:hyperlink>
            <w:r w:rsidR="00B63394">
              <w:rPr>
                <w:color w:val="000000"/>
                <w:sz w:val="24"/>
                <w:szCs w:val="24"/>
              </w:rPr>
              <w:t xml:space="preserve"> – vykonává se z mírného stoje rozkročného </w:t>
            </w:r>
            <w:r w:rsidR="00B63394">
              <w:rPr>
                <w:color w:val="000000"/>
                <w:sz w:val="24"/>
                <w:szCs w:val="24"/>
              </w:rPr>
              <w:lastRenderedPageBreak/>
              <w:t>postupným přenášením těžiště vpřed. Zachováváme přitom „topornou“ polohu těla (trup a nohy v jedné přímce) až do momentu, kdy by další klesání nebylo možné zvládnout, je proveden odraz a následuje šlapavý způsob běhu;</w:t>
            </w:r>
          </w:p>
          <w:p w14:paraId="03E73824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nízký start – nácvik jednotlivých poloh </w:t>
            </w:r>
            <w:hyperlink r:id="rId17">
              <w:r>
                <w:rPr>
                  <w:color w:val="000000"/>
                  <w:sz w:val="24"/>
                  <w:szCs w:val="24"/>
                </w:rPr>
                <w:t>bez bloků</w:t>
              </w:r>
            </w:hyperlink>
            <w:r>
              <w:rPr>
                <w:color w:val="000000"/>
                <w:sz w:val="24"/>
                <w:szCs w:val="24"/>
              </w:rPr>
              <w:t xml:space="preserve">, </w:t>
            </w:r>
            <w:hyperlink r:id="rId18">
              <w:r>
                <w:rPr>
                  <w:color w:val="000000"/>
                  <w:sz w:val="24"/>
                  <w:szCs w:val="24"/>
                </w:rPr>
                <w:t>s bloky</w:t>
              </w:r>
            </w:hyperlink>
            <w:r>
              <w:rPr>
                <w:color w:val="000000"/>
                <w:sz w:val="24"/>
                <w:szCs w:val="24"/>
              </w:rPr>
              <w:t>;</w:t>
            </w:r>
          </w:p>
          <w:p w14:paraId="58617B6B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nízký start v zatáčce -  předpokladem je zvládnutý běh v zatáčce.</w:t>
            </w:r>
          </w:p>
          <w:p w14:paraId="2EC89682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polovysoký  start</w:t>
            </w:r>
          </w:p>
          <w:p w14:paraId="6042BC83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výkon 60 m</w:t>
            </w:r>
          </w:p>
          <w:p w14:paraId="7B46CBC5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4x60 m</w:t>
            </w:r>
          </w:p>
          <w:p w14:paraId="66045121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pravidla</w:t>
            </w:r>
          </w:p>
          <w:p w14:paraId="4EA955E6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rozvoj rychlosti, akcelerační cvičení, nácvik reakční rychlosti</w:t>
            </w:r>
          </w:p>
          <w:p w14:paraId="51513C82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aerobní vytrvalost – 12 min Cooperův test</w:t>
            </w:r>
          </w:p>
          <w:p w14:paraId="348B2CE8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štafetové běhy, technika předávky (spodní oblouk),  </w:t>
            </w:r>
          </w:p>
          <w:p w14:paraId="5A46866A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pravidla</w:t>
            </w:r>
          </w:p>
          <w:p w14:paraId="5E9F6AF2" w14:textId="77777777" w:rsidR="00B63394" w:rsidRPr="00F11FAB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b/>
                <w:bCs/>
                <w:color w:val="FF0000"/>
                <w:sz w:val="24"/>
                <w:szCs w:val="24"/>
              </w:rPr>
            </w:pPr>
            <w:r w:rsidRPr="00F11FAB">
              <w:rPr>
                <w:b/>
                <w:bCs/>
                <w:color w:val="FF0000"/>
                <w:sz w:val="24"/>
                <w:szCs w:val="24"/>
              </w:rPr>
              <w:t>Překážkový běh</w:t>
            </w:r>
          </w:p>
          <w:p w14:paraId="24D6A8F9" w14:textId="77777777" w:rsidR="00B63394" w:rsidRPr="00F11FAB" w:rsidRDefault="00B63394" w:rsidP="00DC7024">
            <w:pPr>
              <w:pStyle w:val="Odstavecseseznamem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color w:val="FF0000"/>
              </w:rPr>
            </w:pPr>
            <w:r w:rsidRPr="00F11FAB">
              <w:rPr>
                <w:color w:val="FF0000"/>
              </w:rPr>
              <w:t>překážková abeceda</w:t>
            </w:r>
          </w:p>
          <w:p w14:paraId="5A1D10E0" w14:textId="77777777" w:rsidR="00B63394" w:rsidRPr="00F11FAB" w:rsidRDefault="00B63394" w:rsidP="00DC7024">
            <w:pPr>
              <w:pStyle w:val="Odstavecseseznamem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color w:val="FF0000"/>
              </w:rPr>
            </w:pPr>
            <w:r w:rsidRPr="00F11FAB">
              <w:rPr>
                <w:color w:val="FF0000"/>
              </w:rPr>
              <w:t>nácvik překážkového rytmu</w:t>
            </w:r>
          </w:p>
          <w:p w14:paraId="281D58F6" w14:textId="77777777" w:rsidR="00B63394" w:rsidRPr="00F11FAB" w:rsidRDefault="00B63394" w:rsidP="00DC7024">
            <w:pPr>
              <w:pStyle w:val="Odstavecseseznamem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color w:val="FF0000"/>
              </w:rPr>
            </w:pPr>
            <w:r w:rsidRPr="00F11FAB">
              <w:rPr>
                <w:color w:val="FF0000"/>
              </w:rPr>
              <w:t xml:space="preserve">technika přeběhu přes překážky, </w:t>
            </w:r>
          </w:p>
          <w:p w14:paraId="08EAAB50" w14:textId="77777777" w:rsidR="00B63394" w:rsidRPr="00F11FAB" w:rsidRDefault="00B63394" w:rsidP="00DC7024">
            <w:pPr>
              <w:pStyle w:val="Odstavecseseznamem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color w:val="FF0000"/>
              </w:rPr>
            </w:pPr>
            <w:r w:rsidRPr="00F11FAB">
              <w:rPr>
                <w:color w:val="FF0000"/>
              </w:rPr>
              <w:t xml:space="preserve"> běh 60 m,</w:t>
            </w:r>
            <w:r>
              <w:rPr>
                <w:color w:val="FF0000"/>
              </w:rPr>
              <w:t xml:space="preserve"> 100m </w:t>
            </w:r>
            <w:r w:rsidRPr="00F11FAB">
              <w:rPr>
                <w:color w:val="FF0000"/>
              </w:rPr>
              <w:t>překážek</w:t>
            </w:r>
          </w:p>
          <w:p w14:paraId="2DBADCA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FBC2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4D2C51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 význam atletiky jako vhodné průpravy pro jiné sporty.</w:t>
            </w:r>
          </w:p>
          <w:p w14:paraId="74DFECC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Seznámí se základními pravidly jednotlivých disciplin. Užívá a rozpozná základní startovní povely. Vede (pod dohledem vyučujícího) atletickou ABC. </w:t>
            </w:r>
          </w:p>
          <w:p w14:paraId="4D8B7DF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Odhadne  základní technické nedostatky v různých sportovních disciplínách.</w:t>
            </w:r>
          </w:p>
          <w:p w14:paraId="7B6B2C8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998877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B92D33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ABD30F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70CE4C7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zvládá v souladu s individuálními předpoklady osvojované pohybové dovednosti</w:t>
            </w:r>
          </w:p>
          <w:p w14:paraId="34B166B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4BEF5D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CEB08A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FB7178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E0E667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97CD31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4BA211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394817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33793B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62A930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A5701D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6EEFCA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95EB70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1A0822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5ACE5C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4F71F0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Chars="0" w:left="0" w:firstLineChars="0" w:firstLine="0"/>
              <w:rPr>
                <w:color w:val="000000"/>
                <w:sz w:val="24"/>
                <w:szCs w:val="24"/>
              </w:rPr>
            </w:pPr>
            <w:r w:rsidRPr="00A53B99">
              <w:rPr>
                <w:color w:val="FF0000"/>
                <w:sz w:val="24"/>
                <w:szCs w:val="24"/>
              </w:rPr>
              <w:t>Žáci zdokonalují a rozvíjí  techniku  přeběhu přes překážky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6EA69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AFAF02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7DB486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(osobnostní rozvoj) – rozvoj schopnosti poznávání, sebepoznání  a sebepojetí, seberegulace, psychohygiena, kreativita, poznávání  lidí, mezilidské vztahy</w:t>
            </w:r>
          </w:p>
          <w:p w14:paraId="6275818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zdokonalování dovedností</w:t>
            </w:r>
          </w:p>
          <w:p w14:paraId="50F6869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 hry, soutěže, štafety, vedení rozcvičení</w:t>
            </w:r>
          </w:p>
          <w:p w14:paraId="1C95F5F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009FDE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lidské vztahy, odstraňování předsudků</w:t>
            </w:r>
          </w:p>
          <w:p w14:paraId="5A5DE2A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družstva, soutěže</w:t>
            </w:r>
          </w:p>
          <w:p w14:paraId="5ECCFDC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931993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člověk a společnost, kultura ducha a těla (olympijské hnutí)</w:t>
            </w:r>
          </w:p>
          <w:p w14:paraId="7ECF6A2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ekologické hry + referáty, diskuse o nejlepších atletech a OH</w:t>
            </w:r>
          </w:p>
          <w:p w14:paraId="7627792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35F050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F50211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011BFB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3F4222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7CEE9C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7EAD58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70D6C6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904DAF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A5172B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1AA1A9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5CBCDE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6A7F59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48531F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4DAAC9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Mezipředmětové vztahy</w:t>
            </w:r>
          </w:p>
          <w:p w14:paraId="041C113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Přírodopis- TF, DF, svalová soustava</w:t>
            </w:r>
          </w:p>
          <w:p w14:paraId="43CD6EA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Fyzika – fyz.veličina</w:t>
            </w:r>
          </w:p>
          <w:p w14:paraId="3B19F5C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Matematika – des.čísla</w:t>
            </w:r>
          </w:p>
          <w:p w14:paraId="6DF76EB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86074D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76F6C3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89678F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FAB0AB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FC72C2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6F4CE6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89FD66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6F03C9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50BE7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 </w:t>
            </w:r>
          </w:p>
          <w:p w14:paraId="19A8177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B63394" w14:paraId="3F469800" w14:textId="77777777" w:rsidTr="009C4430">
        <w:trPr>
          <w:trHeight w:val="185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C31C7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272F2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Hod míčkem (oštěpem)</w:t>
            </w:r>
          </w:p>
          <w:p w14:paraId="6649FBE2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technika odhodu</w:t>
            </w:r>
          </w:p>
          <w:p w14:paraId="3F50F6D3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rozdělení odhodu na jednotlivé fáze:</w:t>
            </w:r>
            <w:r>
              <w:rPr>
                <w:i/>
                <w:color w:val="000000"/>
                <w:sz w:val="24"/>
                <w:szCs w:val="24"/>
              </w:rPr>
              <w:t> </w:t>
            </w:r>
          </w:p>
          <w:p w14:paraId="2019E1C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1.držení, nesení míčku (oštěpu), 2.rozběh a poslední tři kroky 3.odhodové postavení a odhod</w:t>
            </w:r>
          </w:p>
          <w:p w14:paraId="1BF87DE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4.přeskok po odhodu</w:t>
            </w:r>
          </w:p>
          <w:p w14:paraId="2703714C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výkon</w:t>
            </w:r>
          </w:p>
          <w:p w14:paraId="4A1E2AAE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pravidla</w:t>
            </w:r>
          </w:p>
          <w:p w14:paraId="0258264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AC1868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Vrh koulí</w:t>
            </w:r>
          </w:p>
          <w:p w14:paraId="3D52B1E0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technika vrhu (2 kg,3kg,4kg)</w:t>
            </w:r>
          </w:p>
          <w:p w14:paraId="287EBE20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výkon</w:t>
            </w:r>
          </w:p>
          <w:p w14:paraId="2150A16D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koulařská gymnastika</w:t>
            </w:r>
          </w:p>
          <w:p w14:paraId="2D4D973C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základní posilování</w:t>
            </w:r>
          </w:p>
          <w:p w14:paraId="14AF9AF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FD891C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Skok vysoký</w:t>
            </w:r>
          </w:p>
          <w:p w14:paraId="225C7068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odrazová průprava</w:t>
            </w:r>
          </w:p>
          <w:p w14:paraId="4F5110B5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technika skoku vysokého –technika  flopu</w:t>
            </w:r>
          </w:p>
          <w:p w14:paraId="73FAE22B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pravidla</w:t>
            </w:r>
          </w:p>
          <w:p w14:paraId="7AC37378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vyměření  rozběhu, spojení rozběhu s odrazem</w:t>
            </w:r>
          </w:p>
          <w:p w14:paraId="3731B981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výkon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66DE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Žáci zdokonalují a rozvíjí  techniku odhodu :</w:t>
            </w:r>
          </w:p>
          <w:p w14:paraId="50D2B07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zvládá v souladu s individuálními předpoklady osvojované pohybové dovednosti</w:t>
            </w:r>
          </w:p>
          <w:p w14:paraId="3DC8FA55" w14:textId="77777777" w:rsidR="00B63394" w:rsidRDefault="00B63394" w:rsidP="009C4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15"/>
              </w:tabs>
              <w:spacing w:before="20" w:line="240" w:lineRule="auto"/>
              <w:ind w:left="0" w:right="113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usiluje o zlepšení své tělesné zdatnosti</w:t>
            </w:r>
          </w:p>
          <w:p w14:paraId="623869B1" w14:textId="77777777" w:rsidR="00B63394" w:rsidRDefault="00B63394" w:rsidP="009C4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15"/>
              </w:tabs>
              <w:spacing w:before="20" w:line="240" w:lineRule="auto"/>
              <w:ind w:left="0" w:right="113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žáci zdokonalují a rozvíjí techniku odhodu</w:t>
            </w:r>
          </w:p>
          <w:p w14:paraId="293B8AD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Uplatňuje vhodné a bezpečné chování, předvídá možná nebezpečí úrazu a přizpůsobí jim svou činnost.</w:t>
            </w:r>
          </w:p>
          <w:p w14:paraId="6C49FDEB" w14:textId="77777777" w:rsidR="00B63394" w:rsidRDefault="00B63394" w:rsidP="009C4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15"/>
              </w:tabs>
              <w:spacing w:before="20" w:line="240" w:lineRule="auto"/>
              <w:ind w:left="0" w:right="113" w:hanging="2"/>
              <w:rPr>
                <w:color w:val="000000"/>
                <w:sz w:val="24"/>
                <w:szCs w:val="24"/>
              </w:rPr>
            </w:pPr>
          </w:p>
          <w:p w14:paraId="6D9F19D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</w:p>
          <w:p w14:paraId="0BAEC4C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C04D1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E59CDF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Mezipředmětové vztahy</w:t>
            </w:r>
          </w:p>
          <w:p w14:paraId="66400E9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Přírodopis  - anatomie člověka</w:t>
            </w:r>
          </w:p>
          <w:p w14:paraId="427CB31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Fyzika – fyz.veličiny</w:t>
            </w:r>
          </w:p>
          <w:p w14:paraId="44EF32F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Výchova  ke zdraví – hygiena, zdravý životní styl</w:t>
            </w:r>
          </w:p>
          <w:p w14:paraId="27836E7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830EC2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E0346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B63394" w14:paraId="0ADBC9BC" w14:textId="77777777" w:rsidTr="009C4430">
        <w:trPr>
          <w:trHeight w:val="27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42104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0B76D97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698299F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5259F88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60A0B57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lastRenderedPageBreak/>
              <w:t>2.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5EE00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lastRenderedPageBreak/>
              <w:t>GYMNASTIKA</w:t>
            </w:r>
          </w:p>
          <w:p w14:paraId="22C4B30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F13CDA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Akrobacie</w:t>
            </w:r>
          </w:p>
          <w:p w14:paraId="65C58AE2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kotoul vpřed, vzad, do </w:t>
            </w:r>
            <w:r>
              <w:rPr>
                <w:color w:val="000000"/>
                <w:sz w:val="24"/>
                <w:szCs w:val="24"/>
              </w:rPr>
              <w:lastRenderedPageBreak/>
              <w:t>roznožení, do stoje předklonmo, do stoje na rukou</w:t>
            </w:r>
          </w:p>
          <w:p w14:paraId="666DECD2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přemet stranou</w:t>
            </w:r>
          </w:p>
          <w:p w14:paraId="222323A2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přemet</w:t>
            </w:r>
          </w:p>
          <w:p w14:paraId="391AD48B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stoj na hlavě, na rukou</w:t>
            </w:r>
          </w:p>
          <w:p w14:paraId="5558B867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skoky, obraty, rovnováha</w:t>
            </w:r>
          </w:p>
          <w:p w14:paraId="47A7347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493918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Přeskok</w:t>
            </w:r>
          </w:p>
          <w:p w14:paraId="5C4347B4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přes švédskou bednu – roznožka, skrčka, přemet</w:t>
            </w:r>
          </w:p>
          <w:p w14:paraId="1C22A5E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84241E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Hrazda</w:t>
            </w:r>
          </w:p>
          <w:p w14:paraId="20E7890C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Výmyk, toč vzad, toč jízdmo, podmet</w:t>
            </w:r>
          </w:p>
          <w:p w14:paraId="6D815F8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Kruhy</w:t>
            </w:r>
          </w:p>
          <w:p w14:paraId="1739E960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svis střemhlav</w:t>
            </w:r>
          </w:p>
          <w:p w14:paraId="23BAD820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svis vznesmo</w:t>
            </w:r>
          </w:p>
          <w:p w14:paraId="52020BB5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svis vzadu a seskok do stoje</w:t>
            </w:r>
          </w:p>
          <w:p w14:paraId="3387EE8E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  <w:p w14:paraId="00D7823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testy flexibility</w:t>
            </w:r>
          </w:p>
          <w:p w14:paraId="66AB86D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D61DB6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Aerobic</w:t>
            </w:r>
          </w:p>
          <w:p w14:paraId="0E2ABAD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základní kroky, skoky, rytmická cvičení na hudbu</w:t>
            </w:r>
          </w:p>
          <w:p w14:paraId="184D807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04683A9" w14:textId="77777777" w:rsidR="00B63394" w:rsidRDefault="00B63394" w:rsidP="009C443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0" w:hanging="2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Rytmická a moderní gymnastika</w:t>
            </w:r>
          </w:p>
          <w:p w14:paraId="5C35E533" w14:textId="77777777" w:rsidR="00B63394" w:rsidRPr="00CC08FA" w:rsidRDefault="00B63394" w:rsidP="009C4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480" w:lineRule="auto"/>
              <w:ind w:left="0" w:hanging="2"/>
              <w:rPr>
                <w:color w:val="000000"/>
                <w:sz w:val="24"/>
                <w:szCs w:val="24"/>
              </w:rPr>
            </w:pPr>
            <w:r w:rsidRPr="00CC08FA">
              <w:rPr>
                <w:color w:val="000000"/>
                <w:sz w:val="24"/>
                <w:szCs w:val="24"/>
              </w:rPr>
              <w:t>Základy rytmické gymnastiky.</w:t>
            </w:r>
          </w:p>
          <w:p w14:paraId="1AA6CAA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Estetické formy cvičení s hudbou. Aerobic</w:t>
            </w:r>
          </w:p>
          <w:p w14:paraId="0BB8CBC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Kondiční formy cvičení s hudbou.</w:t>
            </w:r>
          </w:p>
          <w:p w14:paraId="4B6D33E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Soulad pohybu s hudbou.</w:t>
            </w:r>
          </w:p>
          <w:p w14:paraId="376C223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Aerobní gymnastika bez náčiní a nářadí.</w:t>
            </w:r>
          </w:p>
          <w:p w14:paraId="4A6A86C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C078F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Používá aktivně osvojované pojmy.</w:t>
            </w:r>
          </w:p>
          <w:p w14:paraId="39EDC0A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104723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Provádí bezpečně záchranu a dopomoc při osvojovaných cvicích – to vše za dohledu vyučujícího </w:t>
            </w:r>
            <w:r>
              <w:rPr>
                <w:color w:val="000000"/>
                <w:sz w:val="24"/>
                <w:szCs w:val="24"/>
              </w:rPr>
              <w:lastRenderedPageBreak/>
              <w:t>(výmyk, základní cvičební prvky na kladině).</w:t>
            </w:r>
          </w:p>
          <w:p w14:paraId="529DFCD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1F8EC8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Ukáže základní gymnastické prvky a užívá při přípravě krátké sestavy.</w:t>
            </w:r>
          </w:p>
          <w:p w14:paraId="159650D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2A7BCC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Ukáže základní cvičení s hudbou.</w:t>
            </w:r>
          </w:p>
          <w:p w14:paraId="3802812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322757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Rozezná bezpečně základní způsoby rozvoje pohybových předpokladů i korekce svalových oslabení a dovede je převážně samostatně využívat.</w:t>
            </w:r>
          </w:p>
          <w:p w14:paraId="6C02039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450A72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Seznamuje se se základními prvky sebeobranného cvičení.</w:t>
            </w:r>
          </w:p>
          <w:p w14:paraId="4528466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522883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Připraví a uklidí nářadí.</w:t>
            </w:r>
          </w:p>
          <w:p w14:paraId="08D127F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AF6CAC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Provádí  přesné  pohyby.</w:t>
            </w:r>
          </w:p>
          <w:p w14:paraId="48CD256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V souladu s vývojovými předpoklady a individuálními zvláštnostmi používá osvojované pohybové dovednosti a tvořivě je aplikuje v jednoduchých sestavách a rekreačních činnostech.</w:t>
            </w:r>
          </w:p>
          <w:p w14:paraId="0120D1B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319FF2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Posoudí zdařilost provedení, za pomoci učitele upřesní své hodnocení</w:t>
            </w:r>
          </w:p>
          <w:p w14:paraId="775EFC7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20889D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C9C0B7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Rozlišuje estetický a neestetický pohyb a naznačí jeho příčiny.</w:t>
            </w:r>
          </w:p>
          <w:p w14:paraId="396FB2D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D2C8BF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základy aerobního cvičení.</w:t>
            </w:r>
          </w:p>
          <w:p w14:paraId="0103575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83B0DD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Vytvoří si vhodné prostředí pro cvičení nebo relaxaci </w:t>
            </w:r>
            <w:r>
              <w:rPr>
                <w:color w:val="000000"/>
                <w:sz w:val="24"/>
                <w:szCs w:val="24"/>
              </w:rPr>
              <w:lastRenderedPageBreak/>
              <w:t>a využívá hudebního nebo rytmického doprovodu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F759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OSV – rozvoj schopnosti poznávání, sebepoznání  a sebepojetí, seberegulace, psychohygiena, kreativita, </w:t>
            </w:r>
            <w:r>
              <w:rPr>
                <w:color w:val="000000"/>
                <w:sz w:val="24"/>
                <w:szCs w:val="24"/>
              </w:rPr>
              <w:lastRenderedPageBreak/>
              <w:t>poznávání  lidí, mezilidské vztahy</w:t>
            </w:r>
          </w:p>
          <w:p w14:paraId="769DBCA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nácvik a zdokonalení gymn.prvků, tvorba sestav, vedení rozcvičení</w:t>
            </w:r>
          </w:p>
          <w:p w14:paraId="1C5B140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D1B532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-  zásady slušnosti, odpovědnosti, tolerance, angažovaný přístup k druhým</w:t>
            </w:r>
          </w:p>
          <w:p w14:paraId="4C5336B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vzájemná dopomoc a kontrola – vedení rozcvičení</w:t>
            </w:r>
          </w:p>
          <w:p w14:paraId="2F6637F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F7E98E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lidské vztahy, odstraňování předsudků</w:t>
            </w:r>
          </w:p>
          <w:p w14:paraId="36BCFEB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cvičení ve dvojicích, skupinách (mužské a ženské disciplíny)</w:t>
            </w:r>
          </w:p>
          <w:p w14:paraId="0B852EE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F659ED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člověk a společnost, kultura ducha a těla (olympijské hnutí)</w:t>
            </w:r>
          </w:p>
          <w:p w14:paraId="488AD9F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referát + diskuse (nejúspěšnější svět. gymnasté)</w:t>
            </w:r>
          </w:p>
          <w:p w14:paraId="11D9E13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EA1725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Mezipředmětové vztahy</w:t>
            </w:r>
          </w:p>
          <w:p w14:paraId="42AD37E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Přírodopis  - anatomie člověka</w:t>
            </w:r>
          </w:p>
          <w:p w14:paraId="0A462B6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Fyzika – fyz .veličiny</w:t>
            </w:r>
          </w:p>
          <w:p w14:paraId="40FCC94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Výchova  ke zdraví – hygiena, zdravý životní styl</w:t>
            </w:r>
          </w:p>
          <w:p w14:paraId="3CC2194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D50C85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F2325C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26DDBC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B942A0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E1CD06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(osobnostní rozvoj) – rozvoj schopnosti poznávání, sebepoznání a sebepojetí, seberegulace, psychohygiena, kreativita, mezilidské vztahy</w:t>
            </w:r>
          </w:p>
          <w:p w14:paraId="2274612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tvorba ódiových skladeb, sestav (nácvik na akademii – pokud se ten rok koná)</w:t>
            </w:r>
          </w:p>
          <w:p w14:paraId="65C0E00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soutěže</w:t>
            </w:r>
          </w:p>
          <w:p w14:paraId="3360315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C5259B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člověk a společnost, kultura ducha a těla (olympijské hnutí) – diskuse, referát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852F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Žáci osmého ročníku se zúčastňují okresního kola ve sportovní </w:t>
            </w:r>
            <w:r>
              <w:rPr>
                <w:color w:val="000000"/>
                <w:sz w:val="24"/>
                <w:szCs w:val="24"/>
              </w:rPr>
              <w:lastRenderedPageBreak/>
              <w:t>gymnastice SLZŠ.</w:t>
            </w:r>
          </w:p>
          <w:p w14:paraId="47A2A76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5FC77E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18FB05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06C6C3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A7F804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869C98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D65DA9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77FF82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35F981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55B168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27C274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FFB169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E9EBC9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AB5612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B5D7B9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C5A7EC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6BEAA7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B9EF2C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BD4515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B419EB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F73CFF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8FD202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1C641D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DD9BE1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55F178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C17854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D60640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Především dívky, chlapci doplňkově</w:t>
            </w:r>
          </w:p>
          <w:p w14:paraId="25E9868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B63394" w14:paraId="5FBB979B" w14:textId="77777777" w:rsidTr="009C4430">
        <w:trPr>
          <w:trHeight w:val="27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6E41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AF972C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5EB4A15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529D91A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01E92C0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694ACE2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75D37E3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D9D0E5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1D3C193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25A0254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0BC1F30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2A9500C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314C873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3.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EC6BD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SPORTOVNÍ HRY a pohybové hry</w:t>
            </w:r>
          </w:p>
          <w:p w14:paraId="0BF345D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Volejbal</w:t>
            </w:r>
          </w:p>
          <w:p w14:paraId="0ECC3928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nahrávka spodem (zpracování míče, nácvik techniky)</w:t>
            </w:r>
          </w:p>
          <w:p w14:paraId="4BB96F66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obouruč vrchem, nácvik techniky</w:t>
            </w:r>
          </w:p>
          <w:p w14:paraId="23F37AEA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smeč, nácvik techniky</w:t>
            </w:r>
          </w:p>
          <w:p w14:paraId="4EBF3B33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podání spodem, vrchem</w:t>
            </w:r>
          </w:p>
          <w:p w14:paraId="194EE55A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pohyb v poli</w:t>
            </w:r>
          </w:p>
          <w:p w14:paraId="02C16EAA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hra</w:t>
            </w:r>
          </w:p>
          <w:p w14:paraId="51BF0F6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9BDC8B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Floorball</w:t>
            </w:r>
          </w:p>
          <w:p w14:paraId="70CAFCF5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činnosti jednotlivce:zpracování míčku, vedení (slalom), uvolňování, přihrávky, obrana, střelba</w:t>
            </w:r>
          </w:p>
          <w:p w14:paraId="36573E56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herní kombinace 1x1, 2x1, atd.</w:t>
            </w:r>
          </w:p>
          <w:p w14:paraId="4BFF427B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pravidla</w:t>
            </w:r>
          </w:p>
          <w:p w14:paraId="1AA64F57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hra</w:t>
            </w:r>
          </w:p>
          <w:p w14:paraId="793E6A3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A7E716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sál, kopaná</w:t>
            </w:r>
          </w:p>
          <w:p w14:paraId="0FD0CAE5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 činnosti jednotlivce: zpracování míče, vedení (slalom), uvolňování, přihrávky, obrana, střelba</w:t>
            </w:r>
          </w:p>
          <w:p w14:paraId="58046432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kombinace 1x, 2x1 atd.</w:t>
            </w:r>
          </w:p>
          <w:p w14:paraId="3B84A410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pravidla</w:t>
            </w:r>
          </w:p>
          <w:p w14:paraId="6A96C1BE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hra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937E4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Zařadí sportovní hry jako vhodnou pohybovou i společenskou činnost.</w:t>
            </w:r>
          </w:p>
          <w:p w14:paraId="195F2A2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2DFF56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  rozdíly mezi jednotlivými druhy sportovních her (kolektivní  x individuální, brankové, síťové, pálkovací atd.)</w:t>
            </w:r>
          </w:p>
          <w:p w14:paraId="14D639D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97613F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Provede základní údržbu náčiní a úpravu hřiště před utkáním a po utkání.</w:t>
            </w:r>
          </w:p>
          <w:p w14:paraId="41E8FEA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Dodržuje fair play jednání při hrách, má radost ze hry, ne z prohry jiného.</w:t>
            </w:r>
          </w:p>
          <w:p w14:paraId="227DA2A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8D4FE8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Respektuje a řídí se pravidly sportovních her a dokáže samostatně řídit sportovní utkání. V souladu s vývojovými předpoklady a individuálními zvláštnostmi osvojované pohybové dovednosti, tvořivě uplatňuje tyto pravidla ve hře, v turnaji, při </w:t>
            </w:r>
            <w:r>
              <w:rPr>
                <w:color w:val="000000"/>
                <w:sz w:val="24"/>
                <w:szCs w:val="24"/>
              </w:rPr>
              <w:lastRenderedPageBreak/>
              <w:t>rekreačních činnostech.</w:t>
            </w:r>
          </w:p>
          <w:p w14:paraId="2E34C36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938274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Uplatňuje herní činnosti jednotlivců a využívá je v základních kombinacích i v utkání podle pravidel.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7636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FBD180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(sociální rozvoj) – komunikace, vztahy mezi lidmi, řešení problémů, kooperace, psychohygiena</w:t>
            </w:r>
          </w:p>
          <w:p w14:paraId="744F5B1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 zdokonalování HČJ</w:t>
            </w:r>
          </w:p>
          <w:p w14:paraId="23669B6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hry, soutěže, turnaje, utkání</w:t>
            </w:r>
          </w:p>
          <w:p w14:paraId="3264D00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08C8D6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– zásady slušnosti, tolerance, odpovědného chování – rozhodování</w:t>
            </w:r>
          </w:p>
          <w:p w14:paraId="0B1A915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546DBC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lidské vztahy, odstraňování předsudků</w:t>
            </w:r>
          </w:p>
          <w:p w14:paraId="5A69151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výběr družstva do utkání</w:t>
            </w:r>
          </w:p>
          <w:p w14:paraId="0C5BD48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3F99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Žáci osmého ročníku se zúčastňují základních a okresních kol SLZŠ ve sportovních hrách.</w:t>
            </w:r>
          </w:p>
        </w:tc>
      </w:tr>
      <w:tr w:rsidR="00B63394" w14:paraId="2B12AA80" w14:textId="77777777" w:rsidTr="009C4430">
        <w:trPr>
          <w:trHeight w:val="27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B40F8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28C41E9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06D7107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9FEEF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Fotbal</w:t>
            </w:r>
          </w:p>
          <w:p w14:paraId="299E4621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činnosti jednotlivce: zpracování míče, vedení (slalom), uvolňování, přihrávka, obrana, střelba</w:t>
            </w:r>
          </w:p>
          <w:p w14:paraId="37F52AC4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kombinace 1x1, 2x1, atd.</w:t>
            </w:r>
          </w:p>
          <w:p w14:paraId="537685AE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pravidla</w:t>
            </w:r>
          </w:p>
          <w:p w14:paraId="04F3544F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hra</w:t>
            </w:r>
          </w:p>
          <w:p w14:paraId="05F603F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A03B79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Házená</w:t>
            </w:r>
          </w:p>
          <w:p w14:paraId="0BA7A614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činnosti jednotlivce: zpracování míče, dribling (slalom), uvolňování, přihrávky, obrana, střelba (tříkrokový rytmus)</w:t>
            </w:r>
          </w:p>
          <w:p w14:paraId="399B0EE7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kombinace 1x1, 2x1 atd.</w:t>
            </w:r>
          </w:p>
          <w:p w14:paraId="0C979242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pravidla</w:t>
            </w:r>
          </w:p>
          <w:p w14:paraId="2DD29564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hra</w:t>
            </w:r>
          </w:p>
          <w:p w14:paraId="02B9E5A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0AB5C8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basketbal</w:t>
            </w:r>
          </w:p>
          <w:p w14:paraId="390A923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herní činnosti:zpracování míče, dribling (slalom), uvolňování, přihrávky, obrana</w:t>
            </w:r>
          </w:p>
          <w:p w14:paraId="65986EFE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střelba, střelba v pohybu (dvojtakt)</w:t>
            </w:r>
          </w:p>
          <w:p w14:paraId="23E701C2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kombinace 1x1, 2x1, atd.</w:t>
            </w:r>
          </w:p>
          <w:p w14:paraId="703B3023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pravidla</w:t>
            </w:r>
          </w:p>
          <w:p w14:paraId="29B2A58E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hra</w:t>
            </w:r>
          </w:p>
          <w:p w14:paraId="4585EF5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E3C6DC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fresbee</w:t>
            </w:r>
          </w:p>
          <w:p w14:paraId="2F4CE8A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herní činnosti:zpracování  talíře, uvolňování, přihrávky, obrana</w:t>
            </w:r>
          </w:p>
          <w:p w14:paraId="348520D6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kombinace 1x1, 2x1, atd.</w:t>
            </w:r>
          </w:p>
          <w:p w14:paraId="72497BFE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pravidla</w:t>
            </w:r>
          </w:p>
          <w:p w14:paraId="0826BFB4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hra</w:t>
            </w:r>
          </w:p>
          <w:p w14:paraId="51951CC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softball</w:t>
            </w:r>
          </w:p>
          <w:p w14:paraId="607CF313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přihrávky zpracování – na místě, za pohybu, ve výskoku</w:t>
            </w:r>
          </w:p>
          <w:p w14:paraId="34860D60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výklad základních pravidel</w:t>
            </w:r>
          </w:p>
          <w:p w14:paraId="15BBDDD1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technika odpalu, pohyb v poli</w:t>
            </w:r>
          </w:p>
          <w:p w14:paraId="63394868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hra</w:t>
            </w:r>
          </w:p>
          <w:p w14:paraId="279BA170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t-ball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8D0F7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Využívá sportovních her k soutěžnímu využití</w:t>
            </w:r>
          </w:p>
          <w:p w14:paraId="76982B6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6C5744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Užívá herní koordinační a kondiční schopnosti</w:t>
            </w:r>
          </w:p>
          <w:p w14:paraId="200A45E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52933D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Zdokonaluje podle svých schopností pohybové dovednosti potřebné k ovládání náčiní (míče)</w:t>
            </w:r>
          </w:p>
          <w:p w14:paraId="58B5C4E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4F7B9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44B64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B63394" w14:paraId="5D577372" w14:textId="77777777" w:rsidTr="009C4430">
        <w:trPr>
          <w:trHeight w:val="27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23B40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22BDA3D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604262C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6DD3CAD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711ACCC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2C2E498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06C6ACA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0EDA9E3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73F4A77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5.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C9EB0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lastRenderedPageBreak/>
              <w:t>ZDRAVOTNÍ TĚLESNÁ VÝCHOVA</w:t>
            </w:r>
          </w:p>
          <w:p w14:paraId="5C4B5C1D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rozvoj flexibility</w:t>
            </w:r>
          </w:p>
          <w:p w14:paraId="5219B12E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koordinace</w:t>
            </w:r>
          </w:p>
          <w:p w14:paraId="3EAF1A16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posilovací cviky různého </w:t>
            </w:r>
            <w:r>
              <w:rPr>
                <w:color w:val="000000"/>
                <w:sz w:val="24"/>
                <w:szCs w:val="24"/>
              </w:rPr>
              <w:lastRenderedPageBreak/>
              <w:t>charakteru bez i včetně – hudebního doprovodu</w:t>
            </w:r>
          </w:p>
          <w:p w14:paraId="5E8898CE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obratnosti</w:t>
            </w:r>
          </w:p>
          <w:p w14:paraId="395AF65F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kolektivní spolupráce</w:t>
            </w:r>
          </w:p>
          <w:p w14:paraId="71AA64B0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pohybová souhra</w:t>
            </w:r>
          </w:p>
          <w:p w14:paraId="30E5AD66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dechová cvičení</w:t>
            </w:r>
          </w:p>
          <w:p w14:paraId="7639E676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cvičení pro správné držení těla</w:t>
            </w:r>
          </w:p>
          <w:p w14:paraId="264B36DA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kompenzační cvičení</w:t>
            </w:r>
          </w:p>
          <w:p w14:paraId="2E8417F2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motivační cvičení</w:t>
            </w:r>
          </w:p>
          <w:p w14:paraId="1C977516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prostorová orientace apod.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37C1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Rozezná základní způsoby rozvoje pohybových předpokladů i korekce svalových oslabení a dovede je převážně samostatně využívat.</w:t>
            </w:r>
          </w:p>
          <w:p w14:paraId="5E6D94C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Rozlišuje základní pojmy spojené s prováděnými činnostmi, se cvičebními prostory, s nářadím a </w:t>
            </w:r>
            <w:r>
              <w:rPr>
                <w:color w:val="000000"/>
                <w:sz w:val="24"/>
                <w:szCs w:val="24"/>
              </w:rPr>
              <w:lastRenderedPageBreak/>
              <w:t>náčiním.</w:t>
            </w:r>
          </w:p>
          <w:p w14:paraId="2CF1057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Reaguje na povely, signály, gesta. Komunikuje a spolupracuje při pohybových činnostech a při osvojování nových pohybových dovedností.</w:t>
            </w:r>
          </w:p>
          <w:p w14:paraId="356A522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Uplatňuje vhodné a bezpečné chování, předvídá možná nebezpečí úrazu a přizpůsobí  jim svou činnost.</w:t>
            </w:r>
          </w:p>
          <w:p w14:paraId="4ADFAD4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Provede laickou první pomoc při poranění menšího rozsahu, přivolá odbornou pomoc.</w:t>
            </w:r>
          </w:p>
          <w:p w14:paraId="0206DB8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Účastní se pohybových činností ve vhodném oblečení a v bezpečné a vhodné obuvi.</w:t>
            </w:r>
          </w:p>
          <w:p w14:paraId="5C208B0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Usiluje o správné držení těla a správné dýchání.</w:t>
            </w:r>
          </w:p>
          <w:p w14:paraId="678191B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Užívá základní pojmy spojené s jednotlivými druhy cvičení, základními polohami a pohyby (postupný rozvoj podle úrovně žáků).</w:t>
            </w:r>
          </w:p>
          <w:p w14:paraId="70BFD69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Užívá několik základních cviků z každé osvojované oblasti a dovede je s pomoci učitele seřadit do ucelené sestavy.</w:t>
            </w:r>
          </w:p>
          <w:p w14:paraId="0A9973F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Usiluje osprávné a přesné provedení pohybu. Usiluje o zlepšení své tělesné zdatnosti.</w:t>
            </w:r>
          </w:p>
          <w:p w14:paraId="3C03B63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Aktivně  vstupuje do organizace svého pohybového režimu, některé pohybové  činnosti zařazujeme pravidelně a s konkrétním účelem.</w:t>
            </w:r>
          </w:p>
          <w:p w14:paraId="7571EE6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Odmítá drogy a jiné škodliviny (cigarety, alkohol, anabolika) z etických a zdravotních důvodů.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D4263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BCAA70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OSV – (osobnostní rozvoj) -  rozvoj schopnosti poznávání, sebepoznání a sebepojetí, seberegulace, psychohygiena, </w:t>
            </w:r>
            <w:r>
              <w:rPr>
                <w:color w:val="000000"/>
                <w:sz w:val="24"/>
                <w:szCs w:val="24"/>
              </w:rPr>
              <w:lastRenderedPageBreak/>
              <w:t>kreativita, poznávání lidí, mezilidské vztahy</w:t>
            </w:r>
          </w:p>
          <w:p w14:paraId="4876A75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nácvik a osvojování cviků</w:t>
            </w:r>
          </w:p>
          <w:p w14:paraId="0AFE686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cvičení ve skupinách, dvojicích</w:t>
            </w:r>
          </w:p>
          <w:p w14:paraId="5CF73EC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hry</w:t>
            </w:r>
          </w:p>
          <w:p w14:paraId="14306DE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0F5ECD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-  zásady slušnosti, odpovědnosti, tolerance, angažovaný přístup k druhým</w:t>
            </w:r>
          </w:p>
          <w:p w14:paraId="158B185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cvičení ve dvojicích, hry, soutěže</w:t>
            </w:r>
          </w:p>
          <w:p w14:paraId="1430C81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E7842E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lidské vztahy, odstraňování předsudků</w:t>
            </w:r>
          </w:p>
          <w:p w14:paraId="56ABE5D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cvičení ve skupinách</w:t>
            </w:r>
          </w:p>
          <w:p w14:paraId="1B9C88D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F39D0D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člověk a společnost, kultura ducha a těla (olympijské hnutí)</w:t>
            </w:r>
          </w:p>
          <w:p w14:paraId="480D4E7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-diskuse,  přednášky, referáty</w:t>
            </w:r>
          </w:p>
          <w:p w14:paraId="418862A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D93A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ZTV je zařazována celoročně  </w:t>
            </w:r>
          </w:p>
        </w:tc>
      </w:tr>
    </w:tbl>
    <w:p w14:paraId="7EF4B234" w14:textId="77777777" w:rsidR="00B63394" w:rsidRDefault="00B63394" w:rsidP="00B633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0C657446" w14:textId="77777777" w:rsidR="00B63394" w:rsidRDefault="00B63394" w:rsidP="00B633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Zpracovali:  Mgr.Romana Rájková, Mgr. Robert Fritsch</w:t>
      </w:r>
    </w:p>
    <w:p w14:paraId="2B2A4CD1" w14:textId="77777777" w:rsidR="00B63394" w:rsidRDefault="00B63394" w:rsidP="00B633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0D1A7EC" w14:textId="77777777" w:rsidR="00B63394" w:rsidRDefault="00B63394" w:rsidP="00B633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5623D2D6" w14:textId="77777777" w:rsidR="00B63394" w:rsidRDefault="00B63394" w:rsidP="00B633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75C4E3C" w14:textId="77777777" w:rsidR="00B63394" w:rsidRDefault="00B63394" w:rsidP="00B633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6B321C40" w14:textId="77777777" w:rsidR="00B63394" w:rsidRDefault="00B63394" w:rsidP="00B633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C72B5E3" w14:textId="77777777" w:rsidR="00B63394" w:rsidRDefault="00B63394" w:rsidP="00B633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57B8C25F" w14:textId="77777777" w:rsidR="00B63394" w:rsidRPr="00CC08FA" w:rsidRDefault="00B63394" w:rsidP="00B633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Člověk a zdraví    Vzdělávací obor:  </w:t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Tělesná výchova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(třídy C)     ročník    9.</w:t>
      </w:r>
    </w:p>
    <w:p w14:paraId="6605888E" w14:textId="77777777" w:rsidR="00B63394" w:rsidRDefault="00B63394" w:rsidP="00B633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tbl>
      <w:tblPr>
        <w:tblW w:w="15025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980"/>
        <w:gridCol w:w="3355"/>
        <w:gridCol w:w="5400"/>
        <w:gridCol w:w="3120"/>
        <w:gridCol w:w="2170"/>
      </w:tblGrid>
      <w:tr w:rsidR="00B63394" w14:paraId="6147812C" w14:textId="77777777" w:rsidTr="009C4430">
        <w:trPr>
          <w:trHeight w:val="904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4ABD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Kapitola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5050E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Téma (Učivo)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3CC85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Znalosti a dovednosti (výstup)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DEBFA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Průřezová témata, projekty a kurzy, mezipředmětové vazby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BEBF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Poznámky</w:t>
            </w:r>
          </w:p>
        </w:tc>
      </w:tr>
      <w:tr w:rsidR="00B63394" w14:paraId="5BBFCBB6" w14:textId="77777777" w:rsidTr="009C4430">
        <w:trPr>
          <w:trHeight w:val="189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33622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14964F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37B2EF5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6694720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67E79B2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3B38503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7A69D2B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8C507E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9CBF71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30D3EC1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D156FB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A6CC51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9D28B0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1.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2C6CC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ATLETIKA</w:t>
            </w:r>
          </w:p>
          <w:p w14:paraId="1C56C57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Skok daleký</w:t>
            </w:r>
          </w:p>
          <w:p w14:paraId="47E273F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odrazová průprava</w:t>
            </w:r>
          </w:p>
          <w:p w14:paraId="5588CA9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vyměření rozběhu, spojení rozběhu s odrazem</w:t>
            </w:r>
          </w:p>
          <w:p w14:paraId="7BD0CB3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skrčný, závěsný</w:t>
            </w:r>
          </w:p>
          <w:p w14:paraId="1411A87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-nácvik doskoku</w:t>
            </w:r>
            <w:r>
              <w:rPr>
                <w:color w:val="000000"/>
                <w:sz w:val="24"/>
                <w:szCs w:val="24"/>
              </w:rPr>
              <w:br/>
              <w:t>    - přednosy a výdrže ve visu</w:t>
            </w:r>
            <w:r>
              <w:rPr>
                <w:color w:val="000000"/>
                <w:sz w:val="24"/>
                <w:szCs w:val="24"/>
              </w:rPr>
              <w:br/>
              <w:t>    - doskok do sedu přednožmo na vyvýšené místo (molitanová žíněnka)</w:t>
            </w:r>
            <w:r>
              <w:rPr>
                <w:color w:val="000000"/>
                <w:sz w:val="24"/>
                <w:szCs w:val="24"/>
              </w:rPr>
              <w:br/>
              <w:t>    - skoky s cílem přeskočit značku umístěnou v doskočišti</w:t>
            </w:r>
          </w:p>
          <w:p w14:paraId="0478DE3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výkon</w:t>
            </w:r>
          </w:p>
          <w:p w14:paraId="2BF07BB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pravidla</w:t>
            </w:r>
          </w:p>
          <w:p w14:paraId="43C67EE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10068C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Technika běhu</w:t>
            </w:r>
          </w:p>
          <w:p w14:paraId="77C12901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atletická abeceda</w:t>
            </w:r>
          </w:p>
          <w:p w14:paraId="484F15D5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nízký start</w:t>
            </w:r>
          </w:p>
          <w:p w14:paraId="1D0559A2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letmý start – po získání setrvačné rychlosti běžci okamžitě zrychlí do maximálního tempa;</w:t>
            </w:r>
          </w:p>
          <w:p w14:paraId="714C59BD" w14:textId="77777777" w:rsidR="00B63394" w:rsidRDefault="0011708F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hyperlink r:id="rId19">
              <w:r w:rsidR="00B63394">
                <w:rPr>
                  <w:color w:val="000000"/>
                  <w:sz w:val="24"/>
                  <w:szCs w:val="24"/>
                </w:rPr>
                <w:t>padavý start</w:t>
              </w:r>
            </w:hyperlink>
            <w:r w:rsidR="00B63394">
              <w:rPr>
                <w:color w:val="000000"/>
                <w:sz w:val="24"/>
                <w:szCs w:val="24"/>
              </w:rPr>
              <w:t xml:space="preserve"> – vykonává se z mírného stoje rozkročného postupným přenášením </w:t>
            </w:r>
            <w:r w:rsidR="00B63394">
              <w:rPr>
                <w:color w:val="000000"/>
                <w:sz w:val="24"/>
                <w:szCs w:val="24"/>
              </w:rPr>
              <w:lastRenderedPageBreak/>
              <w:t>těžiště vpřed. Zachováváme přitom „topornou“ polohu těla (trup a nohy v jedné přímce) až do momentu, kdy by další klesání nebylo možné zvládnout, je proveden odraz a následuje šlapavý způsob běhu;</w:t>
            </w:r>
          </w:p>
          <w:p w14:paraId="191BA937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nízký start – nácvik jednotlivých poloh </w:t>
            </w:r>
            <w:hyperlink r:id="rId20">
              <w:r>
                <w:rPr>
                  <w:color w:val="000000"/>
                  <w:sz w:val="24"/>
                  <w:szCs w:val="24"/>
                </w:rPr>
                <w:t>bez bloků</w:t>
              </w:r>
            </w:hyperlink>
            <w:r>
              <w:rPr>
                <w:color w:val="000000"/>
                <w:sz w:val="24"/>
                <w:szCs w:val="24"/>
              </w:rPr>
              <w:t xml:space="preserve">, </w:t>
            </w:r>
            <w:hyperlink r:id="rId21">
              <w:r>
                <w:rPr>
                  <w:color w:val="000000"/>
                  <w:sz w:val="24"/>
                  <w:szCs w:val="24"/>
                </w:rPr>
                <w:t>s bloky</w:t>
              </w:r>
            </w:hyperlink>
            <w:r>
              <w:rPr>
                <w:color w:val="000000"/>
                <w:sz w:val="24"/>
                <w:szCs w:val="24"/>
              </w:rPr>
              <w:t>;</w:t>
            </w:r>
          </w:p>
          <w:p w14:paraId="553758B4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nízký start v zatáčce -  předpokladem je zvládnutý běh v zatáčce.</w:t>
            </w:r>
          </w:p>
          <w:p w14:paraId="4752D44C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polovysoký  start</w:t>
            </w:r>
          </w:p>
          <w:p w14:paraId="4FA73875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výkon 60 m</w:t>
            </w:r>
          </w:p>
          <w:p w14:paraId="5D2DB9F8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4x60 m</w:t>
            </w:r>
          </w:p>
          <w:p w14:paraId="3E44344A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pravidla</w:t>
            </w:r>
          </w:p>
          <w:p w14:paraId="5996C283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rozvoj rychlosti, akcelerační cvičení, nácvik reakční rychlosti</w:t>
            </w:r>
          </w:p>
          <w:p w14:paraId="07B10E4F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aerobní vytrvalost – 12 min Cooperův test</w:t>
            </w:r>
          </w:p>
          <w:p w14:paraId="2E7EA3B3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štafetové běhy, technika předávky (spodní oblouk),  </w:t>
            </w:r>
          </w:p>
          <w:p w14:paraId="4B5AC9F1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pravidla</w:t>
            </w:r>
          </w:p>
          <w:p w14:paraId="7501FA1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 w:val="24"/>
                <w:szCs w:val="24"/>
              </w:rPr>
            </w:pPr>
          </w:p>
          <w:p w14:paraId="67E33E02" w14:textId="77777777" w:rsidR="00B63394" w:rsidRPr="00F11FAB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b/>
                <w:bCs/>
                <w:color w:val="FF0000"/>
                <w:sz w:val="24"/>
                <w:szCs w:val="24"/>
              </w:rPr>
            </w:pPr>
            <w:r w:rsidRPr="00F11FAB">
              <w:rPr>
                <w:b/>
                <w:bCs/>
                <w:color w:val="FF0000"/>
                <w:sz w:val="24"/>
                <w:szCs w:val="24"/>
              </w:rPr>
              <w:t>Překážkový běh</w:t>
            </w:r>
          </w:p>
          <w:p w14:paraId="13CEB8DB" w14:textId="77777777" w:rsidR="00B63394" w:rsidRPr="00F11FAB" w:rsidRDefault="00B63394" w:rsidP="00DC7024">
            <w:pPr>
              <w:pStyle w:val="Odstavecseseznamem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color w:val="FF0000"/>
              </w:rPr>
            </w:pPr>
            <w:r w:rsidRPr="00F11FAB">
              <w:rPr>
                <w:color w:val="FF0000"/>
              </w:rPr>
              <w:t>překážková abeceda</w:t>
            </w:r>
          </w:p>
          <w:p w14:paraId="7C967323" w14:textId="77777777" w:rsidR="00B63394" w:rsidRPr="00F11FAB" w:rsidRDefault="00B63394" w:rsidP="00DC7024">
            <w:pPr>
              <w:pStyle w:val="Odstavecseseznamem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color w:val="FF0000"/>
              </w:rPr>
            </w:pPr>
            <w:r w:rsidRPr="00F11FAB">
              <w:rPr>
                <w:color w:val="FF0000"/>
              </w:rPr>
              <w:t>nácvik překážkového rytmu</w:t>
            </w:r>
          </w:p>
          <w:p w14:paraId="32CBEDCB" w14:textId="77777777" w:rsidR="00B63394" w:rsidRPr="00F11FAB" w:rsidRDefault="00B63394" w:rsidP="00DC7024">
            <w:pPr>
              <w:pStyle w:val="Odstavecseseznamem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color w:val="FF0000"/>
              </w:rPr>
            </w:pPr>
            <w:r w:rsidRPr="00F11FAB">
              <w:rPr>
                <w:color w:val="FF0000"/>
              </w:rPr>
              <w:t xml:space="preserve">technika přeběhu přes překážky, </w:t>
            </w:r>
          </w:p>
          <w:p w14:paraId="546E43C3" w14:textId="77777777" w:rsidR="00B63394" w:rsidRPr="00F11FAB" w:rsidRDefault="00B63394" w:rsidP="00DC7024">
            <w:pPr>
              <w:pStyle w:val="Odstavecseseznamem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color w:val="FF0000"/>
              </w:rPr>
            </w:pPr>
            <w:r w:rsidRPr="00F11FAB">
              <w:rPr>
                <w:color w:val="FF0000"/>
              </w:rPr>
              <w:lastRenderedPageBreak/>
              <w:t xml:space="preserve"> běh 60 m,</w:t>
            </w:r>
            <w:r>
              <w:rPr>
                <w:color w:val="FF0000"/>
              </w:rPr>
              <w:t xml:space="preserve"> 100 m </w:t>
            </w:r>
            <w:r w:rsidRPr="00F11FAB">
              <w:rPr>
                <w:color w:val="FF0000"/>
              </w:rPr>
              <w:t>překážek</w:t>
            </w:r>
          </w:p>
          <w:p w14:paraId="252A607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C379C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7241BF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F50B30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5F21D5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 význam atletiky jako vhodné průpravy pro jiné sporty.</w:t>
            </w:r>
          </w:p>
          <w:p w14:paraId="245D6D9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F42673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Seznámí se základními pravidly jednotlivých disciplin. Užívá a rozpozná základní startovní povely.</w:t>
            </w:r>
          </w:p>
          <w:p w14:paraId="217F752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1BDA1B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Vede (pod dohledem vyučujícího) atletickou ABC.</w:t>
            </w:r>
          </w:p>
          <w:p w14:paraId="52F2002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8FD097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 základní technické nedostatky v různých sportovních disciplínách.</w:t>
            </w:r>
          </w:p>
          <w:p w14:paraId="0E60517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02280D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6B5E24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AB637F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B8D38A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3C3FEB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Žáci používají švihový způsob běhu</w:t>
            </w:r>
          </w:p>
          <w:p w14:paraId="310EAED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B55F5C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BC18E7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B82F1D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98404E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8BC857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35993A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E83457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D0BC19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70F7B6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7FDF05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3F91B5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69B5A4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0E36F65" w14:textId="77777777" w:rsidR="00B63394" w:rsidRPr="00A53B99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FF0000"/>
                <w:sz w:val="24"/>
                <w:szCs w:val="24"/>
              </w:rPr>
            </w:pPr>
            <w:r w:rsidRPr="00A53B99">
              <w:rPr>
                <w:color w:val="FF0000"/>
                <w:sz w:val="24"/>
                <w:szCs w:val="24"/>
              </w:rPr>
              <w:t>Žáci zdokonalují techniku běhu přes překážky</w:t>
            </w:r>
          </w:p>
          <w:p w14:paraId="70355D9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554DC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OSV – (osobnostní rozvoj) – rozvoj schopnosti poznávání, sebepoznání a sebepojetí, seberegulace, psychohygiena, kreativita, poznávání lidí, mezilidské vztahy</w:t>
            </w:r>
          </w:p>
          <w:p w14:paraId="45952A4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štafety, hry, soutěže, závody</w:t>
            </w:r>
          </w:p>
          <w:p w14:paraId="0682AF1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E84F1E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-  zásady slušnosti, odpovědnosti, tolerance, angažovaný přístup k druhým</w:t>
            </w:r>
          </w:p>
          <w:p w14:paraId="2D4038B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hry, soutěže, závody</w:t>
            </w:r>
          </w:p>
          <w:p w14:paraId="13CD184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E2A2EE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lidské vztahy, odstraňování předsudků</w:t>
            </w:r>
          </w:p>
          <w:p w14:paraId="7356CB4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hry, soutěže</w:t>
            </w:r>
          </w:p>
          <w:p w14:paraId="63C06D4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82E2A5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člověk a společnost, kultura ducha a těla (olympijské hnutí)</w:t>
            </w:r>
          </w:p>
          <w:p w14:paraId="4E1C3A9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ekologické hry</w:t>
            </w:r>
          </w:p>
          <w:p w14:paraId="2C0119B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diskuse a přednášky o OH</w:t>
            </w:r>
          </w:p>
          <w:p w14:paraId="414426F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E96E4D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Mezipředmětové vztahy</w:t>
            </w:r>
          </w:p>
          <w:p w14:paraId="2DD6A8A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Přírodopis – TF, DF, svalová </w:t>
            </w:r>
            <w:r>
              <w:rPr>
                <w:color w:val="000000"/>
                <w:sz w:val="24"/>
                <w:szCs w:val="24"/>
              </w:rPr>
              <w:lastRenderedPageBreak/>
              <w:t>soustava</w:t>
            </w:r>
          </w:p>
          <w:p w14:paraId="1F12169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Fyzika – fyz. veličiny</w:t>
            </w:r>
          </w:p>
          <w:p w14:paraId="13FA8B7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Matematika – des.čísla</w:t>
            </w:r>
          </w:p>
          <w:p w14:paraId="0DC4DC1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3C87B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V devátém ročníku žáci zdokonalují  HČJ  technikou v atletice.</w:t>
            </w:r>
          </w:p>
          <w:p w14:paraId="312E7E9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 devátém ročníku se dále vylepšuje technika a zvyšuje náročnost</w:t>
            </w:r>
          </w:p>
          <w:p w14:paraId="5FBC742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Žáci v devátém ročníku již znají pravidla jednotlivých disciplín.</w:t>
            </w:r>
          </w:p>
        </w:tc>
      </w:tr>
      <w:tr w:rsidR="00B63394" w14:paraId="457C0320" w14:textId="77777777" w:rsidTr="009C4430">
        <w:trPr>
          <w:trHeight w:val="1247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F6E80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2FFF0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Hod míčkem (oštěpem)</w:t>
            </w:r>
          </w:p>
          <w:p w14:paraId="7A578901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technika odhodu</w:t>
            </w:r>
          </w:p>
          <w:p w14:paraId="0B2FE6EC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Rozdělení odhodu na Jednotlivé fáze:</w:t>
            </w:r>
            <w:r>
              <w:rPr>
                <w:i/>
                <w:color w:val="000000"/>
                <w:sz w:val="24"/>
                <w:szCs w:val="24"/>
              </w:rPr>
              <w:t> </w:t>
            </w:r>
          </w:p>
          <w:p w14:paraId="47BAB37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Držení a nesení míčku (oštěpu)</w:t>
            </w:r>
          </w:p>
          <w:p w14:paraId="6082C95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Rozběh a poslední tři kroky</w:t>
            </w:r>
          </w:p>
          <w:p w14:paraId="14741AC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Odhodové postavení a odhod</w:t>
            </w:r>
          </w:p>
          <w:p w14:paraId="45331E6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Přeskok po odhodu</w:t>
            </w:r>
          </w:p>
          <w:p w14:paraId="55222969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výkon</w:t>
            </w:r>
          </w:p>
          <w:p w14:paraId="1A9B92BD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pravidla</w:t>
            </w:r>
          </w:p>
          <w:p w14:paraId="5D591E3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EE9481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Vrh koulí</w:t>
            </w:r>
          </w:p>
          <w:p w14:paraId="167ED2CD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koulařská gymnastika,  technika vrhu (3kg,4kg)</w:t>
            </w:r>
          </w:p>
          <w:p w14:paraId="1A69CA6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a)zádová technika sunu</w:t>
            </w:r>
          </w:p>
          <w:p w14:paraId="6786B9A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b)rotační technika vrhu</w:t>
            </w:r>
          </w:p>
          <w:p w14:paraId="368CBBD2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výkon</w:t>
            </w:r>
          </w:p>
          <w:p w14:paraId="500E28B3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pravidla</w:t>
            </w:r>
          </w:p>
          <w:p w14:paraId="4A3C4AD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60F346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Skok vysoký</w:t>
            </w:r>
          </w:p>
          <w:p w14:paraId="105B2725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odrazová průprava</w:t>
            </w:r>
          </w:p>
          <w:p w14:paraId="13F97F5A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technika skoku vysokého –technika  flopu</w:t>
            </w:r>
          </w:p>
          <w:p w14:paraId="6597490E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pravidla</w:t>
            </w:r>
          </w:p>
          <w:p w14:paraId="77DA821D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vyměření  rozběhu, spojení rozběhu s odrazem</w:t>
            </w:r>
          </w:p>
          <w:p w14:paraId="14BE7F2F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výkon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21F03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</w:p>
          <w:p w14:paraId="100A168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Žáci zdokonalují techniku odhodu:</w:t>
            </w:r>
          </w:p>
          <w:p w14:paraId="6E0FD04C" w14:textId="77777777" w:rsidR="00B63394" w:rsidRDefault="00B63394" w:rsidP="009C4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15"/>
              </w:tabs>
              <w:spacing w:before="20" w:line="240" w:lineRule="auto"/>
              <w:ind w:left="0" w:right="113" w:hanging="2"/>
              <w:rPr>
                <w:color w:val="000000"/>
                <w:sz w:val="24"/>
                <w:szCs w:val="24"/>
              </w:rPr>
            </w:pPr>
          </w:p>
          <w:p w14:paraId="6FB6F2D6" w14:textId="77777777" w:rsidR="00B63394" w:rsidRDefault="00B63394" w:rsidP="009C4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15"/>
              </w:tabs>
              <w:spacing w:before="20" w:line="240" w:lineRule="auto"/>
              <w:ind w:left="0" w:right="113" w:hanging="2"/>
              <w:rPr>
                <w:color w:val="000000"/>
                <w:sz w:val="24"/>
                <w:szCs w:val="24"/>
              </w:rPr>
            </w:pPr>
          </w:p>
          <w:p w14:paraId="588EE610" w14:textId="77777777" w:rsidR="00B63394" w:rsidRDefault="00B63394" w:rsidP="009C4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15"/>
              </w:tabs>
              <w:spacing w:before="20" w:line="240" w:lineRule="auto"/>
              <w:ind w:left="0" w:right="113" w:hanging="2"/>
              <w:rPr>
                <w:color w:val="000000"/>
                <w:sz w:val="24"/>
                <w:szCs w:val="24"/>
              </w:rPr>
            </w:pPr>
          </w:p>
          <w:p w14:paraId="7D1CEA6C" w14:textId="77777777" w:rsidR="00B63394" w:rsidRDefault="00B63394" w:rsidP="009C4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15"/>
              </w:tabs>
              <w:spacing w:before="20" w:line="240" w:lineRule="auto"/>
              <w:ind w:left="0" w:right="113" w:hanging="2"/>
              <w:rPr>
                <w:color w:val="000000"/>
                <w:sz w:val="24"/>
                <w:szCs w:val="24"/>
              </w:rPr>
            </w:pPr>
          </w:p>
          <w:p w14:paraId="595A1FAD" w14:textId="77777777" w:rsidR="00B63394" w:rsidRDefault="00B63394" w:rsidP="009C4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15"/>
              </w:tabs>
              <w:spacing w:before="20" w:line="240" w:lineRule="auto"/>
              <w:ind w:left="0" w:right="113" w:hanging="2"/>
              <w:rPr>
                <w:color w:val="000000"/>
                <w:sz w:val="24"/>
                <w:szCs w:val="24"/>
              </w:rPr>
            </w:pPr>
          </w:p>
          <w:p w14:paraId="717E2628" w14:textId="77777777" w:rsidR="00B63394" w:rsidRDefault="00B63394" w:rsidP="009C4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15"/>
              </w:tabs>
              <w:spacing w:before="20" w:line="240" w:lineRule="auto"/>
              <w:ind w:left="0" w:right="113" w:hanging="2"/>
              <w:rPr>
                <w:color w:val="000000"/>
                <w:sz w:val="24"/>
                <w:szCs w:val="24"/>
              </w:rPr>
            </w:pPr>
          </w:p>
          <w:p w14:paraId="0F8AC578" w14:textId="77777777" w:rsidR="00B63394" w:rsidRDefault="00B63394" w:rsidP="009C4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15"/>
              </w:tabs>
              <w:spacing w:before="20" w:line="240" w:lineRule="auto"/>
              <w:ind w:left="0" w:right="113" w:hanging="2"/>
              <w:rPr>
                <w:color w:val="000000"/>
                <w:sz w:val="24"/>
                <w:szCs w:val="24"/>
              </w:rPr>
            </w:pPr>
          </w:p>
          <w:p w14:paraId="59C646A9" w14:textId="77777777" w:rsidR="00B63394" w:rsidRDefault="00B63394" w:rsidP="009C4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15"/>
              </w:tabs>
              <w:spacing w:before="20" w:line="240" w:lineRule="auto"/>
              <w:ind w:left="0" w:right="113" w:hanging="2"/>
              <w:rPr>
                <w:color w:val="000000"/>
                <w:sz w:val="24"/>
                <w:szCs w:val="24"/>
              </w:rPr>
            </w:pPr>
          </w:p>
          <w:p w14:paraId="2691B8D5" w14:textId="77777777" w:rsidR="00B63394" w:rsidRDefault="00B63394" w:rsidP="009C4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15"/>
              </w:tabs>
              <w:spacing w:before="20" w:line="240" w:lineRule="auto"/>
              <w:ind w:left="0" w:right="113" w:hanging="2"/>
              <w:rPr>
                <w:color w:val="000000"/>
                <w:sz w:val="24"/>
                <w:szCs w:val="24"/>
              </w:rPr>
            </w:pPr>
          </w:p>
          <w:p w14:paraId="3F6C8B63" w14:textId="77777777" w:rsidR="00B63394" w:rsidRDefault="00B63394" w:rsidP="009C4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15"/>
              </w:tabs>
              <w:spacing w:before="20" w:line="240" w:lineRule="auto"/>
              <w:ind w:left="0" w:right="113" w:hanging="2"/>
              <w:rPr>
                <w:color w:val="000000"/>
                <w:sz w:val="24"/>
                <w:szCs w:val="24"/>
              </w:rPr>
            </w:pPr>
          </w:p>
          <w:p w14:paraId="422C1DCC" w14:textId="77777777" w:rsidR="00B63394" w:rsidRDefault="00B63394" w:rsidP="009C4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15"/>
              </w:tabs>
              <w:spacing w:before="20" w:line="240" w:lineRule="auto"/>
              <w:ind w:left="0" w:right="113" w:hanging="2"/>
              <w:rPr>
                <w:color w:val="000000"/>
                <w:sz w:val="24"/>
                <w:szCs w:val="24"/>
              </w:rPr>
            </w:pPr>
          </w:p>
          <w:p w14:paraId="317FE3DE" w14:textId="77777777" w:rsidR="00B63394" w:rsidRDefault="00B63394" w:rsidP="009C4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15"/>
              </w:tabs>
              <w:spacing w:before="20" w:line="240" w:lineRule="auto"/>
              <w:ind w:left="0" w:right="113" w:hanging="2"/>
              <w:rPr>
                <w:color w:val="000000"/>
                <w:sz w:val="24"/>
                <w:szCs w:val="24"/>
              </w:rPr>
            </w:pPr>
          </w:p>
          <w:p w14:paraId="12557D70" w14:textId="77777777" w:rsidR="00B63394" w:rsidRDefault="00B63394" w:rsidP="009C4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15"/>
              </w:tabs>
              <w:spacing w:before="20" w:line="240" w:lineRule="auto"/>
              <w:ind w:left="0" w:right="113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 xml:space="preserve">- </w:t>
            </w:r>
            <w:r>
              <w:rPr>
                <w:color w:val="000000"/>
                <w:sz w:val="24"/>
                <w:szCs w:val="24"/>
              </w:rPr>
              <w:t>žáci zdokonalují a rozvíjí  techniky vrhu</w:t>
            </w:r>
          </w:p>
          <w:p w14:paraId="74B9F798" w14:textId="77777777" w:rsidR="00B63394" w:rsidRDefault="00B63394" w:rsidP="009C4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15"/>
              </w:tabs>
              <w:spacing w:before="20" w:line="240" w:lineRule="auto"/>
              <w:ind w:left="0" w:right="113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usiluje o zlepšení své tělesné zdatnosti</w:t>
            </w:r>
          </w:p>
          <w:p w14:paraId="1D5C6E1E" w14:textId="77777777" w:rsidR="00B63394" w:rsidRDefault="00B63394" w:rsidP="009C4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15"/>
              </w:tabs>
              <w:spacing w:before="20" w:line="240" w:lineRule="auto"/>
              <w:ind w:left="0" w:right="113" w:hanging="2"/>
              <w:rPr>
                <w:color w:val="000000"/>
                <w:sz w:val="24"/>
                <w:szCs w:val="24"/>
              </w:rPr>
            </w:pPr>
          </w:p>
          <w:p w14:paraId="7DF93DF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</w:p>
          <w:p w14:paraId="5DCA974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1B40E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95FF9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B63394" w14:paraId="15DD91F7" w14:textId="77777777" w:rsidTr="009C4430">
        <w:trPr>
          <w:trHeight w:val="277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90BB6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2.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72B4B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GYMNASTIKA</w:t>
            </w:r>
          </w:p>
          <w:p w14:paraId="138B96D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Akrobacie</w:t>
            </w:r>
          </w:p>
          <w:p w14:paraId="6D267F15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kotoul vpřed, vzad, do roznožení, do stoje předklonmo, do stoje na rukou</w:t>
            </w:r>
          </w:p>
          <w:p w14:paraId="78E645AE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přemet stranou</w:t>
            </w:r>
          </w:p>
          <w:p w14:paraId="350C2A8F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přemet</w:t>
            </w:r>
          </w:p>
          <w:p w14:paraId="2EC97DA7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stoj na hlavě, na rukou</w:t>
            </w:r>
          </w:p>
          <w:p w14:paraId="02E63102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skoky, obraty, rovnováha</w:t>
            </w:r>
          </w:p>
          <w:p w14:paraId="53F2DC3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6F5FBB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Přeskok</w:t>
            </w:r>
          </w:p>
          <w:p w14:paraId="45C5DFD6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přes švédskou bednu – roznožka, skrčka, přemet</w:t>
            </w:r>
          </w:p>
          <w:p w14:paraId="5328FE7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6B7006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Hrazda</w:t>
            </w:r>
          </w:p>
          <w:p w14:paraId="159691B0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Výmyk, toč vzad, toč jízdmo, podmet</w:t>
            </w:r>
          </w:p>
          <w:p w14:paraId="4C5FB77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Kruhy</w:t>
            </w:r>
          </w:p>
          <w:p w14:paraId="0F0F6393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svis střemhlav</w:t>
            </w:r>
          </w:p>
          <w:p w14:paraId="5C6BA91C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svis vznesmo</w:t>
            </w:r>
          </w:p>
          <w:p w14:paraId="2943858B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svis vzadu a seskok do stoje</w:t>
            </w:r>
          </w:p>
          <w:p w14:paraId="1E66EE5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testy flexibility</w:t>
            </w:r>
          </w:p>
          <w:p w14:paraId="6DD1D54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5EFA03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Aerobic</w:t>
            </w:r>
          </w:p>
          <w:p w14:paraId="74E24A6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základní kroky, skoky, rytmická cvičení na hudbu</w:t>
            </w:r>
          </w:p>
          <w:p w14:paraId="284D24E4" w14:textId="77777777" w:rsidR="00B63394" w:rsidRDefault="00B63394" w:rsidP="009C443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0" w:hanging="2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Rytmická a moderní gymnastika</w:t>
            </w:r>
          </w:p>
          <w:p w14:paraId="328CFFCB" w14:textId="77777777" w:rsidR="00B63394" w:rsidRDefault="00B63394" w:rsidP="009C4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48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Základy rytmické gymnastiky.</w:t>
            </w:r>
          </w:p>
          <w:p w14:paraId="663DD4B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Estetické formy cvičení s hudbou. -aerobic</w:t>
            </w:r>
          </w:p>
          <w:p w14:paraId="6D16D66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Kondiční formy cvičení s hudbou.</w:t>
            </w:r>
          </w:p>
          <w:p w14:paraId="202D4BA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Soulad pohybu s hudbou.</w:t>
            </w:r>
          </w:p>
          <w:p w14:paraId="04BAF0C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Aerobní gymnastika bez náčiní a nářadí.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B49A6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5932DA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aktivně osvojované pojmy.</w:t>
            </w:r>
          </w:p>
          <w:p w14:paraId="6A4BB5F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5908B1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Provádí bezpečně záchranu a dopomoc při osvojovaných cvicích – to vše za dohledu vyučujícího (výmyk, základní cvičební prvky na kladině).</w:t>
            </w:r>
          </w:p>
          <w:p w14:paraId="4534BA5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2DD4C1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Ukáže základní gymnastické prvky a užívá při přípravě krátké sestavy.</w:t>
            </w:r>
          </w:p>
          <w:p w14:paraId="4EBCAF7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7A499B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Ukáže základní cvičení s hudbou.</w:t>
            </w:r>
          </w:p>
          <w:p w14:paraId="40AAA6E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DD1AB1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Rozezná bezpečně základní způsoby rozvoje pohybových předpokladů i korekce svalových oslabení a dovede je převážně samostatně využívat.</w:t>
            </w:r>
          </w:p>
          <w:p w14:paraId="1F9D233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A5BCB4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základní prvky sebeobranného cvičení.</w:t>
            </w:r>
          </w:p>
          <w:p w14:paraId="5E91DFF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Připraví a uklidí nářadí.</w:t>
            </w:r>
          </w:p>
          <w:p w14:paraId="1D49248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A0A175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Snaží se o přesné provádění pohybů.</w:t>
            </w:r>
          </w:p>
          <w:p w14:paraId="102D6FF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A2C518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 souladu s vývojovými předpoklady a individuálními zvláštnostmi používá osvojované pohybové dovednosti a tvořivě je aplikuje v jednoduchých sestavách a rekreačních činnostech.</w:t>
            </w:r>
          </w:p>
          <w:p w14:paraId="513FC3B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644150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Posoudí zdařilost provedení, za pomoci učitele upřesní své hodnocení</w:t>
            </w:r>
          </w:p>
          <w:p w14:paraId="4CE692D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49B326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0E917B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Rozlišuje estetický a neestetický pohyb a naznačí jeho příčiny.</w:t>
            </w:r>
          </w:p>
          <w:p w14:paraId="593EDAA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B584F4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Provádí základy aerobního cvičení.</w:t>
            </w:r>
          </w:p>
          <w:p w14:paraId="65E7341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1C6E8A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Vytvoří si vhodné prostředí pro cvičení nebo relaxaci a využije hudebního nebo rytmického doprovodu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D8C16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OSV – (osobnostní rozvoj) - rozvoj schopnosti poznávání, sebepoznání  a sebepojetí, seberegulace, psychohygiena, kreativita, poznávání  lidí, mezilidské vztahy</w:t>
            </w:r>
          </w:p>
          <w:p w14:paraId="7481ACF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zdokonalování gymn.prvků</w:t>
            </w:r>
          </w:p>
          <w:p w14:paraId="2DD48FD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vedení rozcvičení</w:t>
            </w:r>
          </w:p>
          <w:p w14:paraId="4E9FE3E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hry, soutěže, štafety, závody</w:t>
            </w:r>
          </w:p>
          <w:p w14:paraId="66F808B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tvoření sestav</w:t>
            </w:r>
          </w:p>
          <w:p w14:paraId="5473137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DBFBFC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-  zásady slušnosti, odpovědnosti, tolerance, angažovaný přístup k druhým</w:t>
            </w:r>
          </w:p>
          <w:p w14:paraId="202C606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vzájemná dopomoc a kontrola</w:t>
            </w:r>
          </w:p>
          <w:p w14:paraId="617B0A9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soutěže</w:t>
            </w:r>
          </w:p>
          <w:p w14:paraId="4852EF8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0BC7E6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lidské vztahy, odstraňování předsudků</w:t>
            </w:r>
          </w:p>
          <w:p w14:paraId="4A4A76F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hry, soutěže</w:t>
            </w:r>
          </w:p>
          <w:p w14:paraId="25C275A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028BA6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člověk a společnost, kultura ducha a těla (olympijské hnutí)</w:t>
            </w:r>
          </w:p>
          <w:p w14:paraId="2582B08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diskuse (mužské a ženské </w:t>
            </w:r>
            <w:r>
              <w:rPr>
                <w:color w:val="000000"/>
                <w:sz w:val="24"/>
                <w:szCs w:val="24"/>
              </w:rPr>
              <w:lastRenderedPageBreak/>
              <w:t>disciplíny)</w:t>
            </w:r>
          </w:p>
          <w:p w14:paraId="21BAA84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hry, soutěže</w:t>
            </w:r>
          </w:p>
          <w:p w14:paraId="10D643A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6ECFB7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C77A96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5AA652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4F669E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C48636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01A6CF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0D4087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(osobnostní rozvoj) - rozvoj schopnosti poznávání, sebepoznání a sebepojetí, seberegulace, psychohygiena, kreativita, mezilidské vztahy</w:t>
            </w:r>
          </w:p>
          <w:p w14:paraId="4154AB6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tvoříme sestavy, podiové skladby</w:t>
            </w:r>
          </w:p>
          <w:p w14:paraId="684115F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Nácvik na akademii či vyřazení v 9. ročníku</w:t>
            </w:r>
          </w:p>
          <w:p w14:paraId="23F391E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22FF14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4470AE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– člověk a společnost, kultura ducha a těla (olympijské hnutí) – diskuse, referáty – naši sportovci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7A13E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</w:p>
          <w:p w14:paraId="5A5AC33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4"/>
                <w:szCs w:val="24"/>
              </w:rPr>
            </w:pPr>
          </w:p>
          <w:p w14:paraId="6700BCB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254DC9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C9EC54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203E2E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A24A02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A20785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AB4A33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EE5CB6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0B8C2C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B15F58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479520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D4D891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2907B4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BD59FC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D5F07A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1B58F9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D53ADA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E392F3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2D430A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15A9BC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C1714D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C870CA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3FDB51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71828D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4E2930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32F106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F94A38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452F5D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DAD607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Především dívky, chlapci doplňkově</w:t>
            </w:r>
          </w:p>
          <w:p w14:paraId="3F5A93A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0DECF5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EC4675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FBD335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866ABE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B63394" w14:paraId="5B65C99F" w14:textId="77777777" w:rsidTr="009C4430">
        <w:trPr>
          <w:trHeight w:val="277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56A7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lastRenderedPageBreak/>
              <w:t>3.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38C1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SPORTOVNÍ HRY</w:t>
            </w:r>
          </w:p>
          <w:p w14:paraId="56611A7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Volejbal</w:t>
            </w:r>
          </w:p>
          <w:p w14:paraId="6640A968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nahrávka spodem (zpracování míče, nácvik techniky)</w:t>
            </w:r>
          </w:p>
          <w:p w14:paraId="59AFEFBE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obouruč vrchem, nácvik techniky</w:t>
            </w:r>
          </w:p>
          <w:p w14:paraId="4D8D3A9E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smeč, nácvik techniky</w:t>
            </w:r>
          </w:p>
          <w:p w14:paraId="3E0E9D22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podání spodem, vrchem</w:t>
            </w:r>
          </w:p>
          <w:p w14:paraId="51AF041B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pohyb v poli</w:t>
            </w:r>
          </w:p>
          <w:p w14:paraId="423D6915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hra</w:t>
            </w:r>
          </w:p>
          <w:p w14:paraId="48F52C5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0B2B3B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Floorball</w:t>
            </w:r>
          </w:p>
          <w:p w14:paraId="62A4359C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činnosti jednotlivce:zpracování míčku, vedení (slalom), uvolňování, přihrávky, obrana, střelba</w:t>
            </w:r>
          </w:p>
          <w:p w14:paraId="50A9973C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kombinace 1x1, 2x1, atd.</w:t>
            </w:r>
          </w:p>
          <w:p w14:paraId="151BBDE1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pravidla</w:t>
            </w:r>
          </w:p>
          <w:p w14:paraId="6450157C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hra</w:t>
            </w:r>
          </w:p>
          <w:p w14:paraId="6F55317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2570F3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sál, kopaná</w:t>
            </w:r>
          </w:p>
          <w:p w14:paraId="50EEEC45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 činnosti jednotlivce: zpracování míče, vedení (slalom), uvolňování, přihrávky, obrana, střelba</w:t>
            </w:r>
          </w:p>
          <w:p w14:paraId="78EAFD9C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kombinace 1x, 2x1 atd.</w:t>
            </w:r>
          </w:p>
          <w:p w14:paraId="6A10551C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pravidla</w:t>
            </w:r>
          </w:p>
          <w:p w14:paraId="0F9E14BA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hra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DD93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2D3154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6E4402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D7CE4B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Zařadí sportovní hry jako vhodnou pohybovou i společenskou činnost.</w:t>
            </w:r>
          </w:p>
          <w:p w14:paraId="0B5F193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A566F6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Rozpozná  rozdíly mezi jednotlivými druhy sportovních her (kolektivní  x individuální, brankové, síťové, </w:t>
            </w:r>
            <w:r>
              <w:rPr>
                <w:color w:val="000000"/>
                <w:sz w:val="24"/>
                <w:szCs w:val="24"/>
              </w:rPr>
              <w:lastRenderedPageBreak/>
              <w:t>pálkovací atd.)</w:t>
            </w:r>
          </w:p>
          <w:p w14:paraId="40FC8CE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3B61C2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Provede základní údržbu náčiní a úpravu hřiště před utkáním a po utkání.</w:t>
            </w:r>
          </w:p>
          <w:p w14:paraId="6C632B1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3799F5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Dodržuje fair play jednání při hrách, má radost ze hry, ne z prohry jiného.</w:t>
            </w:r>
          </w:p>
          <w:p w14:paraId="5BE1F80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6F4622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Řídí se pravidly sportovních her a dokáže samostatně řídit sportovní utkání.</w:t>
            </w:r>
          </w:p>
          <w:p w14:paraId="686674E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DA033C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v souladu s vývojovými předpoklady a individuálními zvláštnostmi osvojované pohybové dovednosti, tvořivě je uplatňuje ve hře, v turnaji, při rekreačních činnostech.</w:t>
            </w:r>
          </w:p>
          <w:p w14:paraId="45EF8CB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1F7565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Uplatňuje herní činnosti jednotlivců a využívá je v základních kombinacích i v utkání podle pravidel.</w:t>
            </w:r>
          </w:p>
          <w:p w14:paraId="58B881C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9587DC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DDE8C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637D79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7565F4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Mezipředmětové vztahy</w:t>
            </w:r>
          </w:p>
          <w:p w14:paraId="1792BD3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Přírodopis – TF, DF, anatomie těla</w:t>
            </w:r>
          </w:p>
          <w:p w14:paraId="7372330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Fyzika – fyz-veličiny</w:t>
            </w:r>
          </w:p>
          <w:p w14:paraId="7F1BC4D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Společenské předměty – hygiena, životospráva</w:t>
            </w:r>
          </w:p>
          <w:p w14:paraId="675C5D4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D73448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A190A2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DA7072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(sociální rozvoj) -  komunikace, vztahy mezi lidmi, řešení problémů, kooperace,  psychohygiena</w:t>
            </w:r>
          </w:p>
          <w:p w14:paraId="2BC9671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zdokonalování HČJ, soutěže, miniturnaje</w:t>
            </w:r>
          </w:p>
          <w:p w14:paraId="6884989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1DFFF9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– zásady slušnosti, tolerance, odpovědného chování  - rozhodování utkání, výběr spoluhráčů</w:t>
            </w:r>
          </w:p>
          <w:p w14:paraId="495D89B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47A0CD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lidské vztahy, odstraňování předsudků</w:t>
            </w:r>
          </w:p>
          <w:p w14:paraId="794BBDF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hry, soutěže ve dvojicích nebo skupinách</w:t>
            </w:r>
          </w:p>
          <w:p w14:paraId="69C3A47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894D4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B63394" w14:paraId="2AAEF25D" w14:textId="77777777" w:rsidTr="009C4430">
        <w:trPr>
          <w:trHeight w:val="277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F4C12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4.</w:t>
            </w:r>
          </w:p>
          <w:p w14:paraId="4AA2368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C12B89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3FCFF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SPORTOVNÍ HRY</w:t>
            </w:r>
          </w:p>
          <w:p w14:paraId="7C194A0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Fotbal</w:t>
            </w:r>
          </w:p>
          <w:p w14:paraId="7139196C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činnosti jednotlivce: zpracování míče, vedení (slalom), uvolňování, přihrávka, obrana, střelba</w:t>
            </w:r>
          </w:p>
          <w:p w14:paraId="36913740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kombinace 1x1, 2x1, atd.</w:t>
            </w:r>
          </w:p>
          <w:p w14:paraId="7C016531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pravidla</w:t>
            </w:r>
          </w:p>
          <w:p w14:paraId="5C940BED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hra</w:t>
            </w:r>
          </w:p>
          <w:p w14:paraId="369A582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A343D2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Házená</w:t>
            </w:r>
          </w:p>
          <w:p w14:paraId="211A3C50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činnosti jednotlivce: zpracování míče, dribling (slalom), uvolňování, přihrávky, obrana, střelba (tříkrokový rytmus)</w:t>
            </w:r>
          </w:p>
          <w:p w14:paraId="06887F50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kombinace 1x1, 2x1 atd.</w:t>
            </w:r>
          </w:p>
          <w:p w14:paraId="3D88E705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pravidla</w:t>
            </w:r>
          </w:p>
          <w:p w14:paraId="4813852E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hra</w:t>
            </w:r>
          </w:p>
          <w:p w14:paraId="2FE911C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B5CA20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basketbal</w:t>
            </w:r>
          </w:p>
          <w:p w14:paraId="4BC0444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herní činnosti:zpracování  míče, dribling (slalom), uvolňování, přihrávky, obrana</w:t>
            </w:r>
          </w:p>
          <w:p w14:paraId="2A091770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střelba, střelba v pohybu (dvojtakt)</w:t>
            </w:r>
          </w:p>
          <w:p w14:paraId="39D4F8E2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kombinace 1x1, 2x1, atd.</w:t>
            </w:r>
          </w:p>
          <w:p w14:paraId="3A5CBDBC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pravidla</w:t>
            </w:r>
          </w:p>
          <w:p w14:paraId="12E7A1A7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hra</w:t>
            </w:r>
          </w:p>
          <w:p w14:paraId="5B313AA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AA4720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1B79AC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fresbee</w:t>
            </w:r>
          </w:p>
          <w:p w14:paraId="5BB9F0D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herní činnosti:zpracování  talíře, uvolňování, přihrávky, obrana</w:t>
            </w:r>
          </w:p>
          <w:p w14:paraId="0759C140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kombinace 1x1, 2x1, atd.</w:t>
            </w:r>
          </w:p>
          <w:p w14:paraId="195776DD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pravidla</w:t>
            </w:r>
          </w:p>
          <w:p w14:paraId="4B77C21E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hra</w:t>
            </w:r>
          </w:p>
          <w:p w14:paraId="4C5EDDD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E70DB3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softball</w:t>
            </w:r>
          </w:p>
          <w:p w14:paraId="7A95C415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přihrávky zpracování – na místě, za pohybu, ve výskoku</w:t>
            </w:r>
          </w:p>
          <w:p w14:paraId="5E905F60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výklad základních pravidel</w:t>
            </w:r>
          </w:p>
          <w:p w14:paraId="63A7C88E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technika odpalu, pohyb v poli</w:t>
            </w:r>
          </w:p>
          <w:p w14:paraId="36C5D1E5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hra</w:t>
            </w:r>
          </w:p>
          <w:p w14:paraId="5E11FDA7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t-ball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3CEA1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2EDB9A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Využívá sportovních her k soutěžnímu využití</w:t>
            </w:r>
          </w:p>
          <w:p w14:paraId="74F7AC7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C9FE33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herní koordinační a kondiční schopnosti</w:t>
            </w:r>
          </w:p>
          <w:p w14:paraId="7CDC964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57F530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a zdokonaluje podle svých schopností pohybové dovednosti potřebné k ovládání náčiní (míče)</w:t>
            </w:r>
          </w:p>
          <w:p w14:paraId="70A116F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EFB29B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47C5AF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1BAE84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A6E0C9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AE5CF0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D45098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C8B57C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8B3886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A84646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40BC75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2EB0FD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ECCD1D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29B6AF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F64611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EDD93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B30AB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B63394" w14:paraId="290F6E3F" w14:textId="77777777" w:rsidTr="009C4430">
        <w:trPr>
          <w:trHeight w:val="277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94923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lastRenderedPageBreak/>
              <w:t>5.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B9CC7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ZDRAVOTNÍ TĚLESNÁ VÝCHOVA</w:t>
            </w:r>
          </w:p>
          <w:p w14:paraId="4CE63A43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rozvoj flexibility</w:t>
            </w:r>
          </w:p>
          <w:p w14:paraId="3756034B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koordinace</w:t>
            </w:r>
          </w:p>
          <w:p w14:paraId="79C91DBF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posilovací cviky různého charakteru bez i včetně – hudebního doprovodu</w:t>
            </w:r>
          </w:p>
          <w:p w14:paraId="33872FDC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obratnosti</w:t>
            </w:r>
          </w:p>
          <w:p w14:paraId="6443CDFB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kolektivní spolupráce</w:t>
            </w:r>
          </w:p>
          <w:p w14:paraId="184205D4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pohybová souhra</w:t>
            </w:r>
          </w:p>
          <w:p w14:paraId="37E66238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dechová cvičení</w:t>
            </w:r>
          </w:p>
          <w:p w14:paraId="1C52CDC5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cvičení pro správné držení těla</w:t>
            </w:r>
          </w:p>
          <w:p w14:paraId="2FACC6B9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kompenzační cvičení</w:t>
            </w:r>
          </w:p>
          <w:p w14:paraId="12507DFA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motivační cvičení</w:t>
            </w:r>
          </w:p>
          <w:p w14:paraId="34FDA056" w14:textId="77777777" w:rsidR="00B63394" w:rsidRDefault="00B63394" w:rsidP="00DC7024">
            <w:pPr>
              <w:widowControl w:val="0"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prostorová orientace apod.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FCC5C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Rozezná základní způsoby rozvoje pohybových předpokladů i korekce svalových oslabení a dovede je převážně samostatně využívat.</w:t>
            </w:r>
          </w:p>
          <w:p w14:paraId="7C3C488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Rozlišuje základní pojmy spojené s prováděnými činnostmi, se cvičebními prostory, s nářadím a náčiním.</w:t>
            </w:r>
          </w:p>
          <w:p w14:paraId="2FB6FF5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Reaguje na povely, signály, gesta. Komunikuje a spolupracuje při pohybových činnostech a při osvojování nových pohybových dovedností.</w:t>
            </w:r>
          </w:p>
          <w:p w14:paraId="1A6F917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Uplatňuje vhodné a bezpečné chování, předvídá možná nebezpečí úrazu a přizpůsobí  jim svou činnost.</w:t>
            </w:r>
          </w:p>
          <w:p w14:paraId="452D482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Provede laickou první pomoc při poranění menšího rozsahu, přivolá odbornou pomoc.</w:t>
            </w:r>
          </w:p>
          <w:p w14:paraId="753678B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Účastní se pohybových činností ve vhodném oblečení a v bezpečné a vhodné obuvi.</w:t>
            </w:r>
          </w:p>
          <w:p w14:paraId="45C17E7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Usiluje o správné držení těla a správné dýchání.</w:t>
            </w:r>
          </w:p>
          <w:p w14:paraId="2B1E46D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Užívá základní pojmy spojené s jednotlivými druhy cvičení, základními polohami a pohyby (postupný rozvoj podle úrovně žáků).</w:t>
            </w:r>
          </w:p>
          <w:p w14:paraId="43919B1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Určí několik základních cviků z každé osvojované oblasti a dovede je s pomoci učitele seřadit do ucelené sestavy.</w:t>
            </w:r>
          </w:p>
          <w:p w14:paraId="43F7EFD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Soustředí  se na správné a přesné provedení pohybu. Usiluje o zlepšení své tělesné zdatnosti.</w:t>
            </w:r>
          </w:p>
          <w:p w14:paraId="19B9CCB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Aktivně  vstupuje do organizace svého pohybového režimu, některé pohybové  činnosti zařazujeme pravidelně a s konkrétním účelem.</w:t>
            </w:r>
          </w:p>
          <w:p w14:paraId="07EEB99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Odmítá drogy  a jiné škodliviny (cigarety, alkohol, anabolika) z etických a zdravotních důvodů.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5258B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OSV – (osobnostní rozvoj) - rozvoj schopnosti poznávání, sebepoznání a sebepojetí, seberegulace, psychohygiena, kreativita, poznávání lidí, mezilidské vztahy</w:t>
            </w:r>
          </w:p>
          <w:p w14:paraId="2E21C77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rozvoj a zdokonalení dovedností</w:t>
            </w:r>
          </w:p>
          <w:p w14:paraId="60EEAEA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kolektivní spolupráce</w:t>
            </w:r>
          </w:p>
          <w:p w14:paraId="3FAEDE8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vedení rozcvičení</w:t>
            </w:r>
          </w:p>
          <w:p w14:paraId="329C0B8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772369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-  zásady slušnosti, odpovědnosti, tolerance, angažovaný přístup k druhým</w:t>
            </w:r>
          </w:p>
          <w:p w14:paraId="63A634A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hry, cvičení ve skupinách</w:t>
            </w:r>
          </w:p>
          <w:p w14:paraId="7A3F8C3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vzájemná kontrola a dopomoc</w:t>
            </w:r>
          </w:p>
          <w:p w14:paraId="72F2083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A3327A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MKV – lidské vztahy, odstraňování předsudků</w:t>
            </w:r>
          </w:p>
          <w:p w14:paraId="27846E7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hry, soutěže</w:t>
            </w:r>
          </w:p>
          <w:p w14:paraId="1E8E5AF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644951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EGS – člověk a společnost, kultura ducha a těla (olympijské </w:t>
            </w:r>
            <w:r>
              <w:rPr>
                <w:color w:val="000000"/>
                <w:sz w:val="24"/>
                <w:szCs w:val="24"/>
              </w:rPr>
              <w:lastRenderedPageBreak/>
              <w:t>hnutí)</w:t>
            </w:r>
          </w:p>
          <w:p w14:paraId="20195C2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diskuse, referáty</w:t>
            </w:r>
          </w:p>
          <w:p w14:paraId="07F0AC6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13487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ZTV je zařazována celoročně</w:t>
            </w:r>
          </w:p>
          <w:p w14:paraId="79CF843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B63394" w14:paraId="66D2DD23" w14:textId="77777777" w:rsidTr="009C4430">
        <w:trPr>
          <w:trHeight w:val="5914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0538E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6.</w:t>
            </w:r>
          </w:p>
          <w:p w14:paraId="7365FEB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2AE8AC4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3B263A3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4945E0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0AE8B4D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1C6DBA8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389A7A0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1948515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06650E3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6DDEE96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1BAD390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5F71EAA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30440773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3CDE872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3FF34B0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7392AC1A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5CE149BE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9D6F83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FDD31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TURISTIKA A SPORTY V PŘÍRODĚ</w:t>
            </w:r>
          </w:p>
          <w:p w14:paraId="6297E32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77F27282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(Poznatky a dovednosti z jiných předmětů ve spojení s pohybovými činnostmi aplikované v přírodním prostředí.)</w:t>
            </w:r>
          </w:p>
          <w:p w14:paraId="2B1FE48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18F004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Význam turistiky pro zdraví, rozvoj specifických dovedností, kulturně-poznávací činnost.</w:t>
            </w:r>
          </w:p>
          <w:p w14:paraId="6609CF6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1674E3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33022B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8B1A48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Příprava a dokumentace turistické akce. Získávání informací o místě pobytu. vyhledávání dopravních spojů. Orientace na mapě. Vhodná výstroj a výzbroj.</w:t>
            </w:r>
          </w:p>
          <w:p w14:paraId="12025A5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F4F858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Základní dovednosti spojené s tábořením. Základy ochrany přírody.</w:t>
            </w:r>
          </w:p>
          <w:p w14:paraId="28C27D6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Pojmy spojené s různými druhy turistiky.</w:t>
            </w:r>
          </w:p>
          <w:p w14:paraId="4851F83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BAD26D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8929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Zařadí  turistiku jako vhodné celoroční a celoživotní aktivitu. Spojuje ji s další pohybovou a kulturně-poznávací činností.</w:t>
            </w:r>
          </w:p>
          <w:p w14:paraId="1FDBE446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Provádí základní pohyb v mírně náročném terénu (v různých ročních obdobích i se zátěží). Aplikuje znalosti z jiných předmětů (např. stopy zvěře, druhy rostlin, ptáků, historické děje, objekty atd.).</w:t>
            </w:r>
          </w:p>
          <w:p w14:paraId="51D12739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FDA8EB8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EA220F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CD71100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Za pomoci učitele připraví turistickou akci, naplánuje pochodovou trasu a zpracuje o ní jednoduchou dokumentaci. Orientuje se na mapě.</w:t>
            </w:r>
          </w:p>
          <w:p w14:paraId="31B3F71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Účastní se turistické akce ve vhodném oblečení a v bezpečné a vhodné obuvi.</w:t>
            </w:r>
          </w:p>
          <w:p w14:paraId="601B92EF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CE0C9A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Postaví a zlikviduje tábořiště podle zásad hygieny a ochrany přírody. Připraví jednoduchý pokrm a nápoj.</w:t>
            </w:r>
          </w:p>
          <w:p w14:paraId="76A48B37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17DB9B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Rozliší různé druhy turistiky (vodní, cyklo, horskou, vysokohorskou, lyžařskou aj.)</w:t>
            </w:r>
          </w:p>
          <w:p w14:paraId="6F4B4BC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6A6A2A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Provede laickou první pomoc při poranění menšího rozsahu, přivolá odbornou pomoc.</w:t>
            </w:r>
          </w:p>
          <w:p w14:paraId="31BBA61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6DF484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E56F31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EV</w:t>
            </w:r>
            <w:r>
              <w:rPr>
                <w:color w:val="000000"/>
                <w:sz w:val="24"/>
                <w:szCs w:val="24"/>
              </w:rPr>
              <w:t>- vysoké oceňování zdraví a chápání vlivu prostředí na vlastní zdraví – ekologické hry, soutěže</w:t>
            </w:r>
          </w:p>
          <w:p w14:paraId="02E76DA4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365E0F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Mezipředmětové vazby:</w:t>
            </w:r>
          </w:p>
          <w:p w14:paraId="7673C935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Výchova ke zdraví  - Pohybová aktivita a zdraví</w:t>
            </w:r>
          </w:p>
          <w:p w14:paraId="52FADB8C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Přírodopis  - Země a život</w:t>
            </w:r>
          </w:p>
          <w:p w14:paraId="7CC56ABD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Ze  - Globus a mapa – orientace na mapě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9CCF8B" w14:textId="77777777" w:rsidR="00B63394" w:rsidRDefault="00B63394" w:rsidP="009C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427A7928" w14:textId="77777777" w:rsidR="00B63394" w:rsidRDefault="00B63394" w:rsidP="00B633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6F86CD84" w14:textId="77777777" w:rsidR="00B63394" w:rsidRDefault="00B63394" w:rsidP="00B633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Součástí výuky je  turistika a pobyt v přírodě – přežití v přírodě, orientace, ukrytí, nouzový přístřešek, zajištění vody, potravy a tepla (po dohodě s třídními učiteli).</w:t>
      </w:r>
    </w:p>
    <w:p w14:paraId="218746ED" w14:textId="77777777" w:rsidR="00B63394" w:rsidRDefault="00B63394" w:rsidP="00B633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5DB8C33E" w14:textId="77777777" w:rsidR="00B63394" w:rsidRDefault="00B63394" w:rsidP="00B633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  <w:sectPr w:rsidR="00B63394">
          <w:pgSz w:w="16838" w:h="11906" w:orient="landscape"/>
          <w:pgMar w:top="1418" w:right="1418" w:bottom="1418" w:left="1418" w:header="709" w:footer="709" w:gutter="0"/>
          <w:cols w:space="708"/>
        </w:sectPr>
      </w:pPr>
      <w:r>
        <w:rPr>
          <w:color w:val="000000"/>
          <w:sz w:val="24"/>
          <w:szCs w:val="24"/>
        </w:rPr>
        <w:t>Zpracovala: Mgr. Romana Rájkov</w:t>
      </w:r>
    </w:p>
    <w:p w14:paraId="142716DD" w14:textId="77777777" w:rsidR="00A26406" w:rsidRDefault="00A26406" w:rsidP="00B633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4"/>
          <w:szCs w:val="24"/>
        </w:rPr>
        <w:sectPr w:rsidR="00A26406">
          <w:pgSz w:w="16838" w:h="11906" w:orient="landscape"/>
          <w:pgMar w:top="1418" w:right="1418" w:bottom="1418" w:left="1418" w:header="709" w:footer="709" w:gutter="0"/>
          <w:cols w:space="708"/>
        </w:sectPr>
      </w:pPr>
    </w:p>
    <w:p w14:paraId="3AA4E0F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SVĚT PRÁCE – II.stupeń</w:t>
      </w:r>
    </w:p>
    <w:p w14:paraId="62585FC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Vypracovala: Mgr. M.Bartušková, Mgr. Jiří Dušek</w:t>
      </w:r>
    </w:p>
    <w:p w14:paraId="735EC6D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5FEB10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1. Obsahové, časové a organizační vymezení vyučovacího předmětu</w:t>
      </w:r>
    </w:p>
    <w:p w14:paraId="66DAE0E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5F35CC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</w:t>
      </w:r>
      <w:r>
        <w:rPr>
          <w:color w:val="000000"/>
          <w:sz w:val="24"/>
          <w:szCs w:val="24"/>
        </w:rPr>
        <w:tab/>
        <w:t xml:space="preserve">Vyučovací předmět </w:t>
      </w:r>
      <w:r>
        <w:rPr>
          <w:b/>
          <w:color w:val="000000"/>
          <w:sz w:val="24"/>
          <w:szCs w:val="24"/>
        </w:rPr>
        <w:t xml:space="preserve">SVĚT PRÁCE </w:t>
      </w:r>
      <w:r>
        <w:rPr>
          <w:color w:val="000000"/>
          <w:sz w:val="24"/>
          <w:szCs w:val="24"/>
        </w:rPr>
        <w:t xml:space="preserve"> se vyučuje jako samostatný.  Předmět v 6.,7., a 8.ročníku . Při výuce klademe důraz na rozvoj samostatnosti žáků, odpovědnosti, aktivity, tvořivosti, manuální zručnosti,</w:t>
      </w:r>
      <w:r w:rsidR="00274FF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výchovy, dodržování pravidel společenského chování, komunikaci, formování a ověřování vlastních názorů, vyhodnocování a řešení problémů, utřídění informací a hledání jejich souvislostí.  Podporu</w:t>
      </w:r>
      <w:r w:rsidR="00274FFC">
        <w:rPr>
          <w:color w:val="000000"/>
          <w:sz w:val="24"/>
          <w:szCs w:val="24"/>
        </w:rPr>
        <w:t>jeme spolupráci žáků ve všech te</w:t>
      </w:r>
      <w:r>
        <w:rPr>
          <w:color w:val="000000"/>
          <w:sz w:val="24"/>
          <w:szCs w:val="24"/>
        </w:rPr>
        <w:t xml:space="preserve">matických okruzích </w:t>
      </w:r>
      <w:r w:rsidR="00274FFC">
        <w:rPr>
          <w:color w:val="000000"/>
          <w:sz w:val="24"/>
          <w:szCs w:val="24"/>
        </w:rPr>
        <w:t>j</w:t>
      </w:r>
      <w:r>
        <w:rPr>
          <w:color w:val="000000"/>
          <w:sz w:val="24"/>
          <w:szCs w:val="24"/>
        </w:rPr>
        <w:t xml:space="preserve">sou žáci samostatně vedeni k dodržování bezpečnosti a hygieny při práci. Postupně  poskytuje důležité informace ze sféry výkonu práce a přispívá k vytváření životní a profesní orientaci žáků. Pomáhá jim při odpovědném rozhodování v dalším profesním zaměření. Učí žáky získávat pozitivní vztah k práci a odpovědnosti, tvořivého postoje k vlastní činnosti a její kvalitě. Získávat orientace v různých oborech, lidské činnosti, formách fyzické a duševní práce. Seznamuje žáky s historií vybraných a zajímavých vynálezů technického pokroku pro poznání a pochopení vývoje technické vyspělosti a ekonomických podmínek života společnosti. Žáci poznávají vybrané technologické výrobní postupy, materiály, suroviny, plodiny. Seznamují se v jejich zpracování či pěstování. Získávají pozitivní vztah k práci. </w:t>
      </w:r>
    </w:p>
    <w:p w14:paraId="143A399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18C0623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</w:t>
      </w:r>
      <w:r>
        <w:rPr>
          <w:color w:val="000000"/>
          <w:sz w:val="24"/>
          <w:szCs w:val="24"/>
        </w:rPr>
        <w:tab/>
        <w:t xml:space="preserve">Vzhledem k materiálně technickým podmínkám (školní žákovská kuchyňka, vhodný školní pozemek, školní žákovská dílna, dvě počítačové učebny) a aprobovanosti </w:t>
      </w:r>
      <w:r w:rsidR="00274FFC">
        <w:rPr>
          <w:color w:val="000000"/>
          <w:sz w:val="24"/>
          <w:szCs w:val="24"/>
        </w:rPr>
        <w:t>učitelů jsou realizovány tyto te</w:t>
      </w:r>
      <w:r>
        <w:rPr>
          <w:color w:val="000000"/>
          <w:sz w:val="24"/>
          <w:szCs w:val="24"/>
        </w:rPr>
        <w:t xml:space="preserve">matické okruhy. </w:t>
      </w:r>
    </w:p>
    <w:p w14:paraId="2783FA2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0D2133F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Členění předmětu na druhém stupni:</w:t>
      </w:r>
    </w:p>
    <w:p w14:paraId="4DD262BE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6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- 6.ročník</w:t>
      </w:r>
      <w:r>
        <w:rPr>
          <w:color w:val="000000"/>
          <w:sz w:val="24"/>
          <w:szCs w:val="24"/>
        </w:rPr>
        <w:t xml:space="preserve">  -   P</w:t>
      </w:r>
      <w:r w:rsidR="00CC08FA">
        <w:rPr>
          <w:color w:val="000000"/>
          <w:sz w:val="24"/>
          <w:szCs w:val="24"/>
        </w:rPr>
        <w:t>říprava pokrmů</w:t>
      </w:r>
      <w:r>
        <w:rPr>
          <w:color w:val="000000"/>
          <w:sz w:val="24"/>
          <w:szCs w:val="24"/>
        </w:rPr>
        <w:t xml:space="preserve">                                   2h/ 14 dní</w:t>
      </w:r>
    </w:p>
    <w:p w14:paraId="1B22E3B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ab/>
        <w:t xml:space="preserve">       -    </w:t>
      </w:r>
      <w:r>
        <w:rPr>
          <w:color w:val="000000"/>
          <w:sz w:val="24"/>
          <w:szCs w:val="24"/>
        </w:rPr>
        <w:t xml:space="preserve">Informatický seminář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0F7A77">
        <w:rPr>
          <w:color w:val="000000"/>
        </w:rPr>
        <w:tab/>
      </w:r>
      <w:r>
        <w:rPr>
          <w:color w:val="000000"/>
          <w:sz w:val="24"/>
          <w:szCs w:val="24"/>
        </w:rPr>
        <w:t>2h/ 14 dní</w:t>
      </w:r>
    </w:p>
    <w:p w14:paraId="2486FBB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</w:rPr>
        <w:t xml:space="preserve">         </w:t>
      </w:r>
      <w:r>
        <w:rPr>
          <w:color w:val="000000"/>
          <w:sz w:val="24"/>
          <w:szCs w:val="24"/>
          <w:u w:val="single"/>
        </w:rPr>
        <w:t xml:space="preserve">          -   Práce s technickými materiály              </w:t>
      </w:r>
      <w:r>
        <w:rPr>
          <w:color w:val="000000"/>
          <w:sz w:val="24"/>
          <w:szCs w:val="24"/>
        </w:rPr>
        <w:t>2h/ 14 dní</w:t>
      </w:r>
    </w:p>
    <w:p w14:paraId="697438B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AB14B2E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6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- 7.ročník</w:t>
      </w:r>
      <w:r>
        <w:rPr>
          <w:color w:val="000000"/>
          <w:sz w:val="24"/>
          <w:szCs w:val="24"/>
        </w:rPr>
        <w:t xml:space="preserve"> </w:t>
      </w:r>
      <w:r w:rsidR="00CC08F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-   Příprava pokrmů                                   2h/ 14 dní </w:t>
      </w:r>
    </w:p>
    <w:p w14:paraId="6E9DF71B" w14:textId="77777777" w:rsidR="00CC08FA" w:rsidRDefault="00CC08FA" w:rsidP="00CC08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                      -    </w:t>
      </w:r>
      <w:r>
        <w:rPr>
          <w:color w:val="000000"/>
          <w:sz w:val="24"/>
          <w:szCs w:val="24"/>
        </w:rPr>
        <w:t xml:space="preserve">Informatický seminář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</w:rPr>
        <w:tab/>
      </w:r>
      <w:r>
        <w:rPr>
          <w:color w:val="000000"/>
          <w:sz w:val="24"/>
          <w:szCs w:val="24"/>
        </w:rPr>
        <w:t>2h/ 14 dní</w:t>
      </w:r>
    </w:p>
    <w:p w14:paraId="3D1DA70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 xml:space="preserve">               </w:t>
      </w:r>
      <w:r w:rsidR="00CC08FA">
        <w:rPr>
          <w:color w:val="000000"/>
          <w:sz w:val="24"/>
          <w:szCs w:val="24"/>
          <w:u w:val="single"/>
        </w:rPr>
        <w:t xml:space="preserve">    -  </w:t>
      </w:r>
      <w:r>
        <w:rPr>
          <w:color w:val="000000"/>
          <w:sz w:val="24"/>
          <w:szCs w:val="24"/>
          <w:u w:val="single"/>
        </w:rPr>
        <w:t>Práce s technickými materiály              2h/ 14 dní</w:t>
      </w:r>
    </w:p>
    <w:p w14:paraId="359D26FC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6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                     </w:t>
      </w:r>
    </w:p>
    <w:p w14:paraId="68ED65EA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60" w:line="240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- 8.ročník   - Svět práce                                               1h/ týdně</w:t>
      </w:r>
    </w:p>
    <w:p w14:paraId="766BB01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 xml:space="preserve">                  </w:t>
      </w:r>
    </w:p>
    <w:p w14:paraId="1C4EC29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Výuka probíhá v kmenových  třídách, na školním pozemku, školních dílnách, cvičné kuchyňce, v okolní přírodě a jsou též využívány obě počítačové učebny. Pro laboratorní účely a v pěstitelských pracích je používána odborná učebna přírodopisu.</w:t>
      </w:r>
    </w:p>
    <w:p w14:paraId="148BCDB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5260659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 předmětu Svět práce se prolínají </w:t>
      </w:r>
      <w:r>
        <w:rPr>
          <w:color w:val="000000"/>
          <w:sz w:val="24"/>
          <w:szCs w:val="24"/>
          <w:u w:val="single"/>
        </w:rPr>
        <w:t>průřezová témata</w:t>
      </w:r>
      <w:r>
        <w:rPr>
          <w:color w:val="000000"/>
          <w:sz w:val="24"/>
          <w:szCs w:val="24"/>
        </w:rPr>
        <w:t>.:</w:t>
      </w:r>
    </w:p>
    <w:p w14:paraId="5725FF7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  <w:u w:val="single"/>
        </w:rPr>
      </w:pPr>
    </w:p>
    <w:p w14:paraId="67C729A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Výchova demokratického občana</w:t>
      </w:r>
      <w:r>
        <w:rPr>
          <w:color w:val="000000"/>
          <w:sz w:val="24"/>
          <w:szCs w:val="24"/>
        </w:rPr>
        <w:t xml:space="preserve">_- zásady slušnosti, tolerance, odpovědnosti jedince,            respektování předpisů a norem, poskytování první pomoci. </w:t>
      </w:r>
    </w:p>
    <w:p w14:paraId="5E953A2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1DE44E7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Osobnostní a sociální výchova</w:t>
      </w:r>
      <w:r>
        <w:rPr>
          <w:color w:val="000000"/>
          <w:sz w:val="24"/>
          <w:szCs w:val="24"/>
        </w:rPr>
        <w:t xml:space="preserve"> - orientovat se v sobě samém, rozvíjet dovednosti a schopnosti, dobré vztahy k sobě samému a k dalším složkám životního prostředí - práce v týmu. </w:t>
      </w:r>
    </w:p>
    <w:p w14:paraId="5AA23D4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1D16EDF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Environmentální výchova</w:t>
      </w:r>
      <w:r>
        <w:rPr>
          <w:color w:val="000000"/>
          <w:sz w:val="24"/>
          <w:szCs w:val="24"/>
        </w:rPr>
        <w:t xml:space="preserve">- pozorovat a popisovat okolní prostředí, získávat informace o ekologické problematice, získané poznatky kriticky zvažovat, domýšlet možné důsledky, provádět konkrétní pracovní aktivity ve prospěch životního prostředí, péče o zeleň, tříděné odpadů a péče o okolní prostředí. </w:t>
      </w:r>
    </w:p>
    <w:p w14:paraId="13B5118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246D286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Mediální výchova</w:t>
      </w:r>
      <w:r>
        <w:rPr>
          <w:color w:val="000000"/>
          <w:sz w:val="24"/>
          <w:szCs w:val="24"/>
        </w:rPr>
        <w:t>- schopnost zpracovat a využít podněty, které přicházejí z médií, tisk, rozhlas, televize, internet.</w:t>
      </w:r>
    </w:p>
    <w:p w14:paraId="0AB2D2A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09481A1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Výchova k myšlení v evropských a globálních souvislostech</w:t>
      </w:r>
      <w:r>
        <w:rPr>
          <w:color w:val="000000"/>
          <w:sz w:val="24"/>
          <w:szCs w:val="24"/>
        </w:rPr>
        <w:t>- provést evropskou dimenzi, evropský rozměr do vzdělávání jako prostředek mezinárodní a multikulturní orientace, rozvíjet vědomí evropské identity při respektování nároku identitu národa. Stravovací návyky, zvyklosti ostatních národů, módní trendy, módní časopisy.</w:t>
      </w:r>
    </w:p>
    <w:p w14:paraId="2E1E0B3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u w:val="single"/>
        </w:rPr>
      </w:pPr>
    </w:p>
    <w:p w14:paraId="51A150E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34A903B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u w:val="single"/>
        </w:rPr>
      </w:pPr>
      <w:r>
        <w:rPr>
          <w:b/>
          <w:color w:val="000000"/>
          <w:u w:val="single"/>
        </w:rPr>
        <w:t>2. Výchovné a vzdělávací strategie pro rozvoj klíčových kompetencí</w:t>
      </w:r>
    </w:p>
    <w:p w14:paraId="5301130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K UČENÍ</w:t>
      </w:r>
      <w:r>
        <w:rPr>
          <w:color w:val="000000"/>
          <w:sz w:val="24"/>
          <w:szCs w:val="24"/>
        </w:rPr>
        <w:t xml:space="preserve"> </w:t>
      </w:r>
    </w:p>
    <w:p w14:paraId="6B438AD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19326D1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vede žáky k plánování činností a osvojování práce dle návodu</w:t>
      </w:r>
    </w:p>
    <w:p w14:paraId="3E90DA0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motivuje žáky, využívá situace z praxe</w:t>
      </w:r>
    </w:p>
    <w:p w14:paraId="560A5A3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používá literaturu a internet, vede k tomu i žáky</w:t>
      </w:r>
    </w:p>
    <w:p w14:paraId="66332DD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54719C3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2582DC6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vyhledává a třídí informace z různých zdrojů</w:t>
      </w:r>
    </w:p>
    <w:p w14:paraId="284DF68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své znalosti používá v praxi</w:t>
      </w:r>
    </w:p>
    <w:p w14:paraId="51F802E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zorganizuje si práci efektivně</w:t>
      </w:r>
    </w:p>
    <w:p w14:paraId="3293E13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K ŘEŠENÍ</w:t>
      </w:r>
      <w:r>
        <w:rPr>
          <w:color w:val="000000"/>
          <w:sz w:val="24"/>
          <w:szCs w:val="24"/>
        </w:rPr>
        <w:t xml:space="preserve"> </w:t>
      </w:r>
    </w:p>
    <w:p w14:paraId="6E339C2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4CFB2FB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umožňuje žákovi volbu různých postupů k řešení</w:t>
      </w:r>
    </w:p>
    <w:p w14:paraId="5B62FA9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seznamuje žáka s možnostmi poradenství v oblasti dalšího studia</w:t>
      </w:r>
    </w:p>
    <w:p w14:paraId="7F335A2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0165CF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24F93EA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používá vhodné postupy k řešení problému, aplikuje různé varianty a zvolí tu nejvhodnější</w:t>
      </w:r>
    </w:p>
    <w:p w14:paraId="08E48AA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orientuje se v problému, uvědomuje si potřebu praktického ověření problému</w:t>
      </w:r>
    </w:p>
    <w:p w14:paraId="42A8965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 KOMUNIKATIVNÍ</w:t>
      </w:r>
    </w:p>
    <w:p w14:paraId="589C67B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0344993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vede ke spolupráci a situaci</w:t>
      </w:r>
    </w:p>
    <w:p w14:paraId="79B6F83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dává prostor diskusi a vyjádření žáků</w:t>
      </w:r>
    </w:p>
    <w:p w14:paraId="7B5C83D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73B7CD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30312FE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vyjadřuje se úměrně věku a situaci</w:t>
      </w:r>
    </w:p>
    <w:p w14:paraId="6A087F8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systematicky popíše např. pracovní postup</w:t>
      </w:r>
    </w:p>
    <w:p w14:paraId="6311FFA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rozumí návodům a nákresům a popíše je (vysvětlí)</w:t>
      </w:r>
    </w:p>
    <w:p w14:paraId="448911FE" w14:textId="77777777" w:rsidR="00CC08FA" w:rsidRDefault="00CC08FA" w:rsidP="00CC08FA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b/>
          <w:color w:val="000000"/>
          <w:sz w:val="24"/>
          <w:szCs w:val="24"/>
        </w:rPr>
      </w:pPr>
    </w:p>
    <w:p w14:paraId="598407D3" w14:textId="77777777" w:rsidR="00CC08FA" w:rsidRDefault="00CC08FA" w:rsidP="00CC08FA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b/>
          <w:color w:val="000000"/>
          <w:sz w:val="24"/>
          <w:szCs w:val="24"/>
        </w:rPr>
      </w:pPr>
    </w:p>
    <w:p w14:paraId="392D1F97" w14:textId="77777777" w:rsidR="00A26406" w:rsidRPr="00CC08FA" w:rsidRDefault="00D83F7B" w:rsidP="00CC08FA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KOMPETENCE SOCIÁLNÍ A PERSONÁLNÍ</w:t>
      </w:r>
      <w:r>
        <w:rPr>
          <w:color w:val="000000"/>
          <w:sz w:val="24"/>
          <w:szCs w:val="24"/>
        </w:rPr>
        <w:t xml:space="preserve"> </w:t>
      </w:r>
    </w:p>
    <w:p w14:paraId="1321B9F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0FE76DC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-vede žáky ke spolupráci a toleranci, vyžaduje dodržování pravidel chování a bezpečnosti práce</w:t>
      </w:r>
    </w:p>
    <w:p w14:paraId="3C6C391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motivuje i slabší žáky, dodává žákům sebedůvěru</w:t>
      </w:r>
    </w:p>
    <w:p w14:paraId="1ED755F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608BA9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57EA397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pracuje ve skupině, umí přijmout sociální roli v různých skupinách</w:t>
      </w:r>
    </w:p>
    <w:p w14:paraId="4FABA6E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dodržuje zásady bezpečnosti s ohledem na své spolužáky</w:t>
      </w:r>
    </w:p>
    <w:p w14:paraId="072EE4D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respektuje názor druhého</w:t>
      </w:r>
    </w:p>
    <w:p w14:paraId="2D0E5F7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 OBČANSKÉ</w:t>
      </w:r>
      <w:r>
        <w:rPr>
          <w:color w:val="000000"/>
          <w:sz w:val="24"/>
          <w:szCs w:val="24"/>
        </w:rPr>
        <w:t xml:space="preserve"> </w:t>
      </w:r>
    </w:p>
    <w:p w14:paraId="1B71B4D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7432AC8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vede žáky k zájmu a péči o životní prostředí</w:t>
      </w:r>
    </w:p>
    <w:p w14:paraId="5711F23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vede žáky k toleranci k odlišným názorům</w:t>
      </w:r>
    </w:p>
    <w:p w14:paraId="6685F7E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C85380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5DC36B3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-respektuje odlišné názory</w:t>
      </w:r>
    </w:p>
    <w:p w14:paraId="2CF3F9F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aktivně se zapojuje  do ochrany životního prostředí</w:t>
      </w:r>
    </w:p>
    <w:p w14:paraId="26C83C7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zlepšuje životní prostředí ve svém okolí</w:t>
      </w:r>
    </w:p>
    <w:p w14:paraId="6AC35CC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KOMPETENCE PRACOVNÍ </w:t>
      </w:r>
    </w:p>
    <w:p w14:paraId="63CAC15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7468F7C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vede žáky k zásadám bezpečnosti při práci s nástroji, pomůckami a materiály</w:t>
      </w:r>
    </w:p>
    <w:p w14:paraId="79F69C2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motivuje žáky k provedení co nejkvalitnější práce</w:t>
      </w:r>
    </w:p>
    <w:p w14:paraId="04D2798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popisuje různé možnosti a způsoby činností vedoucí k témuž cíli</w:t>
      </w:r>
    </w:p>
    <w:p w14:paraId="198D5B1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seznamuje žáky s možností dalšího využití získaných dovedností</w:t>
      </w:r>
    </w:p>
    <w:p w14:paraId="5EECE89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1A38AC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3A1098D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volí vhodné a bezpečné pracovní postupy</w:t>
      </w:r>
    </w:p>
    <w:p w14:paraId="29C3423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využívá dovednosti v běžné praxi</w:t>
      </w:r>
    </w:p>
    <w:p w14:paraId="42CF61D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promyšleně se rozhoduje o dalším vzdělávání a profesní orientaci</w:t>
      </w:r>
    </w:p>
    <w:p w14:paraId="28E846C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71EEF39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left" w:pos="4500"/>
        </w:tabs>
        <w:spacing w:line="240" w:lineRule="auto"/>
        <w:ind w:left="0" w:hanging="2"/>
        <w:rPr>
          <w:color w:val="000000"/>
        </w:rPr>
      </w:pPr>
    </w:p>
    <w:p w14:paraId="7703B866" w14:textId="77777777" w:rsidR="00A26406" w:rsidRPr="00CC08FA" w:rsidRDefault="00D83F7B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b/>
          <w:sz w:val="24"/>
          <w:szCs w:val="24"/>
        </w:rPr>
      </w:pPr>
      <w:r w:rsidRPr="00CC08FA">
        <w:rPr>
          <w:b/>
          <w:sz w:val="24"/>
          <w:szCs w:val="24"/>
        </w:rPr>
        <w:t xml:space="preserve">KOMPETENCE DIGITÁLNÍ </w:t>
      </w:r>
    </w:p>
    <w:p w14:paraId="64C62B72" w14:textId="77777777" w:rsidR="00A26406" w:rsidRPr="00CC08FA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sz w:val="24"/>
          <w:szCs w:val="24"/>
        </w:rPr>
      </w:pPr>
    </w:p>
    <w:p w14:paraId="217DA123" w14:textId="77777777" w:rsidR="00A26406" w:rsidRPr="00CC08FA" w:rsidRDefault="00D83F7B">
      <w:pPr>
        <w:spacing w:line="360" w:lineRule="auto"/>
        <w:ind w:left="0" w:hanging="2"/>
        <w:jc w:val="both"/>
        <w:rPr>
          <w:sz w:val="24"/>
          <w:szCs w:val="24"/>
        </w:rPr>
      </w:pPr>
      <w:r w:rsidRPr="00CC08FA">
        <w:rPr>
          <w:b/>
          <w:sz w:val="24"/>
          <w:szCs w:val="24"/>
        </w:rPr>
        <w:t xml:space="preserve">Učitel: </w:t>
      </w:r>
    </w:p>
    <w:p w14:paraId="6B9B84B1" w14:textId="77777777" w:rsidR="00A26406" w:rsidRPr="00CC08FA" w:rsidRDefault="00D83F7B">
      <w:pPr>
        <w:ind w:left="0" w:hanging="2"/>
        <w:jc w:val="both"/>
        <w:rPr>
          <w:sz w:val="24"/>
          <w:szCs w:val="24"/>
        </w:rPr>
      </w:pPr>
      <w:r w:rsidRPr="00CC08FA">
        <w:rPr>
          <w:sz w:val="24"/>
          <w:szCs w:val="24"/>
        </w:rPr>
        <w:t xml:space="preserve">- využívá digitální zdroje pro zajištění výuky žákům (komunikuje s nimi a pomáhá jim získat přístup k informacím v digitální podobě). Tvoří si digitální portfolio úloh a výukových zdrojů. Má přehled o možnostech a omezeních týkajících se použití digitálních zdrojů (např. autorská práva, typ souboru, technické požadavky, právní ustanovení, přístupnost). Vede žáky ke spolupráci a interakci ve virtuálním prostředí. Rozvíjí a experimentuje s výukovými metodami vhodnými pro digitální prostředí a kriticky posuzuje jejich vliv na naplnění vzdělávacích cílů. Používá digitálních hodnotících nástrojů pro monitorování procesu učení,  získávání informací o pokroku žáka a poskytování formativního a sumativního hodnocení žáka. Orientuje se ve strategiích i adaptivních a kompenzačních nástrojích navržených pro žáky se speciálními vzdělávacími potřebami a na základě toho nabízí alternativní postupy či pomůcky žákům individuálně dle jejich potřeby. Rozvíjí v žácích jejich digitální a mediální gramotnost. Vede </w:t>
      </w:r>
      <w:r w:rsidRPr="00CC08FA">
        <w:rPr>
          <w:sz w:val="24"/>
          <w:szCs w:val="24"/>
        </w:rPr>
        <w:lastRenderedPageBreak/>
        <w:t>žáky k řešení problémů pomocí digitálních technologií. Orientuje se v dostupných programovacích jazycích a nástrojích a rozvíjí v žácích algoritmické myšlení.</w:t>
      </w:r>
    </w:p>
    <w:p w14:paraId="483E775B" w14:textId="77777777" w:rsidR="00A26406" w:rsidRPr="00CC08FA" w:rsidRDefault="00A26406">
      <w:pPr>
        <w:ind w:left="0" w:hanging="2"/>
        <w:jc w:val="both"/>
        <w:rPr>
          <w:b/>
          <w:sz w:val="24"/>
          <w:szCs w:val="24"/>
        </w:rPr>
      </w:pPr>
    </w:p>
    <w:p w14:paraId="1F75BE0B" w14:textId="77777777" w:rsidR="00A26406" w:rsidRPr="00CC08FA" w:rsidRDefault="00A26406">
      <w:pPr>
        <w:ind w:left="0" w:hanging="2"/>
        <w:jc w:val="both"/>
        <w:rPr>
          <w:sz w:val="24"/>
          <w:szCs w:val="24"/>
        </w:rPr>
      </w:pPr>
    </w:p>
    <w:p w14:paraId="030879A0" w14:textId="77777777" w:rsidR="00A26406" w:rsidRPr="00CC08FA" w:rsidRDefault="00D83F7B">
      <w:pPr>
        <w:spacing w:line="360" w:lineRule="auto"/>
        <w:ind w:left="0" w:hanging="2"/>
        <w:jc w:val="both"/>
        <w:rPr>
          <w:sz w:val="24"/>
          <w:szCs w:val="24"/>
        </w:rPr>
      </w:pPr>
      <w:r w:rsidRPr="00CC08FA">
        <w:rPr>
          <w:b/>
          <w:sz w:val="24"/>
          <w:szCs w:val="24"/>
        </w:rPr>
        <w:t>Žák:</w:t>
      </w:r>
    </w:p>
    <w:p w14:paraId="772EA97E" w14:textId="77777777" w:rsidR="00A26406" w:rsidRPr="00CC08FA" w:rsidRDefault="00D83F7B">
      <w:pPr>
        <w:ind w:left="0" w:hanging="2"/>
        <w:jc w:val="both"/>
        <w:rPr>
          <w:sz w:val="24"/>
          <w:szCs w:val="24"/>
        </w:rPr>
      </w:pPr>
      <w:r w:rsidRPr="00CC08FA">
        <w:rPr>
          <w:sz w:val="24"/>
          <w:szCs w:val="24"/>
        </w:rPr>
        <w:t xml:space="preserve">- Samostatně získávají, organizují, uchovávají a interpretují data v digitálním prostředí. Tvoří vlastní digitální obsah a výukové zdroje. Využívají digitálních nástrojů pro vlastní rozvoj a hodnocení svých vědomostí a dovedností. Spolupracuje a komunikuje se spolužáky ve virtuálním prostředí. Rozpozná a řeší problémy pomocí digitálních technologií. </w:t>
      </w:r>
    </w:p>
    <w:p w14:paraId="542933B8" w14:textId="77777777" w:rsidR="000F7A77" w:rsidRPr="00CC08FA" w:rsidRDefault="000F7A77" w:rsidP="000F7A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CC08FA">
        <w:rPr>
          <w:sz w:val="24"/>
          <w:szCs w:val="24"/>
        </w:rPr>
        <w:t>-Vyhledává a zpracovává informace o zdravé výživě, vyhledává recepty, používá tutorial.</w:t>
      </w:r>
    </w:p>
    <w:p w14:paraId="4BB20ECE" w14:textId="77777777" w:rsidR="000F7A77" w:rsidRPr="00CC08FA" w:rsidRDefault="000F7A77">
      <w:pPr>
        <w:ind w:left="0" w:hanging="2"/>
        <w:jc w:val="both"/>
        <w:rPr>
          <w:b/>
          <w:sz w:val="24"/>
          <w:szCs w:val="24"/>
        </w:rPr>
      </w:pPr>
    </w:p>
    <w:p w14:paraId="08EEE36F" w14:textId="77777777" w:rsidR="00A26406" w:rsidRPr="00CC08FA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left" w:pos="4500"/>
        </w:tabs>
        <w:spacing w:line="240" w:lineRule="auto"/>
        <w:ind w:left="0" w:hanging="2"/>
      </w:pPr>
    </w:p>
    <w:p w14:paraId="4F97D0B2" w14:textId="77777777" w:rsidR="00A26406" w:rsidRPr="00CC08FA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left" w:pos="4500"/>
        </w:tabs>
        <w:spacing w:line="240" w:lineRule="auto"/>
        <w:ind w:left="0" w:hanging="2"/>
      </w:pPr>
    </w:p>
    <w:p w14:paraId="0E2E1F6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  <w:sectPr w:rsidR="00A26406">
          <w:pgSz w:w="11906" w:h="16838"/>
          <w:pgMar w:top="1417" w:right="1417" w:bottom="1417" w:left="1417" w:header="708" w:footer="708" w:gutter="0"/>
          <w:cols w:space="708"/>
        </w:sectPr>
      </w:pPr>
    </w:p>
    <w:p w14:paraId="1A783526" w14:textId="77777777" w:rsidR="00A26406" w:rsidRPr="002F4F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  <w:r w:rsidRPr="002F4F8E">
        <w:rPr>
          <w:rFonts w:ascii="Arial" w:eastAsia="Arial" w:hAnsi="Arial" w:cs="Arial"/>
          <w:color w:val="A6A6A6" w:themeColor="background1" w:themeShade="A6"/>
          <w:sz w:val="36"/>
          <w:szCs w:val="36"/>
        </w:rPr>
        <w:lastRenderedPageBreak/>
        <w:t>Učební osnovy</w:t>
      </w:r>
    </w:p>
    <w:p w14:paraId="109BAE27" w14:textId="77777777" w:rsidR="00A26406" w:rsidRPr="002F4F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A6A6A6" w:themeColor="background1" w:themeShade="A6"/>
          <w:sz w:val="16"/>
          <w:szCs w:val="16"/>
        </w:rPr>
      </w:pPr>
      <w:r w:rsidRPr="002F4F8E">
        <w:rPr>
          <w:rFonts w:ascii="Arial" w:eastAsia="Arial" w:hAnsi="Arial" w:cs="Arial"/>
          <w:color w:val="A6A6A6" w:themeColor="background1" w:themeShade="A6"/>
          <w:sz w:val="36"/>
          <w:szCs w:val="36"/>
        </w:rPr>
        <w:t xml:space="preserve">Vzdělávací oblast:  </w:t>
      </w:r>
      <w:r w:rsidRPr="002F4F8E">
        <w:rPr>
          <w:rFonts w:ascii="Arial" w:eastAsia="Arial" w:hAnsi="Arial" w:cs="Arial"/>
          <w:color w:val="A6A6A6" w:themeColor="background1" w:themeShade="A6"/>
        </w:rPr>
        <w:t xml:space="preserve">Člověk a svět práce   Vzdělávací obor:  </w:t>
      </w:r>
      <w:r w:rsidRPr="002F4F8E">
        <w:rPr>
          <w:rFonts w:ascii="Arial" w:eastAsia="Arial" w:hAnsi="Arial" w:cs="Arial"/>
          <w:b/>
          <w:color w:val="A6A6A6" w:themeColor="background1" w:themeShade="A6"/>
          <w:u w:val="single"/>
        </w:rPr>
        <w:t>Svět práce  – pěstitelství</w:t>
      </w:r>
      <w:r w:rsidRPr="002F4F8E">
        <w:rPr>
          <w:rFonts w:ascii="Arial" w:eastAsia="Arial" w:hAnsi="Arial" w:cs="Arial"/>
          <w:color w:val="A6A6A6" w:themeColor="background1" w:themeShade="A6"/>
        </w:rPr>
        <w:t xml:space="preserve">  ročník   6.</w:t>
      </w:r>
      <w:r w:rsidR="00CC08FA" w:rsidRPr="002F4F8E">
        <w:rPr>
          <w:rFonts w:ascii="Arial" w:eastAsia="Arial" w:hAnsi="Arial" w:cs="Arial"/>
          <w:color w:val="A6A6A6" w:themeColor="background1" w:themeShade="A6"/>
        </w:rPr>
        <w:t>,7.</w:t>
      </w:r>
    </w:p>
    <w:p w14:paraId="3F74BC40" w14:textId="77777777" w:rsidR="00A26406" w:rsidRPr="002F4F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</w:rPr>
      </w:pPr>
    </w:p>
    <w:tbl>
      <w:tblPr>
        <w:tblStyle w:val="affffa"/>
        <w:tblW w:w="15015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80"/>
        <w:gridCol w:w="3355"/>
        <w:gridCol w:w="5400"/>
        <w:gridCol w:w="3120"/>
        <w:gridCol w:w="2160"/>
      </w:tblGrid>
      <w:tr w:rsidR="00A26406" w:rsidRPr="002F4F8E" w14:paraId="37BF4671" w14:textId="77777777">
        <w:trPr>
          <w:trHeight w:val="904"/>
        </w:trPr>
        <w:tc>
          <w:tcPr>
            <w:tcW w:w="980" w:type="dxa"/>
            <w:tcBorders>
              <w:bottom w:val="single" w:sz="6" w:space="0" w:color="000000"/>
            </w:tcBorders>
          </w:tcPr>
          <w:p w14:paraId="7C66B1EC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rFonts w:ascii="Arial" w:eastAsia="Arial" w:hAnsi="Arial" w:cs="Arial"/>
                <w:b/>
                <w:color w:val="A6A6A6" w:themeColor="background1" w:themeShade="A6"/>
                <w:sz w:val="24"/>
                <w:szCs w:val="24"/>
              </w:rPr>
              <w:t>Kapitola</w:t>
            </w:r>
          </w:p>
        </w:tc>
        <w:tc>
          <w:tcPr>
            <w:tcW w:w="3355" w:type="dxa"/>
            <w:tcBorders>
              <w:left w:val="single" w:sz="6" w:space="0" w:color="000000"/>
              <w:bottom w:val="single" w:sz="6" w:space="0" w:color="000000"/>
            </w:tcBorders>
          </w:tcPr>
          <w:p w14:paraId="0AC4A04D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rFonts w:ascii="Arial" w:eastAsia="Arial" w:hAnsi="Arial" w:cs="Arial"/>
                <w:b/>
                <w:color w:val="A6A6A6" w:themeColor="background1" w:themeShade="A6"/>
                <w:sz w:val="24"/>
                <w:szCs w:val="24"/>
              </w:rPr>
              <w:t>Téma (Učivo)</w:t>
            </w:r>
          </w:p>
        </w:tc>
        <w:tc>
          <w:tcPr>
            <w:tcW w:w="5400" w:type="dxa"/>
            <w:tcBorders>
              <w:left w:val="single" w:sz="6" w:space="0" w:color="000000"/>
              <w:bottom w:val="single" w:sz="6" w:space="0" w:color="000000"/>
            </w:tcBorders>
          </w:tcPr>
          <w:p w14:paraId="34465D4D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rFonts w:ascii="Arial" w:eastAsia="Arial" w:hAnsi="Arial" w:cs="Arial"/>
                <w:b/>
                <w:color w:val="A6A6A6" w:themeColor="background1" w:themeShade="A6"/>
                <w:sz w:val="24"/>
                <w:szCs w:val="24"/>
              </w:rPr>
              <w:t>Znalosti a dovednosti (výstup)</w:t>
            </w:r>
          </w:p>
        </w:tc>
        <w:tc>
          <w:tcPr>
            <w:tcW w:w="3120" w:type="dxa"/>
            <w:tcBorders>
              <w:left w:val="single" w:sz="6" w:space="0" w:color="000000"/>
              <w:bottom w:val="single" w:sz="6" w:space="0" w:color="000000"/>
            </w:tcBorders>
          </w:tcPr>
          <w:p w14:paraId="0A7616B6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rFonts w:ascii="Arial" w:eastAsia="Arial" w:hAnsi="Arial" w:cs="Arial"/>
                <w:b/>
                <w:color w:val="A6A6A6" w:themeColor="background1" w:themeShade="A6"/>
                <w:sz w:val="24"/>
                <w:szCs w:val="24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</w:tcBorders>
          </w:tcPr>
          <w:p w14:paraId="6F51FF62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rFonts w:ascii="Arial" w:eastAsia="Arial" w:hAnsi="Arial" w:cs="Arial"/>
                <w:b/>
                <w:color w:val="A6A6A6" w:themeColor="background1" w:themeShade="A6"/>
                <w:sz w:val="24"/>
                <w:szCs w:val="24"/>
              </w:rPr>
              <w:t>Poznámky</w:t>
            </w:r>
          </w:p>
        </w:tc>
      </w:tr>
      <w:tr w:rsidR="00A26406" w:rsidRPr="002F4F8E" w14:paraId="27F849A9" w14:textId="77777777">
        <w:trPr>
          <w:trHeight w:val="1021"/>
        </w:trPr>
        <w:tc>
          <w:tcPr>
            <w:tcW w:w="980" w:type="dxa"/>
            <w:tcBorders>
              <w:top w:val="single" w:sz="6" w:space="0" w:color="000000"/>
              <w:bottom w:val="single" w:sz="6" w:space="0" w:color="000000"/>
            </w:tcBorders>
          </w:tcPr>
          <w:p w14:paraId="3FFE2FFF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b/>
                <w:color w:val="A6A6A6" w:themeColor="background1" w:themeShade="A6"/>
                <w:sz w:val="24"/>
                <w:szCs w:val="24"/>
              </w:rPr>
              <w:t>1.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842667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b/>
                <w:color w:val="A6A6A6" w:themeColor="background1" w:themeShade="A6"/>
                <w:sz w:val="24"/>
                <w:szCs w:val="24"/>
              </w:rPr>
              <w:t>Bezpečnost a hygiena práce</w:t>
            </w:r>
          </w:p>
          <w:p w14:paraId="09C1EBF4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859B65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Používá vhodné pracovní oblečení a ochranné pomůcky.</w:t>
            </w:r>
          </w:p>
          <w:p w14:paraId="73A774E3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Při práci se řídí pokyny učitele.</w:t>
            </w:r>
          </w:p>
          <w:p w14:paraId="7A3C2AC3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Správně používá zahradnické nářadí.</w:t>
            </w:r>
          </w:p>
          <w:p w14:paraId="7141763E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Dodržuje základní hygienická pravidla.</w:t>
            </w:r>
          </w:p>
          <w:p w14:paraId="77622F04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CB2AE75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OSV – (morální rozvoj) – osobní zodpovědnost za zdraví své i svých spolužáků, dodržování pracovních postupů</w:t>
            </w:r>
          </w:p>
          <w:p w14:paraId="3DDB77AD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-skupinová práce – pravidla chování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78AF207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  <w:u w:val="single"/>
              </w:rPr>
              <w:t>Materiál, nástroje a pomůcky</w:t>
            </w:r>
            <w:r w:rsidRPr="002F4F8E">
              <w:rPr>
                <w:color w:val="A6A6A6" w:themeColor="background1" w:themeShade="A6"/>
                <w:sz w:val="24"/>
                <w:szCs w:val="24"/>
              </w:rPr>
              <w:t>: pracovní oděv, zahradnické potřeby.</w:t>
            </w:r>
          </w:p>
          <w:p w14:paraId="1873C9A4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2D0B5CEA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2F4F8E" w14:paraId="214B5045" w14:textId="77777777">
        <w:trPr>
          <w:trHeight w:val="1021"/>
        </w:trPr>
        <w:tc>
          <w:tcPr>
            <w:tcW w:w="980" w:type="dxa"/>
            <w:tcBorders>
              <w:top w:val="single" w:sz="6" w:space="0" w:color="000000"/>
              <w:bottom w:val="single" w:sz="6" w:space="0" w:color="000000"/>
            </w:tcBorders>
          </w:tcPr>
          <w:p w14:paraId="7B2EAB43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b/>
                <w:color w:val="A6A6A6" w:themeColor="background1" w:themeShade="A6"/>
                <w:sz w:val="24"/>
                <w:szCs w:val="24"/>
              </w:rPr>
              <w:t>2.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6D257F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b/>
                <w:color w:val="A6A6A6" w:themeColor="background1" w:themeShade="A6"/>
                <w:sz w:val="24"/>
                <w:szCs w:val="24"/>
              </w:rPr>
              <w:t>Pěstitelství ve vztahu k životnímu</w:t>
            </w:r>
          </w:p>
          <w:p w14:paraId="1E44523B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b/>
                <w:color w:val="A6A6A6" w:themeColor="background1" w:themeShade="A6"/>
                <w:sz w:val="24"/>
                <w:szCs w:val="24"/>
              </w:rPr>
              <w:t>prostředí</w:t>
            </w:r>
          </w:p>
          <w:p w14:paraId="3E1353C9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822243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Vysvětlí pojem životní prostředí.</w:t>
            </w:r>
          </w:p>
          <w:p w14:paraId="49690874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Porovná životní prostředí v různých historických obdobích.</w:t>
            </w:r>
          </w:p>
          <w:p w14:paraId="5D76391C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1B79C163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8FCC11E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EV – ochrana přírody, vliv člověka na životní prostředí.</w:t>
            </w:r>
          </w:p>
          <w:p w14:paraId="038960B0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- práce s učebnicí – skupinová práce – životní prostředí v určitých historických obdobích (využití PC)</w:t>
            </w:r>
          </w:p>
          <w:p w14:paraId="484EE9AC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-úprava okolí školy</w:t>
            </w:r>
          </w:p>
          <w:p w14:paraId="16674BFF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13DB2751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980124F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2F4F8E" w14:paraId="5B4A9ED8" w14:textId="77777777">
        <w:trPr>
          <w:trHeight w:val="1021"/>
        </w:trPr>
        <w:tc>
          <w:tcPr>
            <w:tcW w:w="980" w:type="dxa"/>
            <w:tcBorders>
              <w:top w:val="single" w:sz="6" w:space="0" w:color="000000"/>
              <w:bottom w:val="single" w:sz="6" w:space="0" w:color="000000"/>
            </w:tcBorders>
          </w:tcPr>
          <w:p w14:paraId="61532C4C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b/>
                <w:color w:val="A6A6A6" w:themeColor="background1" w:themeShade="A6"/>
                <w:sz w:val="24"/>
                <w:szCs w:val="24"/>
              </w:rPr>
              <w:t>3.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ED75984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b/>
                <w:color w:val="A6A6A6" w:themeColor="background1" w:themeShade="A6"/>
                <w:sz w:val="24"/>
                <w:szCs w:val="24"/>
              </w:rPr>
              <w:t>Půda</w:t>
            </w:r>
          </w:p>
          <w:p w14:paraId="36920B19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C09860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Popíše vznik půdy.</w:t>
            </w:r>
          </w:p>
          <w:p w14:paraId="46A249A1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Vysvětlí pojem půdní činitelé a popíše je.</w:t>
            </w:r>
          </w:p>
          <w:p w14:paraId="5AEF8C83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Zhodnotí vlastnosti půdy.</w:t>
            </w:r>
          </w:p>
          <w:p w14:paraId="32EE746D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F55696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Dějepis, zeměpis, přírodopis.</w:t>
            </w:r>
          </w:p>
          <w:p w14:paraId="5F077BED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MV – práce s literaturou a internetem, kritické hodnocení informací.</w:t>
            </w:r>
          </w:p>
          <w:p w14:paraId="3D2A1F39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- půdní profil – odebrání vzorku půdy -  zkoumání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FC90C5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2F4F8E" w14:paraId="2DD548EF" w14:textId="77777777">
        <w:trPr>
          <w:trHeight w:val="1021"/>
        </w:trPr>
        <w:tc>
          <w:tcPr>
            <w:tcW w:w="980" w:type="dxa"/>
            <w:tcBorders>
              <w:top w:val="single" w:sz="6" w:space="0" w:color="000000"/>
              <w:bottom w:val="single" w:sz="6" w:space="0" w:color="000000"/>
            </w:tcBorders>
          </w:tcPr>
          <w:p w14:paraId="58BCB708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b/>
                <w:color w:val="A6A6A6" w:themeColor="background1" w:themeShade="A6"/>
                <w:sz w:val="24"/>
                <w:szCs w:val="24"/>
              </w:rPr>
              <w:lastRenderedPageBreak/>
              <w:t>4.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AC6A3B1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b/>
                <w:color w:val="A6A6A6" w:themeColor="background1" w:themeShade="A6"/>
                <w:sz w:val="24"/>
                <w:szCs w:val="24"/>
              </w:rPr>
              <w:t>Zelenina  a ovoce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82ABD3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Charakterizuje zeleninu a ovoce a vysvětlí rozdíly mezi těmito skupinami rostlin.</w:t>
            </w:r>
          </w:p>
          <w:p w14:paraId="5D066E0E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Rozliší jednotlivé druhy ovoce a zeleniny.</w:t>
            </w:r>
          </w:p>
          <w:p w14:paraId="5AB8F5F6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04C0C745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2A960EE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EGS a MKV – cizokrajné druhy ovoce a zeleniny – osmisměrka, práce s časopisy, plakáty</w:t>
            </w:r>
          </w:p>
          <w:p w14:paraId="66F87382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Přírodopis, výchova ke zdraví.</w:t>
            </w:r>
          </w:p>
          <w:p w14:paraId="6474358A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5936DDE0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8EAC60C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Odborná literatura, internet.</w:t>
            </w:r>
          </w:p>
          <w:p w14:paraId="51BC94DF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4AA81909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2F4F8E" w14:paraId="78CE20A5" w14:textId="77777777">
        <w:trPr>
          <w:trHeight w:val="1021"/>
        </w:trPr>
        <w:tc>
          <w:tcPr>
            <w:tcW w:w="980" w:type="dxa"/>
            <w:tcBorders>
              <w:top w:val="single" w:sz="6" w:space="0" w:color="000000"/>
              <w:bottom w:val="single" w:sz="6" w:space="0" w:color="000000"/>
            </w:tcBorders>
          </w:tcPr>
          <w:p w14:paraId="6A5BCA6B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b/>
                <w:color w:val="A6A6A6" w:themeColor="background1" w:themeShade="A6"/>
                <w:sz w:val="24"/>
                <w:szCs w:val="24"/>
              </w:rPr>
              <w:t>5.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E7163A7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b/>
                <w:color w:val="A6A6A6" w:themeColor="background1" w:themeShade="A6"/>
                <w:sz w:val="24"/>
                <w:szCs w:val="24"/>
              </w:rPr>
              <w:t>Léčivé rostliny</w:t>
            </w:r>
          </w:p>
          <w:p w14:paraId="3F08F661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55E0B29D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83126E6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Charakterizuje léčivé rostliny.</w:t>
            </w:r>
          </w:p>
          <w:p w14:paraId="00AE14AF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Objasní význam léčivých rostlin.</w:t>
            </w:r>
          </w:p>
          <w:p w14:paraId="315C29DC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Užívá zásady sběru, sušení a uchování léčivých rostlin.</w:t>
            </w:r>
          </w:p>
          <w:p w14:paraId="37BE9DD0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Rozezná běžné druhy léčivých rostlin a vysvětlí jejich účinky.</w:t>
            </w:r>
          </w:p>
          <w:p w14:paraId="26B8FF15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21E8194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OSV – (osobnostní rozvoj) – odpovědnost a péče o své zdraví, riziko zneužití některých plodin – přírodní drogy.</w:t>
            </w:r>
          </w:p>
          <w:p w14:paraId="075DC00B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 xml:space="preserve"> – výroba plakátů – Léčivé rostliny </w:t>
            </w:r>
          </w:p>
          <w:p w14:paraId="329D1F18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0BE9EEE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Atlasy rostlin a herbáře. Letáky a etikety z bylinných přípravků.</w:t>
            </w:r>
          </w:p>
          <w:p w14:paraId="3BE3E7AE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313BC22C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Vycházky do přírody.</w:t>
            </w:r>
          </w:p>
          <w:p w14:paraId="5C94E228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56B50002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2F4F8E" w14:paraId="78A00869" w14:textId="77777777">
        <w:trPr>
          <w:trHeight w:val="1021"/>
        </w:trPr>
        <w:tc>
          <w:tcPr>
            <w:tcW w:w="980" w:type="dxa"/>
            <w:tcBorders>
              <w:top w:val="single" w:sz="6" w:space="0" w:color="000000"/>
              <w:bottom w:val="single" w:sz="6" w:space="0" w:color="000000"/>
            </w:tcBorders>
          </w:tcPr>
          <w:p w14:paraId="16C74491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b/>
                <w:color w:val="A6A6A6" w:themeColor="background1" w:themeShade="A6"/>
                <w:sz w:val="24"/>
                <w:szCs w:val="24"/>
              </w:rPr>
              <w:t>6.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59E346E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b/>
                <w:color w:val="A6A6A6" w:themeColor="background1" w:themeShade="A6"/>
                <w:sz w:val="24"/>
                <w:szCs w:val="24"/>
              </w:rPr>
              <w:t>Okrasné rostliny</w:t>
            </w:r>
          </w:p>
          <w:p w14:paraId="514E6449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76A15F7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Zdůvodní pěstování okrasných rostlin.</w:t>
            </w:r>
          </w:p>
          <w:p w14:paraId="4BD98F94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Porovná základní skupiny – dřeviny a byliny – a popíše jejich stavbu.</w:t>
            </w:r>
          </w:p>
          <w:p w14:paraId="7465FB5A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Určí základní druhy dřevin, bylin a pokojových rostlin zvláště ty, které jsou v okolí školy a ve škole samotné.</w:t>
            </w:r>
          </w:p>
          <w:p w14:paraId="07689CB1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Vysvětlí rozdělení bylin podle délky vegetačního období.</w:t>
            </w:r>
          </w:p>
          <w:p w14:paraId="534FE27B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AB05AA8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Přírodopis, zeměpis.</w:t>
            </w:r>
          </w:p>
          <w:p w14:paraId="1A92ADEF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08276792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6ABCF2ED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EGS – introdukované rostliny a jejich vliv na rostliny původní v ČR - exkurze do zahradnictví</w:t>
            </w:r>
          </w:p>
          <w:p w14:paraId="6DC05259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2421E3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Vycházky do přírody.</w:t>
            </w:r>
          </w:p>
          <w:p w14:paraId="3334B731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08648F59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14DBF3D2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55257264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18A23B86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 xml:space="preserve">. </w:t>
            </w:r>
          </w:p>
          <w:p w14:paraId="22D24B50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2F4F8E" w14:paraId="6A6A95DA" w14:textId="77777777">
        <w:trPr>
          <w:trHeight w:val="1021"/>
        </w:trPr>
        <w:tc>
          <w:tcPr>
            <w:tcW w:w="980" w:type="dxa"/>
            <w:tcBorders>
              <w:top w:val="single" w:sz="6" w:space="0" w:color="000000"/>
              <w:bottom w:val="single" w:sz="6" w:space="0" w:color="000000"/>
            </w:tcBorders>
          </w:tcPr>
          <w:p w14:paraId="2E6FA7DF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b/>
                <w:color w:val="A6A6A6" w:themeColor="background1" w:themeShade="A6"/>
                <w:sz w:val="24"/>
                <w:szCs w:val="24"/>
              </w:rPr>
              <w:t>7.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C87D614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522C7C5B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b/>
                <w:color w:val="A6A6A6" w:themeColor="background1" w:themeShade="A6"/>
                <w:sz w:val="24"/>
                <w:szCs w:val="24"/>
              </w:rPr>
              <w:t>Aranžování rostlin</w:t>
            </w:r>
          </w:p>
          <w:p w14:paraId="0FAB86A7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59751B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Aplikuje zásady a pravidla aranžování živých i suchých rostlin.</w:t>
            </w:r>
          </w:p>
          <w:p w14:paraId="7CEE6EBD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621B3202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5A5F8D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MKV – ikebana, bonsai – japonské aranžování rostlin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E10827B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2F4F8E" w14:paraId="6787B961" w14:textId="77777777">
        <w:trPr>
          <w:trHeight w:val="1021"/>
        </w:trPr>
        <w:tc>
          <w:tcPr>
            <w:tcW w:w="980" w:type="dxa"/>
            <w:tcBorders>
              <w:top w:val="single" w:sz="6" w:space="0" w:color="000000"/>
              <w:bottom w:val="single" w:sz="6" w:space="0" w:color="000000"/>
            </w:tcBorders>
          </w:tcPr>
          <w:p w14:paraId="1603BEFD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b/>
                <w:color w:val="A6A6A6" w:themeColor="background1" w:themeShade="A6"/>
                <w:sz w:val="24"/>
                <w:szCs w:val="24"/>
              </w:rPr>
              <w:lastRenderedPageBreak/>
              <w:t>8.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8C2ADE1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b/>
                <w:color w:val="A6A6A6" w:themeColor="background1" w:themeShade="A6"/>
                <w:sz w:val="24"/>
                <w:szCs w:val="24"/>
              </w:rPr>
              <w:t>Polní plodiny a obilniny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F954C88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Dokáže pojmenovat základní druhy obilnin a polních plodin pěstovaných v ČR.</w:t>
            </w:r>
          </w:p>
          <w:p w14:paraId="2DA5D54C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Vysvětlí použití jednotlivých obilovin.</w:t>
            </w:r>
          </w:p>
          <w:p w14:paraId="4DF4A0EC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CE4F2F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C0828F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Odborná literatura</w:t>
            </w:r>
          </w:p>
          <w:p w14:paraId="615D8289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Model obilovin</w:t>
            </w:r>
          </w:p>
          <w:p w14:paraId="5B65B2C3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Vycházka do okolí</w:t>
            </w:r>
          </w:p>
        </w:tc>
      </w:tr>
      <w:tr w:rsidR="00A26406" w:rsidRPr="002F4F8E" w14:paraId="6157052B" w14:textId="77777777">
        <w:trPr>
          <w:trHeight w:val="1021"/>
        </w:trPr>
        <w:tc>
          <w:tcPr>
            <w:tcW w:w="980" w:type="dxa"/>
            <w:tcBorders>
              <w:top w:val="single" w:sz="6" w:space="0" w:color="000000"/>
            </w:tcBorders>
          </w:tcPr>
          <w:p w14:paraId="5CDFB692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b/>
                <w:color w:val="A6A6A6" w:themeColor="background1" w:themeShade="A6"/>
                <w:sz w:val="24"/>
                <w:szCs w:val="24"/>
              </w:rPr>
              <w:t>9.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</w:tcBorders>
          </w:tcPr>
          <w:p w14:paraId="0D6BF44E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b/>
                <w:color w:val="A6A6A6" w:themeColor="background1" w:themeShade="A6"/>
                <w:sz w:val="24"/>
                <w:szCs w:val="24"/>
              </w:rPr>
              <w:t>Chovatelství</w:t>
            </w:r>
          </w:p>
          <w:p w14:paraId="01881215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</w:tcBorders>
          </w:tcPr>
          <w:p w14:paraId="5C2A5684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Rozhodne a zdůvodní vhodnost chování konkrétního živočicha vzhledem ke zdravotnímu stavu členů rodiny, typu bydlení apod.</w:t>
            </w:r>
          </w:p>
          <w:p w14:paraId="5F45EA35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Popíše podmínky potřebné pro chování nejběžnějších domácích živočichů.</w:t>
            </w:r>
          </w:p>
          <w:p w14:paraId="1836D9E9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</w:tcBorders>
          </w:tcPr>
          <w:p w14:paraId="0B526D48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OSV – (osobnostní rozvoj) – rozvoj sebepoznání a seberegulace, spolupráce</w:t>
            </w:r>
          </w:p>
          <w:p w14:paraId="74370805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7E3B8FBD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Diskuse o vlastních domácích zvířatech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</w:tcPr>
          <w:p w14:paraId="4E064377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</w:tbl>
    <w:p w14:paraId="626E33C3" w14:textId="77777777" w:rsidR="00A26406" w:rsidRPr="002F4F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</w:p>
    <w:p w14:paraId="38C4A452" w14:textId="77777777" w:rsidR="00A26406" w:rsidRPr="002F4F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2F4F8E">
        <w:rPr>
          <w:color w:val="A6A6A6" w:themeColor="background1" w:themeShade="A6"/>
          <w:sz w:val="24"/>
          <w:szCs w:val="24"/>
        </w:rPr>
        <w:t>Zpracovala: Mgr. M. Bartušková</w:t>
      </w:r>
    </w:p>
    <w:p w14:paraId="6AE0A784" w14:textId="77777777" w:rsidR="00A26406" w:rsidRPr="002F4F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478768F7" w14:textId="77777777" w:rsidR="00A26406" w:rsidRPr="002F4F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30D2A8DE" w14:textId="77777777" w:rsidR="00A26406" w:rsidRPr="002F4F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1CA51E06" w14:textId="77777777" w:rsidR="00A26406" w:rsidRPr="002F4F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057D89B3" w14:textId="77777777" w:rsidR="00A26406" w:rsidRPr="002F4F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3C185060" w14:textId="77777777" w:rsidR="00A26406" w:rsidRPr="002F4F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0BD03D22" w14:textId="77777777" w:rsidR="00A26406" w:rsidRPr="002F4F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4EC5F50D" w14:textId="77777777" w:rsidR="00A26406" w:rsidRPr="002F4F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1B56DA4D" w14:textId="77777777" w:rsidR="00A26406" w:rsidRPr="002F4F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6E0188FF" w14:textId="77777777" w:rsidR="00A26406" w:rsidRPr="002F4F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4BF19459" w14:textId="77777777" w:rsidR="00A26406" w:rsidRPr="002F4F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0DD501F6" w14:textId="77777777" w:rsidR="00A26406" w:rsidRPr="002F4F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3FB8F5D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35BCDB4E" w14:textId="77777777" w:rsidR="00A26406" w:rsidRDefault="00D83F7B" w:rsidP="000F7A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293605C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Člověk a svět práce   Vzdělávací obor:  </w:t>
      </w:r>
      <w:r>
        <w:rPr>
          <w:rFonts w:ascii="Arial" w:eastAsia="Arial" w:hAnsi="Arial" w:cs="Arial"/>
          <w:b/>
          <w:color w:val="000000"/>
          <w:u w:val="single"/>
        </w:rPr>
        <w:t>Svět práce  -   Příprava pokrmů</w:t>
      </w:r>
      <w:r>
        <w:rPr>
          <w:rFonts w:ascii="Arial" w:eastAsia="Arial" w:hAnsi="Arial" w:cs="Arial"/>
          <w:color w:val="000000"/>
        </w:rPr>
        <w:t xml:space="preserve">   ročník    </w:t>
      </w:r>
      <w:r w:rsidR="00CC08FA">
        <w:rPr>
          <w:rFonts w:ascii="Arial" w:eastAsia="Arial" w:hAnsi="Arial" w:cs="Arial"/>
          <w:color w:val="000000"/>
        </w:rPr>
        <w:t>6.,</w:t>
      </w:r>
      <w:r>
        <w:rPr>
          <w:rFonts w:ascii="Arial" w:eastAsia="Arial" w:hAnsi="Arial" w:cs="Arial"/>
          <w:color w:val="000000"/>
        </w:rPr>
        <w:t>7.</w:t>
      </w:r>
    </w:p>
    <w:p w14:paraId="1888268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A3A688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fffb"/>
        <w:tblW w:w="15015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80"/>
        <w:gridCol w:w="3355"/>
        <w:gridCol w:w="5400"/>
        <w:gridCol w:w="3120"/>
        <w:gridCol w:w="2160"/>
      </w:tblGrid>
      <w:tr w:rsidR="00A26406" w14:paraId="0BF71417" w14:textId="77777777">
        <w:trPr>
          <w:trHeight w:val="904"/>
        </w:trPr>
        <w:tc>
          <w:tcPr>
            <w:tcW w:w="980" w:type="dxa"/>
            <w:tcBorders>
              <w:bottom w:val="single" w:sz="6" w:space="0" w:color="000000"/>
            </w:tcBorders>
          </w:tcPr>
          <w:p w14:paraId="6DC8BCF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Kapitola</w:t>
            </w:r>
          </w:p>
        </w:tc>
        <w:tc>
          <w:tcPr>
            <w:tcW w:w="3355" w:type="dxa"/>
            <w:tcBorders>
              <w:left w:val="single" w:sz="6" w:space="0" w:color="000000"/>
              <w:bottom w:val="single" w:sz="6" w:space="0" w:color="000000"/>
            </w:tcBorders>
          </w:tcPr>
          <w:p w14:paraId="490612D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Téma (Učivo)</w:t>
            </w:r>
          </w:p>
        </w:tc>
        <w:tc>
          <w:tcPr>
            <w:tcW w:w="5400" w:type="dxa"/>
            <w:tcBorders>
              <w:left w:val="single" w:sz="6" w:space="0" w:color="000000"/>
              <w:bottom w:val="single" w:sz="6" w:space="0" w:color="000000"/>
            </w:tcBorders>
          </w:tcPr>
          <w:p w14:paraId="090E9EE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Znalosti a dovednosti (výstup)</w:t>
            </w:r>
          </w:p>
        </w:tc>
        <w:tc>
          <w:tcPr>
            <w:tcW w:w="3120" w:type="dxa"/>
            <w:tcBorders>
              <w:left w:val="single" w:sz="6" w:space="0" w:color="000000"/>
              <w:bottom w:val="single" w:sz="6" w:space="0" w:color="000000"/>
            </w:tcBorders>
          </w:tcPr>
          <w:p w14:paraId="10F2A5A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</w:tcBorders>
          </w:tcPr>
          <w:p w14:paraId="47C92E0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Poznámky</w:t>
            </w:r>
          </w:p>
        </w:tc>
      </w:tr>
      <w:tr w:rsidR="00A26406" w14:paraId="0701030C" w14:textId="77777777">
        <w:trPr>
          <w:trHeight w:val="1418"/>
        </w:trPr>
        <w:tc>
          <w:tcPr>
            <w:tcW w:w="980" w:type="dxa"/>
            <w:tcBorders>
              <w:top w:val="single" w:sz="6" w:space="0" w:color="000000"/>
              <w:bottom w:val="single" w:sz="6" w:space="0" w:color="000000"/>
            </w:tcBorders>
          </w:tcPr>
          <w:p w14:paraId="20CA788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27E48B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Bezpečnost a hygiena provozu</w:t>
            </w:r>
          </w:p>
          <w:p w14:paraId="11B7F8A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Základní hygienická pravidla, zásady první pomoci.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9CC1C8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vhodné pracovní oblečení a ochranné pomůcky.</w:t>
            </w:r>
          </w:p>
          <w:p w14:paraId="066E4CE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 práci se řídí pokyny vyučujícího.</w:t>
            </w:r>
          </w:p>
          <w:p w14:paraId="508994D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Dodržuje hygienická pravidla a předpisy a bezpečnost při práci.</w:t>
            </w:r>
          </w:p>
          <w:p w14:paraId="49208C5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Vhodně řeší případné úrazy a poranění.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B3FBD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(osobnostní rozvoj), sebepoznání a seberegulace, dodržování pravidel, zásady slušného chování a stolování</w:t>
            </w:r>
          </w:p>
          <w:p w14:paraId="13CFFBC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diskuse nad řádem cvičné kuchyně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FA06D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Výuka probíhá ve cvičné kuchyni.</w:t>
            </w:r>
          </w:p>
          <w:p w14:paraId="0EE612E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B701C7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 teoretických hodinách práce s literaturou a PC.</w:t>
            </w:r>
          </w:p>
        </w:tc>
      </w:tr>
      <w:tr w:rsidR="00A26406" w14:paraId="579C7C9D" w14:textId="77777777">
        <w:trPr>
          <w:trHeight w:val="1890"/>
        </w:trPr>
        <w:tc>
          <w:tcPr>
            <w:tcW w:w="980" w:type="dxa"/>
            <w:tcBorders>
              <w:top w:val="single" w:sz="6" w:space="0" w:color="000000"/>
              <w:bottom w:val="single" w:sz="6" w:space="0" w:color="000000"/>
            </w:tcBorders>
          </w:tcPr>
          <w:p w14:paraId="4CDE9E3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6884A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Kuchyně – její základní vybavení a provoz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B6B72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Správně používá základní kuchyňský inventář, seznámí se s kuchyňskými spotřebiči a bezpečně je obsluhuje.</w:t>
            </w:r>
          </w:p>
          <w:p w14:paraId="1B9DA9B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Dodržuje pořádek a čistotu pracovních ploch, dodržuje zásady hygieny a bezpečnosti práce.</w:t>
            </w:r>
          </w:p>
          <w:p w14:paraId="0A83A03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Zachází bezpečně se základními čistícími prostředky.</w:t>
            </w:r>
          </w:p>
          <w:p w14:paraId="76A5A78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základní technologické postupy při přípravě pokrmů a vhodně organizuje svou práci.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C17FE0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VDO – zodpovědnost za své zdraví i za zdraví spolužáků – dbáme na správné chování při práci v cvičné kuchyni</w:t>
            </w:r>
          </w:p>
          <w:p w14:paraId="4F79C15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CFAFC2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MV – práce ve skupině - informace z internetu a literatury, jejich kritické hodnocení.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A90E7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Exkurze – nákup potravin, odborné výstavy.</w:t>
            </w:r>
          </w:p>
        </w:tc>
      </w:tr>
      <w:tr w:rsidR="00A26406" w14:paraId="2C5EC83F" w14:textId="77777777">
        <w:trPr>
          <w:trHeight w:val="1418"/>
        </w:trPr>
        <w:tc>
          <w:tcPr>
            <w:tcW w:w="980" w:type="dxa"/>
            <w:tcBorders>
              <w:top w:val="single" w:sz="6" w:space="0" w:color="000000"/>
              <w:bottom w:val="single" w:sz="6" w:space="0" w:color="000000"/>
            </w:tcBorders>
          </w:tcPr>
          <w:p w14:paraId="2965724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3DD95B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Poživatiny</w:t>
            </w:r>
          </w:p>
          <w:p w14:paraId="56C630E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Základní technologické postupy, rozdělení poživatin, jejich nákup a skladování, nutriční hodnota potravin.</w:t>
            </w:r>
          </w:p>
          <w:p w14:paraId="0C4DEA9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2CE42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Rozlišuje základní skupiny potravin a vysvětlí jejich funkci ve výživě člověka.</w:t>
            </w:r>
          </w:p>
          <w:p w14:paraId="693911A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Připravuje jednoduché pokrmy v souladu se zásadami zdravé výživy.</w:t>
            </w:r>
          </w:p>
          <w:p w14:paraId="4D66B53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Definuje pojmy : nutriční hodnota, bílkoviny, sacharidy, tuky, vitamíny.</w:t>
            </w:r>
          </w:p>
          <w:p w14:paraId="7843DE3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Plánuje a uskuteční nákup potravin.</w:t>
            </w:r>
          </w:p>
          <w:p w14:paraId="5EB1DEB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Popíše a používá vhodné skladování poživatin.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8BB005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EGS a MKV – stravovací návyky a recepty jiných kultur</w:t>
            </w:r>
          </w:p>
          <w:p w14:paraId="69097B0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práce s kuchařkou</w:t>
            </w:r>
          </w:p>
          <w:p w14:paraId="2BC1787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křížovky</w:t>
            </w:r>
          </w:p>
          <w:p w14:paraId="3837143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40E870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41061935" w14:textId="77777777">
        <w:trPr>
          <w:trHeight w:val="1890"/>
        </w:trPr>
        <w:tc>
          <w:tcPr>
            <w:tcW w:w="980" w:type="dxa"/>
            <w:tcBorders>
              <w:top w:val="single" w:sz="6" w:space="0" w:color="000000"/>
            </w:tcBorders>
          </w:tcPr>
          <w:p w14:paraId="4B34F54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4.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</w:tcBorders>
          </w:tcPr>
          <w:p w14:paraId="49B256D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Vliv výživy na zdraví člověka</w:t>
            </w:r>
          </w:p>
          <w:p w14:paraId="59BA833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Racionální výživa, choroby způsobené špatnou výživou, skladba jídelníčku.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</w:tcBorders>
          </w:tcPr>
          <w:p w14:paraId="6347F02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Uvede vztah mezi výživou a zdravotním stavem člověka.</w:t>
            </w:r>
          </w:p>
          <w:p w14:paraId="59D3E91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vznik poruch příjmu potravy, vysvětlí pojem alternativní výživový směr a uvede jejich klady a zápory.</w:t>
            </w:r>
          </w:p>
          <w:p w14:paraId="31A2260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Navrhne režim dne a jídelníček odpovídající věku a aktivitám daného člověka.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</w:tcBorders>
          </w:tcPr>
          <w:p w14:paraId="349961A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články a obrázky z internetu o PPP</w:t>
            </w:r>
          </w:p>
          <w:p w14:paraId="7B44740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výpočet energetických hodnot – práce s tabulkami</w:t>
            </w:r>
          </w:p>
          <w:p w14:paraId="0C24E08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DVD „Byl jednou jeden život“ - Trávení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</w:tcPr>
          <w:p w14:paraId="7DC671B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2201CCE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3A1EEB8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Zpracovala:   Mgr. M. Bartušková</w:t>
      </w:r>
    </w:p>
    <w:p w14:paraId="4F3D53B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7EC1282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532E8BD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3BB7234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7BD022E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7AD874F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5D0B778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1BF63E0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50B587C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5F26A7D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6901FF6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CB00EE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593775E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3FB2E02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4C4F269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13876B0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4D22E4E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</w:t>
      </w:r>
      <w:r>
        <w:rPr>
          <w:rFonts w:ascii="Arial" w:eastAsia="Arial" w:hAnsi="Arial" w:cs="Arial"/>
          <w:color w:val="000000"/>
        </w:rPr>
        <w:t xml:space="preserve">Člověk a svět práce   Vzdělávací obor:  </w:t>
      </w:r>
      <w:r>
        <w:rPr>
          <w:rFonts w:ascii="Arial" w:eastAsia="Arial" w:hAnsi="Arial" w:cs="Arial"/>
          <w:b/>
          <w:color w:val="000000"/>
          <w:u w:val="single"/>
        </w:rPr>
        <w:t xml:space="preserve">Svět práce  - </w:t>
      </w:r>
      <w:r>
        <w:rPr>
          <w:b/>
          <w:color w:val="000000"/>
          <w:sz w:val="24"/>
          <w:szCs w:val="24"/>
          <w:u w:val="single"/>
        </w:rPr>
        <w:t>Práce s technickými materiály</w:t>
      </w:r>
      <w:r>
        <w:rPr>
          <w:color w:val="000000"/>
        </w:rPr>
        <w:t>,  6. ročník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</w:p>
    <w:tbl>
      <w:tblPr>
        <w:tblStyle w:val="affffc"/>
        <w:tblW w:w="1460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36"/>
        <w:gridCol w:w="2513"/>
        <w:gridCol w:w="5386"/>
        <w:gridCol w:w="3112"/>
        <w:gridCol w:w="2154"/>
      </w:tblGrid>
      <w:tr w:rsidR="00A26406" w14:paraId="0E6CFF79" w14:textId="77777777">
        <w:trPr>
          <w:trHeight w:val="868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4EB3820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Kapitola</w:t>
            </w:r>
          </w:p>
        </w:tc>
        <w:tc>
          <w:tcPr>
            <w:tcW w:w="2513" w:type="dxa"/>
            <w:tcBorders>
              <w:top w:val="single" w:sz="4" w:space="0" w:color="000000"/>
              <w:left w:val="nil"/>
              <w:bottom w:val="single" w:sz="18" w:space="0" w:color="000000"/>
              <w:right w:val="single" w:sz="4" w:space="0" w:color="000000"/>
            </w:tcBorders>
          </w:tcPr>
          <w:p w14:paraId="5790FF4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Téma (Učivo)</w:t>
            </w:r>
          </w:p>
        </w:tc>
        <w:tc>
          <w:tcPr>
            <w:tcW w:w="5386" w:type="dxa"/>
            <w:tcBorders>
              <w:top w:val="single" w:sz="4" w:space="0" w:color="000000"/>
              <w:left w:val="nil"/>
              <w:bottom w:val="single" w:sz="18" w:space="0" w:color="000000"/>
              <w:right w:val="single" w:sz="4" w:space="0" w:color="000000"/>
            </w:tcBorders>
          </w:tcPr>
          <w:p w14:paraId="709EC08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Znalosti a dovednosti (výstup)</w:t>
            </w:r>
          </w:p>
        </w:tc>
        <w:tc>
          <w:tcPr>
            <w:tcW w:w="3112" w:type="dxa"/>
            <w:tcBorders>
              <w:top w:val="single" w:sz="4" w:space="0" w:color="000000"/>
              <w:left w:val="nil"/>
              <w:bottom w:val="single" w:sz="18" w:space="0" w:color="000000"/>
              <w:right w:val="single" w:sz="4" w:space="0" w:color="000000"/>
            </w:tcBorders>
          </w:tcPr>
          <w:p w14:paraId="154CE48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Průřezová témata, projekty a kurzy, mezipředmětové vazby</w:t>
            </w:r>
          </w:p>
        </w:tc>
        <w:tc>
          <w:tcPr>
            <w:tcW w:w="2154" w:type="dxa"/>
            <w:tcBorders>
              <w:top w:val="single" w:sz="4" w:space="0" w:color="000000"/>
              <w:left w:val="nil"/>
              <w:bottom w:val="single" w:sz="18" w:space="0" w:color="000000"/>
              <w:right w:val="single" w:sz="4" w:space="0" w:color="000000"/>
            </w:tcBorders>
          </w:tcPr>
          <w:p w14:paraId="41E878B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Poznámky</w:t>
            </w:r>
          </w:p>
        </w:tc>
      </w:tr>
      <w:tr w:rsidR="00A26406" w14:paraId="697C78E7" w14:textId="77777777">
        <w:trPr>
          <w:trHeight w:val="35"/>
        </w:trPr>
        <w:tc>
          <w:tcPr>
            <w:tcW w:w="14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16E6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</w:p>
          <w:p w14:paraId="1444DD5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</w:p>
          <w:p w14:paraId="30EBA1A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1.</w:t>
            </w:r>
          </w:p>
          <w:p w14:paraId="5AA6529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</w:p>
          <w:p w14:paraId="39BB8EE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</w:p>
          <w:p w14:paraId="6B64F24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2.</w:t>
            </w:r>
          </w:p>
          <w:p w14:paraId="1AB0666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</w:p>
          <w:p w14:paraId="7C54CBE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</w:p>
          <w:p w14:paraId="5C1EC13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</w:p>
          <w:p w14:paraId="22E66D3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</w:p>
          <w:p w14:paraId="7CF8867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</w:p>
          <w:p w14:paraId="654C230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</w:p>
          <w:p w14:paraId="34E8B79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</w:p>
          <w:p w14:paraId="5ED89D0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3.</w:t>
            </w:r>
          </w:p>
          <w:p w14:paraId="370C3E8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</w:p>
          <w:p w14:paraId="6BC8857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</w:p>
          <w:p w14:paraId="06B5ACD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</w:p>
          <w:p w14:paraId="02B51A1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</w:p>
          <w:p w14:paraId="78B59CB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</w:p>
          <w:p w14:paraId="6A4B296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</w:p>
          <w:p w14:paraId="6081038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</w:p>
          <w:p w14:paraId="50703B9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</w:p>
          <w:p w14:paraId="7CAACD8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</w:p>
          <w:p w14:paraId="3F9B53F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513" w:type="dxa"/>
            <w:tcBorders>
              <w:top w:val="single" w:sz="1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F0ECE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69BCCF9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color w:val="000000"/>
                <w:sz w:val="22"/>
                <w:szCs w:val="22"/>
                <w:u w:val="single"/>
              </w:rPr>
              <w:t>Organizace a bezpečnost práce</w:t>
            </w:r>
          </w:p>
          <w:p w14:paraId="0B74381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color w:val="000000"/>
                <w:sz w:val="22"/>
                <w:szCs w:val="22"/>
                <w:u w:val="single"/>
              </w:rPr>
              <w:t>První pomoc</w:t>
            </w:r>
          </w:p>
          <w:p w14:paraId="0497626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  <w:u w:val="single"/>
              </w:rPr>
            </w:pPr>
          </w:p>
          <w:p w14:paraId="3EA5EF4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color w:val="000000"/>
                <w:sz w:val="22"/>
                <w:szCs w:val="22"/>
                <w:u w:val="single"/>
              </w:rPr>
              <w:t>Technické náčrty a výkresy, materiál</w:t>
            </w:r>
          </w:p>
          <w:p w14:paraId="7ED9D1B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  <w:u w:val="single"/>
              </w:rPr>
            </w:pPr>
          </w:p>
          <w:p w14:paraId="054FE9B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  <w:u w:val="single"/>
              </w:rPr>
            </w:pPr>
          </w:p>
          <w:p w14:paraId="65C527C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  <w:u w:val="single"/>
              </w:rPr>
            </w:pPr>
          </w:p>
          <w:p w14:paraId="57930C0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  <w:u w:val="single"/>
              </w:rPr>
            </w:pPr>
          </w:p>
          <w:p w14:paraId="3F4043A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  <w:u w:val="single"/>
              </w:rPr>
            </w:pPr>
          </w:p>
          <w:p w14:paraId="1F6F32F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  <w:u w:val="single"/>
              </w:rPr>
            </w:pPr>
          </w:p>
          <w:p w14:paraId="0803A99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  <w:u w:val="single"/>
              </w:rPr>
              <w:t>Práce s dřevem</w:t>
            </w:r>
          </w:p>
        </w:tc>
        <w:tc>
          <w:tcPr>
            <w:tcW w:w="5386" w:type="dxa"/>
            <w:tcBorders>
              <w:top w:val="single" w:sz="1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8CE61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2B64901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seznámení s řádem dílny, s bezpečností a hygienou práce</w:t>
            </w:r>
          </w:p>
          <w:p w14:paraId="4BF9C7D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poznatky o poskytnutí PP při úrazu</w:t>
            </w:r>
          </w:p>
          <w:p w14:paraId="487416A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28963AE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měření a orýsování</w:t>
            </w:r>
          </w:p>
          <w:p w14:paraId="265E337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naučit se načrtnout jednoduchý výrobek</w:t>
            </w:r>
          </w:p>
          <w:p w14:paraId="06E83E2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čtení jednoduchého technického výkresu</w:t>
            </w:r>
          </w:p>
          <w:p w14:paraId="16A46E2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rozeznávat různé druhy materiálů (dřevo, kov, plast)</w:t>
            </w:r>
          </w:p>
          <w:p w14:paraId="3D2292C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určování jejich vlastností</w:t>
            </w:r>
          </w:p>
          <w:p w14:paraId="7266AAF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technická zpracovatelnost</w:t>
            </w:r>
          </w:p>
          <w:p w14:paraId="67BAE16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výběr správného nástroje a nářadí pro opracování</w:t>
            </w:r>
          </w:p>
          <w:p w14:paraId="07656A6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58AFF0A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měření a orýsování jednoduchého výrobku</w:t>
            </w:r>
          </w:p>
          <w:p w14:paraId="70AFD41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řezání, rašplování, pilování a broušení</w:t>
            </w:r>
          </w:p>
          <w:p w14:paraId="2469452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různé druhy spojování dřeva (lepení, hřebíky, vruty, šrouby)</w:t>
            </w:r>
          </w:p>
          <w:p w14:paraId="758E191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povrchová úprava dřeva</w:t>
            </w:r>
          </w:p>
          <w:p w14:paraId="67649AB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1990039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112" w:type="dxa"/>
            <w:tcBorders>
              <w:top w:val="single" w:sz="1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E5CE8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3F301C3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Vz – hygiena, bezpečnost, činnost lidí, povolání</w:t>
            </w:r>
          </w:p>
          <w:p w14:paraId="33B7D67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2EAB03D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71C052C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 – geometrie, rýsování</w:t>
            </w:r>
          </w:p>
          <w:p w14:paraId="7A34BB8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540A905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34504E4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VDO – osobní zodpovědnost, respektování a dodržování předpisů a norem – práce s technickými výkresy každou hodinu – rukodělná práce na výrobku</w:t>
            </w:r>
          </w:p>
          <w:p w14:paraId="07D77FC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714E303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5F9D756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Př – dřeviny, význam lesa, péče o životní prostředí</w:t>
            </w:r>
          </w:p>
          <w:p w14:paraId="36AE5B0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OSV – (osobnostní rozvoj) -stanovení osobních cílů, spolupráce a komunikace – žáci po každém úkonu na výrobku (pilování, řezání, spojování dílů) – sebehodnocení své práce</w:t>
            </w:r>
          </w:p>
          <w:p w14:paraId="59E69DC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– ohrožení zdraví, barvy, laky</w:t>
            </w:r>
          </w:p>
        </w:tc>
        <w:tc>
          <w:tcPr>
            <w:tcW w:w="2154" w:type="dxa"/>
            <w:tcBorders>
              <w:top w:val="single" w:sz="1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40397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5DE906A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4FB0597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3B659B5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4405931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24E92A4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2006E95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44326D6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5D9B9DC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360085D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4D1BDCA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40EBDD9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339FA55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0E96039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2C15B38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5794B71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7F414CB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Materiál:</w:t>
            </w:r>
          </w:p>
          <w:p w14:paraId="0728F46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řezivo, dřevěné polotovary, překližka, dřevovláknité desky, brusný papír</w:t>
            </w:r>
          </w:p>
          <w:p w14:paraId="4933F64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Exkurze do dřevozpracujícího závodu</w:t>
            </w:r>
          </w:p>
        </w:tc>
      </w:tr>
    </w:tbl>
    <w:p w14:paraId="6737381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Vypracoval:   Mgr. Jiří Dušek</w:t>
      </w:r>
    </w:p>
    <w:p w14:paraId="4C6ED19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526AAF5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61D6A77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Člověk a svět práce  Vzdělávací obor:  </w:t>
      </w:r>
      <w:r>
        <w:rPr>
          <w:b/>
          <w:color w:val="000000"/>
          <w:sz w:val="24"/>
          <w:szCs w:val="24"/>
          <w:u w:val="single"/>
        </w:rPr>
        <w:t>Svět práce</w:t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 - </w:t>
      </w:r>
      <w:r>
        <w:rPr>
          <w:b/>
          <w:color w:val="000000"/>
          <w:sz w:val="24"/>
          <w:szCs w:val="24"/>
          <w:u w:val="single"/>
        </w:rPr>
        <w:t>Práce s technickými materiály</w:t>
      </w:r>
      <w:r>
        <w:rPr>
          <w:rFonts w:ascii="Arial" w:eastAsia="Arial" w:hAnsi="Arial" w:cs="Arial"/>
          <w:b/>
          <w:color w:val="000000"/>
          <w:u w:val="single"/>
        </w:rPr>
        <w:t xml:space="preserve">, </w:t>
      </w:r>
      <w:r>
        <w:rPr>
          <w:rFonts w:ascii="Arial" w:eastAsia="Arial" w:hAnsi="Arial" w:cs="Arial"/>
          <w:color w:val="000000"/>
        </w:rPr>
        <w:t>ročník 7.</w:t>
      </w:r>
    </w:p>
    <w:tbl>
      <w:tblPr>
        <w:tblStyle w:val="affffd"/>
        <w:tblW w:w="1429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1335"/>
        <w:gridCol w:w="2280"/>
        <w:gridCol w:w="5580"/>
        <w:gridCol w:w="2940"/>
        <w:gridCol w:w="2160"/>
      </w:tblGrid>
      <w:tr w:rsidR="00A26406" w14:paraId="1091CA7B" w14:textId="77777777">
        <w:trPr>
          <w:trHeight w:val="904"/>
        </w:trPr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02E3D69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Kapitola</w:t>
            </w:r>
          </w:p>
        </w:tc>
        <w:tc>
          <w:tcPr>
            <w:tcW w:w="2280" w:type="dxa"/>
            <w:tcBorders>
              <w:top w:val="single" w:sz="4" w:space="0" w:color="000000"/>
              <w:left w:val="nil"/>
              <w:bottom w:val="single" w:sz="18" w:space="0" w:color="000000"/>
              <w:right w:val="single" w:sz="4" w:space="0" w:color="000000"/>
            </w:tcBorders>
          </w:tcPr>
          <w:p w14:paraId="79AC9F4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Téma (Učivo)</w:t>
            </w:r>
          </w:p>
        </w:tc>
        <w:tc>
          <w:tcPr>
            <w:tcW w:w="5580" w:type="dxa"/>
            <w:tcBorders>
              <w:top w:val="single" w:sz="4" w:space="0" w:color="000000"/>
              <w:left w:val="nil"/>
              <w:bottom w:val="single" w:sz="18" w:space="0" w:color="000000"/>
              <w:right w:val="single" w:sz="4" w:space="0" w:color="000000"/>
            </w:tcBorders>
          </w:tcPr>
          <w:p w14:paraId="6E67054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Znalosti a dovednosti (výstup)</w:t>
            </w:r>
          </w:p>
        </w:tc>
        <w:tc>
          <w:tcPr>
            <w:tcW w:w="2940" w:type="dxa"/>
            <w:tcBorders>
              <w:top w:val="single" w:sz="4" w:space="0" w:color="000000"/>
              <w:left w:val="nil"/>
              <w:bottom w:val="single" w:sz="18" w:space="0" w:color="000000"/>
              <w:right w:val="single" w:sz="4" w:space="0" w:color="000000"/>
            </w:tcBorders>
          </w:tcPr>
          <w:p w14:paraId="0142D5F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18" w:space="0" w:color="000000"/>
              <w:right w:val="single" w:sz="4" w:space="0" w:color="000000"/>
            </w:tcBorders>
          </w:tcPr>
          <w:p w14:paraId="7C16C50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Poznámky</w:t>
            </w:r>
          </w:p>
        </w:tc>
      </w:tr>
      <w:tr w:rsidR="00A26406" w14:paraId="00F2E827" w14:textId="77777777">
        <w:trPr>
          <w:trHeight w:val="567"/>
        </w:trPr>
        <w:tc>
          <w:tcPr>
            <w:tcW w:w="133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1986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1.</w:t>
            </w:r>
          </w:p>
          <w:p w14:paraId="721007A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</w:p>
          <w:p w14:paraId="6C02448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</w:p>
          <w:p w14:paraId="2E0C6F3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</w:p>
          <w:p w14:paraId="2E13B8B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</w:p>
          <w:p w14:paraId="45A3457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2.</w:t>
            </w:r>
          </w:p>
          <w:p w14:paraId="23ACA40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</w:p>
          <w:p w14:paraId="311E349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</w:p>
          <w:p w14:paraId="6ED3F1E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3.</w:t>
            </w:r>
          </w:p>
          <w:p w14:paraId="53F3E01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</w:p>
          <w:p w14:paraId="4DE9B78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</w:p>
          <w:p w14:paraId="1A32FE6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</w:p>
          <w:p w14:paraId="3156840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</w:p>
          <w:p w14:paraId="5F137C0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</w:p>
          <w:p w14:paraId="098AB61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</w:p>
          <w:p w14:paraId="2978997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</w:p>
          <w:p w14:paraId="12A4A03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</w:p>
          <w:p w14:paraId="50A3D92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4.</w:t>
            </w:r>
          </w:p>
          <w:p w14:paraId="38CE0E8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</w:p>
          <w:p w14:paraId="540FF95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280" w:type="dxa"/>
            <w:tcBorders>
              <w:top w:val="single" w:sz="1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DDE74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color w:val="000000"/>
                <w:sz w:val="22"/>
                <w:szCs w:val="22"/>
                <w:u w:val="single"/>
              </w:rPr>
              <w:t>Organizace a bezpečnost práce</w:t>
            </w:r>
          </w:p>
          <w:p w14:paraId="72FDA89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První pomoc</w:t>
            </w:r>
          </w:p>
          <w:p w14:paraId="08398BF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22BC286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2765BEF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color w:val="000000"/>
                <w:sz w:val="22"/>
                <w:szCs w:val="22"/>
                <w:u w:val="single"/>
              </w:rPr>
              <w:t>Technické náčrty a výkresy</w:t>
            </w:r>
          </w:p>
          <w:p w14:paraId="055B1C1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135241F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55B9EB8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color w:val="000000"/>
                <w:sz w:val="22"/>
                <w:szCs w:val="22"/>
                <w:u w:val="single"/>
              </w:rPr>
              <w:t>Práce s kovy</w:t>
            </w:r>
          </w:p>
          <w:p w14:paraId="588EC1B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77A956A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366D223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13C6C65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4BB3C51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4A9C896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7250E96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2517B15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18FC5AF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243A53D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6CAFACC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2A8465A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color w:val="000000"/>
                <w:sz w:val="22"/>
                <w:szCs w:val="22"/>
                <w:u w:val="single"/>
              </w:rPr>
              <w:t>Práce s plasty</w:t>
            </w:r>
          </w:p>
          <w:p w14:paraId="343C67D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0C68C1C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single" w:sz="1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DFCAB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seznámení s řádem školní dílny</w:t>
            </w:r>
          </w:p>
          <w:p w14:paraId="0971726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úrazy s nářadím, kovovým materiálem, nebezpeční ohrožení zdraví ve styku s laky a barvami</w:t>
            </w:r>
          </w:p>
          <w:p w14:paraId="603EA6A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zásady poskytnutí první pomoci</w:t>
            </w:r>
          </w:p>
          <w:p w14:paraId="5E8CD26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5B6F881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užívání technické dokumentace</w:t>
            </w:r>
          </w:p>
          <w:p w14:paraId="60C3A9D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- čtení jednoduchých technických výkresů </w:t>
            </w:r>
          </w:p>
          <w:p w14:paraId="4D56DF9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18CC78D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77440FB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výroba železa, výroba oceli</w:t>
            </w:r>
          </w:p>
          <w:p w14:paraId="091CC4B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těžba a zpracování barevných kovů</w:t>
            </w:r>
          </w:p>
          <w:p w14:paraId="2FB462E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určování základních vlastností kovů</w:t>
            </w:r>
          </w:p>
          <w:p w14:paraId="3642DC0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provádění jednoduchých prací s kovem</w:t>
            </w:r>
          </w:p>
          <w:p w14:paraId="3E000DE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měřit, orýsovat, stříhat, řezat, pilovat, brousit, ohýbat, vrtat, spojovat, rovnat, nýtovat</w:t>
            </w:r>
          </w:p>
          <w:p w14:paraId="2321249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4985830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21FFA88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67F079B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0F79357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vlastnosti plastů</w:t>
            </w:r>
          </w:p>
          <w:p w14:paraId="38042E7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různé druhy plastů</w:t>
            </w:r>
          </w:p>
          <w:p w14:paraId="1377026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užívání plastů v praxi</w:t>
            </w:r>
          </w:p>
          <w:p w14:paraId="57A37F8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měření, orýsování, řezání, pilování, broušení, vrtání, lepení</w:t>
            </w:r>
          </w:p>
          <w:p w14:paraId="3660700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tvarování teplem</w:t>
            </w:r>
          </w:p>
        </w:tc>
        <w:tc>
          <w:tcPr>
            <w:tcW w:w="2940" w:type="dxa"/>
            <w:tcBorders>
              <w:top w:val="single" w:sz="1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B5A9E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5044176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5F438AE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3D33FB9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0E476A2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64C0510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 – geometrie, rýsování</w:t>
            </w:r>
          </w:p>
          <w:p w14:paraId="40F0705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6312F02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EV – energetická náročnost výroby železa a její vliv na životní prostředí – práce s technickým výkresem – kóty (rýsují, ohýbají, spojují) – rukodělná práce na výrobku</w:t>
            </w:r>
          </w:p>
          <w:p w14:paraId="68930E1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6C91262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1770B7A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5A42384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VDO – osobní zodpovědnost, respektování a dodržování předpisů a norem – porovnávají výrobky, sebehodnocení</w:t>
            </w:r>
          </w:p>
          <w:p w14:paraId="397658A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0C34F75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EV – vliv plastů na životní prostředí, nutnost separace odpadu – žáci vyrábějí z plastů (diskuse o ŽP a vliv plastů na ŽP)</w:t>
            </w:r>
          </w:p>
        </w:tc>
        <w:tc>
          <w:tcPr>
            <w:tcW w:w="2160" w:type="dxa"/>
            <w:tcBorders>
              <w:top w:val="single" w:sz="1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0155D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3946EA6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709B4E5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1118CF5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7FD7534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02A2FC14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41AD35C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2CF3E03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22ED8A2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0DDAC54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1CCF01F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4C8B6461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1A96BC8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23CC2280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6954419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60654DC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29663BF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Exkurze do strojíren v Kladně</w:t>
            </w:r>
          </w:p>
          <w:p w14:paraId="521736B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Návštěva zámečnické dílny</w:t>
            </w:r>
          </w:p>
          <w:p w14:paraId="5F99F47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3044AD6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Fólie, termoplasty</w:t>
            </w:r>
          </w:p>
          <w:p w14:paraId="55BE4F3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Exkurze do podniku, kde se pracuje s plasty (Lego Kladno)</w:t>
            </w:r>
          </w:p>
        </w:tc>
      </w:tr>
    </w:tbl>
    <w:p w14:paraId="01C0BF7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5A7EF567" w14:textId="77777777" w:rsidR="000F7A77" w:rsidRDefault="00D83F7B" w:rsidP="000F7A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Vypracoval:   Mgr. Jiří Dušek</w:t>
      </w:r>
    </w:p>
    <w:p w14:paraId="53995156" w14:textId="77777777" w:rsidR="00A26406" w:rsidRPr="000F7A77" w:rsidRDefault="00D83F7B" w:rsidP="000F7A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3BD22476" w14:textId="77777777" w:rsidR="00A26406" w:rsidRPr="00CC08FA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sz w:val="24"/>
          <w:szCs w:val="24"/>
        </w:rPr>
      </w:pPr>
      <w:r>
        <w:rPr>
          <w:rFonts w:ascii="Arial" w:eastAsia="Arial" w:hAnsi="Arial" w:cs="Arial"/>
          <w:sz w:val="36"/>
          <w:szCs w:val="36"/>
        </w:rPr>
        <w:t xml:space="preserve">Vzdělávací oblast:  </w:t>
      </w:r>
      <w:r w:rsidRPr="00CC08FA">
        <w:rPr>
          <w:rFonts w:eastAsia="Arial"/>
          <w:sz w:val="24"/>
          <w:szCs w:val="24"/>
        </w:rPr>
        <w:t xml:space="preserve">Člověk a svět práce   Vzdělávací obor:  Svět práce – </w:t>
      </w:r>
      <w:r w:rsidR="00CC08FA" w:rsidRPr="00CC08FA">
        <w:rPr>
          <w:sz w:val="24"/>
          <w:szCs w:val="24"/>
        </w:rPr>
        <w:t>Informatický seminář</w:t>
      </w:r>
      <w:r w:rsidRPr="00CC08FA">
        <w:rPr>
          <w:sz w:val="24"/>
          <w:szCs w:val="24"/>
        </w:rPr>
        <w:tab/>
      </w:r>
      <w:r w:rsidRPr="00CC08FA">
        <w:tab/>
      </w:r>
      <w:r w:rsidRPr="00CC08FA">
        <w:rPr>
          <w:sz w:val="24"/>
          <w:szCs w:val="24"/>
        </w:rPr>
        <w:t>Ročník: 6.</w:t>
      </w:r>
      <w:r w:rsidR="00CC08FA">
        <w:rPr>
          <w:sz w:val="24"/>
          <w:szCs w:val="24"/>
        </w:rPr>
        <w:t>, 7.</w:t>
      </w:r>
    </w:p>
    <w:tbl>
      <w:tblPr>
        <w:tblStyle w:val="affffe"/>
        <w:tblW w:w="14295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5"/>
        <w:gridCol w:w="3555"/>
        <w:gridCol w:w="3000"/>
        <w:gridCol w:w="2700"/>
        <w:gridCol w:w="2475"/>
      </w:tblGrid>
      <w:tr w:rsidR="00A26406" w14:paraId="3DA5529A" w14:textId="77777777">
        <w:tc>
          <w:tcPr>
            <w:tcW w:w="2565" w:type="dxa"/>
            <w:vAlign w:val="center"/>
          </w:tcPr>
          <w:p w14:paraId="07CDA30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Téma</w:t>
            </w:r>
          </w:p>
        </w:tc>
        <w:tc>
          <w:tcPr>
            <w:tcW w:w="3555" w:type="dxa"/>
            <w:vAlign w:val="center"/>
          </w:tcPr>
          <w:p w14:paraId="76F3128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Výukové cíle</w:t>
            </w:r>
          </w:p>
        </w:tc>
        <w:tc>
          <w:tcPr>
            <w:tcW w:w="3000" w:type="dxa"/>
            <w:vAlign w:val="center"/>
          </w:tcPr>
          <w:p w14:paraId="661BF6C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Průřezová témata, mezipředmětové vazby</w:t>
            </w:r>
          </w:p>
        </w:tc>
        <w:tc>
          <w:tcPr>
            <w:tcW w:w="2700" w:type="dxa"/>
            <w:vAlign w:val="center"/>
          </w:tcPr>
          <w:p w14:paraId="59D8043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Laboratorní práce a projekty</w:t>
            </w:r>
          </w:p>
        </w:tc>
        <w:tc>
          <w:tcPr>
            <w:tcW w:w="2475" w:type="dxa"/>
            <w:vAlign w:val="center"/>
          </w:tcPr>
          <w:p w14:paraId="4F279C5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Poznámky</w:t>
            </w:r>
          </w:p>
        </w:tc>
      </w:tr>
      <w:tr w:rsidR="00A26406" w14:paraId="53570C16" w14:textId="77777777">
        <w:tc>
          <w:tcPr>
            <w:tcW w:w="2565" w:type="dxa"/>
            <w:vAlign w:val="center"/>
          </w:tcPr>
          <w:p w14:paraId="0A5EC31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Učení pomocí mobilních zařízení</w:t>
            </w:r>
          </w:p>
        </w:tc>
        <w:tc>
          <w:tcPr>
            <w:tcW w:w="3555" w:type="dxa"/>
          </w:tcPr>
          <w:p w14:paraId="706F7829" w14:textId="77777777" w:rsidR="00A26406" w:rsidRDefault="00D83F7B" w:rsidP="00DC7024">
            <w:pPr>
              <w:widowControl w:val="0"/>
              <w:numPr>
                <w:ilvl w:val="0"/>
                <w:numId w:val="188"/>
              </w:numPr>
              <w:spacing w:line="36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Vyhledá důvěryhodný zdroj informací</w:t>
            </w:r>
          </w:p>
          <w:p w14:paraId="7F61B42D" w14:textId="77777777" w:rsidR="00A26406" w:rsidRDefault="00D83F7B" w:rsidP="00DC7024">
            <w:pPr>
              <w:widowControl w:val="0"/>
              <w:numPr>
                <w:ilvl w:val="0"/>
                <w:numId w:val="188"/>
              </w:numPr>
              <w:spacing w:line="36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Naučí se využívat svůj mobilní telefon pro vlastní učení, posoudí kvalitu mobilních aplikací</w:t>
            </w:r>
          </w:p>
        </w:tc>
        <w:tc>
          <w:tcPr>
            <w:tcW w:w="3000" w:type="dxa"/>
          </w:tcPr>
          <w:p w14:paraId="624A292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MAT, ČJ, AJ, FY, PŘ, Z, D - hledání a využívání vhodných aplikací pro podporu učení v různých předmětech</w:t>
            </w:r>
          </w:p>
        </w:tc>
        <w:tc>
          <w:tcPr>
            <w:tcW w:w="2700" w:type="dxa"/>
          </w:tcPr>
          <w:p w14:paraId="5219419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2475" w:type="dxa"/>
          </w:tcPr>
          <w:p w14:paraId="2DF60CD5" w14:textId="77777777" w:rsidR="00A26406" w:rsidRDefault="00D83F7B" w:rsidP="00DC7024">
            <w:pPr>
              <w:numPr>
                <w:ilvl w:val="0"/>
                <w:numId w:val="1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Práce s iPady a mobilními telefony žáků</w:t>
            </w:r>
          </w:p>
        </w:tc>
      </w:tr>
      <w:tr w:rsidR="00A26406" w14:paraId="0210B540" w14:textId="77777777">
        <w:tc>
          <w:tcPr>
            <w:tcW w:w="2565" w:type="dxa"/>
            <w:vAlign w:val="center"/>
          </w:tcPr>
          <w:p w14:paraId="4D77977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Tvorba algoritmů a her</w:t>
            </w:r>
          </w:p>
        </w:tc>
        <w:tc>
          <w:tcPr>
            <w:tcW w:w="3555" w:type="dxa"/>
          </w:tcPr>
          <w:p w14:paraId="7FFB54AC" w14:textId="77777777" w:rsidR="00A26406" w:rsidRDefault="00D83F7B" w:rsidP="00DC7024">
            <w:pPr>
              <w:numPr>
                <w:ilvl w:val="0"/>
                <w:numId w:val="19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Tvoří jednoduché algoritmy s využitím deskových her</w:t>
            </w:r>
          </w:p>
          <w:p w14:paraId="67EC4883" w14:textId="77777777" w:rsidR="00A26406" w:rsidRDefault="00D83F7B" w:rsidP="00DC7024">
            <w:pPr>
              <w:numPr>
                <w:ilvl w:val="0"/>
                <w:numId w:val="19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Navrhne vlastní deskovou hru včetně pravidel a herního mechanismu</w:t>
            </w:r>
          </w:p>
        </w:tc>
        <w:tc>
          <w:tcPr>
            <w:tcW w:w="3000" w:type="dxa"/>
          </w:tcPr>
          <w:p w14:paraId="6EA6B78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VV - návrh hracího pole a herních prvků</w:t>
            </w:r>
          </w:p>
        </w:tc>
        <w:tc>
          <w:tcPr>
            <w:tcW w:w="2700" w:type="dxa"/>
          </w:tcPr>
          <w:p w14:paraId="0CDAE1FA" w14:textId="77777777" w:rsidR="00A26406" w:rsidRDefault="00D83F7B" w:rsidP="0075521F">
            <w:pPr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Tvorba deskové hry</w:t>
            </w:r>
          </w:p>
        </w:tc>
        <w:tc>
          <w:tcPr>
            <w:tcW w:w="2475" w:type="dxa"/>
          </w:tcPr>
          <w:p w14:paraId="441BEF17" w14:textId="77777777" w:rsidR="00A26406" w:rsidRDefault="00D83F7B" w:rsidP="00DC7024">
            <w:pPr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Prezentace vlastního projektu, sebehodnocení, hodnocení spolužáků</w:t>
            </w:r>
          </w:p>
          <w:p w14:paraId="7EB012D4" w14:textId="77777777" w:rsidR="00A26406" w:rsidRDefault="00D83F7B" w:rsidP="00DC7024">
            <w:pPr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ScottieGo</w:t>
            </w:r>
          </w:p>
          <w:p w14:paraId="43CF482D" w14:textId="77777777" w:rsidR="00A26406" w:rsidRDefault="00D83F7B" w:rsidP="00DC7024">
            <w:pPr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Algy programuje</w:t>
            </w:r>
          </w:p>
        </w:tc>
      </w:tr>
      <w:tr w:rsidR="00A26406" w14:paraId="6B135067" w14:textId="77777777">
        <w:tc>
          <w:tcPr>
            <w:tcW w:w="2565" w:type="dxa"/>
            <w:vAlign w:val="center"/>
          </w:tcPr>
          <w:p w14:paraId="560615F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Tvorba digitálního obsahu</w:t>
            </w:r>
          </w:p>
        </w:tc>
        <w:tc>
          <w:tcPr>
            <w:tcW w:w="3555" w:type="dxa"/>
          </w:tcPr>
          <w:p w14:paraId="42867E87" w14:textId="77777777" w:rsidR="00A26406" w:rsidRDefault="00D83F7B" w:rsidP="00DC7024">
            <w:pPr>
              <w:numPr>
                <w:ilvl w:val="0"/>
                <w:numId w:val="20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 pomocí vhodného grafického editoru převede deskovou hru do digitální podoby</w:t>
            </w:r>
          </w:p>
          <w:p w14:paraId="3CB0D5F0" w14:textId="77777777" w:rsidR="00A26406" w:rsidRDefault="00D83F7B" w:rsidP="00DC7024">
            <w:pPr>
              <w:numPr>
                <w:ilvl w:val="0"/>
                <w:numId w:val="20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Využívá základní grafické nástroje pro tvorbu počítačové grafiky (obrazce, čáry, štětce, pero, výběr objektu,...)</w:t>
            </w:r>
          </w:p>
        </w:tc>
        <w:tc>
          <w:tcPr>
            <w:tcW w:w="3000" w:type="dxa"/>
          </w:tcPr>
          <w:p w14:paraId="670C2A4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 – geometrie</w:t>
            </w:r>
          </w:p>
          <w:p w14:paraId="58BFF58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VV - digitální zpracování obrazu</w:t>
            </w:r>
          </w:p>
        </w:tc>
        <w:tc>
          <w:tcPr>
            <w:tcW w:w="2700" w:type="dxa"/>
          </w:tcPr>
          <w:p w14:paraId="573B64A1" w14:textId="77777777" w:rsidR="00A26406" w:rsidRDefault="00D83F7B" w:rsidP="00DC7024">
            <w:pPr>
              <w:numPr>
                <w:ilvl w:val="0"/>
                <w:numId w:val="9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Digitalizace dříve vytvořené hry</w:t>
            </w:r>
          </w:p>
        </w:tc>
        <w:tc>
          <w:tcPr>
            <w:tcW w:w="2475" w:type="dxa"/>
          </w:tcPr>
          <w:p w14:paraId="1C9068DB" w14:textId="77777777" w:rsidR="00A26406" w:rsidRDefault="00D83F7B" w:rsidP="00DC7024">
            <w:pPr>
              <w:numPr>
                <w:ilvl w:val="0"/>
                <w:numId w:val="9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nákresy, Illustrator, Malování</w:t>
            </w:r>
          </w:p>
        </w:tc>
      </w:tr>
      <w:tr w:rsidR="00A26406" w14:paraId="08AABACF" w14:textId="77777777">
        <w:tc>
          <w:tcPr>
            <w:tcW w:w="2565" w:type="dxa"/>
            <w:vAlign w:val="center"/>
          </w:tcPr>
          <w:p w14:paraId="5F007E1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Algoritmizace</w:t>
            </w:r>
          </w:p>
        </w:tc>
        <w:tc>
          <w:tcPr>
            <w:tcW w:w="3555" w:type="dxa"/>
          </w:tcPr>
          <w:p w14:paraId="30F34B19" w14:textId="77777777" w:rsidR="00A26406" w:rsidRDefault="00D83F7B" w:rsidP="00DC7024">
            <w:pPr>
              <w:numPr>
                <w:ilvl w:val="0"/>
                <w:numId w:val="20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Simuluje jevy z reálného světa, převádí životní situace na algoritmy</w:t>
            </w:r>
          </w:p>
          <w:p w14:paraId="0094BDC6" w14:textId="77777777" w:rsidR="00A26406" w:rsidRDefault="00D83F7B" w:rsidP="00DC7024">
            <w:pPr>
              <w:numPr>
                <w:ilvl w:val="0"/>
                <w:numId w:val="20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Hledá řešení problémů</w:t>
            </w:r>
          </w:p>
        </w:tc>
        <w:tc>
          <w:tcPr>
            <w:tcW w:w="3000" w:type="dxa"/>
          </w:tcPr>
          <w:p w14:paraId="6541178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INF – programování </w:t>
            </w:r>
          </w:p>
        </w:tc>
        <w:tc>
          <w:tcPr>
            <w:tcW w:w="2700" w:type="dxa"/>
          </w:tcPr>
          <w:p w14:paraId="0D30F555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2475" w:type="dxa"/>
          </w:tcPr>
          <w:p w14:paraId="2A4087E9" w14:textId="77777777" w:rsidR="00A26406" w:rsidRDefault="00D83F7B" w:rsidP="0075521F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Silniční rychloměr, semafor, třídič odpadů,...</w:t>
            </w:r>
          </w:p>
        </w:tc>
      </w:tr>
      <w:tr w:rsidR="00A26406" w14:paraId="627C2135" w14:textId="77777777">
        <w:tc>
          <w:tcPr>
            <w:tcW w:w="2565" w:type="dxa"/>
            <w:vAlign w:val="center"/>
          </w:tcPr>
          <w:p w14:paraId="18CD3D6A" w14:textId="77777777" w:rsidR="00A26406" w:rsidRDefault="00D83F7B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5. Robotizace</w:t>
            </w:r>
          </w:p>
        </w:tc>
        <w:tc>
          <w:tcPr>
            <w:tcW w:w="3555" w:type="dxa"/>
          </w:tcPr>
          <w:p w14:paraId="14B9D76A" w14:textId="77777777" w:rsidR="00A26406" w:rsidRDefault="00D83F7B" w:rsidP="00DC7024">
            <w:pPr>
              <w:numPr>
                <w:ilvl w:val="0"/>
                <w:numId w:val="204"/>
              </w:num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Ovládá jednoduchého robota a řeší problémy pomocí jednoduchých algoritmů</w:t>
            </w:r>
          </w:p>
          <w:p w14:paraId="3889B10F" w14:textId="77777777" w:rsidR="00A26406" w:rsidRDefault="00D83F7B" w:rsidP="00DC7024">
            <w:pPr>
              <w:numPr>
                <w:ilvl w:val="0"/>
                <w:numId w:val="204"/>
              </w:num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 základě svých dovedností navrhne a ověří výukové úlohy s využitím robotů</w:t>
            </w:r>
          </w:p>
        </w:tc>
        <w:tc>
          <w:tcPr>
            <w:tcW w:w="3000" w:type="dxa"/>
          </w:tcPr>
          <w:p w14:paraId="155A6518" w14:textId="77777777" w:rsidR="00A26406" w:rsidRDefault="00D83F7B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 – programování</w:t>
            </w:r>
          </w:p>
          <w:p w14:paraId="47E4F8A0" w14:textId="77777777" w:rsidR="00A26406" w:rsidRDefault="00D83F7B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Další předměty dle charakteru zvoleného tématu úlohy</w:t>
            </w:r>
          </w:p>
        </w:tc>
        <w:tc>
          <w:tcPr>
            <w:tcW w:w="2700" w:type="dxa"/>
          </w:tcPr>
          <w:p w14:paraId="3622E0BA" w14:textId="77777777" w:rsidR="00A26406" w:rsidRDefault="00D83F7B" w:rsidP="0075521F">
            <w:pPr>
              <w:numPr>
                <w:ilvl w:val="0"/>
                <w:numId w:val="50"/>
              </w:num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Návrh sady výukových úloh pro Bluebota a jejich ověření na spolužácích.</w:t>
            </w:r>
          </w:p>
        </w:tc>
        <w:tc>
          <w:tcPr>
            <w:tcW w:w="2475" w:type="dxa"/>
          </w:tcPr>
          <w:p w14:paraId="731407CC" w14:textId="77777777" w:rsidR="00A26406" w:rsidRDefault="00D83F7B" w:rsidP="0075521F">
            <w:pPr>
              <w:numPr>
                <w:ilvl w:val="0"/>
                <w:numId w:val="50"/>
              </w:num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Bluebot</w:t>
            </w:r>
          </w:p>
        </w:tc>
      </w:tr>
      <w:tr w:rsidR="00A26406" w14:paraId="35930E26" w14:textId="77777777">
        <w:tc>
          <w:tcPr>
            <w:tcW w:w="2565" w:type="dxa"/>
            <w:vAlign w:val="center"/>
          </w:tcPr>
          <w:p w14:paraId="4F12D115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Robotizace II</w:t>
            </w:r>
          </w:p>
        </w:tc>
        <w:tc>
          <w:tcPr>
            <w:tcW w:w="3555" w:type="dxa"/>
          </w:tcPr>
          <w:p w14:paraId="1FEC02E0" w14:textId="77777777" w:rsidR="00A26406" w:rsidRDefault="00D83F7B" w:rsidP="00DC7024">
            <w:pPr>
              <w:numPr>
                <w:ilvl w:val="0"/>
                <w:numId w:val="20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Podle návodu sestaví robota</w:t>
            </w:r>
          </w:p>
          <w:p w14:paraId="3C370299" w14:textId="77777777" w:rsidR="00A26406" w:rsidRDefault="00D83F7B" w:rsidP="00DC7024">
            <w:pPr>
              <w:numPr>
                <w:ilvl w:val="0"/>
                <w:numId w:val="20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Sestaví funkční program pro robota a oživí ho</w:t>
            </w:r>
          </w:p>
        </w:tc>
        <w:tc>
          <w:tcPr>
            <w:tcW w:w="3000" w:type="dxa"/>
          </w:tcPr>
          <w:p w14:paraId="256B7C6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 - programování</w:t>
            </w:r>
          </w:p>
          <w:p w14:paraId="2790469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 - matematické operace</w:t>
            </w:r>
          </w:p>
        </w:tc>
        <w:tc>
          <w:tcPr>
            <w:tcW w:w="2700" w:type="dxa"/>
          </w:tcPr>
          <w:p w14:paraId="64F02FF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2475" w:type="dxa"/>
          </w:tcPr>
          <w:p w14:paraId="6D6E251F" w14:textId="77777777" w:rsidR="00A26406" w:rsidRDefault="00D83F7B" w:rsidP="00DC7024">
            <w:pPr>
              <w:numPr>
                <w:ilvl w:val="0"/>
                <w:numId w:val="20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WeDo</w:t>
            </w:r>
          </w:p>
        </w:tc>
      </w:tr>
    </w:tbl>
    <w:p w14:paraId="6592934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328217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Poznámky: </w:t>
      </w:r>
    </w:p>
    <w:p w14:paraId="7597DD6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Vzhledem k povaze učiva mohou být v průběhu roku témata různě křížena dle konkrétní potřeby žáků a vyučujících. Výuka probíhá celý rok formou skupinových projektů</w:t>
      </w:r>
      <w:r>
        <w:rPr>
          <w:sz w:val="24"/>
          <w:szCs w:val="24"/>
        </w:rPr>
        <w:t>.</w:t>
      </w:r>
    </w:p>
    <w:p w14:paraId="5E1624E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Zpracoval: Mgr. Jan Fiala</w:t>
      </w:r>
    </w:p>
    <w:p w14:paraId="1292229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0B4498B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61A3C3B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6297A9B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6F564C02" w14:textId="77777777" w:rsidR="000F7A77" w:rsidRDefault="000F7A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5CAEDEF6" w14:textId="77777777" w:rsidR="000F7A77" w:rsidRDefault="000F7A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3BAC757C" w14:textId="77777777" w:rsidR="000F7A77" w:rsidRDefault="000F7A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6223E206" w14:textId="77777777" w:rsidR="000F7A77" w:rsidRDefault="000F7A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15A2E111" w14:textId="77777777" w:rsidR="000F7A77" w:rsidRDefault="000F7A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24A0F755" w14:textId="77777777" w:rsidR="000F7A77" w:rsidRDefault="000F7A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4E3D4D85" w14:textId="77777777" w:rsidR="000F7A77" w:rsidRDefault="000F7A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20D3D8C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7A2F647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072E08D8" w14:textId="77777777" w:rsidR="00A26406" w:rsidRPr="00CC08FA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eastAsia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 w:rsidRPr="00CC08FA">
        <w:rPr>
          <w:rFonts w:eastAsia="Arial"/>
          <w:color w:val="000000"/>
          <w:sz w:val="24"/>
          <w:szCs w:val="24"/>
        </w:rPr>
        <w:t>Člověk a svět práce   Vzdělávací obor:  Svět práce – Volba povolání</w:t>
      </w:r>
      <w:r w:rsidRPr="00CC08FA">
        <w:rPr>
          <w:rFonts w:eastAsia="Arial"/>
          <w:b/>
          <w:color w:val="000000"/>
          <w:sz w:val="24"/>
          <w:szCs w:val="24"/>
          <w:u w:val="single"/>
        </w:rPr>
        <w:t xml:space="preserve"> </w:t>
      </w:r>
      <w:r w:rsidRPr="00CC08FA">
        <w:rPr>
          <w:rFonts w:eastAsia="Arial"/>
          <w:color w:val="000000"/>
          <w:sz w:val="24"/>
          <w:szCs w:val="24"/>
        </w:rPr>
        <w:t>,  8. ročník</w:t>
      </w:r>
    </w:p>
    <w:p w14:paraId="0C15F14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40D5199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ffff"/>
        <w:tblW w:w="1501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1095"/>
        <w:gridCol w:w="3240"/>
        <w:gridCol w:w="5400"/>
        <w:gridCol w:w="3120"/>
        <w:gridCol w:w="2160"/>
      </w:tblGrid>
      <w:tr w:rsidR="00A26406" w14:paraId="57C5012D" w14:textId="77777777">
        <w:trPr>
          <w:trHeight w:val="904"/>
        </w:trPr>
        <w:tc>
          <w:tcPr>
            <w:tcW w:w="1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A437A9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Kapitola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C1D5C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Téma (Učivo)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34247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Znalosti a dovednosti (výstup)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67C0E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25FFEF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Poznámky</w:t>
            </w:r>
          </w:p>
        </w:tc>
      </w:tr>
      <w:tr w:rsidR="00A26406" w14:paraId="22F799AD" w14:textId="77777777">
        <w:trPr>
          <w:trHeight w:val="1588"/>
        </w:trPr>
        <w:tc>
          <w:tcPr>
            <w:tcW w:w="1095" w:type="dxa"/>
            <w:tcBorders>
              <w:top w:val="single" w:sz="18" w:space="0" w:color="000000"/>
              <w:left w:val="nil"/>
              <w:right w:val="single" w:sz="4" w:space="0" w:color="000000"/>
            </w:tcBorders>
          </w:tcPr>
          <w:p w14:paraId="3BCB051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3240" w:type="dxa"/>
            <w:tcBorders>
              <w:top w:val="single" w:sz="18" w:space="0" w:color="000000"/>
              <w:left w:val="nil"/>
              <w:right w:val="single" w:sz="4" w:space="0" w:color="000000"/>
            </w:tcBorders>
          </w:tcPr>
          <w:p w14:paraId="768E68B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Možnosti vzdělávání:</w:t>
            </w:r>
          </w:p>
          <w:p w14:paraId="5053306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273F09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Výchovně vzdělávací soustava;</w:t>
            </w:r>
          </w:p>
          <w:p w14:paraId="54E204FB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Náplň učebních a studijních oborů; Přijímací řízení, typy přijímacích zkoušek, přihlášky na SŠ</w:t>
            </w:r>
          </w:p>
        </w:tc>
        <w:tc>
          <w:tcPr>
            <w:tcW w:w="5400" w:type="dxa"/>
            <w:tcBorders>
              <w:top w:val="single" w:sz="18" w:space="0" w:color="000000"/>
              <w:left w:val="nil"/>
              <w:right w:val="single" w:sz="4" w:space="0" w:color="000000"/>
            </w:tcBorders>
          </w:tcPr>
          <w:p w14:paraId="7DE6047F" w14:textId="77777777" w:rsidR="00A26406" w:rsidRDefault="00D83F7B" w:rsidP="00CC08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Orientuje se v různých typech SŠ</w:t>
            </w:r>
          </w:p>
          <w:p w14:paraId="7C476AE1" w14:textId="77777777" w:rsidR="00A26406" w:rsidRDefault="00D83F7B" w:rsidP="0075521F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Seznámí se s nabídkou možností studia v regionu</w:t>
            </w:r>
          </w:p>
          <w:p w14:paraId="5ADC258F" w14:textId="77777777" w:rsidR="00CC08FA" w:rsidRDefault="00D83F7B" w:rsidP="0075521F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Rozlišuje různé typy přijímacího řízení a přípravu</w:t>
            </w:r>
          </w:p>
          <w:p w14:paraId="4A99C779" w14:textId="77777777" w:rsidR="00A26406" w:rsidRPr="00CC08FA" w:rsidRDefault="00D83F7B" w:rsidP="0075521F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RPr="00CC08FA">
              <w:rPr>
                <w:color w:val="000000"/>
                <w:sz w:val="24"/>
                <w:szCs w:val="24"/>
              </w:rPr>
              <w:t xml:space="preserve"> Vyhledá a rozliší náplň učebních a studijních oborů /PC/</w:t>
            </w:r>
          </w:p>
        </w:tc>
        <w:tc>
          <w:tcPr>
            <w:tcW w:w="3120" w:type="dxa"/>
            <w:tcBorders>
              <w:top w:val="single" w:sz="18" w:space="0" w:color="000000"/>
              <w:left w:val="nil"/>
              <w:right w:val="single" w:sz="4" w:space="0" w:color="000000"/>
            </w:tcBorders>
          </w:tcPr>
          <w:p w14:paraId="088655B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(osobnostní rozvoj) – sebepoznání a sebepojetí -užívání internetu, literatury</w:t>
            </w:r>
          </w:p>
          <w:p w14:paraId="2492D80C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18" w:space="0" w:color="000000"/>
              <w:left w:val="nil"/>
              <w:right w:val="nil"/>
            </w:tcBorders>
          </w:tcPr>
          <w:p w14:paraId="30770F4A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Využití internetu</w:t>
            </w:r>
          </w:p>
          <w:p w14:paraId="629255E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literatury</w:t>
            </w:r>
          </w:p>
        </w:tc>
      </w:tr>
      <w:tr w:rsidR="00A26406" w14:paraId="3ACC96E0" w14:textId="77777777">
        <w:trPr>
          <w:trHeight w:val="1247"/>
        </w:trPr>
        <w:tc>
          <w:tcPr>
            <w:tcW w:w="1095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4" w:space="0" w:color="000000"/>
            </w:tcBorders>
          </w:tcPr>
          <w:p w14:paraId="0FCF524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3240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4" w:space="0" w:color="000000"/>
            </w:tcBorders>
          </w:tcPr>
          <w:p w14:paraId="1F9310E8" w14:textId="77777777" w:rsidR="00A26406" w:rsidRDefault="00D83F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Volba profesní orientace</w:t>
            </w:r>
          </w:p>
          <w:p w14:paraId="67FC5BD6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75C0C7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Sebepoznávání, osobní zájmy,</w:t>
            </w:r>
            <w:r w:rsidR="00760A33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vlastnosti a schopnosti, sebehodnocení, vlivy na volbu profesní orientace, informace a poradenské služby a práce s informacemi, využití poradenské služby, tělesný a zdravotní stav</w:t>
            </w:r>
          </w:p>
        </w:tc>
        <w:tc>
          <w:tcPr>
            <w:tcW w:w="5400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4" w:space="0" w:color="000000"/>
            </w:tcBorders>
          </w:tcPr>
          <w:p w14:paraId="0157F8E5" w14:textId="77777777" w:rsidR="00A26406" w:rsidRDefault="00D83F7B" w:rsidP="00760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Popíše osobní zájmy, vlastnosti, schopnosti formou zájmových dotazníků, testů</w:t>
            </w:r>
          </w:p>
          <w:p w14:paraId="26F428BC" w14:textId="77777777" w:rsidR="00A26406" w:rsidRDefault="00D83F7B" w:rsidP="00760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Zdůvodní význam návštěv SŠ, SOU pro svoji budoucí volbu</w:t>
            </w:r>
          </w:p>
          <w:p w14:paraId="7FCB68F8" w14:textId="77777777" w:rsidR="00A26406" w:rsidRDefault="00D83F7B" w:rsidP="00760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Při výběru školy pro budoucí povolání využívá poradenských služeb/  ÚP, PPP, škola,</w:t>
            </w:r>
            <w:r w:rsidR="00760A33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informační letáky, dny otevřených dveří/</w:t>
            </w:r>
          </w:p>
        </w:tc>
        <w:tc>
          <w:tcPr>
            <w:tcW w:w="3120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4" w:space="0" w:color="000000"/>
            </w:tcBorders>
          </w:tcPr>
          <w:p w14:paraId="3986F20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OSV - (Osobnostní rozvoj) - </w:t>
            </w:r>
          </w:p>
          <w:p w14:paraId="09000FC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sebepoznání a sebepojetí – využití internetu testy, referát</w:t>
            </w:r>
          </w:p>
          <w:p w14:paraId="6269E3DD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3577353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14:paraId="1CEFE90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A26406" w14:paraId="3D9069ED" w14:textId="77777777">
        <w:trPr>
          <w:trHeight w:val="1588"/>
        </w:trPr>
        <w:tc>
          <w:tcPr>
            <w:tcW w:w="1095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4" w:space="0" w:color="000000"/>
            </w:tcBorders>
          </w:tcPr>
          <w:p w14:paraId="55C4F294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3.</w:t>
            </w:r>
          </w:p>
        </w:tc>
        <w:tc>
          <w:tcPr>
            <w:tcW w:w="3240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4" w:space="0" w:color="000000"/>
            </w:tcBorders>
          </w:tcPr>
          <w:p w14:paraId="7F9B047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Trh práce</w:t>
            </w:r>
          </w:p>
          <w:p w14:paraId="7907F863" w14:textId="77777777" w:rsidR="00A26406" w:rsidRDefault="00D83F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Pracovní prostředky, prostředí,činnosti, požadavky kvalifikační, zdravotní a osobnostní</w:t>
            </w:r>
          </w:p>
        </w:tc>
        <w:tc>
          <w:tcPr>
            <w:tcW w:w="5400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4" w:space="0" w:color="000000"/>
            </w:tcBorders>
          </w:tcPr>
          <w:p w14:paraId="41D0EB2C" w14:textId="77777777" w:rsidR="00A26406" w:rsidRDefault="00D83F7B" w:rsidP="00760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Zohlední svůj tělesný a zdravotní stav pro výběr školy</w:t>
            </w:r>
          </w:p>
          <w:p w14:paraId="06DABE8B" w14:textId="77777777" w:rsidR="00A26406" w:rsidRDefault="00D83F7B" w:rsidP="00760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Popíše jednotlivé druhy vybraných pracovišť</w:t>
            </w:r>
          </w:p>
          <w:p w14:paraId="10CC9FE2" w14:textId="77777777" w:rsidR="00A26406" w:rsidRDefault="00D83F7B" w:rsidP="00760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Vysvětlí pojmy- pracovní prostředky, činnosti, objekty</w:t>
            </w:r>
          </w:p>
        </w:tc>
        <w:tc>
          <w:tcPr>
            <w:tcW w:w="3120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4" w:space="0" w:color="000000"/>
            </w:tcBorders>
          </w:tcPr>
          <w:p w14:paraId="151E5C39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14:paraId="48C4B63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Infoabsolvent</w:t>
            </w:r>
          </w:p>
        </w:tc>
      </w:tr>
      <w:tr w:rsidR="00A26406" w14:paraId="07FB5DE9" w14:textId="77777777">
        <w:trPr>
          <w:trHeight w:val="1588"/>
        </w:trPr>
        <w:tc>
          <w:tcPr>
            <w:tcW w:w="1095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4" w:space="0" w:color="000000"/>
            </w:tcBorders>
          </w:tcPr>
          <w:p w14:paraId="683C772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4.</w:t>
            </w:r>
          </w:p>
        </w:tc>
        <w:tc>
          <w:tcPr>
            <w:tcW w:w="3240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4" w:space="0" w:color="000000"/>
            </w:tcBorders>
          </w:tcPr>
          <w:p w14:paraId="72B4B72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Zaměstnání</w:t>
            </w:r>
          </w:p>
          <w:p w14:paraId="19E39A7B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</w:p>
          <w:p w14:paraId="4BAA1A74" w14:textId="77777777" w:rsidR="00A26406" w:rsidRDefault="00D83F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Pracovní příležitosti v regionu; Životopis, způsoby hledání zaměstnání, práva a povinnosti zaměstnanců a zaměstnavatele, pracovní příležitosti -práce s databází ÚP</w:t>
            </w:r>
          </w:p>
        </w:tc>
        <w:tc>
          <w:tcPr>
            <w:tcW w:w="5400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4" w:space="0" w:color="000000"/>
            </w:tcBorders>
          </w:tcPr>
          <w:p w14:paraId="57C5AFB4" w14:textId="77777777" w:rsidR="00A26406" w:rsidRDefault="00D83F7B" w:rsidP="00760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Vyhledá příležitosti na trhu práce</w:t>
            </w:r>
          </w:p>
          <w:p w14:paraId="55F264E1" w14:textId="77777777" w:rsidR="00A26406" w:rsidRDefault="00D83F7B" w:rsidP="00760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Odhadne kvalifikační a zdravotní požadavky pro jednotlivé druhy povolání</w:t>
            </w:r>
          </w:p>
          <w:p w14:paraId="4F14F96F" w14:textId="77777777" w:rsidR="00A26406" w:rsidRDefault="00D83F7B" w:rsidP="00760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Sestaví profesní životopis</w:t>
            </w:r>
          </w:p>
          <w:p w14:paraId="72B1EE2A" w14:textId="77777777" w:rsidR="00A26406" w:rsidRDefault="00D83F7B" w:rsidP="00760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Najde a doloží podmínky a možnosti při hledání zaměstnání</w:t>
            </w:r>
          </w:p>
          <w:p w14:paraId="2F0AAF1B" w14:textId="77777777" w:rsidR="00A26406" w:rsidRDefault="00D83F7B" w:rsidP="00760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Sestaví a napíše inzerát při hledání zaměstnání</w:t>
            </w:r>
          </w:p>
        </w:tc>
        <w:tc>
          <w:tcPr>
            <w:tcW w:w="3120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4" w:space="0" w:color="000000"/>
            </w:tcBorders>
          </w:tcPr>
          <w:p w14:paraId="47EC5D6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(osobnostní rozvoj)</w:t>
            </w:r>
          </w:p>
          <w:p w14:paraId="51C6F90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sebepoznání a sebepojetí, kreativita -  sestaví strukturovaný životopis, inzerát</w:t>
            </w:r>
          </w:p>
          <w:p w14:paraId="594D4502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14:paraId="045D3D0A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D121DDF" w14:textId="77777777">
        <w:trPr>
          <w:trHeight w:val="1588"/>
        </w:trPr>
        <w:tc>
          <w:tcPr>
            <w:tcW w:w="1095" w:type="dxa"/>
            <w:tcBorders>
              <w:top w:val="single" w:sz="18" w:space="0" w:color="000000"/>
              <w:left w:val="nil"/>
              <w:right w:val="single" w:sz="4" w:space="0" w:color="000000"/>
            </w:tcBorders>
          </w:tcPr>
          <w:p w14:paraId="514E6CB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5.</w:t>
            </w:r>
          </w:p>
        </w:tc>
        <w:tc>
          <w:tcPr>
            <w:tcW w:w="3240" w:type="dxa"/>
            <w:tcBorders>
              <w:top w:val="single" w:sz="18" w:space="0" w:color="000000"/>
              <w:left w:val="nil"/>
              <w:right w:val="single" w:sz="4" w:space="0" w:color="000000"/>
            </w:tcBorders>
          </w:tcPr>
          <w:p w14:paraId="48AE783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Ekonomika domácnosti a podnikání</w:t>
            </w:r>
          </w:p>
          <w:p w14:paraId="68476D03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Rozpočet, příjmy, výdaje, platby, úspory, hotovostní a bezhotovostní platební styk, elektronické bankovnictví</w:t>
            </w:r>
          </w:p>
          <w:p w14:paraId="172DF66A" w14:textId="77777777" w:rsidR="00A26406" w:rsidRDefault="00D83F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Nejčastější formy podnikání, drobné podnikání, řízení firmy, marketing, finance, účty, účetnictví</w:t>
            </w:r>
          </w:p>
        </w:tc>
        <w:tc>
          <w:tcPr>
            <w:tcW w:w="5400" w:type="dxa"/>
            <w:tcBorders>
              <w:top w:val="single" w:sz="18" w:space="0" w:color="000000"/>
              <w:left w:val="nil"/>
              <w:right w:val="single" w:sz="4" w:space="0" w:color="000000"/>
            </w:tcBorders>
          </w:tcPr>
          <w:p w14:paraId="595310A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 modelových situacích ukáže, jak se chovat u přijímání do zaměstnání /společenské chování /</w:t>
            </w:r>
          </w:p>
          <w:p w14:paraId="62B3CAA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Sestaví svůj rozpočet na měsíc</w:t>
            </w:r>
          </w:p>
          <w:p w14:paraId="267395D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Odhadne</w:t>
            </w:r>
            <w:r w:rsidR="00760A33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760A33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kolik ušetří ze svého kapesného</w:t>
            </w:r>
          </w:p>
          <w:p w14:paraId="3B48DD2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Seznámí se s možnostmi platebního styku</w:t>
            </w:r>
          </w:p>
          <w:p w14:paraId="755A19C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- Popíše z</w:t>
            </w:r>
            <w:r w:rsidR="00760A33">
              <w:rPr>
                <w:color w:val="000000"/>
                <w:sz w:val="24"/>
                <w:szCs w:val="24"/>
              </w:rPr>
              <w:t>ákladní způsobilost k podnikání</w:t>
            </w:r>
            <w:r>
              <w:rPr>
                <w:color w:val="000000"/>
                <w:sz w:val="24"/>
                <w:szCs w:val="24"/>
              </w:rPr>
              <w:t>,</w:t>
            </w:r>
          </w:p>
          <w:p w14:paraId="1C9AFE79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výhody a nevýhody    podnikání</w:t>
            </w:r>
          </w:p>
          <w:p w14:paraId="0121171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Vysvětlí řízení a ekonomiku domácnosti</w:t>
            </w:r>
          </w:p>
          <w:p w14:paraId="6D7F8A7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Vysvětlí ekonomiku provozu </w:t>
            </w:r>
          </w:p>
        </w:tc>
        <w:tc>
          <w:tcPr>
            <w:tcW w:w="3120" w:type="dxa"/>
            <w:tcBorders>
              <w:top w:val="single" w:sz="18" w:space="0" w:color="000000"/>
              <w:left w:val="nil"/>
              <w:right w:val="single" w:sz="4" w:space="0" w:color="000000"/>
            </w:tcBorders>
          </w:tcPr>
          <w:p w14:paraId="50F10C5E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– (sociální rozvoj) -  komunikace - scénky modelových  situací</w:t>
            </w:r>
          </w:p>
        </w:tc>
        <w:tc>
          <w:tcPr>
            <w:tcW w:w="2160" w:type="dxa"/>
            <w:tcBorders>
              <w:top w:val="single" w:sz="18" w:space="0" w:color="000000"/>
              <w:left w:val="nil"/>
              <w:right w:val="nil"/>
            </w:tcBorders>
          </w:tcPr>
          <w:p w14:paraId="4A745C9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6B10D33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F84ECA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  <w:sectPr w:rsidR="00A26406">
          <w:pgSz w:w="16838" w:h="11906" w:orient="landscape"/>
          <w:pgMar w:top="1418" w:right="1418" w:bottom="1418" w:left="1418" w:header="709" w:footer="709" w:gutter="0"/>
          <w:cols w:space="708"/>
        </w:sectPr>
      </w:pPr>
      <w:r>
        <w:rPr>
          <w:color w:val="000000"/>
          <w:sz w:val="24"/>
          <w:szCs w:val="24"/>
        </w:rPr>
        <w:t>Vypracovala:  Ing. Eva Abertová</w:t>
      </w:r>
    </w:p>
    <w:p w14:paraId="2976C71D" w14:textId="77777777" w:rsidR="00A26406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lastRenderedPageBreak/>
        <w:t xml:space="preserve">VOLITELNÝ PŘEDMĚT – VÝTVARNÁ  DÍLNA  </w:t>
      </w:r>
    </w:p>
    <w:p w14:paraId="4CC1694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Vypracovala: Mgr.Václava Vyšínová</w:t>
      </w:r>
    </w:p>
    <w:p w14:paraId="32F1403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="0" w:hanging="2"/>
        <w:rPr>
          <w:color w:val="000000"/>
          <w:sz w:val="24"/>
          <w:szCs w:val="24"/>
        </w:rPr>
      </w:pPr>
    </w:p>
    <w:p w14:paraId="6C39028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1. Obsahové,časové a organizační vymezení:</w:t>
      </w:r>
    </w:p>
    <w:p w14:paraId="6223B82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ab/>
        <w:t>Název „</w:t>
      </w:r>
      <w:r>
        <w:rPr>
          <w:b/>
          <w:color w:val="000000"/>
          <w:sz w:val="24"/>
          <w:szCs w:val="24"/>
        </w:rPr>
        <w:t>VÝTVARNÁ DÍLNA</w:t>
      </w:r>
      <w:r>
        <w:rPr>
          <w:color w:val="000000"/>
          <w:sz w:val="24"/>
          <w:szCs w:val="24"/>
        </w:rPr>
        <w:t>“ předjímá náplň volitelného předmětu, který volně vychází a  navazuje na předmět výtvarná výchova a předpokládá práci s dětmi se skutečným zájmem o tuto oblast. Prostřednictvím pozorného vnímání a výtvarného vyjadřování je žák motivován k aktivnímu zkoumání světa a jeho zákonitostí, lidí a mnohotvárné lidské činnosti. Hledá význam života, nachází souvislosti, objevuje vztahy. Cílem není jen získat výtvarné dovednosti nebo znalosti a s jejich pomocí se vyslovit, ale především za jejich pomoci chápat svět a sama sebe v něm. Proces tvorby rozvíjí žákovu originalitu, tvořivost, smyslovou citlivost, schopnost ocenit osobní prožitek i schopnosti osobně se zapojit do procesu komunikace, a tak přispívá k dosažení gramotnosti emoční, kulturní a vizuální.</w:t>
      </w:r>
    </w:p>
    <w:p w14:paraId="0F5BD32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="0" w:hanging="2"/>
        <w:rPr>
          <w:color w:val="000000"/>
          <w:sz w:val="24"/>
          <w:szCs w:val="24"/>
        </w:rPr>
      </w:pPr>
    </w:p>
    <w:p w14:paraId="50C17BF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Časové vymezení vyučovacího předmětu a organizace práce</w:t>
      </w:r>
    </w:p>
    <w:p w14:paraId="29BD1D3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ab/>
        <w:t xml:space="preserve">Předmět je realizován v časové dotaci 2hodiny týdně ve třídách „A“. Výuka probíhá ve třídě, keramické dílně, mimo prostor školy v plenéru. </w:t>
      </w:r>
    </w:p>
    <w:p w14:paraId="57170EE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2AA30BF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2.  Výchovné a vzdělávací strategie pro rozvoj klíčových kompetencí žáků</w:t>
      </w:r>
    </w:p>
    <w:p w14:paraId="4C0F7D2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</w:t>
      </w: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Formy a metody práce se užívají podle charakteru učiva a cílu vzdělávání. Vzhledem k pojetí předmětu se jeví jako optimální výtvarně projektová výuka vycházející s promyšlené skladby volně navazujících úloh, které žáci řeší samostatně, ve dvojicích nebo skupinách. Rozsah plnění výstupů v závislosti na hodinové dotaci v jednotlivých třídách (bude upřesněno v časově tematickém plánu pro daný školní rok). </w:t>
      </w:r>
    </w:p>
    <w:p w14:paraId="0940A99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="0" w:hanging="2"/>
        <w:rPr>
          <w:color w:val="000000"/>
          <w:sz w:val="24"/>
          <w:szCs w:val="24"/>
        </w:rPr>
      </w:pPr>
    </w:p>
    <w:p w14:paraId="10B5F13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K ŘEŠENÍ PROBLÉMU</w:t>
      </w:r>
    </w:p>
    <w:p w14:paraId="2EF2FCF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3ADFFFA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pomáhá žákům stanovit problém a vyřešit ho</w:t>
      </w:r>
    </w:p>
    <w:p w14:paraId="3E5F74A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="0" w:hanging="2"/>
        <w:rPr>
          <w:color w:val="000000"/>
          <w:sz w:val="24"/>
          <w:szCs w:val="24"/>
        </w:rPr>
      </w:pPr>
    </w:p>
    <w:p w14:paraId="6F0BBD8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3071E19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-   žák se učí rozpoznávat výtvarný problém a hledá nejvhodnější řešení</w:t>
      </w:r>
    </w:p>
    <w:p w14:paraId="1BE8551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3B1446A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KOMUNIKATIVNÍ</w:t>
      </w:r>
    </w:p>
    <w:p w14:paraId="13E6D6C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19CA3190" w14:textId="77777777" w:rsidR="00A26406" w:rsidRDefault="00274FFC" w:rsidP="00274FFC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Chars="0" w:left="0" w:firstLineChars="0"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</w:t>
      </w:r>
      <w:r w:rsidR="00D83F7B">
        <w:rPr>
          <w:color w:val="000000"/>
          <w:sz w:val="24"/>
          <w:szCs w:val="24"/>
        </w:rPr>
        <w:t>při práci ve skupině dokáže žák vyjádřit svůj názor, vhodnou formou ho obhájit a učí se tolerovat   názor druhých.</w:t>
      </w:r>
    </w:p>
    <w:p w14:paraId="7CDC2DA9" w14:textId="77777777" w:rsidR="00A26406" w:rsidRDefault="00274FFC" w:rsidP="00274FFC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Chars="0" w:left="0" w:firstLineChars="0"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</w:t>
      </w:r>
      <w:r w:rsidR="00D83F7B">
        <w:rPr>
          <w:color w:val="000000"/>
          <w:sz w:val="24"/>
          <w:szCs w:val="24"/>
        </w:rPr>
        <w:t>prezentuje práce v budově školy, na webových stránkách, příležitostně na výstavách</w:t>
      </w:r>
    </w:p>
    <w:p w14:paraId="25D0B01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5201555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1833369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dokáže své práce prezentovat v budově školy, na webových stránkách, příležitostně na výstavách</w:t>
      </w:r>
      <w:r>
        <w:rPr>
          <w:b/>
          <w:color w:val="000000"/>
          <w:sz w:val="24"/>
          <w:szCs w:val="24"/>
        </w:rPr>
        <w:t xml:space="preserve"> </w:t>
      </w:r>
    </w:p>
    <w:p w14:paraId="7FC2AFE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6AE2F15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SOCIÁLNÍ A PERSONÁLNÍ</w:t>
      </w:r>
    </w:p>
    <w:p w14:paraId="1F5211F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2A890056" w14:textId="77777777" w:rsidR="00A26406" w:rsidRDefault="00274FFC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</w:t>
      </w:r>
      <w:r w:rsidR="00D83F7B">
        <w:rPr>
          <w:color w:val="000000"/>
          <w:sz w:val="24"/>
          <w:szCs w:val="24"/>
        </w:rPr>
        <w:t>učí žáky respektovat pravidla při týmové práci</w:t>
      </w:r>
    </w:p>
    <w:p w14:paraId="64DEAC85" w14:textId="77777777" w:rsidR="00A26406" w:rsidRDefault="00274FFC" w:rsidP="00274FFC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Chars="0" w:left="0" w:firstLineChars="0"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</w:t>
      </w:r>
      <w:r w:rsidR="00D83F7B">
        <w:rPr>
          <w:color w:val="000000"/>
          <w:sz w:val="24"/>
          <w:szCs w:val="24"/>
        </w:rPr>
        <w:t>učitel dodává žákům sebedůvěru, podle potřeby pomáhá při práci,</w:t>
      </w:r>
      <w:r>
        <w:rPr>
          <w:color w:val="000000"/>
          <w:sz w:val="24"/>
          <w:szCs w:val="24"/>
        </w:rPr>
        <w:t xml:space="preserve"> </w:t>
      </w:r>
      <w:r w:rsidR="00D83F7B">
        <w:rPr>
          <w:color w:val="000000"/>
          <w:sz w:val="24"/>
          <w:szCs w:val="24"/>
        </w:rPr>
        <w:t>umožňuje žákům zažít úspěch</w:t>
      </w:r>
    </w:p>
    <w:p w14:paraId="4D8D5CE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4331198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4DAD183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-dovede pracovat v týmu, podílet se na týmové práce</w:t>
      </w:r>
    </w:p>
    <w:p w14:paraId="0486334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KOMPETENCE PRACOVNÍ</w:t>
      </w:r>
    </w:p>
    <w:p w14:paraId="2B6AAB2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3633AD2A" w14:textId="77777777" w:rsidR="00A26406" w:rsidRDefault="00274FFC" w:rsidP="00274FFC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Chars="0" w:left="0" w:firstLineChars="0"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</w:t>
      </w:r>
      <w:r w:rsidR="00D83F7B">
        <w:rPr>
          <w:color w:val="000000"/>
          <w:sz w:val="24"/>
          <w:szCs w:val="24"/>
        </w:rPr>
        <w:t>vytváří pozitivní vztah k manuálním činnostem</w:t>
      </w:r>
    </w:p>
    <w:p w14:paraId="7786E31F" w14:textId="77777777" w:rsidR="00A26406" w:rsidRDefault="00274FFC" w:rsidP="00274FFC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Chars="0" w:left="0" w:firstLineChars="0"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</w:t>
      </w:r>
      <w:r w:rsidR="00D83F7B">
        <w:rPr>
          <w:color w:val="000000"/>
          <w:sz w:val="24"/>
          <w:szCs w:val="24"/>
        </w:rPr>
        <w:t>vede žáky ke koncentraci na pracovní výkon, dokončení práce a dodržování vymezených pravidel</w:t>
      </w:r>
    </w:p>
    <w:p w14:paraId="0CC40551" w14:textId="77777777" w:rsidR="00A26406" w:rsidRDefault="00274FFC" w:rsidP="00274FFC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Chars="0" w:left="0" w:firstLineChars="0"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</w:t>
      </w:r>
      <w:r w:rsidR="00D83F7B">
        <w:rPr>
          <w:color w:val="000000"/>
          <w:sz w:val="24"/>
          <w:szCs w:val="24"/>
        </w:rPr>
        <w:t xml:space="preserve">dbá na dodržování hygienických a bezpečnostních pravidel </w:t>
      </w:r>
    </w:p>
    <w:p w14:paraId="570C9B0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19A3B0D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37C3C70D" w14:textId="77777777" w:rsidR="00A26406" w:rsidRDefault="00274FFC" w:rsidP="00274FFC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Chars="0" w:left="0" w:firstLineChars="0"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</w:t>
      </w:r>
      <w:r w:rsidR="00D83F7B">
        <w:rPr>
          <w:color w:val="000000"/>
          <w:sz w:val="24"/>
          <w:szCs w:val="24"/>
        </w:rPr>
        <w:t>dodržuje hygienické a bezpečnostní pravidla</w:t>
      </w:r>
    </w:p>
    <w:p w14:paraId="6CB8183C" w14:textId="77777777" w:rsidR="00A26406" w:rsidRDefault="00274FFC" w:rsidP="00274FFC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Chars="0" w:left="0" w:firstLineChars="0"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</w:t>
      </w:r>
      <w:r w:rsidR="00D83F7B">
        <w:rPr>
          <w:color w:val="000000"/>
          <w:sz w:val="24"/>
          <w:szCs w:val="24"/>
        </w:rPr>
        <w:t>dokáže se koncentrovat na pracovní výkon, dokončení práce</w:t>
      </w:r>
    </w:p>
    <w:p w14:paraId="6D869FD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60AE160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DIGITÁLNÍ</w:t>
      </w:r>
    </w:p>
    <w:p w14:paraId="118FE33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580B575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Učitel:</w:t>
      </w:r>
    </w:p>
    <w:p w14:paraId="46229992" w14:textId="77777777" w:rsidR="00A26406" w:rsidRDefault="00D83F7B" w:rsidP="0075521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Podporuje rozvoj schopnosti žáka sdílet tvorbu a získávat informace v digitálním prostředí portálů s výtvarným zaměřením</w:t>
      </w:r>
    </w:p>
    <w:p w14:paraId="386A3E45" w14:textId="77777777" w:rsidR="00A26406" w:rsidRDefault="00D83F7B" w:rsidP="0075521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Začlení digitální nástroje k rozšíření možností tvůrčích aktivit</w:t>
      </w:r>
    </w:p>
    <w:p w14:paraId="5EE3BACD" w14:textId="77777777" w:rsidR="00A26406" w:rsidRDefault="00D83F7B" w:rsidP="0075521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Vede žáky k respektování autorských práv i v prostředí digitálních médií</w:t>
      </w:r>
    </w:p>
    <w:p w14:paraId="61822D3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Žák:</w:t>
      </w:r>
    </w:p>
    <w:p w14:paraId="5A0DF358" w14:textId="77777777" w:rsidR="00A26406" w:rsidRDefault="00D83F7B" w:rsidP="0075521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Využívá digitální média jako zdroj inspirace pro vlastní tvorbu</w:t>
      </w:r>
    </w:p>
    <w:p w14:paraId="643D58AC" w14:textId="77777777" w:rsidR="00A26406" w:rsidRDefault="00D83F7B" w:rsidP="0075521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Prezentuje a sdílí vlastní vizuálně obrazné vyjádření v digitálním prostředí</w:t>
      </w:r>
    </w:p>
    <w:p w14:paraId="207FB94B" w14:textId="77777777" w:rsidR="00A26406" w:rsidRDefault="00D83F7B" w:rsidP="0075521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Užívá digitální nástroje k dalšímu zpracování vlastních vizuálně obrazných vyjádření v digitálním prostředí </w:t>
      </w:r>
    </w:p>
    <w:p w14:paraId="5EF440E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="0" w:hanging="2"/>
        <w:rPr>
          <w:color w:val="000000"/>
          <w:sz w:val="24"/>
          <w:szCs w:val="24"/>
        </w:rPr>
      </w:pPr>
    </w:p>
    <w:p w14:paraId="5B6B6CE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Průřezová témata</w:t>
      </w:r>
    </w:p>
    <w:p w14:paraId="433EE67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OSV </w:t>
      </w:r>
    </w:p>
    <w:p w14:paraId="5F1B39D1" w14:textId="77777777" w:rsidR="00A26406" w:rsidRDefault="00274FFC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-r</w:t>
      </w:r>
      <w:r w:rsidR="00D83F7B">
        <w:rPr>
          <w:color w:val="000000"/>
          <w:sz w:val="24"/>
          <w:szCs w:val="24"/>
        </w:rPr>
        <w:t>ozvoj schopností poznávání</w:t>
      </w:r>
    </w:p>
    <w:p w14:paraId="3285ECAE" w14:textId="77777777" w:rsidR="00A26406" w:rsidRDefault="00274FFC" w:rsidP="00274FFC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Chars="0" w:left="0" w:firstLineChars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</w:t>
      </w:r>
      <w:r w:rsidR="00D83F7B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>e</w:t>
      </w:r>
      <w:r w:rsidR="00D83F7B">
        <w:rPr>
          <w:color w:val="000000"/>
          <w:sz w:val="24"/>
          <w:szCs w:val="24"/>
        </w:rPr>
        <w:t>bepoznání a sebepojetí</w:t>
      </w:r>
    </w:p>
    <w:p w14:paraId="56D59C50" w14:textId="77777777" w:rsidR="00A26406" w:rsidRDefault="00274FFC" w:rsidP="00274FFC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Chars="0" w:left="0" w:firstLineChars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</w:t>
      </w:r>
      <w:r w:rsidR="00D83F7B">
        <w:rPr>
          <w:color w:val="000000"/>
          <w:sz w:val="24"/>
          <w:szCs w:val="24"/>
        </w:rPr>
        <w:t>kreativita</w:t>
      </w:r>
    </w:p>
    <w:p w14:paraId="5BDA7F61" w14:textId="77777777" w:rsidR="00A26406" w:rsidRDefault="00274FFC" w:rsidP="00274FFC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Chars="0" w:left="0" w:firstLineChars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</w:t>
      </w:r>
      <w:r w:rsidR="00D83F7B">
        <w:rPr>
          <w:color w:val="000000"/>
          <w:sz w:val="24"/>
          <w:szCs w:val="24"/>
        </w:rPr>
        <w:t>komunikace</w:t>
      </w:r>
    </w:p>
    <w:p w14:paraId="68558FAA" w14:textId="77777777" w:rsidR="00A26406" w:rsidRDefault="00274FFC" w:rsidP="00274FFC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Chars="0" w:left="0" w:firstLineChars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</w:t>
      </w:r>
      <w:r w:rsidR="00D83F7B">
        <w:rPr>
          <w:color w:val="000000"/>
          <w:sz w:val="24"/>
          <w:szCs w:val="24"/>
        </w:rPr>
        <w:t>kooperace a kompetice</w:t>
      </w:r>
    </w:p>
    <w:p w14:paraId="35756E6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EGV</w:t>
      </w:r>
    </w:p>
    <w:p w14:paraId="75188894" w14:textId="77777777" w:rsidR="00A26406" w:rsidRDefault="00274FFC" w:rsidP="00274FFC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Chars="0" w:left="0" w:firstLineChars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</w:t>
      </w:r>
      <w:r w:rsidR="00D83F7B">
        <w:rPr>
          <w:color w:val="000000"/>
          <w:sz w:val="24"/>
          <w:szCs w:val="24"/>
        </w:rPr>
        <w:t>Evropa a svět nás zajímá</w:t>
      </w:r>
    </w:p>
    <w:p w14:paraId="493C93F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EV</w:t>
      </w:r>
    </w:p>
    <w:p w14:paraId="34048042" w14:textId="77777777" w:rsidR="00A26406" w:rsidRDefault="00274FFC" w:rsidP="00274FFC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Chars="0" w:left="0" w:firstLineChars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</w:t>
      </w:r>
      <w:r w:rsidR="00D83F7B">
        <w:rPr>
          <w:color w:val="000000"/>
          <w:sz w:val="24"/>
          <w:szCs w:val="24"/>
        </w:rPr>
        <w:t>Ekosystémy, zdroj inspirace</w:t>
      </w:r>
    </w:p>
    <w:p w14:paraId="2BB9398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="0" w:hanging="2"/>
        <w:rPr>
          <w:color w:val="000000"/>
          <w:sz w:val="24"/>
          <w:szCs w:val="24"/>
        </w:rPr>
      </w:pPr>
    </w:p>
    <w:p w14:paraId="7BE173F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="0" w:hanging="2"/>
        <w:rPr>
          <w:color w:val="000000"/>
          <w:sz w:val="24"/>
          <w:szCs w:val="24"/>
        </w:rPr>
      </w:pPr>
    </w:p>
    <w:p w14:paraId="132ACF3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</w:t>
      </w:r>
    </w:p>
    <w:p w14:paraId="6C5BDD1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1B3EE94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</w:p>
    <w:p w14:paraId="5788C5F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="0" w:hanging="2"/>
        <w:rPr>
          <w:color w:val="000000"/>
          <w:sz w:val="24"/>
          <w:szCs w:val="24"/>
        </w:rPr>
        <w:sectPr w:rsidR="00A26406">
          <w:pgSz w:w="11906" w:h="16838"/>
          <w:pgMar w:top="1417" w:right="1417" w:bottom="1417" w:left="1417" w:header="708" w:footer="708" w:gutter="0"/>
          <w:cols w:space="708"/>
        </w:sectPr>
      </w:pPr>
      <w:r>
        <w:rPr>
          <w:color w:val="000000"/>
          <w:sz w:val="24"/>
          <w:szCs w:val="24"/>
        </w:rPr>
        <w:t xml:space="preserve">   </w:t>
      </w:r>
    </w:p>
    <w:p w14:paraId="351FD898" w14:textId="77777777" w:rsidR="00A26406" w:rsidRPr="00C65CF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  <w:r w:rsidRPr="00C65CFE">
        <w:rPr>
          <w:rFonts w:ascii="Arial" w:eastAsia="Arial" w:hAnsi="Arial" w:cs="Arial"/>
          <w:color w:val="A6A6A6" w:themeColor="background1" w:themeShade="A6"/>
          <w:sz w:val="36"/>
          <w:szCs w:val="36"/>
        </w:rPr>
        <w:lastRenderedPageBreak/>
        <w:t>Učební osnovy</w:t>
      </w:r>
    </w:p>
    <w:p w14:paraId="21C511B8" w14:textId="77777777" w:rsidR="00A26406" w:rsidRPr="00C65CF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eastAsia="Arial"/>
          <w:color w:val="A6A6A6" w:themeColor="background1" w:themeShade="A6"/>
          <w:sz w:val="24"/>
          <w:szCs w:val="24"/>
        </w:rPr>
      </w:pPr>
      <w:r w:rsidRPr="00C65CFE">
        <w:rPr>
          <w:rFonts w:ascii="Arial" w:eastAsia="Arial" w:hAnsi="Arial" w:cs="Arial"/>
          <w:color w:val="A6A6A6" w:themeColor="background1" w:themeShade="A6"/>
          <w:sz w:val="36"/>
          <w:szCs w:val="36"/>
        </w:rPr>
        <w:t xml:space="preserve">Vzdělávací oblast:  </w:t>
      </w:r>
      <w:r w:rsidRPr="00C65CFE">
        <w:rPr>
          <w:rFonts w:eastAsia="Arial"/>
          <w:color w:val="A6A6A6" w:themeColor="background1" w:themeShade="A6"/>
          <w:sz w:val="24"/>
          <w:szCs w:val="24"/>
        </w:rPr>
        <w:t xml:space="preserve">Umění a kultura   Vzdělávací obor:  Volitelný předmět  - Výtvarná dílna         6. ročník       </w:t>
      </w:r>
    </w:p>
    <w:p w14:paraId="204572CC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16"/>
          <w:szCs w:val="16"/>
        </w:rPr>
      </w:pPr>
    </w:p>
    <w:tbl>
      <w:tblPr>
        <w:tblStyle w:val="afffff0"/>
        <w:tblW w:w="1501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80"/>
        <w:gridCol w:w="3355"/>
        <w:gridCol w:w="5400"/>
        <w:gridCol w:w="3120"/>
        <w:gridCol w:w="2160"/>
      </w:tblGrid>
      <w:tr w:rsidR="00A26406" w:rsidRPr="00C65CFE" w14:paraId="2456AA40" w14:textId="77777777">
        <w:trPr>
          <w:trHeight w:val="904"/>
        </w:trPr>
        <w:tc>
          <w:tcPr>
            <w:tcW w:w="980" w:type="dxa"/>
            <w:tcBorders>
              <w:bottom w:val="single" w:sz="4" w:space="0" w:color="000000"/>
            </w:tcBorders>
          </w:tcPr>
          <w:p w14:paraId="2351C35E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</w:rPr>
            </w:pPr>
            <w:r w:rsidRPr="00C65CFE">
              <w:rPr>
                <w:rFonts w:ascii="Arial" w:eastAsia="Arial" w:hAnsi="Arial" w:cs="Arial"/>
                <w:b/>
                <w:color w:val="A6A6A6" w:themeColor="background1" w:themeShade="A6"/>
              </w:rPr>
              <w:t>Kapitola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12C0BD06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</w:rPr>
            </w:pPr>
            <w:r w:rsidRPr="00C65CFE">
              <w:rPr>
                <w:rFonts w:ascii="Arial" w:eastAsia="Arial" w:hAnsi="Arial" w:cs="Arial"/>
                <w:b/>
                <w:color w:val="A6A6A6" w:themeColor="background1" w:themeShade="A6"/>
              </w:rPr>
              <w:t>Téma (Učivo)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07205AC9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</w:rPr>
            </w:pPr>
            <w:r w:rsidRPr="00C65CFE">
              <w:rPr>
                <w:rFonts w:ascii="Arial" w:eastAsia="Arial" w:hAnsi="Arial" w:cs="Arial"/>
                <w:b/>
                <w:color w:val="A6A6A6" w:themeColor="background1" w:themeShade="A6"/>
              </w:rPr>
              <w:t>Znalosti a dovednosti (výstup)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7F478F0E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</w:rPr>
            </w:pPr>
            <w:r w:rsidRPr="00C65CFE">
              <w:rPr>
                <w:rFonts w:ascii="Arial" w:eastAsia="Arial" w:hAnsi="Arial" w:cs="Arial"/>
                <w:b/>
                <w:color w:val="A6A6A6" w:themeColor="background1" w:themeShade="A6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77481B92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</w:rPr>
            </w:pPr>
            <w:r w:rsidRPr="00C65CFE">
              <w:rPr>
                <w:rFonts w:ascii="Arial" w:eastAsia="Arial" w:hAnsi="Arial" w:cs="Arial"/>
                <w:b/>
                <w:color w:val="A6A6A6" w:themeColor="background1" w:themeShade="A6"/>
              </w:rPr>
              <w:t>Poznámky</w:t>
            </w:r>
          </w:p>
        </w:tc>
      </w:tr>
      <w:tr w:rsidR="00A26406" w:rsidRPr="00C65CFE" w14:paraId="4B42B98A" w14:textId="77777777">
        <w:trPr>
          <w:trHeight w:val="1701"/>
        </w:trPr>
        <w:tc>
          <w:tcPr>
            <w:tcW w:w="980" w:type="dxa"/>
            <w:tcBorders>
              <w:top w:val="single" w:sz="8" w:space="0" w:color="000000"/>
            </w:tcBorders>
            <w:vAlign w:val="center"/>
          </w:tcPr>
          <w:p w14:paraId="2BCE169E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1.</w:t>
            </w:r>
          </w:p>
        </w:tc>
        <w:tc>
          <w:tcPr>
            <w:tcW w:w="3355" w:type="dxa"/>
            <w:tcBorders>
              <w:top w:val="single" w:sz="8" w:space="0" w:color="000000"/>
              <w:left w:val="single" w:sz="4" w:space="0" w:color="000000"/>
            </w:tcBorders>
          </w:tcPr>
          <w:p w14:paraId="1C467C2C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  <w:r w:rsidRPr="00C65CFE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Vytváření jednoduchého prostorového objektu</w:t>
            </w:r>
          </w:p>
          <w:p w14:paraId="5716767B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Poznávání výtvarného výrazu v prostorových tvarech</w:t>
            </w:r>
          </w:p>
          <w:p w14:paraId="13CC2600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8" w:space="0" w:color="000000"/>
              <w:left w:val="single" w:sz="4" w:space="0" w:color="000000"/>
            </w:tcBorders>
          </w:tcPr>
          <w:p w14:paraId="19DA9542" w14:textId="77777777" w:rsidR="00A26406" w:rsidRPr="00C65CFE" w:rsidRDefault="00D83F7B" w:rsidP="0075521F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Modeluje keramické pojetí</w:t>
            </w:r>
          </w:p>
          <w:p w14:paraId="719CD4D9" w14:textId="77777777" w:rsidR="00A26406" w:rsidRPr="00C65CFE" w:rsidRDefault="00D83F7B" w:rsidP="0075521F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 xml:space="preserve">Z daných materiál vytváří nové kompoziční celky.      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4" w:space="0" w:color="000000"/>
            </w:tcBorders>
          </w:tcPr>
          <w:p w14:paraId="289E7ACD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OSV  -   (osobnostní, sociální a morální rozvoj)</w:t>
            </w:r>
          </w:p>
          <w:p w14:paraId="62D9C896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 xml:space="preserve"> -cvičení smyslového  vnímání</w:t>
            </w:r>
          </w:p>
          <w:p w14:paraId="57F11295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- psychohygien</w:t>
            </w:r>
          </w:p>
          <w:p w14:paraId="5662D424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- kreativita</w:t>
            </w:r>
          </w:p>
          <w:p w14:paraId="28714624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- poznávání lidí</w:t>
            </w:r>
          </w:p>
          <w:p w14:paraId="1C9C9D7C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- komunikace</w:t>
            </w:r>
          </w:p>
          <w:p w14:paraId="3F525FAF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- kooperace a kompetice</w:t>
            </w:r>
          </w:p>
          <w:p w14:paraId="562D9AE8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- prosociální chování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4" w:space="0" w:color="000000"/>
            </w:tcBorders>
          </w:tcPr>
          <w:p w14:paraId="2E9CAA6C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C65CFE" w14:paraId="63EA100D" w14:textId="77777777">
        <w:trPr>
          <w:trHeight w:val="1551"/>
        </w:trPr>
        <w:tc>
          <w:tcPr>
            <w:tcW w:w="980" w:type="dxa"/>
            <w:tcBorders>
              <w:top w:val="single" w:sz="4" w:space="0" w:color="000000"/>
            </w:tcBorders>
            <w:vAlign w:val="center"/>
          </w:tcPr>
          <w:p w14:paraId="59D4C7D6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2.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</w:tcBorders>
          </w:tcPr>
          <w:p w14:paraId="53033B60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  <w:r w:rsidRPr="00C65CFE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Vitráž,</w:t>
            </w:r>
            <w:r w:rsidR="00274FFC" w:rsidRPr="00C65CFE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 xml:space="preserve"> </w:t>
            </w:r>
            <w:r w:rsidRPr="00C65CFE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návrh a realizace</w:t>
            </w:r>
          </w:p>
          <w:p w14:paraId="3E09BB86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Řešení úkolu dekorativního charakteru</w:t>
            </w:r>
          </w:p>
          <w:p w14:paraId="166BE1DE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Rozvíjení citlivého vztahu k materiálu s ohledem na účel užití a výtvarný výraz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</w:tcPr>
          <w:p w14:paraId="43C4C17D" w14:textId="77777777" w:rsidR="00A26406" w:rsidRPr="00C65CFE" w:rsidRDefault="00D83F7B" w:rsidP="0075521F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Řadí jednoduché stylizované prvky v tvarové a barevné kompozici</w:t>
            </w:r>
          </w:p>
          <w:p w14:paraId="6E3FA8F5" w14:textId="77777777" w:rsidR="00A26406" w:rsidRPr="00C65CFE" w:rsidRDefault="00D83F7B" w:rsidP="0075521F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Využívá netradičních materiálů, ověřuje si možnosti netradičních technik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</w:tcPr>
          <w:p w14:paraId="1B41A2F6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 xml:space="preserve">EGV   -   Evropa a svět nás </w:t>
            </w:r>
          </w:p>
          <w:p w14:paraId="401576D5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 xml:space="preserve">               zajímá</w:t>
            </w:r>
          </w:p>
          <w:p w14:paraId="127C9D74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EV      -   ekosystémy,zdroj</w:t>
            </w:r>
          </w:p>
          <w:p w14:paraId="51B116F9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 xml:space="preserve">               inspirace </w:t>
            </w:r>
          </w:p>
          <w:p w14:paraId="11CB3244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 xml:space="preserve">           </w:t>
            </w:r>
          </w:p>
          <w:p w14:paraId="3B540C15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</w:tcPr>
          <w:p w14:paraId="22605002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C65CFE" w14:paraId="7F4509AE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576ACD3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3.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D0D5EB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b/>
                <w:color w:val="A6A6A6" w:themeColor="background1" w:themeShade="A6"/>
                <w:sz w:val="24"/>
                <w:szCs w:val="24"/>
              </w:rPr>
              <w:t>Ilustrace</w:t>
            </w:r>
          </w:p>
          <w:p w14:paraId="6AAB8C35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Expresivní volný výtvarný projev</w:t>
            </w:r>
          </w:p>
          <w:p w14:paraId="522EC66A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Základní kompoziční principy a teorie barev aplikované v práci dle vlastní fantazie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7E9F55" w14:textId="77777777" w:rsidR="00A26406" w:rsidRPr="00C65CFE" w:rsidRDefault="00D83F7B" w:rsidP="0075521F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Ve vlastní výtvarné činnosti využívá teoretických i praktických poznatků a dovedností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B35D03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0433D4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Výtvarná soutěž</w:t>
            </w:r>
          </w:p>
        </w:tc>
      </w:tr>
      <w:tr w:rsidR="00A26406" w:rsidRPr="00C65CFE" w14:paraId="2F9FA7AF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vAlign w:val="center"/>
          </w:tcPr>
          <w:p w14:paraId="169144DC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4.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5E0B6E15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  <w:r w:rsidRPr="00C65CFE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Mozaika</w:t>
            </w:r>
          </w:p>
          <w:p w14:paraId="778B0460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Řešení úkolu dekorativního charakteru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2B33D488" w14:textId="77777777" w:rsidR="00A26406" w:rsidRPr="00C65CFE" w:rsidRDefault="00D83F7B" w:rsidP="0075521F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Stylizuje,</w:t>
            </w:r>
            <w:r w:rsidR="00274FFC" w:rsidRPr="00C65CFE"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r w:rsidRPr="00C65CFE">
              <w:rPr>
                <w:color w:val="A6A6A6" w:themeColor="background1" w:themeShade="A6"/>
                <w:sz w:val="24"/>
                <w:szCs w:val="24"/>
              </w:rPr>
              <w:t>aplikuje pravidla kompozice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7E6D3068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Mezipředmětové vztahy: D, Hv,  Př, Z</w:t>
            </w:r>
          </w:p>
          <w:p w14:paraId="3DE6FF2A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61D7D1FC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Práce v týmu na realizaci vítězného návrhu</w:t>
            </w:r>
          </w:p>
        </w:tc>
      </w:tr>
      <w:tr w:rsidR="00A26406" w:rsidRPr="00C65CFE" w14:paraId="24A3F7D8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vAlign w:val="center"/>
          </w:tcPr>
          <w:p w14:paraId="1AF0B713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lastRenderedPageBreak/>
              <w:t>5.</w:t>
            </w:r>
          </w:p>
          <w:p w14:paraId="1FAC06DB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</w:p>
          <w:p w14:paraId="258FC6D1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17CB0FCD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Způsoby</w:t>
            </w:r>
            <w:r w:rsidRPr="00C65CFE"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r w:rsidRPr="00C65CFE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dekorativního řešení plochy</w:t>
            </w:r>
            <w:r w:rsidRPr="00C65CFE"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</w:p>
          <w:p w14:paraId="6429F713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38F8784F" w14:textId="77777777" w:rsidR="00A26406" w:rsidRPr="00C65CFE" w:rsidRDefault="00D83F7B" w:rsidP="0075521F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 xml:space="preserve">Seznamuje se s technikami dekorativní malby na různé povrchy a materiály, aplikuje je při realizaci vlastního návrhu </w:t>
            </w:r>
          </w:p>
          <w:p w14:paraId="2F2C3176" w14:textId="77777777" w:rsidR="00A26406" w:rsidRPr="00C65CFE" w:rsidRDefault="00D83F7B" w:rsidP="0075521F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Osvojování základů dobrého vkusu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4D724FA3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3565FCE7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C65CFE" w14:paraId="5F0DAB03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</w:tcBorders>
            <w:vAlign w:val="center"/>
          </w:tcPr>
          <w:p w14:paraId="4167EFB6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6.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</w:tcBorders>
          </w:tcPr>
          <w:p w14:paraId="4B63F594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  <w:r w:rsidRPr="00C65CFE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Malování v plenéru, studie přírodnin</w:t>
            </w:r>
          </w:p>
          <w:p w14:paraId="54D10E26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Výtvarné vyjádření tvarů,objemů a barevnosti přírodních objektů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</w:tcPr>
          <w:p w14:paraId="7318AA68" w14:textId="77777777" w:rsidR="00A26406" w:rsidRPr="00C65CFE" w:rsidRDefault="00D83F7B" w:rsidP="0075521F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Uplatňuje základní principy lineární perspektivy a kompoziční pravidla</w:t>
            </w:r>
          </w:p>
          <w:p w14:paraId="144E597C" w14:textId="77777777" w:rsidR="00A26406" w:rsidRPr="00C65CFE" w:rsidRDefault="00D83F7B" w:rsidP="0075521F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Uplatňuje výrazové vlastnosti linie</w:t>
            </w:r>
          </w:p>
          <w:p w14:paraId="1CCBADB6" w14:textId="77777777" w:rsidR="00A26406" w:rsidRPr="00C65CFE" w:rsidRDefault="00D83F7B" w:rsidP="0075521F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Porozumí zákonitostem míchání barev dle zvolené techniky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</w:tcPr>
          <w:p w14:paraId="4CD3D36B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</w:tcPr>
          <w:p w14:paraId="75628177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Výstava</w:t>
            </w:r>
          </w:p>
        </w:tc>
      </w:tr>
    </w:tbl>
    <w:p w14:paraId="2A668ACD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</w:rPr>
      </w:pPr>
    </w:p>
    <w:p w14:paraId="3AE7A5DA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A6A6A6" w:themeColor="background1" w:themeShade="A6"/>
        </w:rPr>
      </w:pPr>
    </w:p>
    <w:p w14:paraId="63D26BB1" w14:textId="77777777" w:rsidR="00A26406" w:rsidRPr="00C65CF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A6A6A6" w:themeColor="background1" w:themeShade="A6"/>
        </w:rPr>
      </w:pPr>
      <w:r w:rsidRPr="00C65CFE">
        <w:rPr>
          <w:rFonts w:ascii="Arial" w:eastAsia="Arial" w:hAnsi="Arial" w:cs="Arial"/>
          <w:color w:val="A6A6A6" w:themeColor="background1" w:themeShade="A6"/>
        </w:rPr>
        <w:t>Zpracovala:     Mgr. Václava Vyšínová</w:t>
      </w:r>
    </w:p>
    <w:p w14:paraId="1A7A5ACA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A6A6A6" w:themeColor="background1" w:themeShade="A6"/>
        </w:rPr>
      </w:pPr>
    </w:p>
    <w:p w14:paraId="62F9CA07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A6A6A6" w:themeColor="background1" w:themeShade="A6"/>
        </w:rPr>
      </w:pPr>
    </w:p>
    <w:p w14:paraId="23C855CC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5790321F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51DFC63F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10C549D0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7BAD6BC1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470BB7FC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279E158A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76AD248C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6B6011C2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5F9625E7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1E38F473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0A0697FA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3A010E23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55883705" w14:textId="77777777" w:rsidR="00A26406" w:rsidRPr="00C65CF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  <w:r w:rsidRPr="00C65CFE">
        <w:rPr>
          <w:rFonts w:ascii="Arial" w:eastAsia="Arial" w:hAnsi="Arial" w:cs="Arial"/>
          <w:color w:val="A6A6A6" w:themeColor="background1" w:themeShade="A6"/>
          <w:sz w:val="36"/>
          <w:szCs w:val="36"/>
        </w:rPr>
        <w:lastRenderedPageBreak/>
        <w:t>Učební osnovy</w:t>
      </w:r>
    </w:p>
    <w:p w14:paraId="65B3A0A4" w14:textId="77777777" w:rsidR="00A26406" w:rsidRPr="00C65CF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eastAsia="Arial"/>
          <w:color w:val="A6A6A6" w:themeColor="background1" w:themeShade="A6"/>
          <w:sz w:val="24"/>
          <w:szCs w:val="24"/>
        </w:rPr>
      </w:pPr>
      <w:r w:rsidRPr="00C65CFE">
        <w:rPr>
          <w:rFonts w:ascii="Arial" w:eastAsia="Arial" w:hAnsi="Arial" w:cs="Arial"/>
          <w:color w:val="A6A6A6" w:themeColor="background1" w:themeShade="A6"/>
          <w:sz w:val="36"/>
          <w:szCs w:val="36"/>
        </w:rPr>
        <w:t xml:space="preserve">Časově tematický plán:  </w:t>
      </w:r>
      <w:r w:rsidRPr="00C65CFE">
        <w:rPr>
          <w:rFonts w:eastAsia="Arial"/>
          <w:color w:val="A6A6A6" w:themeColor="background1" w:themeShade="A6"/>
          <w:sz w:val="24"/>
          <w:szCs w:val="24"/>
        </w:rPr>
        <w:t xml:space="preserve">Umění a kultura   Vzdělávací obor:  Volitelný předmět  - Výtvarná dílna         7. ročník       </w:t>
      </w:r>
    </w:p>
    <w:p w14:paraId="3726AE03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</w:rPr>
      </w:pPr>
    </w:p>
    <w:tbl>
      <w:tblPr>
        <w:tblStyle w:val="afffff1"/>
        <w:tblW w:w="1501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80"/>
        <w:gridCol w:w="3355"/>
        <w:gridCol w:w="5400"/>
        <w:gridCol w:w="3120"/>
        <w:gridCol w:w="2160"/>
      </w:tblGrid>
      <w:tr w:rsidR="00A26406" w:rsidRPr="00C65CFE" w14:paraId="42574AE2" w14:textId="77777777">
        <w:trPr>
          <w:trHeight w:val="904"/>
        </w:trPr>
        <w:tc>
          <w:tcPr>
            <w:tcW w:w="980" w:type="dxa"/>
            <w:tcBorders>
              <w:bottom w:val="single" w:sz="4" w:space="0" w:color="000000"/>
            </w:tcBorders>
          </w:tcPr>
          <w:p w14:paraId="61EE7B49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</w:rPr>
            </w:pPr>
            <w:r w:rsidRPr="00C65CFE">
              <w:rPr>
                <w:rFonts w:ascii="Arial" w:eastAsia="Arial" w:hAnsi="Arial" w:cs="Arial"/>
                <w:b/>
                <w:color w:val="A6A6A6" w:themeColor="background1" w:themeShade="A6"/>
              </w:rPr>
              <w:t>Kapitola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14FC8354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</w:rPr>
            </w:pPr>
            <w:r w:rsidRPr="00C65CFE">
              <w:rPr>
                <w:rFonts w:ascii="Arial" w:eastAsia="Arial" w:hAnsi="Arial" w:cs="Arial"/>
                <w:b/>
                <w:color w:val="A6A6A6" w:themeColor="background1" w:themeShade="A6"/>
              </w:rPr>
              <w:t>Téma (Učivo)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3646DEE5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</w:rPr>
            </w:pPr>
            <w:r w:rsidRPr="00C65CFE">
              <w:rPr>
                <w:rFonts w:ascii="Arial" w:eastAsia="Arial" w:hAnsi="Arial" w:cs="Arial"/>
                <w:b/>
                <w:color w:val="A6A6A6" w:themeColor="background1" w:themeShade="A6"/>
              </w:rPr>
              <w:t>Znalosti a dovednosti (výstup)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57E1C591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</w:rPr>
            </w:pPr>
            <w:r w:rsidRPr="00C65CFE">
              <w:rPr>
                <w:rFonts w:ascii="Arial" w:eastAsia="Arial" w:hAnsi="Arial" w:cs="Arial"/>
                <w:b/>
                <w:color w:val="A6A6A6" w:themeColor="background1" w:themeShade="A6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0B65255E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</w:rPr>
            </w:pPr>
            <w:r w:rsidRPr="00C65CFE">
              <w:rPr>
                <w:rFonts w:ascii="Arial" w:eastAsia="Arial" w:hAnsi="Arial" w:cs="Arial"/>
                <w:b/>
                <w:color w:val="A6A6A6" w:themeColor="background1" w:themeShade="A6"/>
              </w:rPr>
              <w:t>Poznámky</w:t>
            </w:r>
          </w:p>
        </w:tc>
      </w:tr>
      <w:tr w:rsidR="00A26406" w:rsidRPr="00C65CFE" w14:paraId="76DEC8DB" w14:textId="77777777">
        <w:trPr>
          <w:trHeight w:val="1814"/>
        </w:trPr>
        <w:tc>
          <w:tcPr>
            <w:tcW w:w="980" w:type="dxa"/>
            <w:tcBorders>
              <w:top w:val="single" w:sz="8" w:space="0" w:color="000000"/>
            </w:tcBorders>
            <w:vAlign w:val="center"/>
          </w:tcPr>
          <w:p w14:paraId="29E0A1BC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single" w:sz="8" w:space="0" w:color="000000"/>
              <w:left w:val="single" w:sz="4" w:space="0" w:color="000000"/>
            </w:tcBorders>
          </w:tcPr>
          <w:p w14:paraId="29A976C6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Vytváření jednoduchého prostorového objektu</w:t>
            </w:r>
          </w:p>
          <w:p w14:paraId="653E5CB9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Poznávání výtvarného výrazu v prostorových tvarech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4" w:space="0" w:color="000000"/>
            </w:tcBorders>
          </w:tcPr>
          <w:p w14:paraId="24781A66" w14:textId="77777777" w:rsidR="00A26406" w:rsidRPr="00C65CFE" w:rsidRDefault="00D83F7B" w:rsidP="0075521F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Modeluje keramickém pojetí</w:t>
            </w:r>
          </w:p>
          <w:p w14:paraId="2E9971D4" w14:textId="77777777" w:rsidR="00A26406" w:rsidRPr="00C65CFE" w:rsidRDefault="00D83F7B" w:rsidP="0075521F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 xml:space="preserve">Z daných materiálů vytváří nové kompoziční celky.  </w:t>
            </w:r>
          </w:p>
          <w:p w14:paraId="4FB0A363" w14:textId="77777777" w:rsidR="00A26406" w:rsidRPr="00C65CFE" w:rsidRDefault="00D83F7B" w:rsidP="0075521F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Navrhuje a realizuje v materiálu drobný šperk,reliéf,trojrozměrnou plastiku užitného charakteru</w:t>
            </w:r>
          </w:p>
          <w:p w14:paraId="4678F0D8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 xml:space="preserve">   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4" w:space="0" w:color="000000"/>
            </w:tcBorders>
          </w:tcPr>
          <w:p w14:paraId="28BC6D2E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OSV   -   rozvoj schopností</w:t>
            </w:r>
          </w:p>
          <w:p w14:paraId="5FB547F7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 xml:space="preserve">               poznávání</w:t>
            </w:r>
          </w:p>
          <w:p w14:paraId="4896A8CB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 xml:space="preserve">           -   sebepoznání a </w:t>
            </w:r>
          </w:p>
          <w:p w14:paraId="56D65A52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 xml:space="preserve">               sebepojetí</w:t>
            </w:r>
          </w:p>
          <w:p w14:paraId="7853EF2D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 xml:space="preserve">           -   kreativita</w:t>
            </w:r>
          </w:p>
          <w:p w14:paraId="470B870F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 xml:space="preserve">      -   komunikace        </w:t>
            </w:r>
          </w:p>
          <w:p w14:paraId="20493214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 xml:space="preserve">           -   kooperace a kompetice   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4" w:space="0" w:color="000000"/>
            </w:tcBorders>
          </w:tcPr>
          <w:p w14:paraId="3312E4C3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Náměty a rozsah přizpůsobit časové dispozici a počtu žáků ve skupině</w:t>
            </w:r>
          </w:p>
        </w:tc>
      </w:tr>
      <w:tr w:rsidR="00A26406" w:rsidRPr="00C65CFE" w14:paraId="4F965B1F" w14:textId="77777777">
        <w:trPr>
          <w:trHeight w:val="1551"/>
        </w:trPr>
        <w:tc>
          <w:tcPr>
            <w:tcW w:w="980" w:type="dxa"/>
            <w:tcBorders>
              <w:top w:val="single" w:sz="4" w:space="0" w:color="000000"/>
            </w:tcBorders>
            <w:vAlign w:val="center"/>
          </w:tcPr>
          <w:p w14:paraId="5BCC665A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</w:tcBorders>
          </w:tcPr>
          <w:p w14:paraId="4B7F8102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Návrh a realizace úkolu dekorativního charakteru</w:t>
            </w:r>
          </w:p>
          <w:p w14:paraId="7584FC4B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Rozvíjení citlivého vztahu k materiálu s ohledem na účel užití a výtvarný výraz</w:t>
            </w:r>
          </w:p>
          <w:p w14:paraId="09CFCFE5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</w:tcPr>
          <w:p w14:paraId="04674768" w14:textId="77777777" w:rsidR="00A26406" w:rsidRPr="00C65CFE" w:rsidRDefault="00D83F7B" w:rsidP="0075521F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Řadí jednoduché stylizované prvky v tvarové a barevné kompozici</w:t>
            </w:r>
          </w:p>
          <w:p w14:paraId="092B11A3" w14:textId="77777777" w:rsidR="00A26406" w:rsidRPr="00C65CFE" w:rsidRDefault="00D83F7B" w:rsidP="0075521F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Využívá netradičních materiálů, ověřuje si možnosti netradičních technik</w:t>
            </w:r>
          </w:p>
          <w:p w14:paraId="54505E2D" w14:textId="77777777" w:rsidR="00A26406" w:rsidRPr="00C65CFE" w:rsidRDefault="00D83F7B" w:rsidP="0075521F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Uplatňuje  získané zkušenosti a rozvíjí v další vlastní tvorbě</w:t>
            </w:r>
          </w:p>
          <w:p w14:paraId="2A39B486" w14:textId="77777777" w:rsidR="00A26406" w:rsidRPr="00C65CFE" w:rsidRDefault="00D83F7B" w:rsidP="0075521F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Vitráž, peddig,drhání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</w:tcPr>
          <w:p w14:paraId="02CF39CC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62E8F4AA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EV      -   ekosystémy,</w:t>
            </w:r>
            <w:r w:rsidR="00274FFC" w:rsidRPr="00C65CFE"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r w:rsidRPr="00C65CFE">
              <w:rPr>
                <w:color w:val="A6A6A6" w:themeColor="background1" w:themeShade="A6"/>
                <w:sz w:val="24"/>
                <w:szCs w:val="24"/>
              </w:rPr>
              <w:t>zdroj</w:t>
            </w:r>
          </w:p>
          <w:p w14:paraId="1DFF0863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 xml:space="preserve">               inspirace </w:t>
            </w:r>
          </w:p>
          <w:p w14:paraId="5BF17449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 xml:space="preserve">           -   lidské aktivity a </w:t>
            </w:r>
          </w:p>
          <w:p w14:paraId="590708CF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 xml:space="preserve">               problémy životního </w:t>
            </w:r>
          </w:p>
          <w:p w14:paraId="7DE9C370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 xml:space="preserve">               prostředí       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</w:tcPr>
          <w:p w14:paraId="0BFBA284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C65CFE" w14:paraId="161971BC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632A4CE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E945EE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Ilustrace</w:t>
            </w:r>
          </w:p>
          <w:p w14:paraId="632CA628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Expresivní volný výtvarný projev</w:t>
            </w:r>
          </w:p>
          <w:p w14:paraId="42EF3F8C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Základní kompoziční principy a teorie barev aplikované v práci dle vlastní fantazie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5B0BA" w14:textId="77777777" w:rsidR="00A26406" w:rsidRPr="00C65CFE" w:rsidRDefault="00D83F7B" w:rsidP="0075521F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Ve vlastní výtvarné činnosti využívá teoretických i praktických poznatků a dovedností</w:t>
            </w:r>
          </w:p>
          <w:p w14:paraId="2B39CBBA" w14:textId="77777777" w:rsidR="00A26406" w:rsidRPr="00C65CFE" w:rsidRDefault="00D83F7B" w:rsidP="0075521F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Využívá výrazových možností linie</w:t>
            </w:r>
          </w:p>
          <w:p w14:paraId="634977A9" w14:textId="77777777" w:rsidR="00A26406" w:rsidRPr="00C65CFE" w:rsidRDefault="00D83F7B" w:rsidP="0075521F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Míchá barvy dle zvolené techniky, rozlišuje akvarel,kvaš, temperu,pastel</w:t>
            </w:r>
          </w:p>
          <w:p w14:paraId="1480671D" w14:textId="77777777" w:rsidR="00A26406" w:rsidRPr="00C65CFE" w:rsidRDefault="00D83F7B" w:rsidP="0075521F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Kombinuje techniky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007969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3E7BA0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Výtvarná soutěž aktuálně zařazená dle pokynů organizátora</w:t>
            </w:r>
          </w:p>
        </w:tc>
      </w:tr>
      <w:tr w:rsidR="00A26406" w:rsidRPr="00C65CFE" w14:paraId="435BAEC8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vAlign w:val="center"/>
          </w:tcPr>
          <w:p w14:paraId="692CED25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7B9298F4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Mozaika</w:t>
            </w:r>
          </w:p>
          <w:p w14:paraId="4202B3CA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Řešení úkolu dekorativního charakteru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7CB81CA1" w14:textId="77777777" w:rsidR="00A26406" w:rsidRPr="00C65CFE" w:rsidRDefault="00D83F7B" w:rsidP="0075521F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Stylizuje,aplikuje pravidla kompozice</w:t>
            </w:r>
          </w:p>
          <w:p w14:paraId="3E2F3AEF" w14:textId="77777777" w:rsidR="00A26406" w:rsidRPr="00C65CFE" w:rsidRDefault="00D83F7B" w:rsidP="0075521F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Ověřuje principy mozaiky v práci s barevným papírem, stříhá, lepí</w:t>
            </w:r>
          </w:p>
          <w:p w14:paraId="34F4B2C6" w14:textId="77777777" w:rsidR="00A26406" w:rsidRPr="00C65CFE" w:rsidRDefault="00D83F7B" w:rsidP="0075521F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Ověřujeme účinky při výzdobě školy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2A7B2881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Mezipředmětové vztahy: D,,Př,</w:t>
            </w:r>
          </w:p>
          <w:p w14:paraId="51CD96C8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571E6027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C65CFE" w14:paraId="6C2AED8B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vAlign w:val="center"/>
          </w:tcPr>
          <w:p w14:paraId="2F4CF6BD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</w:p>
          <w:p w14:paraId="36A28076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</w:p>
          <w:p w14:paraId="1326F381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</w:tcPr>
          <w:p w14:paraId="58585E06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Batika a další způsoby dekorativního řešení plochy textilie</w:t>
            </w:r>
          </w:p>
          <w:p w14:paraId="511BF4EE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389025C1" w14:textId="77777777" w:rsidR="00A26406" w:rsidRPr="00C65CFE" w:rsidRDefault="00D83F7B" w:rsidP="0075521F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Seznamuje se s technikami dekorativní malby na textil,aplikuje je při realizaci vlastního návrhu</w:t>
            </w:r>
          </w:p>
          <w:p w14:paraId="0D05280C" w14:textId="77777777" w:rsidR="00A26406" w:rsidRPr="00C65CFE" w:rsidRDefault="00D83F7B" w:rsidP="0075521F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 xml:space="preserve">Navrhuje vlastní šablonu  </w:t>
            </w:r>
          </w:p>
          <w:p w14:paraId="19DDFA0D" w14:textId="77777777" w:rsidR="00A26406" w:rsidRPr="00C65CFE" w:rsidRDefault="00D83F7B" w:rsidP="0075521F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Osvojování základů dobrého vkusu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73CE8635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54FF9604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C65CFE" w14:paraId="73D6794F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</w:tcBorders>
            <w:vAlign w:val="center"/>
          </w:tcPr>
          <w:p w14:paraId="45E7E262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</w:tcBorders>
          </w:tcPr>
          <w:p w14:paraId="6BE4B13A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 xml:space="preserve">Základy aranžování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</w:tcPr>
          <w:p w14:paraId="3F6FDFED" w14:textId="77777777" w:rsidR="00A26406" w:rsidRPr="00C65CFE" w:rsidRDefault="00D83F7B" w:rsidP="0075521F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Inspiruje se tvary a barevností přírodnin</w:t>
            </w:r>
          </w:p>
          <w:p w14:paraId="41EE69A1" w14:textId="77777777" w:rsidR="00A26406" w:rsidRPr="00C65CFE" w:rsidRDefault="00D83F7B" w:rsidP="0075521F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Kombinuje s dalšími vhodnými materiály</w:t>
            </w:r>
          </w:p>
          <w:p w14:paraId="725719DB" w14:textId="77777777" w:rsidR="00A26406" w:rsidRPr="00C65CFE" w:rsidRDefault="00D83F7B" w:rsidP="0075521F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Tvoří jednoduchou kompozici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</w:tcPr>
          <w:p w14:paraId="1287D4A2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</w:tcPr>
          <w:p w14:paraId="7FF4F7E1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Výstava</w:t>
            </w:r>
          </w:p>
        </w:tc>
      </w:tr>
    </w:tbl>
    <w:p w14:paraId="05F8AE3C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</w:p>
    <w:p w14:paraId="3040E1E1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</w:p>
    <w:p w14:paraId="4426436A" w14:textId="77777777" w:rsidR="00A26406" w:rsidRPr="00C65CF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C65CFE">
        <w:rPr>
          <w:color w:val="A6A6A6" w:themeColor="background1" w:themeShade="A6"/>
          <w:sz w:val="24"/>
          <w:szCs w:val="24"/>
        </w:rPr>
        <w:t>Zpracovala: Mgr. Václava Vyšínová</w:t>
      </w:r>
    </w:p>
    <w:p w14:paraId="0AF508B6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</w:p>
    <w:p w14:paraId="755BE15D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</w:p>
    <w:p w14:paraId="60E1B647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</w:p>
    <w:p w14:paraId="4E1AA79F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</w:p>
    <w:p w14:paraId="6F9D52D4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</w:p>
    <w:p w14:paraId="017F8794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1480F649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327506DE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4E954867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5007802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4ACB58F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761FDF0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3FBCFD3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504A2A3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4842BC5A" w14:textId="77777777" w:rsidR="00274FFC" w:rsidRDefault="00274F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434094E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1F9D0AFB" w14:textId="77777777" w:rsidR="00A26406" w:rsidRPr="00C65CF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  <w:r w:rsidRPr="00C65CFE">
        <w:rPr>
          <w:rFonts w:ascii="Arial" w:eastAsia="Arial" w:hAnsi="Arial" w:cs="Arial"/>
          <w:color w:val="A6A6A6" w:themeColor="background1" w:themeShade="A6"/>
          <w:sz w:val="36"/>
          <w:szCs w:val="36"/>
        </w:rPr>
        <w:lastRenderedPageBreak/>
        <w:t>Učební osnovy</w:t>
      </w:r>
    </w:p>
    <w:p w14:paraId="66BB0756" w14:textId="77777777" w:rsidR="00A26406" w:rsidRPr="00C65CF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eastAsia="Arial"/>
          <w:color w:val="A6A6A6" w:themeColor="background1" w:themeShade="A6"/>
          <w:sz w:val="24"/>
          <w:szCs w:val="24"/>
        </w:rPr>
      </w:pPr>
      <w:r w:rsidRPr="00C65CFE">
        <w:rPr>
          <w:rFonts w:ascii="Arial" w:eastAsia="Arial" w:hAnsi="Arial" w:cs="Arial"/>
          <w:color w:val="A6A6A6" w:themeColor="background1" w:themeShade="A6"/>
          <w:sz w:val="36"/>
          <w:szCs w:val="36"/>
        </w:rPr>
        <w:t xml:space="preserve">Vzdělávací oblast:  </w:t>
      </w:r>
      <w:r w:rsidRPr="00C65CFE">
        <w:rPr>
          <w:rFonts w:eastAsia="Arial"/>
          <w:color w:val="A6A6A6" w:themeColor="background1" w:themeShade="A6"/>
          <w:sz w:val="24"/>
          <w:szCs w:val="24"/>
        </w:rPr>
        <w:t>Umění a kultura. Vzdělávací obor: Volitelný předmět – Výtvarná dílna    8.ročník</w:t>
      </w:r>
    </w:p>
    <w:p w14:paraId="30156B60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</w:p>
    <w:tbl>
      <w:tblPr>
        <w:tblStyle w:val="afffff2"/>
        <w:tblW w:w="1501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80"/>
        <w:gridCol w:w="3355"/>
        <w:gridCol w:w="5400"/>
        <w:gridCol w:w="3120"/>
        <w:gridCol w:w="2160"/>
      </w:tblGrid>
      <w:tr w:rsidR="00A26406" w:rsidRPr="00C65CFE" w14:paraId="4A8EAB0C" w14:textId="77777777">
        <w:trPr>
          <w:trHeight w:val="904"/>
        </w:trPr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C50263" w14:textId="77777777" w:rsidR="00A26406" w:rsidRPr="00C65CF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rFonts w:ascii="Arial" w:eastAsia="Arial" w:hAnsi="Arial" w:cs="Arial"/>
                <w:b/>
                <w:color w:val="A6A6A6" w:themeColor="background1" w:themeShade="A6"/>
              </w:rPr>
              <w:t>Kapitola</w:t>
            </w:r>
          </w:p>
        </w:tc>
        <w:tc>
          <w:tcPr>
            <w:tcW w:w="33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0F978DD" w14:textId="77777777" w:rsidR="00A26406" w:rsidRPr="00C65CF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rFonts w:ascii="Arial" w:eastAsia="Arial" w:hAnsi="Arial" w:cs="Arial"/>
                <w:b/>
                <w:color w:val="A6A6A6" w:themeColor="background1" w:themeShade="A6"/>
              </w:rPr>
              <w:t>Téma (Učivo)</w:t>
            </w:r>
          </w:p>
        </w:tc>
        <w:tc>
          <w:tcPr>
            <w:tcW w:w="54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9E9B83" w14:textId="77777777" w:rsidR="00A26406" w:rsidRPr="00C65CF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rFonts w:ascii="Arial" w:eastAsia="Arial" w:hAnsi="Arial" w:cs="Arial"/>
                <w:b/>
                <w:color w:val="A6A6A6" w:themeColor="background1" w:themeShade="A6"/>
              </w:rPr>
              <w:t>Znalosti a dovednosti (výstup)</w:t>
            </w:r>
          </w:p>
        </w:tc>
        <w:tc>
          <w:tcPr>
            <w:tcW w:w="31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8C0D9A4" w14:textId="77777777" w:rsidR="00A26406" w:rsidRPr="00C65CF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rFonts w:ascii="Arial" w:eastAsia="Arial" w:hAnsi="Arial" w:cs="Arial"/>
                <w:b/>
                <w:color w:val="A6A6A6" w:themeColor="background1" w:themeShade="A6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96A3562" w14:textId="77777777" w:rsidR="00A26406" w:rsidRPr="00C65CF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rFonts w:ascii="Arial" w:eastAsia="Arial" w:hAnsi="Arial" w:cs="Arial"/>
                <w:b/>
                <w:color w:val="A6A6A6" w:themeColor="background1" w:themeShade="A6"/>
              </w:rPr>
              <w:t>Poznámky</w:t>
            </w:r>
          </w:p>
        </w:tc>
      </w:tr>
      <w:tr w:rsidR="00A26406" w:rsidRPr="00C65CFE" w14:paraId="443D35F1" w14:textId="77777777">
        <w:trPr>
          <w:trHeight w:val="2036"/>
        </w:trPr>
        <w:tc>
          <w:tcPr>
            <w:tcW w:w="98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14:paraId="5E44B8E9" w14:textId="77777777" w:rsidR="00A26406" w:rsidRPr="00C65CF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</w:tcPr>
          <w:p w14:paraId="0D769C69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Vytváření jednoduchého prostorového objektu</w:t>
            </w:r>
          </w:p>
          <w:p w14:paraId="1A5B32DA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Poznávání výtvarného výrazu v prostorových tvarech</w:t>
            </w:r>
          </w:p>
          <w:p w14:paraId="37BA8C58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Umístění plastiky v interiéru i exteriéru</w:t>
            </w:r>
          </w:p>
          <w:p w14:paraId="0AA6D9D3" w14:textId="77777777" w:rsidR="00A26406" w:rsidRPr="00C65CF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</w:tcPr>
          <w:p w14:paraId="3DFF1C90" w14:textId="77777777" w:rsidR="00A26406" w:rsidRPr="00C65CFE" w:rsidRDefault="00D83F7B" w:rsidP="00DC7024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Modeluje keramickém pojetí</w:t>
            </w:r>
          </w:p>
          <w:p w14:paraId="7EF7A0E4" w14:textId="77777777" w:rsidR="00A26406" w:rsidRPr="00C65CFE" w:rsidRDefault="00D83F7B" w:rsidP="00DC7024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 xml:space="preserve">Z daných materiálů vytváří nové kompoziční celky.  </w:t>
            </w:r>
          </w:p>
          <w:p w14:paraId="7CE45032" w14:textId="77777777" w:rsidR="00A26406" w:rsidRPr="00C65CFE" w:rsidRDefault="00D83F7B" w:rsidP="00DC7024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Navrhuje a realizuje z tradičního i syntetického materiálu drobný šperk,</w:t>
            </w:r>
            <w:r w:rsidR="00760A33" w:rsidRPr="00C65CFE"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r w:rsidRPr="00C65CFE">
              <w:rPr>
                <w:color w:val="A6A6A6" w:themeColor="background1" w:themeShade="A6"/>
                <w:sz w:val="24"/>
                <w:szCs w:val="24"/>
              </w:rPr>
              <w:t>reliéf,</w:t>
            </w:r>
            <w:r w:rsidR="00760A33" w:rsidRPr="00C65CFE"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r w:rsidRPr="00C65CFE">
              <w:rPr>
                <w:color w:val="A6A6A6" w:themeColor="background1" w:themeShade="A6"/>
                <w:sz w:val="24"/>
                <w:szCs w:val="24"/>
              </w:rPr>
              <w:t>trojrozměrnou plastiku pro konkrétní místo</w:t>
            </w:r>
          </w:p>
          <w:p w14:paraId="5DE59AA7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4C6AE8AF" w14:textId="77777777" w:rsidR="00A26406" w:rsidRPr="00C65CF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 xml:space="preserve">    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</w:tcPr>
          <w:p w14:paraId="3C6D709E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OSV   -   rozvoj schopností</w:t>
            </w:r>
          </w:p>
          <w:p w14:paraId="4D863E94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 xml:space="preserve">               poznávání</w:t>
            </w:r>
          </w:p>
          <w:p w14:paraId="321BA429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 xml:space="preserve">           -   sebepoznání a </w:t>
            </w:r>
          </w:p>
          <w:p w14:paraId="69757E0D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 xml:space="preserve">               sebepojetí</w:t>
            </w:r>
          </w:p>
          <w:p w14:paraId="5B71ABA9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 xml:space="preserve">           -   kreativita</w:t>
            </w:r>
          </w:p>
          <w:p w14:paraId="32D364A9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 xml:space="preserve">      -   komunikace        </w:t>
            </w:r>
          </w:p>
          <w:p w14:paraId="72C9814E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 xml:space="preserve">           -   kooperace a kompetice</w:t>
            </w:r>
          </w:p>
          <w:p w14:paraId="37728C57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 xml:space="preserve">             </w:t>
            </w:r>
          </w:p>
          <w:p w14:paraId="407EBAF3" w14:textId="77777777" w:rsidR="00A26406" w:rsidRPr="00C65CF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</w:tcPr>
          <w:p w14:paraId="58D6D1D8" w14:textId="77777777" w:rsidR="00A26406" w:rsidRPr="00C65CF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Náměty a rozsah přizpůsobit časové dispozici a počtu žáků ve skupině</w:t>
            </w:r>
          </w:p>
        </w:tc>
      </w:tr>
      <w:tr w:rsidR="00A26406" w:rsidRPr="00C65CFE" w14:paraId="3ABF6ECF" w14:textId="77777777">
        <w:trPr>
          <w:trHeight w:val="1551"/>
        </w:trPr>
        <w:tc>
          <w:tcPr>
            <w:tcW w:w="98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7B4B3CA8" w14:textId="77777777" w:rsidR="00A26406" w:rsidRPr="00C65CF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062FEA2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Návrh a realizace úkolu dekorativního charakteru</w:t>
            </w:r>
          </w:p>
          <w:p w14:paraId="40CF3B3C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Rozvíjení citlivého vztahu k materiálu s ohledem na účel užití a výtvarný výraz</w:t>
            </w:r>
          </w:p>
          <w:p w14:paraId="692030FB" w14:textId="77777777" w:rsidR="00A26406" w:rsidRPr="00C65CF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Lidová řemesla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303F244" w14:textId="77777777" w:rsidR="00A26406" w:rsidRPr="00C65CFE" w:rsidRDefault="00D83F7B" w:rsidP="00DC7024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Řadí jednoduché stylizované prvky v tvarové a barevné kompozici</w:t>
            </w:r>
          </w:p>
          <w:p w14:paraId="1971CF75" w14:textId="77777777" w:rsidR="00A26406" w:rsidRPr="00C65CFE" w:rsidRDefault="00D83F7B" w:rsidP="00DC7024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Využívá netradičních materiálů,</w:t>
            </w:r>
            <w:r w:rsidR="00760A33" w:rsidRPr="00C65CFE"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r w:rsidRPr="00C65CFE">
              <w:rPr>
                <w:color w:val="A6A6A6" w:themeColor="background1" w:themeShade="A6"/>
                <w:sz w:val="24"/>
                <w:szCs w:val="24"/>
              </w:rPr>
              <w:t>ověřuje si možnosti netradičních technik</w:t>
            </w:r>
          </w:p>
          <w:p w14:paraId="3E306A2F" w14:textId="77777777" w:rsidR="00A26406" w:rsidRPr="00C65CFE" w:rsidRDefault="00D83F7B" w:rsidP="00DC7024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Uplatňuje  získané zkušennosti a rozvíjí v další vlastní tvorbě</w:t>
            </w:r>
          </w:p>
          <w:p w14:paraId="62666D21" w14:textId="77777777" w:rsidR="00A26406" w:rsidRPr="00C65CFE" w:rsidRDefault="00D83F7B" w:rsidP="00DC7024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, peddig,drhání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E7585F3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4DA07186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EV      -   ekosystémy,zdroj</w:t>
            </w:r>
          </w:p>
          <w:p w14:paraId="1F300F01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 xml:space="preserve">               inspirace </w:t>
            </w:r>
          </w:p>
          <w:p w14:paraId="11BC4D5E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 xml:space="preserve">           -   lidské aktivity a </w:t>
            </w:r>
          </w:p>
          <w:p w14:paraId="7FF0C4DE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 xml:space="preserve">               problémy životního </w:t>
            </w:r>
          </w:p>
          <w:p w14:paraId="52BD81EB" w14:textId="77777777" w:rsidR="00A26406" w:rsidRPr="00C65CF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 xml:space="preserve">               prostředí       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B2DE538" w14:textId="77777777" w:rsidR="00A26406" w:rsidRPr="00C65CF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C65CFE" w14:paraId="1450E259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D0AD064" w14:textId="77777777" w:rsidR="00A26406" w:rsidRPr="00C65CF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E97A54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Ilustrace</w:t>
            </w:r>
          </w:p>
          <w:p w14:paraId="52068E81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Expresivní volný výtvarný projev</w:t>
            </w:r>
          </w:p>
          <w:p w14:paraId="6095C83A" w14:textId="77777777" w:rsidR="00A26406" w:rsidRPr="00C65CF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Základní kompoziční principy a teorie barev aplikované v práci dle vlastní fantazie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2F2FFC" w14:textId="77777777" w:rsidR="00A26406" w:rsidRPr="00C65CFE" w:rsidRDefault="00D83F7B" w:rsidP="00DC7024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Ve vlastní výtvarné činnosti samostatně využívá dosavadních teoretických i praktických poznatků a dovedností</w:t>
            </w:r>
          </w:p>
          <w:p w14:paraId="4650CB5C" w14:textId="77777777" w:rsidR="00A26406" w:rsidRPr="00C65CFE" w:rsidRDefault="00D83F7B" w:rsidP="00DC7024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Využívá výrazových možností linie, experimentuje</w:t>
            </w:r>
          </w:p>
          <w:p w14:paraId="24966928" w14:textId="77777777" w:rsidR="00A26406" w:rsidRPr="00C65CFE" w:rsidRDefault="00D83F7B" w:rsidP="00DC7024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Míchá barvy dle zvolené techniky,</w:t>
            </w:r>
            <w:r w:rsidR="00760A33" w:rsidRPr="00C65CFE"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r w:rsidRPr="00C65CFE">
              <w:rPr>
                <w:color w:val="A6A6A6" w:themeColor="background1" w:themeShade="A6"/>
                <w:sz w:val="24"/>
                <w:szCs w:val="24"/>
              </w:rPr>
              <w:t>rozlišuje akvarel,kvaš, temperu,akryl,pastel</w:t>
            </w:r>
          </w:p>
          <w:p w14:paraId="394CEA1D" w14:textId="77777777" w:rsidR="00A26406" w:rsidRPr="00C65CFE" w:rsidRDefault="00D83F7B" w:rsidP="00DC7024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Kombinuje techniky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BE386B" w14:textId="77777777" w:rsidR="00A26406" w:rsidRPr="00C65CF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875190" w14:textId="77777777" w:rsidR="00A26406" w:rsidRPr="00C65CF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Výtvarná soutěž aktuálně zařazená dle pokynů organizátora</w:t>
            </w:r>
          </w:p>
        </w:tc>
      </w:tr>
      <w:tr w:rsidR="00A26406" w:rsidRPr="00C65CFE" w14:paraId="3721C213" w14:textId="77777777">
        <w:trPr>
          <w:trHeight w:val="277"/>
        </w:trPr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E082C6C" w14:textId="77777777" w:rsidR="00A26406" w:rsidRPr="00C65CF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A9D1F00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Řešení úkolů dekorativního charakteru</w:t>
            </w:r>
          </w:p>
          <w:p w14:paraId="18BB0EE8" w14:textId="77777777" w:rsidR="00A26406" w:rsidRPr="00C65CF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Dekorace a výzdoba</w:t>
            </w:r>
          </w:p>
        </w:tc>
        <w:tc>
          <w:tcPr>
            <w:tcW w:w="54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B378DD5" w14:textId="77777777" w:rsidR="00A26406" w:rsidRPr="00C65CFE" w:rsidRDefault="00D83F7B" w:rsidP="00DC7024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Stylizuje,</w:t>
            </w:r>
            <w:r w:rsidR="00760A33" w:rsidRPr="00C65CFE"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r w:rsidRPr="00C65CFE">
              <w:rPr>
                <w:color w:val="A6A6A6" w:themeColor="background1" w:themeShade="A6"/>
                <w:sz w:val="24"/>
                <w:szCs w:val="24"/>
              </w:rPr>
              <w:t>aplikuje pravidla kompozice</w:t>
            </w:r>
          </w:p>
          <w:p w14:paraId="7D48FD04" w14:textId="77777777" w:rsidR="00A26406" w:rsidRPr="00C65CFE" w:rsidRDefault="00D83F7B" w:rsidP="00DC7024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Maluje krycími barvami</w:t>
            </w:r>
          </w:p>
          <w:p w14:paraId="741F7E15" w14:textId="77777777" w:rsidR="00A26406" w:rsidRPr="00C65CFE" w:rsidRDefault="00D83F7B" w:rsidP="00DC7024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V práci s barevným papírem, stříhá, lepí</w:t>
            </w:r>
          </w:p>
          <w:p w14:paraId="7734E0BD" w14:textId="77777777" w:rsidR="00A26406" w:rsidRPr="00C65CFE" w:rsidRDefault="00D83F7B" w:rsidP="00DC7024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Ověřuje účinky při výzdobě školy</w:t>
            </w:r>
          </w:p>
        </w:tc>
        <w:tc>
          <w:tcPr>
            <w:tcW w:w="31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29EAF44" w14:textId="77777777" w:rsidR="00A26406" w:rsidRPr="00C65CFE" w:rsidRDefault="00760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 xml:space="preserve">Mezipředmětové vztahy: </w:t>
            </w:r>
            <w:r w:rsidR="00D83F7B" w:rsidRPr="00C65CFE">
              <w:rPr>
                <w:color w:val="A6A6A6" w:themeColor="background1" w:themeShade="A6"/>
                <w:sz w:val="24"/>
                <w:szCs w:val="24"/>
              </w:rPr>
              <w:t>D,</w:t>
            </w:r>
            <w:r w:rsidRPr="00C65CFE"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r w:rsidR="00D83F7B" w:rsidRPr="00C65CFE">
              <w:rPr>
                <w:color w:val="A6A6A6" w:themeColor="background1" w:themeShade="A6"/>
                <w:sz w:val="24"/>
                <w:szCs w:val="24"/>
              </w:rPr>
              <w:t>Př</w:t>
            </w:r>
          </w:p>
          <w:p w14:paraId="5CB6A03D" w14:textId="77777777" w:rsidR="00A26406" w:rsidRPr="00C65CF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52E2A83" w14:textId="77777777" w:rsidR="00A26406" w:rsidRPr="00C65CF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C65CFE" w14:paraId="64B8AFEB" w14:textId="77777777">
        <w:trPr>
          <w:trHeight w:val="277"/>
        </w:trPr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51F2E9E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</w:p>
          <w:p w14:paraId="384C2377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</w:p>
          <w:p w14:paraId="5BF94B52" w14:textId="77777777" w:rsidR="00A26406" w:rsidRPr="00C65CF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5CB6062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Batika a další způsoby dekorativního řešení plochy textilie</w:t>
            </w:r>
          </w:p>
          <w:p w14:paraId="663D500A" w14:textId="77777777" w:rsidR="00A26406" w:rsidRPr="00C65CF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9347190" w14:textId="77777777" w:rsidR="00A26406" w:rsidRPr="00C65CFE" w:rsidRDefault="00D83F7B" w:rsidP="00DC7024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Seznamuje se různými způsoby dekorativní malby na textil,</w:t>
            </w:r>
            <w:r w:rsidR="00760A33" w:rsidRPr="00C65CFE"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r w:rsidRPr="00C65CFE">
              <w:rPr>
                <w:color w:val="A6A6A6" w:themeColor="background1" w:themeShade="A6"/>
                <w:sz w:val="24"/>
                <w:szCs w:val="24"/>
              </w:rPr>
              <w:t>aplikuje je při realizaci vlastního návrhu</w:t>
            </w:r>
          </w:p>
          <w:p w14:paraId="4BF58AA9" w14:textId="77777777" w:rsidR="00A26406" w:rsidRPr="00C65CFE" w:rsidRDefault="00D83F7B" w:rsidP="00DC7024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 xml:space="preserve">Navrhuje a stříhá vlastní šablonu  </w:t>
            </w:r>
          </w:p>
          <w:p w14:paraId="25D55E12" w14:textId="77777777" w:rsidR="00A26406" w:rsidRPr="00C65CFE" w:rsidRDefault="00D83F7B" w:rsidP="00DC7024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Rozvíjí základy dobrého vkusu</w:t>
            </w:r>
          </w:p>
        </w:tc>
        <w:tc>
          <w:tcPr>
            <w:tcW w:w="31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586A8DE" w14:textId="77777777" w:rsidR="00A26406" w:rsidRPr="00C65CF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A08F556" w14:textId="77777777" w:rsidR="00A26406" w:rsidRPr="00C65CF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C65CFE" w14:paraId="7B90A713" w14:textId="77777777">
        <w:trPr>
          <w:trHeight w:val="277"/>
        </w:trPr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C41B5BF" w14:textId="77777777" w:rsidR="00A26406" w:rsidRPr="00C65CF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FE61F07" w14:textId="77777777" w:rsidR="00A26406" w:rsidRPr="00C65CF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 xml:space="preserve">Základy aranžování </w:t>
            </w:r>
          </w:p>
        </w:tc>
        <w:tc>
          <w:tcPr>
            <w:tcW w:w="54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A4123B0" w14:textId="77777777" w:rsidR="00A26406" w:rsidRPr="00C65CFE" w:rsidRDefault="00D83F7B" w:rsidP="00DC7024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Inspiruje se tvary a barevností přírodnin</w:t>
            </w:r>
          </w:p>
          <w:p w14:paraId="1002F01B" w14:textId="77777777" w:rsidR="00A26406" w:rsidRPr="00C65CFE" w:rsidRDefault="00D83F7B" w:rsidP="00DC7024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Kombinuje s vlastními keramickými výrobky</w:t>
            </w:r>
          </w:p>
          <w:p w14:paraId="5BC1F521" w14:textId="77777777" w:rsidR="00A26406" w:rsidRPr="00C65CFE" w:rsidRDefault="00D83F7B" w:rsidP="00DC7024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Tvoří jednoduchou kompozici</w:t>
            </w:r>
          </w:p>
          <w:p w14:paraId="3AE5CB1B" w14:textId="77777777" w:rsidR="00A26406" w:rsidRPr="00C65CF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CAD95AA" w14:textId="77777777" w:rsidR="00A26406" w:rsidRPr="00C65CF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A535FD7" w14:textId="77777777" w:rsidR="00A26406" w:rsidRPr="00C65CF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Výstava</w:t>
            </w:r>
          </w:p>
        </w:tc>
      </w:tr>
      <w:tr w:rsidR="00A26406" w:rsidRPr="00C65CFE" w14:paraId="2DC235F3" w14:textId="77777777">
        <w:trPr>
          <w:trHeight w:val="1361"/>
        </w:trPr>
        <w:tc>
          <w:tcPr>
            <w:tcW w:w="980" w:type="dxa"/>
            <w:vAlign w:val="center"/>
          </w:tcPr>
          <w:p w14:paraId="77667A49" w14:textId="77777777" w:rsidR="00A26406" w:rsidRPr="00C65CF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16E426C" w14:textId="77777777" w:rsidR="00A26406" w:rsidRPr="00C65CF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Práce s uměleckým dílem</w:t>
            </w:r>
          </w:p>
        </w:tc>
        <w:tc>
          <w:tcPr>
            <w:tcW w:w="540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DF70578" w14:textId="77777777" w:rsidR="00A26406" w:rsidRPr="00C65CFE" w:rsidRDefault="00D83F7B" w:rsidP="00DC7024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Seznamuje se se základními kapitolami dějin výtvarné kultury</w:t>
            </w:r>
          </w:p>
          <w:p w14:paraId="3899BD70" w14:textId="77777777" w:rsidR="00A26406" w:rsidRPr="00C65CFE" w:rsidRDefault="00D83F7B" w:rsidP="00DC7024">
            <w:pPr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Inspiruje se vybranými díly ve vlastní tvorbě</w:t>
            </w:r>
          </w:p>
        </w:tc>
        <w:tc>
          <w:tcPr>
            <w:tcW w:w="31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D053A71" w14:textId="77777777" w:rsidR="00A26406" w:rsidRPr="00C65CF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C9FE933" w14:textId="77777777" w:rsidR="00A26406" w:rsidRPr="00C65CF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</w:tbl>
    <w:p w14:paraId="0E9C7EC0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</w:p>
    <w:p w14:paraId="24B74C91" w14:textId="77777777" w:rsidR="00A26406" w:rsidRPr="00C65CF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C65CFE">
        <w:rPr>
          <w:color w:val="A6A6A6" w:themeColor="background1" w:themeShade="A6"/>
          <w:sz w:val="24"/>
          <w:szCs w:val="24"/>
        </w:rPr>
        <w:t>Zpracovala: Mgr. Václava Sobolíková</w:t>
      </w:r>
    </w:p>
    <w:p w14:paraId="27010EB9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A6A6A6" w:themeColor="background1" w:themeShade="A6"/>
        </w:rPr>
      </w:pPr>
    </w:p>
    <w:p w14:paraId="6E9EA3F3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</w:p>
    <w:p w14:paraId="57048BD3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</w:p>
    <w:p w14:paraId="647502E1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</w:p>
    <w:p w14:paraId="77FC5AC9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</w:p>
    <w:p w14:paraId="2733C430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</w:p>
    <w:p w14:paraId="07FA1FF6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</w:p>
    <w:p w14:paraId="21A8CE86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6407C05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1869FB3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34D7E06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58C96ED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 w:rsidRPr="00760A33">
        <w:rPr>
          <w:rFonts w:eastAsia="Arial"/>
          <w:color w:val="000000"/>
          <w:sz w:val="24"/>
          <w:szCs w:val="24"/>
        </w:rPr>
        <w:t xml:space="preserve">Umění a kultura. Vzdělávací obor: Volitelný předmět – Výtvarná dílna   </w:t>
      </w:r>
      <w:r w:rsidR="00C65CFE">
        <w:rPr>
          <w:rFonts w:eastAsia="Arial"/>
          <w:color w:val="000000"/>
          <w:sz w:val="24"/>
          <w:szCs w:val="24"/>
        </w:rPr>
        <w:t>8-</w:t>
      </w:r>
      <w:r w:rsidRPr="00760A33">
        <w:rPr>
          <w:rFonts w:eastAsia="Arial"/>
          <w:color w:val="000000"/>
          <w:sz w:val="24"/>
          <w:szCs w:val="24"/>
        </w:rPr>
        <w:t xml:space="preserve"> 9.ročník</w:t>
      </w:r>
    </w:p>
    <w:p w14:paraId="42AE259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2DE5ED6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tbl>
      <w:tblPr>
        <w:tblStyle w:val="afffff3"/>
        <w:tblW w:w="1501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80"/>
        <w:gridCol w:w="3355"/>
        <w:gridCol w:w="5400"/>
        <w:gridCol w:w="3120"/>
        <w:gridCol w:w="2160"/>
      </w:tblGrid>
      <w:tr w:rsidR="00A26406" w14:paraId="5DEFBF8C" w14:textId="77777777">
        <w:trPr>
          <w:trHeight w:val="904"/>
        </w:trPr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8D0409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Kapitola</w:t>
            </w:r>
          </w:p>
        </w:tc>
        <w:tc>
          <w:tcPr>
            <w:tcW w:w="33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84A83A0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Téma (Učivo)</w:t>
            </w:r>
          </w:p>
        </w:tc>
        <w:tc>
          <w:tcPr>
            <w:tcW w:w="54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DA84F63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Znalosti a dovednosti (výstup)</w:t>
            </w:r>
          </w:p>
        </w:tc>
        <w:tc>
          <w:tcPr>
            <w:tcW w:w="31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CFA86FF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219AC3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Poznámky</w:t>
            </w:r>
          </w:p>
        </w:tc>
      </w:tr>
      <w:tr w:rsidR="00A26406" w14:paraId="53547311" w14:textId="77777777">
        <w:trPr>
          <w:trHeight w:val="2036"/>
        </w:trPr>
        <w:tc>
          <w:tcPr>
            <w:tcW w:w="98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14:paraId="51943F7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</w:tcPr>
          <w:p w14:paraId="3F54924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Vytváření prostorového objektu</w:t>
            </w:r>
          </w:p>
          <w:p w14:paraId="2A7B740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Poznávání výtvarného výrazu v prostorových tvarech</w:t>
            </w:r>
          </w:p>
          <w:p w14:paraId="5D1FBF2F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Umístění plastiky v interiéru i exteriéru</w:t>
            </w:r>
          </w:p>
          <w:p w14:paraId="25F64B36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</w:tcPr>
          <w:p w14:paraId="74B027FD" w14:textId="77777777" w:rsidR="00A26406" w:rsidRDefault="00D83F7B" w:rsidP="00DC7024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Modeluje keramickém pojetí</w:t>
            </w:r>
          </w:p>
          <w:p w14:paraId="24FAF8CB" w14:textId="77777777" w:rsidR="00A26406" w:rsidRDefault="00D83F7B" w:rsidP="00DC7024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Z daných materiálů vytváří nové kompoziční celky.  </w:t>
            </w:r>
          </w:p>
          <w:p w14:paraId="4B273C2B" w14:textId="77777777" w:rsidR="00A26406" w:rsidRDefault="00D83F7B" w:rsidP="00DC7024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Navrhuje a realizuje objekty z tradičního i syntetického materiálu, uplatňuje dosavadní zkušenosti v náročnějších realizacích</w:t>
            </w:r>
          </w:p>
          <w:p w14:paraId="3B3C0ED8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A124A6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</w:tcPr>
          <w:p w14:paraId="7ABD8518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OSV   -   rozvoj schopností</w:t>
            </w:r>
          </w:p>
          <w:p w14:paraId="53A7D99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poznávání</w:t>
            </w:r>
          </w:p>
          <w:p w14:paraId="695330A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-   sebepoznání a </w:t>
            </w:r>
          </w:p>
          <w:p w14:paraId="377F26E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sebepojetí</w:t>
            </w:r>
          </w:p>
          <w:p w14:paraId="24034AE6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-   kreativita</w:t>
            </w:r>
          </w:p>
          <w:p w14:paraId="2D5D262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-   komunikace        </w:t>
            </w:r>
          </w:p>
          <w:p w14:paraId="698CB24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-   kooperace a kompetice</w:t>
            </w:r>
          </w:p>
          <w:p w14:paraId="559F4187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</w:t>
            </w:r>
          </w:p>
          <w:p w14:paraId="59A1B0A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</w:tcPr>
          <w:p w14:paraId="2B03FED8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Náměty a rozsah přizpůsobit časové dispozici a počtu žáků ve skupině</w:t>
            </w:r>
          </w:p>
        </w:tc>
      </w:tr>
      <w:tr w:rsidR="00A26406" w14:paraId="499BDFC6" w14:textId="77777777">
        <w:trPr>
          <w:trHeight w:val="1551"/>
        </w:trPr>
        <w:tc>
          <w:tcPr>
            <w:tcW w:w="98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69CF41C5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F1B004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Rozvíjení citlivého vztahu k materiálu s ohledem na účel užití a výtvarný výraz</w:t>
            </w:r>
          </w:p>
          <w:p w14:paraId="59E76CBA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Lidová řemesla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E4304D9" w14:textId="77777777" w:rsidR="00A26406" w:rsidRDefault="00D83F7B" w:rsidP="00DC7024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Řadí stylizované prvky v tvarové a barevné kompozici</w:t>
            </w:r>
          </w:p>
          <w:p w14:paraId="0C1DB42E" w14:textId="77777777" w:rsidR="00A26406" w:rsidRDefault="00D83F7B" w:rsidP="00DC7024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Využívá netradičních materiálů,</w:t>
            </w:r>
            <w:r w:rsidR="00760A33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ověřuje si možnosti netradičních technik</w:t>
            </w:r>
          </w:p>
          <w:p w14:paraId="6A95F6CA" w14:textId="77777777" w:rsidR="00A26406" w:rsidRDefault="00D83F7B" w:rsidP="00DC7024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Uplatňuje  získané zkušennosti a rozvíjí v další vlastní tvorbě</w:t>
            </w:r>
          </w:p>
          <w:p w14:paraId="1629986C" w14:textId="77777777" w:rsidR="00A26406" w:rsidRDefault="00A26406" w:rsidP="00DC7024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4C9366F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63A19F0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      -   ekosystémy,zdroj</w:t>
            </w:r>
          </w:p>
          <w:p w14:paraId="3E01EF5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inspirace </w:t>
            </w:r>
          </w:p>
          <w:p w14:paraId="6B46DC2D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-   lidské aktivity a </w:t>
            </w:r>
          </w:p>
          <w:p w14:paraId="18799DD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problémy životního </w:t>
            </w:r>
          </w:p>
          <w:p w14:paraId="0CA80AF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prostředí       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5B91D0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2E035016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BE49248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CCCED1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Ilustrace</w:t>
            </w:r>
          </w:p>
          <w:p w14:paraId="6E26E8BC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Expresivní volný výtvarný projev</w:t>
            </w:r>
          </w:p>
          <w:p w14:paraId="65BB791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Základní kompoziční principy a teorie barev aplikované v práci dle vlastní fantazie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207C48" w14:textId="77777777" w:rsidR="00A26406" w:rsidRDefault="00D83F7B" w:rsidP="00DC7024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 vlastní výtvarné činnosti samostatně využívá dosavadních teoretických i praktických poznatků a dovedností</w:t>
            </w:r>
          </w:p>
          <w:p w14:paraId="4D4CC0B4" w14:textId="77777777" w:rsidR="00A26406" w:rsidRDefault="00D83F7B" w:rsidP="00DC7024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Využívá výrazových možností linie a barvy, experimentuje</w:t>
            </w:r>
          </w:p>
          <w:p w14:paraId="14899E79" w14:textId="77777777" w:rsidR="00A26406" w:rsidRDefault="00D83F7B" w:rsidP="00DC7024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Míchá barvy dle zvolené techniky, rozlišuje akvarel,</w:t>
            </w:r>
            <w:r w:rsidR="00760A33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kvaš, temperu,akryl,pastel</w:t>
            </w:r>
          </w:p>
          <w:p w14:paraId="7E913CB4" w14:textId="77777777" w:rsidR="00A26406" w:rsidRDefault="00D83F7B" w:rsidP="00DC7024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Kombinuje techniky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D2C0C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3B323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Výtvarná soutěž aktuálně zařazená dle pokynů organizátora</w:t>
            </w:r>
          </w:p>
        </w:tc>
      </w:tr>
      <w:tr w:rsidR="00A26406" w14:paraId="4C7682D5" w14:textId="77777777">
        <w:trPr>
          <w:trHeight w:val="277"/>
        </w:trPr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024347B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7FE4062" w14:textId="77777777" w:rsidR="00A26406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Řešení úkolů dekorativního charakteru</w:t>
            </w:r>
          </w:p>
          <w:p w14:paraId="0FF8A015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Dekorace a výzdoba</w:t>
            </w:r>
          </w:p>
        </w:tc>
        <w:tc>
          <w:tcPr>
            <w:tcW w:w="54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0220D1C" w14:textId="77777777" w:rsidR="00A26406" w:rsidRDefault="00D83F7B" w:rsidP="00DC7024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Stylizuje,</w:t>
            </w:r>
            <w:r w:rsidR="00760A33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aplikuje pravidla kompozice</w:t>
            </w:r>
          </w:p>
          <w:p w14:paraId="455DCFF3" w14:textId="77777777" w:rsidR="00A26406" w:rsidRDefault="00D83F7B" w:rsidP="00DC7024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Tvůrčím způsobem uplatňuje zkušenosti</w:t>
            </w:r>
          </w:p>
          <w:p w14:paraId="3AFF82E1" w14:textId="77777777" w:rsidR="00A26406" w:rsidRDefault="00D83F7B" w:rsidP="00DC7024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Kombinuje techniky a materiály</w:t>
            </w:r>
          </w:p>
          <w:p w14:paraId="774CD743" w14:textId="77777777" w:rsidR="00A26406" w:rsidRDefault="00D83F7B" w:rsidP="00DC7024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Ověřuje účinky při výzdobě školy</w:t>
            </w:r>
          </w:p>
          <w:p w14:paraId="59EB2A43" w14:textId="77777777" w:rsidR="00A26406" w:rsidRDefault="00D83F7B" w:rsidP="00DC7024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Pracuje v týmu</w:t>
            </w:r>
          </w:p>
        </w:tc>
        <w:tc>
          <w:tcPr>
            <w:tcW w:w="31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DC12F2C" w14:textId="77777777" w:rsidR="00A26406" w:rsidRDefault="00760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Mezipředmětové vztahy: D, Př</w:t>
            </w:r>
          </w:p>
          <w:p w14:paraId="673B74DD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EFF1FDE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0F59BF6E" w14:textId="77777777">
        <w:trPr>
          <w:trHeight w:val="277"/>
        </w:trPr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985F087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2269725E" w14:textId="77777777" w:rsidR="00A26406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4255356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9EF4FB1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Základy aranžování</w:t>
            </w:r>
          </w:p>
        </w:tc>
        <w:tc>
          <w:tcPr>
            <w:tcW w:w="54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CD122E0" w14:textId="77777777" w:rsidR="00A26406" w:rsidRDefault="00D83F7B" w:rsidP="00DC7024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Inspiruje se tvary a barevností přírodnin</w:t>
            </w:r>
          </w:p>
          <w:p w14:paraId="0E33C298" w14:textId="77777777" w:rsidR="00A26406" w:rsidRDefault="00D83F7B" w:rsidP="00DC7024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Kombinuje s vlastními keramickými výrobky</w:t>
            </w:r>
          </w:p>
          <w:p w14:paraId="72BD052D" w14:textId="77777777" w:rsidR="00A26406" w:rsidRDefault="00A26406" w:rsidP="00DC7024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87C85E2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C2916B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A26406" w14:paraId="6D257029" w14:textId="77777777">
        <w:trPr>
          <w:trHeight w:val="2080"/>
        </w:trPr>
        <w:tc>
          <w:tcPr>
            <w:tcW w:w="980" w:type="dxa"/>
            <w:vAlign w:val="center"/>
          </w:tcPr>
          <w:p w14:paraId="01119AFC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B73559E" w14:textId="77777777" w:rsidR="00A26406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Práce s uměleckým dílem</w:t>
            </w:r>
          </w:p>
        </w:tc>
        <w:tc>
          <w:tcPr>
            <w:tcW w:w="540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2A85E59" w14:textId="77777777" w:rsidR="00A26406" w:rsidRDefault="00D83F7B" w:rsidP="00DC7024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Seznamuje se se základními kapitolami dějin výtvarné kultury s důrazem na umění 20.</w:t>
            </w:r>
            <w:r w:rsidR="00760A33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století a současnost</w:t>
            </w:r>
          </w:p>
          <w:p w14:paraId="00385A69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CF1105A" w14:textId="77777777" w:rsidR="00A26406" w:rsidRDefault="00D83F7B" w:rsidP="00DC7024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Inspiruje se vybranými díly ve vlastní tvorbě</w:t>
            </w:r>
          </w:p>
        </w:tc>
        <w:tc>
          <w:tcPr>
            <w:tcW w:w="31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0D103F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B350C4A" w14:textId="77777777" w:rsidR="00A26406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504CC9B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CE3057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C5652F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Zpracoval: Mgr. Václava Sobolíková </w:t>
      </w:r>
    </w:p>
    <w:p w14:paraId="36BAB82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3437C739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5AE2B6B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4689531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D46734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32C21CC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5BD7B76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7DA460A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261BFBB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A95A096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793E57E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67C0439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55ECE02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  <w:sectPr w:rsidR="00A26406">
          <w:pgSz w:w="16838" w:h="11906" w:orient="landscape"/>
          <w:pgMar w:top="1418" w:right="1418" w:bottom="1418" w:left="1418" w:header="709" w:footer="709" w:gutter="0"/>
          <w:cols w:space="708"/>
        </w:sectPr>
      </w:pPr>
    </w:p>
    <w:p w14:paraId="7B5F0C4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08670C23" w14:textId="77777777" w:rsidR="00A26406" w:rsidRPr="00760A33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60A33">
        <w:rPr>
          <w:b/>
          <w:sz w:val="24"/>
          <w:szCs w:val="24"/>
        </w:rPr>
        <w:t>Volitelný předmět   Informatický seminář  – II.</w:t>
      </w:r>
      <w:r w:rsidR="00760A33">
        <w:rPr>
          <w:b/>
          <w:sz w:val="24"/>
          <w:szCs w:val="24"/>
        </w:rPr>
        <w:t xml:space="preserve"> </w:t>
      </w:r>
      <w:r w:rsidRPr="00760A33">
        <w:rPr>
          <w:b/>
          <w:sz w:val="24"/>
          <w:szCs w:val="24"/>
        </w:rPr>
        <w:t>stupeň</w:t>
      </w:r>
    </w:p>
    <w:p w14:paraId="7449566E" w14:textId="77777777" w:rsidR="00A26406" w:rsidRPr="00760A33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60A33">
        <w:rPr>
          <w:sz w:val="24"/>
          <w:szCs w:val="24"/>
        </w:rPr>
        <w:t>Vypracoval: Mgr. Jan Fiala</w:t>
      </w:r>
    </w:p>
    <w:p w14:paraId="3C85B13F" w14:textId="77777777" w:rsidR="00A26406" w:rsidRPr="00760A33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2"/>
          <w:szCs w:val="22"/>
        </w:rPr>
      </w:pPr>
    </w:p>
    <w:p w14:paraId="6FED9E51" w14:textId="77777777" w:rsidR="00A26406" w:rsidRPr="00760A33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  <w:u w:val="single"/>
        </w:rPr>
      </w:pPr>
      <w:r w:rsidRPr="00760A33">
        <w:rPr>
          <w:b/>
          <w:sz w:val="24"/>
          <w:szCs w:val="24"/>
          <w:u w:val="single"/>
        </w:rPr>
        <w:t>1. Obsahové, časové a organizační vymezení</w:t>
      </w:r>
    </w:p>
    <w:p w14:paraId="09DF80DD" w14:textId="77777777" w:rsidR="00A26406" w:rsidRPr="00760A33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 w:val="24"/>
          <w:szCs w:val="24"/>
        </w:rPr>
      </w:pPr>
    </w:p>
    <w:p w14:paraId="5E5F6671" w14:textId="77777777" w:rsidR="00A26406" w:rsidRPr="00760A33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RPr="00760A33">
        <w:rPr>
          <w:sz w:val="24"/>
          <w:szCs w:val="24"/>
        </w:rPr>
        <w:t xml:space="preserve">Předmět se vyučuje dvě hodiny týdně </w:t>
      </w:r>
      <w:r w:rsidR="00274FFC" w:rsidRPr="00760A33">
        <w:rPr>
          <w:sz w:val="24"/>
          <w:szCs w:val="24"/>
        </w:rPr>
        <w:t xml:space="preserve">ve třédách „A“ (které mají volitelné předměty) </w:t>
      </w:r>
      <w:r w:rsidRPr="00760A33">
        <w:rPr>
          <w:sz w:val="24"/>
          <w:szCs w:val="24"/>
        </w:rPr>
        <w:t>ve specializované učebně výpočetní techniky a logicky i tematicky navazuje vždy na předcházející ročník informatiky a žáci v něm získávají větší vhled do aktuálních trendů a problematiky a nad rámec společného učiva rozšiřují své vědomosti a dovednosti z oblastí práce s informačními a komunikačními technologiemi, algoritmizace a programování, robotiky, tvorby a prezentace digitálního obsahu, zpracování multimédií a 3D tisku.</w:t>
      </w:r>
    </w:p>
    <w:p w14:paraId="0CE9D3D2" w14:textId="77777777" w:rsidR="00A26406" w:rsidRPr="00760A33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 w:val="24"/>
          <w:szCs w:val="24"/>
        </w:rPr>
      </w:pPr>
    </w:p>
    <w:p w14:paraId="016FDFCE" w14:textId="77777777" w:rsidR="00A26406" w:rsidRPr="00760A33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RPr="00760A33">
        <w:rPr>
          <w:sz w:val="24"/>
          <w:szCs w:val="24"/>
        </w:rPr>
        <w:t>Z průřezových témat, která jsou zahrnuta v předmětu informatika, nalezneme zejména mediální výchovu, využití početních a logických funkcí operací, osobnostní a sociální výchovu, či rozšiřování anglické slovní zásoby. Při výuce se využívá převážně projektové metody a skupinové práce žáků.</w:t>
      </w:r>
    </w:p>
    <w:p w14:paraId="3BE9A45F" w14:textId="77777777" w:rsidR="00A26406" w:rsidRPr="00760A33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 w:val="24"/>
          <w:szCs w:val="24"/>
        </w:rPr>
      </w:pPr>
    </w:p>
    <w:p w14:paraId="0D53B5BF" w14:textId="77777777" w:rsidR="00A26406" w:rsidRPr="00760A33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60A33">
        <w:rPr>
          <w:sz w:val="24"/>
          <w:szCs w:val="24"/>
        </w:rPr>
        <w:t>Hodnocení sleduje schopnosti žáků realizovat získané dovednosti a vědomosti v praktických úlohách a jejich prezentaci.</w:t>
      </w:r>
    </w:p>
    <w:p w14:paraId="5F70082C" w14:textId="77777777" w:rsidR="00274FFC" w:rsidRPr="00760A33" w:rsidRDefault="00274F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60A33">
        <w:rPr>
          <w:sz w:val="24"/>
          <w:szCs w:val="24"/>
        </w:rPr>
        <w:t xml:space="preserve">Předmět se vyučije dle možností školy. </w:t>
      </w:r>
    </w:p>
    <w:p w14:paraId="67F66B21" w14:textId="77777777" w:rsidR="00A26406" w:rsidRPr="00760A33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</w:p>
    <w:p w14:paraId="7378C772" w14:textId="77777777" w:rsidR="00A26406" w:rsidRPr="00760A33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sz w:val="24"/>
          <w:szCs w:val="24"/>
        </w:rPr>
      </w:pPr>
      <w:r w:rsidRPr="00760A33">
        <w:rPr>
          <w:b/>
          <w:sz w:val="24"/>
          <w:szCs w:val="24"/>
        </w:rPr>
        <w:t>2.Výchovné a vzdělávací strategie pro rozvoj klíčových kompetencí žáků</w:t>
      </w:r>
    </w:p>
    <w:p w14:paraId="7B886748" w14:textId="77777777" w:rsidR="00A26406" w:rsidRPr="00760A33" w:rsidRDefault="00A2640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sz w:val="24"/>
          <w:szCs w:val="24"/>
        </w:rPr>
      </w:pPr>
    </w:p>
    <w:p w14:paraId="3AEF3390" w14:textId="77777777" w:rsidR="00A26406" w:rsidRPr="00760A33" w:rsidRDefault="00D83F7B">
      <w:pPr>
        <w:ind w:left="0" w:hanging="2"/>
        <w:rPr>
          <w:sz w:val="24"/>
          <w:szCs w:val="24"/>
        </w:rPr>
      </w:pPr>
      <w:r w:rsidRPr="00760A33">
        <w:rPr>
          <w:b/>
          <w:sz w:val="24"/>
          <w:szCs w:val="24"/>
        </w:rPr>
        <w:t>KOMPETENCE  K UČENÍ</w:t>
      </w:r>
    </w:p>
    <w:p w14:paraId="0599DF47" w14:textId="77777777" w:rsidR="00A26406" w:rsidRPr="00760A33" w:rsidRDefault="00A26406">
      <w:pPr>
        <w:ind w:left="0" w:hanging="2"/>
        <w:rPr>
          <w:sz w:val="24"/>
          <w:szCs w:val="24"/>
        </w:rPr>
      </w:pPr>
    </w:p>
    <w:p w14:paraId="7B17509A" w14:textId="77777777" w:rsidR="00A26406" w:rsidRPr="00760A33" w:rsidRDefault="00D83F7B">
      <w:pPr>
        <w:ind w:left="0" w:hanging="2"/>
        <w:rPr>
          <w:sz w:val="24"/>
          <w:szCs w:val="24"/>
        </w:rPr>
      </w:pPr>
      <w:r w:rsidRPr="00760A33">
        <w:rPr>
          <w:b/>
          <w:sz w:val="24"/>
          <w:szCs w:val="24"/>
        </w:rPr>
        <w:t>Učitel:</w:t>
      </w:r>
    </w:p>
    <w:p w14:paraId="487C0B6C" w14:textId="77777777" w:rsidR="00A26406" w:rsidRPr="00760A33" w:rsidRDefault="00D83F7B">
      <w:pPr>
        <w:ind w:left="0" w:hanging="2"/>
        <w:jc w:val="both"/>
        <w:rPr>
          <w:sz w:val="24"/>
          <w:szCs w:val="24"/>
        </w:rPr>
      </w:pPr>
      <w:r w:rsidRPr="00760A33">
        <w:rPr>
          <w:sz w:val="24"/>
          <w:szCs w:val="24"/>
        </w:rPr>
        <w:t>- vede žáky samostatnému objevování možností využití informačních a komunikačních technologií, zejména potom mobilních zařízení v praktickém životě. Rozvíjí jejich schopnost vyhledávat a ověřovat informační zdroje.</w:t>
      </w:r>
    </w:p>
    <w:p w14:paraId="59CF023A" w14:textId="77777777" w:rsidR="00A26406" w:rsidRPr="00760A33" w:rsidRDefault="00D83F7B">
      <w:pPr>
        <w:ind w:left="0" w:hanging="2"/>
        <w:jc w:val="both"/>
        <w:rPr>
          <w:sz w:val="24"/>
          <w:szCs w:val="24"/>
        </w:rPr>
      </w:pPr>
      <w:r w:rsidRPr="00760A33">
        <w:rPr>
          <w:b/>
          <w:sz w:val="24"/>
          <w:szCs w:val="24"/>
        </w:rPr>
        <w:t>Žák:</w:t>
      </w:r>
    </w:p>
    <w:p w14:paraId="75955CA9" w14:textId="77777777" w:rsidR="00A26406" w:rsidRPr="00760A33" w:rsidRDefault="00D83F7B">
      <w:pPr>
        <w:ind w:left="0" w:hanging="2"/>
        <w:jc w:val="both"/>
        <w:rPr>
          <w:sz w:val="24"/>
          <w:szCs w:val="24"/>
        </w:rPr>
      </w:pPr>
      <w:r w:rsidRPr="00760A33">
        <w:rPr>
          <w:sz w:val="24"/>
          <w:szCs w:val="24"/>
        </w:rPr>
        <w:t>- žáci se aktivně zapojují při praktických úkolech, podílejí se svými postřehy a nápady na průběhu vyučovacího procesu a jsou motivováni k převzetí zodpovědnosti za vlastní výsledky</w:t>
      </w:r>
    </w:p>
    <w:p w14:paraId="7E10A751" w14:textId="77777777" w:rsidR="00A26406" w:rsidRPr="00760A33" w:rsidRDefault="00D83F7B">
      <w:pPr>
        <w:ind w:left="0" w:hanging="2"/>
        <w:jc w:val="both"/>
        <w:rPr>
          <w:sz w:val="24"/>
          <w:szCs w:val="24"/>
        </w:rPr>
      </w:pPr>
      <w:r w:rsidRPr="00760A33">
        <w:rPr>
          <w:sz w:val="24"/>
          <w:szCs w:val="24"/>
        </w:rPr>
        <w:t>.</w:t>
      </w:r>
    </w:p>
    <w:p w14:paraId="5FEFCC3B" w14:textId="77777777" w:rsidR="00A26406" w:rsidRPr="00760A33" w:rsidRDefault="00A26406">
      <w:pPr>
        <w:ind w:left="0" w:hanging="2"/>
        <w:jc w:val="both"/>
        <w:rPr>
          <w:sz w:val="24"/>
          <w:szCs w:val="24"/>
        </w:rPr>
      </w:pPr>
    </w:p>
    <w:p w14:paraId="0D7ACC60" w14:textId="77777777" w:rsidR="00A26406" w:rsidRPr="00760A33" w:rsidRDefault="00D83F7B">
      <w:pPr>
        <w:spacing w:line="360" w:lineRule="auto"/>
        <w:ind w:left="0" w:hanging="2"/>
        <w:jc w:val="both"/>
        <w:rPr>
          <w:sz w:val="24"/>
          <w:szCs w:val="24"/>
        </w:rPr>
      </w:pPr>
      <w:r w:rsidRPr="00760A33">
        <w:rPr>
          <w:b/>
          <w:sz w:val="24"/>
          <w:szCs w:val="24"/>
        </w:rPr>
        <w:t>KOMPETENCE K ŘEŠENÍ PROBLÉMU</w:t>
      </w:r>
    </w:p>
    <w:p w14:paraId="3AFF49A7" w14:textId="77777777" w:rsidR="00A26406" w:rsidRPr="00760A33" w:rsidRDefault="00D83F7B">
      <w:pPr>
        <w:spacing w:line="360" w:lineRule="auto"/>
        <w:ind w:left="0" w:hanging="2"/>
        <w:jc w:val="both"/>
        <w:rPr>
          <w:sz w:val="24"/>
          <w:szCs w:val="24"/>
        </w:rPr>
      </w:pPr>
      <w:r w:rsidRPr="00760A33">
        <w:rPr>
          <w:b/>
          <w:sz w:val="24"/>
          <w:szCs w:val="24"/>
        </w:rPr>
        <w:t>Učitel:</w:t>
      </w:r>
    </w:p>
    <w:p w14:paraId="6EB97025" w14:textId="77777777" w:rsidR="00A26406" w:rsidRPr="00760A33" w:rsidRDefault="00D83F7B">
      <w:pPr>
        <w:ind w:left="0" w:hanging="2"/>
        <w:jc w:val="both"/>
        <w:rPr>
          <w:sz w:val="24"/>
          <w:szCs w:val="24"/>
        </w:rPr>
      </w:pPr>
      <w:r w:rsidRPr="00760A33">
        <w:rPr>
          <w:sz w:val="24"/>
          <w:szCs w:val="24"/>
        </w:rPr>
        <w:t>- rozvíjí u žáků schopnost formulovat požadavek, navrhovat vlastní postupy při řešení problémů a zobecňovat je v různých situacích, v procesu zpracovávání informací rozvíjí algoritmické myšlení žáků.</w:t>
      </w:r>
    </w:p>
    <w:p w14:paraId="5B102B88" w14:textId="77777777" w:rsidR="00A26406" w:rsidRPr="00760A33" w:rsidRDefault="00A26406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1662F66C" w14:textId="77777777" w:rsidR="00A26406" w:rsidRPr="00760A33" w:rsidRDefault="00D83F7B">
      <w:pPr>
        <w:spacing w:line="360" w:lineRule="auto"/>
        <w:ind w:left="0" w:hanging="2"/>
        <w:jc w:val="both"/>
        <w:rPr>
          <w:sz w:val="24"/>
          <w:szCs w:val="24"/>
        </w:rPr>
      </w:pPr>
      <w:r w:rsidRPr="00760A33">
        <w:rPr>
          <w:b/>
          <w:sz w:val="24"/>
          <w:szCs w:val="24"/>
        </w:rPr>
        <w:t>Žák:</w:t>
      </w:r>
    </w:p>
    <w:p w14:paraId="6D9443EE" w14:textId="77777777" w:rsidR="00A26406" w:rsidRPr="00760A33" w:rsidRDefault="00D83F7B">
      <w:pPr>
        <w:ind w:left="0" w:hanging="2"/>
        <w:jc w:val="both"/>
        <w:rPr>
          <w:sz w:val="24"/>
          <w:szCs w:val="24"/>
        </w:rPr>
      </w:pPr>
      <w:r w:rsidRPr="00760A33">
        <w:rPr>
          <w:sz w:val="24"/>
          <w:szCs w:val="24"/>
        </w:rPr>
        <w:t>- žáci jsou vedeni zadáváním úloh a projektů k tvořivému přístupu při jejich řešení, učí se chápat, že v životě se při práci budou často setkávat s problémy, které nemají jen jedno správné řešení.</w:t>
      </w:r>
    </w:p>
    <w:p w14:paraId="6BFEF23A" w14:textId="77777777" w:rsidR="00A26406" w:rsidRDefault="00A26406">
      <w:pPr>
        <w:ind w:left="0" w:hanging="2"/>
        <w:jc w:val="both"/>
        <w:rPr>
          <w:sz w:val="24"/>
          <w:szCs w:val="24"/>
        </w:rPr>
      </w:pPr>
    </w:p>
    <w:p w14:paraId="2E9F8326" w14:textId="77777777" w:rsidR="00760A33" w:rsidRPr="00760A33" w:rsidRDefault="00760A33">
      <w:pPr>
        <w:ind w:left="0" w:hanging="2"/>
        <w:jc w:val="both"/>
        <w:rPr>
          <w:sz w:val="24"/>
          <w:szCs w:val="24"/>
        </w:rPr>
      </w:pPr>
    </w:p>
    <w:p w14:paraId="387707D2" w14:textId="77777777" w:rsidR="00A26406" w:rsidRPr="00760A33" w:rsidRDefault="00D83F7B">
      <w:pPr>
        <w:ind w:left="0" w:hanging="2"/>
        <w:jc w:val="both"/>
        <w:rPr>
          <w:sz w:val="24"/>
          <w:szCs w:val="24"/>
        </w:rPr>
      </w:pPr>
      <w:r w:rsidRPr="00760A33">
        <w:rPr>
          <w:b/>
          <w:sz w:val="24"/>
          <w:szCs w:val="24"/>
        </w:rPr>
        <w:lastRenderedPageBreak/>
        <w:t>KOMPETENCE KOMUNIKATIVNÍ</w:t>
      </w:r>
    </w:p>
    <w:p w14:paraId="4973D3E9" w14:textId="77777777" w:rsidR="00A26406" w:rsidRPr="00760A33" w:rsidRDefault="00D83F7B">
      <w:pPr>
        <w:ind w:left="0" w:hanging="2"/>
        <w:jc w:val="both"/>
        <w:rPr>
          <w:sz w:val="24"/>
          <w:szCs w:val="24"/>
        </w:rPr>
      </w:pPr>
      <w:r w:rsidRPr="00760A33">
        <w:rPr>
          <w:b/>
          <w:sz w:val="24"/>
          <w:szCs w:val="24"/>
        </w:rPr>
        <w:t>Učitel:</w:t>
      </w:r>
    </w:p>
    <w:p w14:paraId="7B957C90" w14:textId="77777777" w:rsidR="00A26406" w:rsidRPr="00760A33" w:rsidRDefault="00D83F7B">
      <w:pPr>
        <w:ind w:left="0" w:hanging="2"/>
        <w:jc w:val="both"/>
        <w:rPr>
          <w:sz w:val="24"/>
          <w:szCs w:val="24"/>
        </w:rPr>
      </w:pPr>
      <w:r w:rsidRPr="00760A33">
        <w:rPr>
          <w:sz w:val="24"/>
          <w:szCs w:val="24"/>
        </w:rPr>
        <w:t>- seznamuje žáky s různými způsoby komunikace, kterou digitální technologie umožňují, vede je k bezpečnému používání sociálních sítí a dodržování určitých pravidel při této komunikaci (netiketa).</w:t>
      </w:r>
    </w:p>
    <w:p w14:paraId="30D8A83C" w14:textId="77777777" w:rsidR="00A26406" w:rsidRPr="00760A33" w:rsidRDefault="00A26406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2BACC75" w14:textId="77777777" w:rsidR="00A26406" w:rsidRPr="00760A33" w:rsidRDefault="00D83F7B">
      <w:pPr>
        <w:spacing w:line="360" w:lineRule="auto"/>
        <w:ind w:left="0" w:hanging="2"/>
        <w:jc w:val="both"/>
        <w:rPr>
          <w:sz w:val="24"/>
          <w:szCs w:val="24"/>
        </w:rPr>
      </w:pPr>
      <w:r w:rsidRPr="00760A33">
        <w:rPr>
          <w:b/>
          <w:sz w:val="24"/>
          <w:szCs w:val="24"/>
        </w:rPr>
        <w:t>Žák:</w:t>
      </w:r>
    </w:p>
    <w:p w14:paraId="534262FE" w14:textId="77777777" w:rsidR="00A26406" w:rsidRPr="00760A33" w:rsidRDefault="00D83F7B">
      <w:pPr>
        <w:spacing w:line="360" w:lineRule="auto"/>
        <w:ind w:left="0" w:hanging="2"/>
        <w:jc w:val="both"/>
        <w:rPr>
          <w:sz w:val="24"/>
          <w:szCs w:val="24"/>
        </w:rPr>
      </w:pPr>
      <w:r w:rsidRPr="00760A33">
        <w:rPr>
          <w:sz w:val="24"/>
          <w:szCs w:val="24"/>
        </w:rPr>
        <w:t>- žáci se učí pro komunikaci využívat vhodné digitální technologie a aplikace.</w:t>
      </w:r>
    </w:p>
    <w:p w14:paraId="34DC96D9" w14:textId="77777777" w:rsidR="00A26406" w:rsidRPr="00760A33" w:rsidRDefault="00A26406">
      <w:pPr>
        <w:ind w:left="0" w:hanging="2"/>
        <w:jc w:val="both"/>
        <w:rPr>
          <w:sz w:val="24"/>
          <w:szCs w:val="24"/>
        </w:rPr>
      </w:pPr>
    </w:p>
    <w:p w14:paraId="0D93D4E2" w14:textId="77777777" w:rsidR="00A26406" w:rsidRPr="00760A33" w:rsidRDefault="00D83F7B">
      <w:pPr>
        <w:ind w:left="0" w:hanging="2"/>
        <w:jc w:val="both"/>
        <w:rPr>
          <w:sz w:val="24"/>
          <w:szCs w:val="24"/>
        </w:rPr>
      </w:pPr>
      <w:r w:rsidRPr="00760A33">
        <w:rPr>
          <w:b/>
          <w:sz w:val="24"/>
          <w:szCs w:val="24"/>
        </w:rPr>
        <w:t>KOMPETENCE SOCIÁLNÍ A PERSONÁLNÍ</w:t>
      </w:r>
    </w:p>
    <w:p w14:paraId="7B5A919A" w14:textId="77777777" w:rsidR="00A26406" w:rsidRPr="00760A33" w:rsidRDefault="00D83F7B">
      <w:pPr>
        <w:spacing w:line="360" w:lineRule="auto"/>
        <w:ind w:left="0" w:hanging="2"/>
        <w:jc w:val="both"/>
        <w:rPr>
          <w:sz w:val="24"/>
          <w:szCs w:val="24"/>
        </w:rPr>
      </w:pPr>
      <w:r w:rsidRPr="00760A33">
        <w:rPr>
          <w:b/>
          <w:sz w:val="24"/>
          <w:szCs w:val="24"/>
        </w:rPr>
        <w:t>Učitel:</w:t>
      </w:r>
    </w:p>
    <w:p w14:paraId="5C90C74A" w14:textId="77777777" w:rsidR="00A26406" w:rsidRPr="00760A33" w:rsidRDefault="00D83F7B">
      <w:pPr>
        <w:ind w:left="0" w:hanging="2"/>
        <w:jc w:val="both"/>
        <w:rPr>
          <w:sz w:val="24"/>
          <w:szCs w:val="24"/>
        </w:rPr>
      </w:pPr>
      <w:r w:rsidRPr="00760A33">
        <w:rPr>
          <w:sz w:val="24"/>
          <w:szCs w:val="24"/>
        </w:rPr>
        <w:t>- rozvíjí schopnost naslouchat a porozumět myšlenkám druhých a kultivovaně argumentovat. Vede žáky k pochopení nutnosti nastavení práv přístupu uživatelů a skupin k datovým zdrojům. Učí žáky kolaboraci na společných projektech také pomocí sdílení dat.</w:t>
      </w:r>
    </w:p>
    <w:p w14:paraId="393A55F3" w14:textId="77777777" w:rsidR="00A26406" w:rsidRPr="00760A33" w:rsidRDefault="00A26406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E000C9E" w14:textId="77777777" w:rsidR="00A26406" w:rsidRPr="00760A33" w:rsidRDefault="00D83F7B">
      <w:pPr>
        <w:spacing w:line="360" w:lineRule="auto"/>
        <w:ind w:left="0" w:hanging="2"/>
        <w:jc w:val="both"/>
        <w:rPr>
          <w:sz w:val="24"/>
          <w:szCs w:val="24"/>
        </w:rPr>
      </w:pPr>
      <w:r w:rsidRPr="00760A33">
        <w:rPr>
          <w:b/>
          <w:sz w:val="24"/>
          <w:szCs w:val="24"/>
        </w:rPr>
        <w:t>Žák:</w:t>
      </w:r>
    </w:p>
    <w:p w14:paraId="32F0CBDC" w14:textId="77777777" w:rsidR="00A26406" w:rsidRPr="00760A33" w:rsidRDefault="00D83F7B">
      <w:pPr>
        <w:ind w:left="0" w:hanging="2"/>
        <w:jc w:val="both"/>
        <w:rPr>
          <w:sz w:val="24"/>
          <w:szCs w:val="24"/>
        </w:rPr>
      </w:pPr>
      <w:r w:rsidRPr="00760A33">
        <w:rPr>
          <w:sz w:val="24"/>
          <w:szCs w:val="24"/>
        </w:rPr>
        <w:t>- při práci jsou žáci vedeni ke kolegiální radě či pomoci, případně při projektech se učí pracovat v týmu, rozdělit a naplánovat si práci, hlídat časový harmonogram apod. Žáci se učí objektivně a konstruktivně hodnotit svůj i spolužákův výkon.</w:t>
      </w:r>
    </w:p>
    <w:p w14:paraId="5AC9952E" w14:textId="77777777" w:rsidR="00A26406" w:rsidRPr="00760A33" w:rsidRDefault="00A26406">
      <w:pPr>
        <w:ind w:left="0" w:hanging="2"/>
        <w:jc w:val="both"/>
        <w:rPr>
          <w:sz w:val="24"/>
          <w:szCs w:val="24"/>
        </w:rPr>
      </w:pPr>
    </w:p>
    <w:p w14:paraId="026CF2E3" w14:textId="77777777" w:rsidR="00A26406" w:rsidRPr="00760A33" w:rsidRDefault="00A26406">
      <w:pPr>
        <w:ind w:left="0" w:hanging="2"/>
        <w:jc w:val="both"/>
        <w:rPr>
          <w:sz w:val="24"/>
          <w:szCs w:val="24"/>
        </w:rPr>
      </w:pPr>
    </w:p>
    <w:p w14:paraId="28AE9488" w14:textId="77777777" w:rsidR="00A26406" w:rsidRPr="00760A33" w:rsidRDefault="00D83F7B">
      <w:pPr>
        <w:ind w:left="0" w:hanging="2"/>
        <w:jc w:val="both"/>
        <w:rPr>
          <w:sz w:val="24"/>
          <w:szCs w:val="24"/>
        </w:rPr>
      </w:pPr>
      <w:r w:rsidRPr="00760A33">
        <w:rPr>
          <w:b/>
          <w:sz w:val="24"/>
          <w:szCs w:val="24"/>
        </w:rPr>
        <w:t>KOMPETENCE OBČANSKÉ</w:t>
      </w:r>
    </w:p>
    <w:p w14:paraId="4C84E360" w14:textId="77777777" w:rsidR="00A26406" w:rsidRPr="00760A33" w:rsidRDefault="00D83F7B">
      <w:pPr>
        <w:spacing w:line="360" w:lineRule="auto"/>
        <w:ind w:left="0" w:hanging="2"/>
        <w:jc w:val="both"/>
        <w:rPr>
          <w:sz w:val="24"/>
          <w:szCs w:val="24"/>
        </w:rPr>
      </w:pPr>
      <w:r w:rsidRPr="00760A33">
        <w:rPr>
          <w:b/>
          <w:sz w:val="24"/>
          <w:szCs w:val="24"/>
        </w:rPr>
        <w:t>Učitel:</w:t>
      </w:r>
    </w:p>
    <w:p w14:paraId="2113ACAC" w14:textId="77777777" w:rsidR="00A26406" w:rsidRPr="00760A33" w:rsidRDefault="00D83F7B">
      <w:pPr>
        <w:ind w:left="0" w:hanging="2"/>
        <w:jc w:val="both"/>
        <w:rPr>
          <w:sz w:val="24"/>
          <w:szCs w:val="24"/>
        </w:rPr>
      </w:pPr>
      <w:r w:rsidRPr="00760A33">
        <w:rPr>
          <w:b/>
          <w:sz w:val="24"/>
          <w:szCs w:val="24"/>
        </w:rPr>
        <w:t xml:space="preserve">- </w:t>
      </w:r>
      <w:r w:rsidRPr="00760A33">
        <w:rPr>
          <w:sz w:val="24"/>
          <w:szCs w:val="24"/>
        </w:rPr>
        <w:t>vede žáky k odpovědnému a etickému přístupu k nevhodným obsahům na internetu a jiných médiích, klade důraz na respektování zákonů o duševním vlastnictví v demokratické společnosti, upozorňuje na možnosti využití informačních a komunikačních technologií k účinné pomoci, ale i na možnosti jejich zneužití, varuje před zveřejněním osobních údajů, vysvětluje význam svobodného přístupu k informacím v globálních souvislostech současného světa.</w:t>
      </w:r>
    </w:p>
    <w:p w14:paraId="0AD41150" w14:textId="77777777" w:rsidR="00A26406" w:rsidRPr="00760A33" w:rsidRDefault="00A26406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4A8E0D7" w14:textId="77777777" w:rsidR="00A26406" w:rsidRPr="00760A33" w:rsidRDefault="00D83F7B">
      <w:pPr>
        <w:spacing w:line="360" w:lineRule="auto"/>
        <w:ind w:left="0" w:hanging="2"/>
        <w:jc w:val="both"/>
        <w:rPr>
          <w:sz w:val="24"/>
          <w:szCs w:val="24"/>
        </w:rPr>
      </w:pPr>
      <w:r w:rsidRPr="00760A33">
        <w:rPr>
          <w:b/>
          <w:sz w:val="24"/>
          <w:szCs w:val="24"/>
        </w:rPr>
        <w:t>Žák:</w:t>
      </w:r>
    </w:p>
    <w:p w14:paraId="5DC6431D" w14:textId="77777777" w:rsidR="00A26406" w:rsidRPr="00760A33" w:rsidRDefault="00D83F7B">
      <w:pPr>
        <w:ind w:left="0" w:hanging="2"/>
        <w:jc w:val="both"/>
        <w:rPr>
          <w:sz w:val="24"/>
          <w:szCs w:val="24"/>
        </w:rPr>
      </w:pPr>
      <w:r w:rsidRPr="00760A33">
        <w:rPr>
          <w:sz w:val="24"/>
          <w:szCs w:val="24"/>
        </w:rPr>
        <w:t>- žáci jsou seznamování s vazbami na legislativu a obecné morální zákony (pirátství, autorský zákon, GDPR, bezpečnost). Učí žáky pracovat s informačními zdroji a správně je uvádět ve svých pracích.</w:t>
      </w:r>
    </w:p>
    <w:p w14:paraId="1A09936B" w14:textId="77777777" w:rsidR="00A26406" w:rsidRPr="00760A33" w:rsidRDefault="00A26406">
      <w:pPr>
        <w:ind w:left="0" w:hanging="2"/>
        <w:jc w:val="both"/>
        <w:rPr>
          <w:sz w:val="24"/>
          <w:szCs w:val="24"/>
        </w:rPr>
      </w:pPr>
    </w:p>
    <w:p w14:paraId="7C692837" w14:textId="77777777" w:rsidR="00A26406" w:rsidRPr="00760A33" w:rsidRDefault="00D83F7B">
      <w:pPr>
        <w:ind w:left="0" w:hanging="2"/>
        <w:jc w:val="both"/>
        <w:rPr>
          <w:sz w:val="24"/>
          <w:szCs w:val="24"/>
        </w:rPr>
      </w:pPr>
      <w:r w:rsidRPr="00760A33">
        <w:rPr>
          <w:b/>
          <w:sz w:val="24"/>
          <w:szCs w:val="24"/>
        </w:rPr>
        <w:t>KOMPETENCE PRACOVNÍ</w:t>
      </w:r>
    </w:p>
    <w:p w14:paraId="6938B698" w14:textId="77777777" w:rsidR="00A26406" w:rsidRPr="00760A33" w:rsidRDefault="00D83F7B">
      <w:pPr>
        <w:spacing w:line="360" w:lineRule="auto"/>
        <w:ind w:left="0" w:hanging="2"/>
        <w:jc w:val="both"/>
        <w:rPr>
          <w:sz w:val="24"/>
          <w:szCs w:val="24"/>
        </w:rPr>
      </w:pPr>
      <w:r w:rsidRPr="00760A33">
        <w:rPr>
          <w:b/>
          <w:sz w:val="24"/>
          <w:szCs w:val="24"/>
        </w:rPr>
        <w:t xml:space="preserve">Učitel: </w:t>
      </w:r>
    </w:p>
    <w:p w14:paraId="3FC1E5B9" w14:textId="77777777" w:rsidR="00A26406" w:rsidRPr="00760A33" w:rsidRDefault="00D83F7B">
      <w:pPr>
        <w:ind w:left="0" w:hanging="2"/>
        <w:jc w:val="both"/>
        <w:rPr>
          <w:sz w:val="24"/>
          <w:szCs w:val="24"/>
        </w:rPr>
      </w:pPr>
      <w:r w:rsidRPr="00760A33">
        <w:rPr>
          <w:sz w:val="24"/>
          <w:szCs w:val="24"/>
        </w:rPr>
        <w:t>- rozvíjí schopnost zpracovávat a vyhodnocovat informace pomocí digitálních technologií, vede žáky ke kritickému přístupu k vlastním výstupům, dbá na dodržování pravidel hygieny a bezpečnosti práce s počítačem.</w:t>
      </w:r>
      <w:r w:rsidRPr="00760A33">
        <w:rPr>
          <w:b/>
          <w:sz w:val="24"/>
          <w:szCs w:val="24"/>
        </w:rPr>
        <w:t xml:space="preserve"> </w:t>
      </w:r>
    </w:p>
    <w:p w14:paraId="0C96B164" w14:textId="77777777" w:rsidR="00A26406" w:rsidRPr="00760A33" w:rsidRDefault="00A26406">
      <w:pPr>
        <w:ind w:left="0" w:hanging="2"/>
        <w:jc w:val="both"/>
        <w:rPr>
          <w:sz w:val="24"/>
          <w:szCs w:val="24"/>
        </w:rPr>
      </w:pPr>
    </w:p>
    <w:p w14:paraId="0C20123D" w14:textId="77777777" w:rsidR="00A26406" w:rsidRPr="00760A33" w:rsidRDefault="00D83F7B">
      <w:pPr>
        <w:spacing w:line="360" w:lineRule="auto"/>
        <w:ind w:left="0" w:hanging="2"/>
        <w:jc w:val="both"/>
        <w:rPr>
          <w:sz w:val="24"/>
          <w:szCs w:val="24"/>
        </w:rPr>
      </w:pPr>
      <w:r w:rsidRPr="00760A33">
        <w:rPr>
          <w:b/>
          <w:sz w:val="24"/>
          <w:szCs w:val="24"/>
        </w:rPr>
        <w:t>Žák:</w:t>
      </w:r>
    </w:p>
    <w:p w14:paraId="45685785" w14:textId="77777777" w:rsidR="00A26406" w:rsidRPr="00760A33" w:rsidRDefault="00D83F7B">
      <w:pPr>
        <w:ind w:left="0" w:hanging="2"/>
        <w:jc w:val="both"/>
        <w:rPr>
          <w:b/>
          <w:sz w:val="24"/>
          <w:szCs w:val="24"/>
        </w:rPr>
      </w:pPr>
      <w:r w:rsidRPr="00760A33">
        <w:rPr>
          <w:sz w:val="24"/>
          <w:szCs w:val="24"/>
        </w:rPr>
        <w:t xml:space="preserve">- žáci dodržují bezpečnostní a hygienická pravidla pro práci s výpočetní technikou. Učí se volit správné prostředky a metody učení pro dosažení vytyčených cílů. </w:t>
      </w:r>
    </w:p>
    <w:p w14:paraId="4EF26D58" w14:textId="77777777" w:rsidR="00A26406" w:rsidRPr="00760A33" w:rsidRDefault="00A26406">
      <w:pPr>
        <w:ind w:left="0" w:hanging="2"/>
        <w:jc w:val="both"/>
        <w:rPr>
          <w:b/>
          <w:sz w:val="24"/>
          <w:szCs w:val="24"/>
        </w:rPr>
      </w:pPr>
    </w:p>
    <w:p w14:paraId="4559B59D" w14:textId="77777777" w:rsidR="00A26406" w:rsidRDefault="00D83F7B">
      <w:pPr>
        <w:ind w:left="0" w:hanging="2"/>
        <w:jc w:val="both"/>
        <w:rPr>
          <w:b/>
          <w:sz w:val="24"/>
          <w:szCs w:val="24"/>
        </w:rPr>
      </w:pPr>
      <w:r w:rsidRPr="00760A33">
        <w:rPr>
          <w:b/>
          <w:sz w:val="24"/>
          <w:szCs w:val="24"/>
        </w:rPr>
        <w:lastRenderedPageBreak/>
        <w:t>DIGITÁLNÍ KOMPETENCE</w:t>
      </w:r>
    </w:p>
    <w:p w14:paraId="1D99306A" w14:textId="77777777" w:rsidR="00760A33" w:rsidRPr="00760A33" w:rsidRDefault="00760A33">
      <w:pPr>
        <w:ind w:left="0" w:hanging="2"/>
        <w:jc w:val="both"/>
        <w:rPr>
          <w:sz w:val="24"/>
          <w:szCs w:val="24"/>
        </w:rPr>
      </w:pPr>
    </w:p>
    <w:p w14:paraId="18E306F6" w14:textId="77777777" w:rsidR="00A26406" w:rsidRPr="00760A33" w:rsidRDefault="00D83F7B">
      <w:pPr>
        <w:spacing w:line="360" w:lineRule="auto"/>
        <w:ind w:left="0" w:hanging="2"/>
        <w:jc w:val="both"/>
        <w:rPr>
          <w:sz w:val="24"/>
          <w:szCs w:val="24"/>
        </w:rPr>
      </w:pPr>
      <w:r w:rsidRPr="00760A33">
        <w:rPr>
          <w:b/>
          <w:sz w:val="24"/>
          <w:szCs w:val="24"/>
        </w:rPr>
        <w:t xml:space="preserve">Učitel: </w:t>
      </w:r>
    </w:p>
    <w:p w14:paraId="588EC489" w14:textId="77777777" w:rsidR="00A26406" w:rsidRPr="00760A33" w:rsidRDefault="00D83F7B">
      <w:pPr>
        <w:ind w:left="0" w:hanging="2"/>
        <w:jc w:val="both"/>
        <w:rPr>
          <w:sz w:val="24"/>
          <w:szCs w:val="24"/>
        </w:rPr>
      </w:pPr>
      <w:r w:rsidRPr="00760A33">
        <w:rPr>
          <w:sz w:val="24"/>
          <w:szCs w:val="24"/>
        </w:rPr>
        <w:t>- využívá digitální zdroje pro zajištění výuky žákům (komunikuje s nimi a pomáhá jim získat přístup k informacím v digitální podobě). Tvoří si digitální portfolio úloh a výukových zdrojů. Má přehled o možnostech a omezeních týkajících se použití digitálních zdrojů (např. autorská práva, typ souboru, technické požadavky, právní ustanovení, přístupnost). Vede žáky ke spolupráci a interakci ve virtuálním prostředí. Rozvíjí a experimentuje s výukovými metodami vhodnými pro digitální prostředí a kriticky posuzuje jejich vliv na naplnění vzdělávacích cílů. Používá digitálních hodnotících nástrojů pro monitorování procesu učení,  získávání informací o pokroku žáka a poskytování formativního a sumativního hodnocení žáka. Orientuje se ve strategiích i adaptivních a kompenzačních nástrojích navržených pro žáky se speciálními vzdělávacími potřebami a na základě toho nabízí alternativní postupy či pomůcky žákům individuálně dle jejich potřeby. Rozvíjí v žácích jejich digitální a mediální gramotnost. Vede žáky k řešení problémů pomocí digitálních technologií. Orientuje se v dostupných programovacích jazycích a nástrojích a rozvíjí v žácích algoritmické myšlení.</w:t>
      </w:r>
    </w:p>
    <w:p w14:paraId="7816AC4F" w14:textId="77777777" w:rsidR="00A26406" w:rsidRPr="00760A33" w:rsidRDefault="00A26406" w:rsidP="00760A33">
      <w:pPr>
        <w:ind w:leftChars="0" w:left="0" w:firstLineChars="0" w:firstLine="0"/>
        <w:jc w:val="both"/>
        <w:rPr>
          <w:sz w:val="24"/>
          <w:szCs w:val="24"/>
        </w:rPr>
      </w:pPr>
    </w:p>
    <w:p w14:paraId="18DD4C29" w14:textId="77777777" w:rsidR="00A26406" w:rsidRPr="00760A33" w:rsidRDefault="00D83F7B">
      <w:pPr>
        <w:spacing w:line="360" w:lineRule="auto"/>
        <w:ind w:left="0" w:hanging="2"/>
        <w:jc w:val="both"/>
        <w:rPr>
          <w:sz w:val="24"/>
          <w:szCs w:val="24"/>
        </w:rPr>
      </w:pPr>
      <w:r w:rsidRPr="00760A33">
        <w:rPr>
          <w:b/>
          <w:sz w:val="24"/>
          <w:szCs w:val="24"/>
        </w:rPr>
        <w:t>Žák:</w:t>
      </w:r>
    </w:p>
    <w:p w14:paraId="7CBF854D" w14:textId="77777777" w:rsidR="00A26406" w:rsidRPr="00760A33" w:rsidRDefault="00D83F7B">
      <w:pPr>
        <w:ind w:left="0" w:hanging="2"/>
        <w:jc w:val="both"/>
        <w:rPr>
          <w:b/>
          <w:sz w:val="24"/>
          <w:szCs w:val="24"/>
        </w:rPr>
      </w:pPr>
      <w:r w:rsidRPr="00760A33">
        <w:rPr>
          <w:sz w:val="24"/>
          <w:szCs w:val="24"/>
        </w:rPr>
        <w:t>- vyjadřují potřebu informací, vyhledávají data, informace a obsah v digitálním prostředí, orientují se v nich - analyzují, porovnávají a kriticky hodnotí důvěryhodnost a spolehlivost informací, jejich zdrojů a digitálního obsahu. Samostatně získávají, organizují, uchovávají a interpretují data v digitálním prostředí. Tvoří vlastní digitální obsah a výukové zdroje, orientuje se v autorských právech a právech uživatelů. Využívají digitálních nástrojů pro vlastní rozvoj a hodnocení svých vědomostí a dovedností. Spolupracuje a komunikuje se spolužáky ve virtuálním prostředí. Rozpozná a řeší problémy pomocí digitálních technologií. Efektivně využívá digitální technologie pro vlastní rozvoj. Zodpovědně používají digitální technologie pro komunikaci, spolupráci a zapojení do občanského života.</w:t>
      </w:r>
    </w:p>
    <w:p w14:paraId="5A69D4F4" w14:textId="77777777" w:rsidR="00A26406" w:rsidRPr="00760A33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291B89C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B050"/>
        </w:rPr>
        <w:sectPr w:rsidR="00A26406">
          <w:pgSz w:w="11906" w:h="16838"/>
          <w:pgMar w:top="1417" w:right="1417" w:bottom="1417" w:left="1417" w:header="708" w:footer="708" w:gutter="0"/>
          <w:cols w:space="708"/>
        </w:sectPr>
      </w:pPr>
    </w:p>
    <w:p w14:paraId="20808748" w14:textId="77777777" w:rsidR="00A26406" w:rsidRPr="00C65CFE" w:rsidRDefault="001170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  <w:sdt>
        <w:sdtPr>
          <w:tag w:val="goog_rdk_7"/>
          <w:id w:val="1791157933"/>
          <w:showingPlcHdr/>
        </w:sdtPr>
        <w:sdtEndPr/>
        <w:sdtContent>
          <w:r w:rsidR="00C65CFE">
            <w:t xml:space="preserve">     </w:t>
          </w:r>
        </w:sdtContent>
      </w:sdt>
      <w:r w:rsidR="00D83F7B" w:rsidRPr="00C65CFE">
        <w:rPr>
          <w:rFonts w:ascii="Arial" w:eastAsia="Arial" w:hAnsi="Arial" w:cs="Arial"/>
          <w:color w:val="A6A6A6" w:themeColor="background1" w:themeShade="A6"/>
          <w:sz w:val="36"/>
          <w:szCs w:val="36"/>
        </w:rPr>
        <w:t>Učební osnovy</w:t>
      </w:r>
    </w:p>
    <w:p w14:paraId="7DD2AAA5" w14:textId="77777777" w:rsidR="00A26406" w:rsidRPr="00C65CF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eastAsia="Arial"/>
          <w:color w:val="A6A6A6" w:themeColor="background1" w:themeShade="A6"/>
          <w:sz w:val="24"/>
          <w:szCs w:val="24"/>
        </w:rPr>
      </w:pPr>
      <w:r w:rsidRPr="00C65CFE">
        <w:rPr>
          <w:rFonts w:ascii="Arial" w:eastAsia="Arial" w:hAnsi="Arial" w:cs="Arial"/>
          <w:color w:val="A6A6A6" w:themeColor="background1" w:themeShade="A6"/>
          <w:sz w:val="36"/>
          <w:szCs w:val="36"/>
        </w:rPr>
        <w:t xml:space="preserve">Vzdělávací oblast:  </w:t>
      </w:r>
      <w:r w:rsidRPr="00C65CFE">
        <w:rPr>
          <w:rFonts w:eastAsia="Arial"/>
          <w:color w:val="A6A6A6" w:themeColor="background1" w:themeShade="A6"/>
          <w:sz w:val="24"/>
          <w:szCs w:val="24"/>
        </w:rPr>
        <w:t xml:space="preserve">Informační a komunikační technologie   Vzdělávací obor:  </w:t>
      </w:r>
      <w:r w:rsidRPr="00C65CFE">
        <w:rPr>
          <w:rFonts w:eastAsia="Arial"/>
          <w:b/>
          <w:color w:val="A6A6A6" w:themeColor="background1" w:themeShade="A6"/>
          <w:sz w:val="24"/>
          <w:szCs w:val="24"/>
        </w:rPr>
        <w:t>Volitelný předmět –Informatický seminář</w:t>
      </w:r>
      <w:r w:rsidR="006E34CD" w:rsidRPr="00C65CFE">
        <w:rPr>
          <w:rFonts w:eastAsia="Arial"/>
          <w:color w:val="A6A6A6" w:themeColor="background1" w:themeShade="A6"/>
          <w:sz w:val="24"/>
          <w:szCs w:val="24"/>
        </w:rPr>
        <w:t xml:space="preserve">  ročník </w:t>
      </w:r>
      <w:r w:rsidR="005151D1" w:rsidRPr="00C65CFE">
        <w:rPr>
          <w:rFonts w:eastAsia="Arial"/>
          <w:color w:val="A6A6A6" w:themeColor="background1" w:themeShade="A6"/>
          <w:sz w:val="24"/>
          <w:szCs w:val="24"/>
        </w:rPr>
        <w:t>6-</w:t>
      </w:r>
      <w:r w:rsidR="006E34CD" w:rsidRPr="00C65CFE">
        <w:rPr>
          <w:rFonts w:eastAsia="Arial"/>
          <w:color w:val="A6A6A6" w:themeColor="background1" w:themeShade="A6"/>
          <w:sz w:val="24"/>
          <w:szCs w:val="24"/>
        </w:rPr>
        <w:t xml:space="preserve">7  </w:t>
      </w:r>
    </w:p>
    <w:p w14:paraId="15E985D0" w14:textId="77777777" w:rsidR="006E34CD" w:rsidRPr="00C65CFE" w:rsidRDefault="006E34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16"/>
          <w:szCs w:val="16"/>
        </w:rPr>
      </w:pPr>
    </w:p>
    <w:tbl>
      <w:tblPr>
        <w:tblStyle w:val="afffff4"/>
        <w:tblW w:w="15015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80"/>
        <w:gridCol w:w="3355"/>
        <w:gridCol w:w="5220"/>
        <w:gridCol w:w="3240"/>
        <w:gridCol w:w="2220"/>
      </w:tblGrid>
      <w:tr w:rsidR="00A26406" w:rsidRPr="00C65CFE" w14:paraId="052C0BCA" w14:textId="77777777">
        <w:trPr>
          <w:trHeight w:val="904"/>
        </w:trPr>
        <w:tc>
          <w:tcPr>
            <w:tcW w:w="980" w:type="dxa"/>
            <w:tcBorders>
              <w:bottom w:val="single" w:sz="6" w:space="0" w:color="000000"/>
            </w:tcBorders>
          </w:tcPr>
          <w:p w14:paraId="3ABF386E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</w:rPr>
            </w:pPr>
            <w:r w:rsidRPr="00C65CFE">
              <w:rPr>
                <w:rFonts w:ascii="Arial" w:eastAsia="Arial" w:hAnsi="Arial" w:cs="Arial"/>
                <w:b/>
                <w:color w:val="A6A6A6" w:themeColor="background1" w:themeShade="A6"/>
              </w:rPr>
              <w:t>Kapitola</w:t>
            </w:r>
          </w:p>
        </w:tc>
        <w:tc>
          <w:tcPr>
            <w:tcW w:w="3355" w:type="dxa"/>
            <w:tcBorders>
              <w:left w:val="single" w:sz="6" w:space="0" w:color="000000"/>
              <w:bottom w:val="single" w:sz="6" w:space="0" w:color="000000"/>
            </w:tcBorders>
          </w:tcPr>
          <w:p w14:paraId="54E4B2D2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</w:rPr>
            </w:pPr>
            <w:r w:rsidRPr="00C65CFE">
              <w:rPr>
                <w:rFonts w:ascii="Arial" w:eastAsia="Arial" w:hAnsi="Arial" w:cs="Arial"/>
                <w:b/>
                <w:color w:val="A6A6A6" w:themeColor="background1" w:themeShade="A6"/>
              </w:rPr>
              <w:t>Téma (Učivo)</w:t>
            </w:r>
          </w:p>
        </w:tc>
        <w:tc>
          <w:tcPr>
            <w:tcW w:w="5220" w:type="dxa"/>
            <w:tcBorders>
              <w:left w:val="single" w:sz="6" w:space="0" w:color="000000"/>
              <w:bottom w:val="single" w:sz="6" w:space="0" w:color="000000"/>
            </w:tcBorders>
          </w:tcPr>
          <w:p w14:paraId="64ACFA7A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</w:rPr>
            </w:pPr>
            <w:r w:rsidRPr="00C65CFE">
              <w:rPr>
                <w:rFonts w:ascii="Arial" w:eastAsia="Arial" w:hAnsi="Arial" w:cs="Arial"/>
                <w:b/>
                <w:color w:val="A6A6A6" w:themeColor="background1" w:themeShade="A6"/>
              </w:rPr>
              <w:t>Znalosti a dovednosti (výstup)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</w:tcBorders>
          </w:tcPr>
          <w:p w14:paraId="5B121281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</w:rPr>
            </w:pPr>
            <w:r w:rsidRPr="00C65CFE">
              <w:rPr>
                <w:rFonts w:ascii="Arial" w:eastAsia="Arial" w:hAnsi="Arial" w:cs="Arial"/>
                <w:b/>
                <w:color w:val="A6A6A6" w:themeColor="background1" w:themeShade="A6"/>
              </w:rPr>
              <w:t>Průřezová témata, projekty a kurzy, mezipředmětové vazby</w:t>
            </w:r>
          </w:p>
        </w:tc>
        <w:tc>
          <w:tcPr>
            <w:tcW w:w="2220" w:type="dxa"/>
            <w:tcBorders>
              <w:left w:val="single" w:sz="6" w:space="0" w:color="000000"/>
              <w:bottom w:val="single" w:sz="6" w:space="0" w:color="000000"/>
            </w:tcBorders>
          </w:tcPr>
          <w:p w14:paraId="5F5CC630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</w:rPr>
            </w:pPr>
            <w:r w:rsidRPr="00C65CFE">
              <w:rPr>
                <w:rFonts w:ascii="Arial" w:eastAsia="Arial" w:hAnsi="Arial" w:cs="Arial"/>
                <w:b/>
                <w:color w:val="A6A6A6" w:themeColor="background1" w:themeShade="A6"/>
              </w:rPr>
              <w:t>Poznámky</w:t>
            </w:r>
          </w:p>
        </w:tc>
      </w:tr>
      <w:tr w:rsidR="00A26406" w:rsidRPr="00C65CFE" w14:paraId="4EFDCE79" w14:textId="77777777">
        <w:trPr>
          <w:trHeight w:val="1890"/>
        </w:trPr>
        <w:tc>
          <w:tcPr>
            <w:tcW w:w="980" w:type="dxa"/>
            <w:tcBorders>
              <w:top w:val="single" w:sz="6" w:space="0" w:color="000000"/>
            </w:tcBorders>
          </w:tcPr>
          <w:p w14:paraId="05CCEA86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1.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</w:tcBorders>
          </w:tcPr>
          <w:p w14:paraId="214DDB9E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  <w:r w:rsidRPr="00C65CFE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Úvod do učiva</w:t>
            </w:r>
          </w:p>
          <w:p w14:paraId="42EEF412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</w:tcBorders>
          </w:tcPr>
          <w:p w14:paraId="64162ECD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-„Celý život lze převést na algoritmus“</w:t>
            </w:r>
          </w:p>
          <w:p w14:paraId="420E6DA0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- Žáci jsou schopni vysvtělit k čemu je dobrá znalost programování a kde ji mohou využít</w:t>
            </w:r>
          </w:p>
          <w:p w14:paraId="3E907655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 xml:space="preserve">- Žáci vysvětí pojem </w:t>
            </w:r>
            <w:r w:rsidRPr="00C65CFE">
              <w:rPr>
                <w:b/>
                <w:color w:val="A6A6A6" w:themeColor="background1" w:themeShade="A6"/>
                <w:sz w:val="24"/>
                <w:szCs w:val="24"/>
              </w:rPr>
              <w:t>algoritmus</w:t>
            </w:r>
            <w:r w:rsidRPr="00C65CFE">
              <w:rPr>
                <w:color w:val="A6A6A6" w:themeColor="background1" w:themeShade="A6"/>
                <w:sz w:val="24"/>
                <w:szCs w:val="24"/>
              </w:rPr>
              <w:t xml:space="preserve"> a popíší jeho základní vlastnosti</w:t>
            </w:r>
          </w:p>
          <w:p w14:paraId="4718613D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- Převedou jednoduchou situaci ze života na algoritmus a přesně vymezí jeho jednotlivé kroky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</w:tcBorders>
          </w:tcPr>
          <w:p w14:paraId="0D572A25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</w:tcBorders>
          </w:tcPr>
          <w:p w14:paraId="63F87DC5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C65CFE" w14:paraId="50342246" w14:textId="77777777">
        <w:trPr>
          <w:trHeight w:val="1855"/>
        </w:trPr>
        <w:tc>
          <w:tcPr>
            <w:tcW w:w="980" w:type="dxa"/>
            <w:tcBorders>
              <w:top w:val="single" w:sz="6" w:space="0" w:color="000000"/>
              <w:bottom w:val="single" w:sz="6" w:space="0" w:color="000000"/>
            </w:tcBorders>
          </w:tcPr>
          <w:p w14:paraId="79E6E4F9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2.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9EB2FAD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Vývojové diagramy</w:t>
            </w:r>
            <w:r w:rsidRPr="00C65CFE">
              <w:rPr>
                <w:color w:val="A6A6A6" w:themeColor="background1" w:themeShade="A6"/>
                <w:sz w:val="24"/>
                <w:szCs w:val="24"/>
                <w:u w:val="single"/>
              </w:rPr>
              <w:t xml:space="preserve"> </w:t>
            </w:r>
          </w:p>
          <w:p w14:paraId="3E90C635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310A83C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- Naučí se využívat vývojové programy a dané grafické prvky</w:t>
            </w:r>
          </w:p>
          <w:p w14:paraId="4112DC7D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- Předkreslí jednoduchou situaci ze života do vývojového diagramu</w:t>
            </w:r>
          </w:p>
          <w:p w14:paraId="0BA18752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- Žáci se seznámí se specifickými znaky (pro PHP), které busou využívat při programování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ED11B72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716C944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C65CFE" w14:paraId="5F4119F5" w14:textId="77777777">
        <w:trPr>
          <w:trHeight w:val="277"/>
        </w:trPr>
        <w:tc>
          <w:tcPr>
            <w:tcW w:w="980" w:type="dxa"/>
            <w:tcBorders>
              <w:top w:val="single" w:sz="6" w:space="0" w:color="000000"/>
            </w:tcBorders>
          </w:tcPr>
          <w:p w14:paraId="7B13B8D5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3.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</w:tcBorders>
          </w:tcPr>
          <w:p w14:paraId="3EA6C8AD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  <w:r w:rsidRPr="00C65CFE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Proměnná</w:t>
            </w:r>
          </w:p>
          <w:p w14:paraId="1F6D7415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</w:p>
          <w:p w14:paraId="450B1E4C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</w:p>
          <w:p w14:paraId="56962D30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</w:p>
          <w:p w14:paraId="5A5073A3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</w:p>
          <w:p w14:paraId="5B710EF4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</w:p>
          <w:p w14:paraId="1B577F35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</w:p>
          <w:p w14:paraId="06B7E28F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Příkaz echo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</w:tcBorders>
          </w:tcPr>
          <w:p w14:paraId="577B344E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 xml:space="preserve">-Vysvětlí pojem </w:t>
            </w:r>
            <w:r w:rsidRPr="00C65CFE">
              <w:rPr>
                <w:b/>
                <w:color w:val="A6A6A6" w:themeColor="background1" w:themeShade="A6"/>
                <w:sz w:val="24"/>
                <w:szCs w:val="24"/>
              </w:rPr>
              <w:t xml:space="preserve">proměnná </w:t>
            </w:r>
          </w:p>
          <w:p w14:paraId="2C92828F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- Přiřadí různým proměnným hodnoty</w:t>
            </w:r>
          </w:p>
          <w:p w14:paraId="0BA762D9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- aplikuje principy matematiky při práci s proměnnými</w:t>
            </w:r>
          </w:p>
          <w:p w14:paraId="2F87C978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- Dokáže napsat jednoduchý program na sčítání/odčítájí/násobení/dělení proměnných</w:t>
            </w:r>
          </w:p>
          <w:p w14:paraId="0748C1A3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0D3930CE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- Naučí se používat příkaz pro výpis výstupu programu na obrazovku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</w:tcBorders>
          </w:tcPr>
          <w:p w14:paraId="66121737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M – využívá znalosti z algebry a geometrie</w:t>
            </w:r>
          </w:p>
          <w:p w14:paraId="5F1184A7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3E1AD52F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</w:tcBorders>
          </w:tcPr>
          <w:p w14:paraId="26712FBD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C65CFE" w14:paraId="710A1CE6" w14:textId="77777777">
        <w:trPr>
          <w:trHeight w:val="277"/>
        </w:trPr>
        <w:tc>
          <w:tcPr>
            <w:tcW w:w="980" w:type="dxa"/>
            <w:tcBorders>
              <w:top w:val="single" w:sz="6" w:space="0" w:color="000000"/>
            </w:tcBorders>
          </w:tcPr>
          <w:p w14:paraId="5F8DC3F6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lastRenderedPageBreak/>
              <w:t>4.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</w:tcBorders>
          </w:tcPr>
          <w:p w14:paraId="5CA3AD26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  <w:r w:rsidRPr="00C65CFE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Podmínky</w:t>
            </w:r>
          </w:p>
          <w:p w14:paraId="0E368384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</w:tcBorders>
          </w:tcPr>
          <w:p w14:paraId="5C602A54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- Naučí se vyhodnocovat podmíněné příkazy</w:t>
            </w:r>
          </w:p>
          <w:p w14:paraId="7044CE60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- Dokáží napsat program, kterým si ověří sestrojitelnost trojúhelníku</w:t>
            </w:r>
          </w:p>
          <w:p w14:paraId="1AAE2E5D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 xml:space="preserve">- Umí využívat příkazy </w:t>
            </w:r>
            <w:r w:rsidRPr="00C65CFE">
              <w:rPr>
                <w:b/>
                <w:color w:val="A6A6A6" w:themeColor="background1" w:themeShade="A6"/>
                <w:sz w:val="24"/>
                <w:szCs w:val="24"/>
              </w:rPr>
              <w:t>IF, IF ELSE a SWITCH</w:t>
            </w:r>
          </w:p>
          <w:p w14:paraId="2735786F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- Dokáží sestavit sadu podmínek aplikovaných na různé životní situace</w:t>
            </w:r>
          </w:p>
          <w:p w14:paraId="4959FB36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</w:tcBorders>
          </w:tcPr>
          <w:p w14:paraId="1C072BFF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M – používá porovnávací znaménka jako logické operátory, využívá znalosti z algebry a geometrie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</w:tcBorders>
          </w:tcPr>
          <w:p w14:paraId="5A2FA642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C65CFE" w14:paraId="32ED11DC" w14:textId="77777777">
        <w:trPr>
          <w:trHeight w:val="277"/>
        </w:trPr>
        <w:tc>
          <w:tcPr>
            <w:tcW w:w="980" w:type="dxa"/>
            <w:tcBorders>
              <w:top w:val="single" w:sz="6" w:space="0" w:color="000000"/>
            </w:tcBorders>
          </w:tcPr>
          <w:p w14:paraId="2C03851D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5.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</w:tcBorders>
          </w:tcPr>
          <w:p w14:paraId="1E167032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  <w:r w:rsidRPr="00C65CFE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Cykly</w:t>
            </w:r>
          </w:p>
          <w:p w14:paraId="5DDAECA7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</w:tcBorders>
          </w:tcPr>
          <w:p w14:paraId="32B5AF3D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- Dokáží rozpoznat opakující se události ze života a plikovat na ně vhodný druh cyklu</w:t>
            </w:r>
          </w:p>
          <w:p w14:paraId="7F109890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 xml:space="preserve">- Umí používat příkazy </w:t>
            </w:r>
            <w:r w:rsidRPr="00C65CFE">
              <w:rPr>
                <w:b/>
                <w:color w:val="A6A6A6" w:themeColor="background1" w:themeShade="A6"/>
                <w:sz w:val="24"/>
                <w:szCs w:val="24"/>
              </w:rPr>
              <w:t>WHILE a FOR</w:t>
            </w:r>
          </w:p>
          <w:p w14:paraId="3AB9D19C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- Naučí se vypisovat libovolně dlouhou číselnou řadu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</w:tcBorders>
          </w:tcPr>
          <w:p w14:paraId="05AB2CE9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</w:tcBorders>
          </w:tcPr>
          <w:p w14:paraId="12E694F4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C65CFE" w14:paraId="54D56F9E" w14:textId="77777777">
        <w:trPr>
          <w:trHeight w:val="277"/>
        </w:trPr>
        <w:tc>
          <w:tcPr>
            <w:tcW w:w="980" w:type="dxa"/>
            <w:tcBorders>
              <w:top w:val="single" w:sz="6" w:space="0" w:color="000000"/>
            </w:tcBorders>
          </w:tcPr>
          <w:p w14:paraId="4BD2E7C2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6.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</w:tcBorders>
          </w:tcPr>
          <w:p w14:paraId="7511D836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  <w:r w:rsidRPr="00C65CFE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Kombinace znalostí</w:t>
            </w:r>
          </w:p>
          <w:p w14:paraId="48A08E8C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</w:tcBorders>
          </w:tcPr>
          <w:p w14:paraId="52895F4F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- Dokáží propojit znalosti z předchozích témat do jednoho celku</w:t>
            </w:r>
          </w:p>
          <w:p w14:paraId="7B1A3A5A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- Píší složitější programy typu „ Program vypíše násobilku daného čísla pouze pokud se jedná o prvočíslo“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</w:tcBorders>
          </w:tcPr>
          <w:p w14:paraId="383D9B09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</w:tcBorders>
          </w:tcPr>
          <w:p w14:paraId="2E718A5A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C65CFE" w14:paraId="574A19F2" w14:textId="77777777">
        <w:trPr>
          <w:trHeight w:val="277"/>
        </w:trPr>
        <w:tc>
          <w:tcPr>
            <w:tcW w:w="980" w:type="dxa"/>
            <w:tcBorders>
              <w:top w:val="single" w:sz="6" w:space="0" w:color="000000"/>
            </w:tcBorders>
          </w:tcPr>
          <w:p w14:paraId="1B27E0D5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7.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</w:tcBorders>
          </w:tcPr>
          <w:p w14:paraId="63E91C73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  <w:r w:rsidRPr="00C65CFE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Algoritmické myšlení</w:t>
            </w:r>
          </w:p>
          <w:p w14:paraId="00F55627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</w:p>
          <w:p w14:paraId="5EF6B8A2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</w:p>
          <w:p w14:paraId="3A160DF9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</w:p>
          <w:p w14:paraId="7B22D6B4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</w:p>
          <w:p w14:paraId="0293C203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  <w:r w:rsidRPr="00C65CFE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Využití programování v praxi</w:t>
            </w:r>
          </w:p>
          <w:p w14:paraId="7986A210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</w:tcBorders>
          </w:tcPr>
          <w:p w14:paraId="3D0429C4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- Kombinuje všechny nabyté znalosti</w:t>
            </w:r>
          </w:p>
          <w:p w14:paraId="63C3089C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- Vymýšlí životní situace, na které aplikují svoje znalosti</w:t>
            </w:r>
          </w:p>
          <w:p w14:paraId="4C2E42A8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- Dokáží vyřešit daný problém pomocí jednoduchých kroků</w:t>
            </w:r>
          </w:p>
          <w:p w14:paraId="25BFF5C8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- Poznává nejrůznější využití programování a algoritmizace v životě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</w:tcBorders>
          </w:tcPr>
          <w:p w14:paraId="5044CFD3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</w:tcBorders>
          </w:tcPr>
          <w:p w14:paraId="7AE5A724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</w:tbl>
    <w:p w14:paraId="50D23B25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</w:rPr>
      </w:pPr>
    </w:p>
    <w:p w14:paraId="2C33D94D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</w:p>
    <w:p w14:paraId="5C243729" w14:textId="77777777" w:rsidR="00A26406" w:rsidRPr="00C65CF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C65CFE">
        <w:rPr>
          <w:color w:val="A6A6A6" w:themeColor="background1" w:themeShade="A6"/>
          <w:sz w:val="24"/>
          <w:szCs w:val="24"/>
        </w:rPr>
        <w:t xml:space="preserve">Žáci mohou v průběhu celého roku samostatně pracovat v plnohodnotném editačním okně. Svoje výstupy mohou skrze aplikaci konzultovat s vyučujícím, a tak zlepšovat svoje schopnosti nezávisle na zbytku třídy. </w:t>
      </w:r>
    </w:p>
    <w:p w14:paraId="74651814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</w:p>
    <w:p w14:paraId="65599E97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</w:p>
    <w:p w14:paraId="3A25F347" w14:textId="77777777" w:rsidR="00A26406" w:rsidRPr="00C65CF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C65CFE">
        <w:rPr>
          <w:color w:val="A6A6A6" w:themeColor="background1" w:themeShade="A6"/>
          <w:sz w:val="24"/>
          <w:szCs w:val="24"/>
        </w:rPr>
        <w:t>Zpracoval:  Mgr. Jan Fiala</w:t>
      </w:r>
    </w:p>
    <w:p w14:paraId="5CF2BE43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</w:p>
    <w:p w14:paraId="6779F784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4D19615D" w14:textId="77777777" w:rsidR="00A26406" w:rsidRPr="00C65CFE" w:rsidRDefault="00D83F7B" w:rsidP="006E34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  <w:r w:rsidRPr="00C65CFE">
        <w:rPr>
          <w:rFonts w:ascii="Arial" w:eastAsia="Arial" w:hAnsi="Arial" w:cs="Arial"/>
          <w:color w:val="A6A6A6" w:themeColor="background1" w:themeShade="A6"/>
          <w:sz w:val="36"/>
          <w:szCs w:val="36"/>
        </w:rPr>
        <w:t>Učební osnovy</w:t>
      </w:r>
    </w:p>
    <w:p w14:paraId="61B90187" w14:textId="77777777" w:rsidR="00A26406" w:rsidRPr="00C65CF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A6A6A6" w:themeColor="background1" w:themeShade="A6"/>
          <w:sz w:val="24"/>
          <w:szCs w:val="24"/>
        </w:rPr>
      </w:pPr>
      <w:r w:rsidRPr="00C65CFE">
        <w:rPr>
          <w:rFonts w:ascii="Arial" w:eastAsia="Arial" w:hAnsi="Arial" w:cs="Arial"/>
          <w:color w:val="A6A6A6" w:themeColor="background1" w:themeShade="A6"/>
          <w:sz w:val="36"/>
          <w:szCs w:val="36"/>
        </w:rPr>
        <w:t xml:space="preserve">Vzdělávací oblast:  </w:t>
      </w:r>
      <w:r w:rsidRPr="00C65CFE">
        <w:rPr>
          <w:color w:val="A6A6A6" w:themeColor="background1" w:themeShade="A6"/>
          <w:sz w:val="24"/>
          <w:szCs w:val="24"/>
        </w:rPr>
        <w:t>Informační</w:t>
      </w:r>
      <w:r w:rsidRPr="00C65CFE">
        <w:rPr>
          <w:rFonts w:ascii="Arial" w:eastAsia="Arial" w:hAnsi="Arial" w:cs="Arial"/>
          <w:color w:val="A6A6A6" w:themeColor="background1" w:themeShade="A6"/>
          <w:sz w:val="24"/>
          <w:szCs w:val="24"/>
        </w:rPr>
        <w:t xml:space="preserve"> </w:t>
      </w:r>
      <w:r w:rsidRPr="00C65CFE">
        <w:rPr>
          <w:color w:val="A6A6A6" w:themeColor="background1" w:themeShade="A6"/>
          <w:sz w:val="24"/>
          <w:szCs w:val="24"/>
        </w:rPr>
        <w:t xml:space="preserve">a komunikační technologie   Vzdělávací obor:  </w:t>
      </w:r>
      <w:r w:rsidRPr="00C65CFE">
        <w:rPr>
          <w:b/>
          <w:color w:val="A6A6A6" w:themeColor="background1" w:themeShade="A6"/>
          <w:sz w:val="24"/>
          <w:szCs w:val="24"/>
        </w:rPr>
        <w:t xml:space="preserve">Volitelný předmět – </w:t>
      </w:r>
      <w:r w:rsidRPr="00C65CFE">
        <w:rPr>
          <w:rFonts w:ascii="Arial" w:eastAsia="Arial" w:hAnsi="Arial" w:cs="Arial"/>
          <w:b/>
          <w:color w:val="A6A6A6" w:themeColor="background1" w:themeShade="A6"/>
        </w:rPr>
        <w:t>Informatický seminář</w:t>
      </w:r>
      <w:r w:rsidRPr="00C65CFE">
        <w:rPr>
          <w:color w:val="A6A6A6" w:themeColor="background1" w:themeShade="A6"/>
          <w:sz w:val="24"/>
          <w:szCs w:val="24"/>
        </w:rPr>
        <w:t xml:space="preserve"> ročník 8</w:t>
      </w:r>
    </w:p>
    <w:p w14:paraId="117C8298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</w:p>
    <w:p w14:paraId="70AABFEE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</w:rPr>
      </w:pPr>
    </w:p>
    <w:tbl>
      <w:tblPr>
        <w:tblStyle w:val="afffff5"/>
        <w:tblW w:w="13948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6"/>
        <w:gridCol w:w="4327"/>
        <w:gridCol w:w="2374"/>
        <w:gridCol w:w="2496"/>
        <w:gridCol w:w="2945"/>
      </w:tblGrid>
      <w:tr w:rsidR="00A26406" w:rsidRPr="00C65CFE" w14:paraId="35F1E4CC" w14:textId="77777777">
        <w:tc>
          <w:tcPr>
            <w:tcW w:w="1806" w:type="dxa"/>
            <w:vAlign w:val="center"/>
          </w:tcPr>
          <w:p w14:paraId="61920EEF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b/>
                <w:color w:val="A6A6A6" w:themeColor="background1" w:themeShade="A6"/>
                <w:sz w:val="24"/>
                <w:szCs w:val="24"/>
              </w:rPr>
              <w:t>Téma</w:t>
            </w:r>
          </w:p>
        </w:tc>
        <w:tc>
          <w:tcPr>
            <w:tcW w:w="4327" w:type="dxa"/>
            <w:vAlign w:val="center"/>
          </w:tcPr>
          <w:p w14:paraId="3B53E23B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b/>
                <w:color w:val="A6A6A6" w:themeColor="background1" w:themeShade="A6"/>
                <w:sz w:val="24"/>
                <w:szCs w:val="24"/>
              </w:rPr>
              <w:t>Výukové cíle</w:t>
            </w:r>
          </w:p>
        </w:tc>
        <w:tc>
          <w:tcPr>
            <w:tcW w:w="2374" w:type="dxa"/>
            <w:vAlign w:val="center"/>
          </w:tcPr>
          <w:p w14:paraId="1C1AD17F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b/>
                <w:color w:val="A6A6A6" w:themeColor="background1" w:themeShade="A6"/>
                <w:sz w:val="24"/>
                <w:szCs w:val="24"/>
              </w:rPr>
              <w:t>Průřezová témata, mezipředmětové vazby</w:t>
            </w:r>
          </w:p>
        </w:tc>
        <w:tc>
          <w:tcPr>
            <w:tcW w:w="2496" w:type="dxa"/>
            <w:vAlign w:val="center"/>
          </w:tcPr>
          <w:p w14:paraId="4BE3A35E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b/>
                <w:color w:val="A6A6A6" w:themeColor="background1" w:themeShade="A6"/>
                <w:sz w:val="24"/>
                <w:szCs w:val="24"/>
              </w:rPr>
              <w:t>Laboratorní práce a projekty</w:t>
            </w:r>
          </w:p>
        </w:tc>
        <w:tc>
          <w:tcPr>
            <w:tcW w:w="2945" w:type="dxa"/>
            <w:vAlign w:val="center"/>
          </w:tcPr>
          <w:p w14:paraId="76FF29C2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b/>
                <w:color w:val="A6A6A6" w:themeColor="background1" w:themeShade="A6"/>
                <w:sz w:val="24"/>
                <w:szCs w:val="24"/>
              </w:rPr>
              <w:t>Poznámky</w:t>
            </w:r>
          </w:p>
        </w:tc>
      </w:tr>
      <w:tr w:rsidR="00A26406" w:rsidRPr="00C65CFE" w14:paraId="69B93547" w14:textId="77777777">
        <w:tc>
          <w:tcPr>
            <w:tcW w:w="1806" w:type="dxa"/>
            <w:vAlign w:val="center"/>
          </w:tcPr>
          <w:p w14:paraId="1BE3408D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1. Tvorba webu</w:t>
            </w:r>
          </w:p>
        </w:tc>
        <w:tc>
          <w:tcPr>
            <w:tcW w:w="4327" w:type="dxa"/>
          </w:tcPr>
          <w:p w14:paraId="78301DE9" w14:textId="77777777" w:rsidR="00A26406" w:rsidRPr="00C65CFE" w:rsidRDefault="00D83F7B" w:rsidP="00DC7024">
            <w:pPr>
              <w:numPr>
                <w:ilvl w:val="0"/>
                <w:numId w:val="1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Objasní pojem doména a rozliší domény prvního a druhého řádu</w:t>
            </w:r>
          </w:p>
          <w:p w14:paraId="68F878CA" w14:textId="77777777" w:rsidR="00A26406" w:rsidRPr="00C65CFE" w:rsidRDefault="00D83F7B" w:rsidP="00DC7024">
            <w:pPr>
              <w:numPr>
                <w:ilvl w:val="0"/>
                <w:numId w:val="1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Zvládne zaregistrovat vlastní doménu</w:t>
            </w:r>
          </w:p>
          <w:p w14:paraId="1F3ED50C" w14:textId="77777777" w:rsidR="00A26406" w:rsidRPr="00C65CFE" w:rsidRDefault="00D83F7B" w:rsidP="00DC7024">
            <w:pPr>
              <w:numPr>
                <w:ilvl w:val="0"/>
                <w:numId w:val="1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Objasní pojem webhosting a bezpečně přenese soubory na vzdálené úložiště</w:t>
            </w:r>
          </w:p>
          <w:p w14:paraId="487FE3E8" w14:textId="77777777" w:rsidR="00A26406" w:rsidRPr="00C65CFE" w:rsidRDefault="00D83F7B" w:rsidP="00DC7024">
            <w:pPr>
              <w:numPr>
                <w:ilvl w:val="0"/>
                <w:numId w:val="1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Orientuje se ve volně dostupných nástrojích pro tvorbu webových stránek a WYSIWYG editorů</w:t>
            </w:r>
          </w:p>
        </w:tc>
        <w:tc>
          <w:tcPr>
            <w:tcW w:w="2374" w:type="dxa"/>
          </w:tcPr>
          <w:p w14:paraId="6D571E1C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496" w:type="dxa"/>
          </w:tcPr>
          <w:p w14:paraId="422B086A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945" w:type="dxa"/>
          </w:tcPr>
          <w:p w14:paraId="07EEA83F" w14:textId="77777777" w:rsidR="00A26406" w:rsidRPr="00C65CFE" w:rsidRDefault="00D83F7B" w:rsidP="00DC7024">
            <w:pPr>
              <w:numPr>
                <w:ilvl w:val="0"/>
                <w:numId w:val="1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Tvorba domény na webzdarma.cz</w:t>
            </w:r>
          </w:p>
        </w:tc>
      </w:tr>
      <w:tr w:rsidR="00A26406" w:rsidRPr="00C65CFE" w14:paraId="7E1F8017" w14:textId="77777777">
        <w:tc>
          <w:tcPr>
            <w:tcW w:w="1806" w:type="dxa"/>
            <w:vAlign w:val="center"/>
          </w:tcPr>
          <w:p w14:paraId="013DCE12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2. HTML</w:t>
            </w:r>
          </w:p>
        </w:tc>
        <w:tc>
          <w:tcPr>
            <w:tcW w:w="4327" w:type="dxa"/>
          </w:tcPr>
          <w:p w14:paraId="3B1743E2" w14:textId="77777777" w:rsidR="00A26406" w:rsidRPr="00C65CFE" w:rsidRDefault="00D83F7B" w:rsidP="00DC7024">
            <w:pPr>
              <w:numPr>
                <w:ilvl w:val="0"/>
                <w:numId w:val="19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Orientuje se ve struktuře webové stránky v textové podobě</w:t>
            </w:r>
          </w:p>
          <w:p w14:paraId="0694098D" w14:textId="77777777" w:rsidR="00A26406" w:rsidRPr="00C65CFE" w:rsidRDefault="00D83F7B" w:rsidP="00DC7024">
            <w:pPr>
              <w:numPr>
                <w:ilvl w:val="0"/>
                <w:numId w:val="19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Používá základní tagy pro tvorbu webové stránky</w:t>
            </w:r>
          </w:p>
          <w:p w14:paraId="783F19FF" w14:textId="77777777" w:rsidR="00A26406" w:rsidRPr="00C65CFE" w:rsidRDefault="00D83F7B" w:rsidP="00DC7024">
            <w:pPr>
              <w:numPr>
                <w:ilvl w:val="0"/>
                <w:numId w:val="19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Vkládá odkazy, obrázky a videa na webovou stránku</w:t>
            </w:r>
          </w:p>
        </w:tc>
        <w:tc>
          <w:tcPr>
            <w:tcW w:w="2374" w:type="dxa"/>
          </w:tcPr>
          <w:p w14:paraId="27D5392F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 xml:space="preserve">ČJ – netiketa </w:t>
            </w:r>
          </w:p>
        </w:tc>
        <w:tc>
          <w:tcPr>
            <w:tcW w:w="2496" w:type="dxa"/>
          </w:tcPr>
          <w:p w14:paraId="39FF8921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Tvorba autorské webové stránky</w:t>
            </w:r>
          </w:p>
        </w:tc>
        <w:tc>
          <w:tcPr>
            <w:tcW w:w="2945" w:type="dxa"/>
          </w:tcPr>
          <w:p w14:paraId="1B3C94A7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C65CFE" w14:paraId="77D0EB54" w14:textId="77777777">
        <w:tc>
          <w:tcPr>
            <w:tcW w:w="1806" w:type="dxa"/>
            <w:vAlign w:val="center"/>
          </w:tcPr>
          <w:p w14:paraId="1981DFC1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3. CSS</w:t>
            </w:r>
          </w:p>
        </w:tc>
        <w:tc>
          <w:tcPr>
            <w:tcW w:w="4327" w:type="dxa"/>
          </w:tcPr>
          <w:p w14:paraId="2671AA15" w14:textId="77777777" w:rsidR="00A26406" w:rsidRPr="00C65CFE" w:rsidRDefault="00D83F7B" w:rsidP="00DC7024">
            <w:pPr>
              <w:numPr>
                <w:ilvl w:val="0"/>
                <w:numId w:val="20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Používá základní kaskádové styly pro vytvoření grafické podoby webové stránky</w:t>
            </w:r>
          </w:p>
          <w:p w14:paraId="7196BF98" w14:textId="77777777" w:rsidR="00A26406" w:rsidRPr="00C65CFE" w:rsidRDefault="00D83F7B" w:rsidP="00DC7024">
            <w:pPr>
              <w:numPr>
                <w:ilvl w:val="0"/>
                <w:numId w:val="20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Zvládá formátovat text a zarovnávat jednotlivé prvky webové stránky</w:t>
            </w:r>
          </w:p>
        </w:tc>
        <w:tc>
          <w:tcPr>
            <w:tcW w:w="2374" w:type="dxa"/>
          </w:tcPr>
          <w:p w14:paraId="3F410D80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 xml:space="preserve">VV – estetika </w:t>
            </w:r>
          </w:p>
        </w:tc>
        <w:tc>
          <w:tcPr>
            <w:tcW w:w="2496" w:type="dxa"/>
          </w:tcPr>
          <w:p w14:paraId="3DAFB4E7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945" w:type="dxa"/>
          </w:tcPr>
          <w:p w14:paraId="18BBCDC0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C65CFE" w14:paraId="7B7EA624" w14:textId="77777777">
        <w:tc>
          <w:tcPr>
            <w:tcW w:w="1806" w:type="dxa"/>
            <w:vAlign w:val="center"/>
          </w:tcPr>
          <w:p w14:paraId="24E0F8A4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lastRenderedPageBreak/>
              <w:t>4. Tvorba mobilních aplikací</w:t>
            </w:r>
          </w:p>
        </w:tc>
        <w:tc>
          <w:tcPr>
            <w:tcW w:w="4327" w:type="dxa"/>
          </w:tcPr>
          <w:p w14:paraId="65AF809F" w14:textId="77777777" w:rsidR="00A26406" w:rsidRPr="00C65CFE" w:rsidRDefault="00D83F7B" w:rsidP="0075521F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Dokáže pomocí mobilního zařízení pořídit a zpracovat audio, fotografie i video</w:t>
            </w:r>
          </w:p>
          <w:p w14:paraId="18E633D3" w14:textId="77777777" w:rsidR="00A26406" w:rsidRPr="00C65CFE" w:rsidRDefault="00D83F7B" w:rsidP="0075521F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Rozpozná rozdíly mezi operačními systémy iOS a Android</w:t>
            </w:r>
          </w:p>
          <w:p w14:paraId="525ED3E2" w14:textId="77777777" w:rsidR="00A26406" w:rsidRPr="00C65CFE" w:rsidRDefault="00D83F7B" w:rsidP="0075521F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Využívá základní algoritmické konstrukty pro tvorbu mobilních aplikací</w:t>
            </w:r>
          </w:p>
          <w:p w14:paraId="1AF361B7" w14:textId="77777777" w:rsidR="00A26406" w:rsidRPr="00C65CFE" w:rsidRDefault="00D83F7B" w:rsidP="0075521F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Využívá stávajících schopností pro tvorbu autorských aplikací</w:t>
            </w:r>
          </w:p>
        </w:tc>
        <w:tc>
          <w:tcPr>
            <w:tcW w:w="2374" w:type="dxa"/>
          </w:tcPr>
          <w:p w14:paraId="05F87071" w14:textId="77777777" w:rsidR="00A26406" w:rsidRPr="00C65CF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496" w:type="dxa"/>
          </w:tcPr>
          <w:p w14:paraId="26FE530E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Talking app</w:t>
            </w:r>
          </w:p>
          <w:p w14:paraId="05C4F5D0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Canvas app</w:t>
            </w:r>
          </w:p>
          <w:p w14:paraId="7016E91A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Guide app</w:t>
            </w:r>
          </w:p>
          <w:p w14:paraId="39F981A8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Kalkulačka</w:t>
            </w:r>
          </w:p>
          <w:p w14:paraId="33EFE392" w14:textId="77777777" w:rsidR="00A26406" w:rsidRPr="00C65CF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Vlastní aplikace</w:t>
            </w:r>
          </w:p>
        </w:tc>
        <w:tc>
          <w:tcPr>
            <w:tcW w:w="2945" w:type="dxa"/>
          </w:tcPr>
          <w:p w14:paraId="14FA3434" w14:textId="77777777" w:rsidR="00A26406" w:rsidRPr="00C65CFE" w:rsidRDefault="00D83F7B" w:rsidP="00DC7024">
            <w:pPr>
              <w:numPr>
                <w:ilvl w:val="0"/>
                <w:numId w:val="2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MIT App Inventor</w:t>
            </w:r>
          </w:p>
          <w:p w14:paraId="5DB17266" w14:textId="77777777" w:rsidR="00A26406" w:rsidRPr="00C65CFE" w:rsidRDefault="00D83F7B" w:rsidP="00DC7024">
            <w:pPr>
              <w:numPr>
                <w:ilvl w:val="0"/>
                <w:numId w:val="2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C65CFE">
              <w:rPr>
                <w:color w:val="A6A6A6" w:themeColor="background1" w:themeShade="A6"/>
                <w:sz w:val="24"/>
                <w:szCs w:val="24"/>
              </w:rPr>
              <w:t>Tvorba jednoduché grafiky pro tlačítka</w:t>
            </w:r>
          </w:p>
        </w:tc>
      </w:tr>
    </w:tbl>
    <w:p w14:paraId="44B8B348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</w:p>
    <w:p w14:paraId="7CC2A2E6" w14:textId="77777777" w:rsidR="00A26406" w:rsidRPr="00C65CF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C65CFE">
        <w:rPr>
          <w:color w:val="A6A6A6" w:themeColor="background1" w:themeShade="A6"/>
          <w:sz w:val="24"/>
          <w:szCs w:val="24"/>
        </w:rPr>
        <w:t xml:space="preserve">Poznámky: </w:t>
      </w:r>
    </w:p>
    <w:p w14:paraId="51F05846" w14:textId="77777777" w:rsidR="00A26406" w:rsidRPr="00C65CF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C65CFE">
        <w:rPr>
          <w:color w:val="A6A6A6" w:themeColor="background1" w:themeShade="A6"/>
          <w:sz w:val="24"/>
          <w:szCs w:val="24"/>
        </w:rPr>
        <w:t>Výuka probíhá celý rok formou skupinových projektů, které jsou na konci roku prezentovány v rámci tvorby portfolia žáků.</w:t>
      </w:r>
    </w:p>
    <w:p w14:paraId="0C77660D" w14:textId="77777777" w:rsidR="00A26406" w:rsidRPr="00C65CF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C65CFE">
        <w:rPr>
          <w:color w:val="A6A6A6" w:themeColor="background1" w:themeShade="A6"/>
          <w:sz w:val="24"/>
          <w:szCs w:val="24"/>
        </w:rPr>
        <w:t>Zpracoval: Mgr. Jan Fiala</w:t>
      </w:r>
    </w:p>
    <w:p w14:paraId="5B92B46C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</w:p>
    <w:p w14:paraId="262079D0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46EDED97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30C08935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655C7771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275F04F1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034D51B2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4843B95C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692AD1E4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2AC31602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19302013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664B281B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6C4E7E48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1A4F6E45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744605EF" w14:textId="77777777" w:rsidR="00A26406" w:rsidRPr="001A5F5B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sz w:val="36"/>
          <w:szCs w:val="36"/>
        </w:rPr>
      </w:pPr>
      <w:r w:rsidRPr="001A5F5B">
        <w:rPr>
          <w:rFonts w:ascii="Arial" w:eastAsia="Arial" w:hAnsi="Arial" w:cs="Arial"/>
          <w:sz w:val="36"/>
          <w:szCs w:val="36"/>
        </w:rPr>
        <w:t>Učební osnovy</w:t>
      </w:r>
    </w:p>
    <w:p w14:paraId="3D5E9CDB" w14:textId="170C0252" w:rsidR="00A26406" w:rsidRPr="001A5F5B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sz w:val="24"/>
          <w:szCs w:val="24"/>
        </w:rPr>
      </w:pPr>
      <w:r w:rsidRPr="001A5F5B">
        <w:rPr>
          <w:rFonts w:ascii="Arial" w:eastAsia="Arial" w:hAnsi="Arial" w:cs="Arial"/>
          <w:sz w:val="36"/>
          <w:szCs w:val="36"/>
        </w:rPr>
        <w:t xml:space="preserve">Vzdělávací oblast:  </w:t>
      </w:r>
      <w:r w:rsidRPr="001A5F5B">
        <w:rPr>
          <w:sz w:val="24"/>
          <w:szCs w:val="24"/>
        </w:rPr>
        <w:t>Informační</w:t>
      </w:r>
      <w:r w:rsidRPr="001A5F5B">
        <w:rPr>
          <w:rFonts w:ascii="Arial" w:eastAsia="Arial" w:hAnsi="Arial" w:cs="Arial"/>
          <w:sz w:val="24"/>
          <w:szCs w:val="24"/>
        </w:rPr>
        <w:t xml:space="preserve"> </w:t>
      </w:r>
      <w:r w:rsidRPr="001A5F5B">
        <w:rPr>
          <w:sz w:val="24"/>
          <w:szCs w:val="24"/>
        </w:rPr>
        <w:t xml:space="preserve">a komunikační technologie   Vzdělávací obor:  </w:t>
      </w:r>
      <w:r w:rsidRPr="001A5F5B">
        <w:rPr>
          <w:b/>
          <w:sz w:val="24"/>
          <w:szCs w:val="24"/>
        </w:rPr>
        <w:t xml:space="preserve">Volitelný předmět – </w:t>
      </w:r>
      <w:r w:rsidRPr="001A5F5B">
        <w:rPr>
          <w:rFonts w:ascii="Arial" w:eastAsia="Arial" w:hAnsi="Arial" w:cs="Arial"/>
          <w:b/>
        </w:rPr>
        <w:t>Informatický seminář</w:t>
      </w:r>
      <w:r w:rsidRPr="001A5F5B">
        <w:rPr>
          <w:sz w:val="24"/>
          <w:szCs w:val="24"/>
        </w:rPr>
        <w:t xml:space="preserve"> ročník 9</w:t>
      </w:r>
    </w:p>
    <w:p w14:paraId="42C1CE91" w14:textId="60141639" w:rsidR="001A5F5B" w:rsidRDefault="001A5F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</w:p>
    <w:p w14:paraId="2E2860F3" w14:textId="35566533" w:rsidR="001A5F5B" w:rsidRDefault="001A5F5B" w:rsidP="001A5F5B">
      <w:pPr>
        <w:ind w:left="0" w:hanging="2"/>
      </w:pPr>
    </w:p>
    <w:tbl>
      <w:tblPr>
        <w:tblStyle w:val="Mkatabulky"/>
        <w:tblW w:w="0" w:type="auto"/>
        <w:tblInd w:w="0" w:type="dxa"/>
        <w:tblLook w:val="04A0" w:firstRow="1" w:lastRow="0" w:firstColumn="1" w:lastColumn="0" w:noHBand="0" w:noVBand="1"/>
      </w:tblPr>
      <w:tblGrid>
        <w:gridCol w:w="1806"/>
        <w:gridCol w:w="4327"/>
        <w:gridCol w:w="2374"/>
        <w:gridCol w:w="2496"/>
        <w:gridCol w:w="2945"/>
      </w:tblGrid>
      <w:tr w:rsidR="001A5F5B" w14:paraId="4E4A7433" w14:textId="77777777" w:rsidTr="005C7C28">
        <w:tc>
          <w:tcPr>
            <w:tcW w:w="1806" w:type="dxa"/>
            <w:vAlign w:val="center"/>
          </w:tcPr>
          <w:p w14:paraId="5E1C17AD" w14:textId="77777777" w:rsidR="001A5F5B" w:rsidRPr="00AD7DFF" w:rsidRDefault="001A5F5B" w:rsidP="005C7C28">
            <w:pPr>
              <w:ind w:left="0" w:hanging="2"/>
              <w:jc w:val="center"/>
              <w:rPr>
                <w:b/>
                <w:bCs/>
              </w:rPr>
            </w:pPr>
            <w:r w:rsidRPr="00AD7DFF">
              <w:rPr>
                <w:b/>
                <w:bCs/>
              </w:rPr>
              <w:t>Téma</w:t>
            </w:r>
          </w:p>
        </w:tc>
        <w:tc>
          <w:tcPr>
            <w:tcW w:w="4327" w:type="dxa"/>
            <w:vAlign w:val="center"/>
          </w:tcPr>
          <w:p w14:paraId="76C53A09" w14:textId="77777777" w:rsidR="001A5F5B" w:rsidRPr="00AD7DFF" w:rsidRDefault="001A5F5B" w:rsidP="005C7C28">
            <w:pPr>
              <w:ind w:left="0" w:hanging="2"/>
              <w:jc w:val="center"/>
              <w:rPr>
                <w:b/>
                <w:bCs/>
              </w:rPr>
            </w:pPr>
            <w:r w:rsidRPr="00AD7DFF">
              <w:rPr>
                <w:b/>
                <w:bCs/>
              </w:rPr>
              <w:t>Výukové cíle</w:t>
            </w:r>
          </w:p>
        </w:tc>
        <w:tc>
          <w:tcPr>
            <w:tcW w:w="2374" w:type="dxa"/>
            <w:vAlign w:val="center"/>
          </w:tcPr>
          <w:p w14:paraId="07506495" w14:textId="77777777" w:rsidR="001A5F5B" w:rsidRPr="00AD7DFF" w:rsidRDefault="001A5F5B" w:rsidP="005C7C28">
            <w:pPr>
              <w:ind w:left="0" w:hanging="2"/>
              <w:jc w:val="center"/>
              <w:rPr>
                <w:b/>
                <w:bCs/>
              </w:rPr>
            </w:pPr>
            <w:r w:rsidRPr="00AD7DFF">
              <w:rPr>
                <w:b/>
                <w:bCs/>
              </w:rPr>
              <w:t>Průřezová témata, mezipředmětové vazby</w:t>
            </w:r>
          </w:p>
        </w:tc>
        <w:tc>
          <w:tcPr>
            <w:tcW w:w="2496" w:type="dxa"/>
            <w:vAlign w:val="center"/>
          </w:tcPr>
          <w:p w14:paraId="322F5E9A" w14:textId="77777777" w:rsidR="001A5F5B" w:rsidRPr="00AD7DFF" w:rsidRDefault="001A5F5B" w:rsidP="005C7C28">
            <w:pPr>
              <w:ind w:left="0" w:hanging="2"/>
              <w:jc w:val="center"/>
              <w:rPr>
                <w:b/>
                <w:bCs/>
              </w:rPr>
            </w:pPr>
            <w:r w:rsidRPr="00AD7DFF">
              <w:rPr>
                <w:b/>
                <w:bCs/>
              </w:rPr>
              <w:t>Laboratorní práce a projekty</w:t>
            </w:r>
          </w:p>
        </w:tc>
        <w:tc>
          <w:tcPr>
            <w:tcW w:w="2945" w:type="dxa"/>
            <w:vAlign w:val="center"/>
          </w:tcPr>
          <w:p w14:paraId="5E4D15CE" w14:textId="77777777" w:rsidR="001A5F5B" w:rsidRPr="00AD7DFF" w:rsidRDefault="001A5F5B" w:rsidP="005C7C28">
            <w:pPr>
              <w:ind w:left="0" w:hanging="2"/>
              <w:jc w:val="center"/>
              <w:rPr>
                <w:b/>
                <w:bCs/>
              </w:rPr>
            </w:pPr>
            <w:r w:rsidRPr="00AD7DFF">
              <w:rPr>
                <w:b/>
                <w:bCs/>
              </w:rPr>
              <w:t>Poznámky</w:t>
            </w:r>
          </w:p>
        </w:tc>
      </w:tr>
      <w:tr w:rsidR="001A5F5B" w14:paraId="43DD8626" w14:textId="77777777" w:rsidTr="005C7C28">
        <w:tc>
          <w:tcPr>
            <w:tcW w:w="1806" w:type="dxa"/>
            <w:vAlign w:val="center"/>
          </w:tcPr>
          <w:p w14:paraId="1958A5BE" w14:textId="77777777" w:rsidR="001A5F5B" w:rsidRDefault="001A5F5B" w:rsidP="005C7C28">
            <w:pPr>
              <w:ind w:left="0" w:hanging="2"/>
            </w:pPr>
            <w:r>
              <w:t>1. Tvorba webu</w:t>
            </w:r>
          </w:p>
        </w:tc>
        <w:tc>
          <w:tcPr>
            <w:tcW w:w="4327" w:type="dxa"/>
          </w:tcPr>
          <w:p w14:paraId="78DB1BFF" w14:textId="77777777" w:rsidR="001A5F5B" w:rsidRDefault="001A5F5B" w:rsidP="00DC7024">
            <w:pPr>
              <w:pStyle w:val="Odstavecseseznamem"/>
              <w:widowControl/>
              <w:numPr>
                <w:ilvl w:val="0"/>
                <w:numId w:val="236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Objasní pojem doména a rozliší domény prvního a druhého řádu</w:t>
            </w:r>
          </w:p>
          <w:p w14:paraId="08CE0BC3" w14:textId="77777777" w:rsidR="001A5F5B" w:rsidRDefault="001A5F5B" w:rsidP="00DC7024">
            <w:pPr>
              <w:pStyle w:val="Odstavecseseznamem"/>
              <w:widowControl/>
              <w:numPr>
                <w:ilvl w:val="0"/>
                <w:numId w:val="236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Zvládne zaregistrovat vlastní doménu</w:t>
            </w:r>
          </w:p>
          <w:p w14:paraId="63A5F0B5" w14:textId="77777777" w:rsidR="001A5F5B" w:rsidRDefault="001A5F5B" w:rsidP="00DC7024">
            <w:pPr>
              <w:pStyle w:val="Odstavecseseznamem"/>
              <w:widowControl/>
              <w:numPr>
                <w:ilvl w:val="0"/>
                <w:numId w:val="236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Objasní pojem webhosting a bezpečně přenese soubory na vzdálené úložiště</w:t>
            </w:r>
          </w:p>
          <w:p w14:paraId="70104AC9" w14:textId="77777777" w:rsidR="001A5F5B" w:rsidRDefault="001A5F5B" w:rsidP="00DC7024">
            <w:pPr>
              <w:pStyle w:val="Odstavecseseznamem"/>
              <w:widowControl/>
              <w:numPr>
                <w:ilvl w:val="0"/>
                <w:numId w:val="236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Orientuje se ve volně dostupných nástrojích pro tvorbu webových stránek a WYSIWYG editorů</w:t>
            </w:r>
          </w:p>
        </w:tc>
        <w:tc>
          <w:tcPr>
            <w:tcW w:w="2374" w:type="dxa"/>
          </w:tcPr>
          <w:p w14:paraId="3C11E49A" w14:textId="77777777" w:rsidR="001A5F5B" w:rsidRDefault="001A5F5B" w:rsidP="005C7C28">
            <w:pPr>
              <w:ind w:left="0" w:hanging="2"/>
            </w:pPr>
          </w:p>
        </w:tc>
        <w:tc>
          <w:tcPr>
            <w:tcW w:w="2496" w:type="dxa"/>
          </w:tcPr>
          <w:p w14:paraId="157BAADC" w14:textId="77777777" w:rsidR="001A5F5B" w:rsidRDefault="001A5F5B" w:rsidP="005C7C28">
            <w:pPr>
              <w:ind w:left="0" w:hanging="2"/>
            </w:pPr>
          </w:p>
        </w:tc>
        <w:tc>
          <w:tcPr>
            <w:tcW w:w="2945" w:type="dxa"/>
          </w:tcPr>
          <w:p w14:paraId="44567544" w14:textId="77777777" w:rsidR="001A5F5B" w:rsidRDefault="001A5F5B" w:rsidP="00DC7024">
            <w:pPr>
              <w:pStyle w:val="Odstavecseseznamem"/>
              <w:widowControl/>
              <w:numPr>
                <w:ilvl w:val="0"/>
                <w:numId w:val="236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Tvorba domény na webzdarma.cz</w:t>
            </w:r>
          </w:p>
        </w:tc>
      </w:tr>
      <w:tr w:rsidR="001A5F5B" w14:paraId="084F2D67" w14:textId="77777777" w:rsidTr="005C7C28">
        <w:tc>
          <w:tcPr>
            <w:tcW w:w="1806" w:type="dxa"/>
            <w:vAlign w:val="center"/>
          </w:tcPr>
          <w:p w14:paraId="24702E7B" w14:textId="77777777" w:rsidR="001A5F5B" w:rsidRDefault="001A5F5B" w:rsidP="005C7C28">
            <w:pPr>
              <w:ind w:left="0" w:hanging="2"/>
            </w:pPr>
            <w:r>
              <w:t>2. HTML</w:t>
            </w:r>
          </w:p>
        </w:tc>
        <w:tc>
          <w:tcPr>
            <w:tcW w:w="4327" w:type="dxa"/>
          </w:tcPr>
          <w:p w14:paraId="7EB3F3E1" w14:textId="77777777" w:rsidR="001A5F5B" w:rsidRDefault="001A5F5B" w:rsidP="00DC7024">
            <w:pPr>
              <w:pStyle w:val="Odstavecseseznamem"/>
              <w:widowControl/>
              <w:numPr>
                <w:ilvl w:val="0"/>
                <w:numId w:val="237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Orientuje se ve struktuře webové stránky v textové podobě</w:t>
            </w:r>
          </w:p>
          <w:p w14:paraId="589FFEB7" w14:textId="77777777" w:rsidR="001A5F5B" w:rsidRDefault="001A5F5B" w:rsidP="00DC7024">
            <w:pPr>
              <w:pStyle w:val="Odstavecseseznamem"/>
              <w:widowControl/>
              <w:numPr>
                <w:ilvl w:val="0"/>
                <w:numId w:val="237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Používá základní tagy pro tvorbu webové stránky</w:t>
            </w:r>
          </w:p>
          <w:p w14:paraId="0CFB959D" w14:textId="77777777" w:rsidR="001A5F5B" w:rsidRDefault="001A5F5B" w:rsidP="00DC7024">
            <w:pPr>
              <w:pStyle w:val="Odstavecseseznamem"/>
              <w:widowControl/>
              <w:numPr>
                <w:ilvl w:val="0"/>
                <w:numId w:val="237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Vkládá odkazy, obrázky a videa na webovou stránku</w:t>
            </w:r>
          </w:p>
        </w:tc>
        <w:tc>
          <w:tcPr>
            <w:tcW w:w="2374" w:type="dxa"/>
          </w:tcPr>
          <w:p w14:paraId="2AA7676D" w14:textId="77777777" w:rsidR="001A5F5B" w:rsidRDefault="001A5F5B" w:rsidP="005C7C28">
            <w:pPr>
              <w:ind w:left="0" w:hanging="2"/>
            </w:pPr>
            <w:r>
              <w:t xml:space="preserve">ČJ – netiketa </w:t>
            </w:r>
          </w:p>
        </w:tc>
        <w:tc>
          <w:tcPr>
            <w:tcW w:w="2496" w:type="dxa"/>
          </w:tcPr>
          <w:p w14:paraId="73378DB2" w14:textId="77777777" w:rsidR="001A5F5B" w:rsidRDefault="001A5F5B" w:rsidP="005C7C28">
            <w:pPr>
              <w:ind w:left="0" w:hanging="2"/>
            </w:pPr>
            <w:r>
              <w:t>Tvorba autorské webové stránky</w:t>
            </w:r>
          </w:p>
        </w:tc>
        <w:tc>
          <w:tcPr>
            <w:tcW w:w="2945" w:type="dxa"/>
          </w:tcPr>
          <w:p w14:paraId="3543E259" w14:textId="77777777" w:rsidR="001A5F5B" w:rsidRDefault="001A5F5B" w:rsidP="005C7C28">
            <w:pPr>
              <w:ind w:left="0" w:hanging="2"/>
            </w:pPr>
          </w:p>
        </w:tc>
      </w:tr>
      <w:tr w:rsidR="001A5F5B" w14:paraId="0AD1748C" w14:textId="77777777" w:rsidTr="005C7C28">
        <w:tc>
          <w:tcPr>
            <w:tcW w:w="1806" w:type="dxa"/>
            <w:vAlign w:val="center"/>
          </w:tcPr>
          <w:p w14:paraId="608D7D51" w14:textId="77777777" w:rsidR="001A5F5B" w:rsidRDefault="001A5F5B" w:rsidP="005C7C28">
            <w:pPr>
              <w:ind w:left="0" w:hanging="2"/>
            </w:pPr>
            <w:r>
              <w:t>3. CSS</w:t>
            </w:r>
          </w:p>
        </w:tc>
        <w:tc>
          <w:tcPr>
            <w:tcW w:w="4327" w:type="dxa"/>
          </w:tcPr>
          <w:p w14:paraId="2F0D6F68" w14:textId="77777777" w:rsidR="001A5F5B" w:rsidRDefault="001A5F5B" w:rsidP="00DC7024">
            <w:pPr>
              <w:pStyle w:val="Odstavecseseznamem"/>
              <w:widowControl/>
              <w:numPr>
                <w:ilvl w:val="0"/>
                <w:numId w:val="241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Používá základní kaskádové styly pro vytvoření grafické podoby webové stránky</w:t>
            </w:r>
          </w:p>
          <w:p w14:paraId="3177C099" w14:textId="77777777" w:rsidR="001A5F5B" w:rsidRDefault="001A5F5B" w:rsidP="00DC7024">
            <w:pPr>
              <w:pStyle w:val="Odstavecseseznamem"/>
              <w:widowControl/>
              <w:numPr>
                <w:ilvl w:val="0"/>
                <w:numId w:val="241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Zvládá formátovat text a zarovnávat jednotlivé prvky webové stránky</w:t>
            </w:r>
          </w:p>
        </w:tc>
        <w:tc>
          <w:tcPr>
            <w:tcW w:w="2374" w:type="dxa"/>
          </w:tcPr>
          <w:p w14:paraId="5A2482ED" w14:textId="77777777" w:rsidR="001A5F5B" w:rsidRDefault="001A5F5B" w:rsidP="005C7C28">
            <w:pPr>
              <w:ind w:left="0" w:hanging="2"/>
            </w:pPr>
            <w:r>
              <w:t xml:space="preserve">VV – estetika </w:t>
            </w:r>
          </w:p>
        </w:tc>
        <w:tc>
          <w:tcPr>
            <w:tcW w:w="2496" w:type="dxa"/>
          </w:tcPr>
          <w:p w14:paraId="45BF93AA" w14:textId="77777777" w:rsidR="001A5F5B" w:rsidRDefault="001A5F5B" w:rsidP="005C7C28">
            <w:pPr>
              <w:ind w:left="0" w:hanging="2"/>
            </w:pPr>
          </w:p>
        </w:tc>
        <w:tc>
          <w:tcPr>
            <w:tcW w:w="2945" w:type="dxa"/>
          </w:tcPr>
          <w:p w14:paraId="6190CB3B" w14:textId="77777777" w:rsidR="001A5F5B" w:rsidRDefault="001A5F5B" w:rsidP="005C7C28">
            <w:pPr>
              <w:ind w:left="0" w:hanging="2"/>
            </w:pPr>
          </w:p>
        </w:tc>
      </w:tr>
      <w:tr w:rsidR="001A5F5B" w14:paraId="7D04A559" w14:textId="77777777" w:rsidTr="005C7C28">
        <w:tc>
          <w:tcPr>
            <w:tcW w:w="1806" w:type="dxa"/>
            <w:vAlign w:val="center"/>
          </w:tcPr>
          <w:p w14:paraId="2070D7BB" w14:textId="77777777" w:rsidR="001A5F5B" w:rsidRDefault="001A5F5B" w:rsidP="005C7C28">
            <w:pPr>
              <w:ind w:left="0" w:hanging="2"/>
            </w:pPr>
            <w:r>
              <w:lastRenderedPageBreak/>
              <w:t>4. Tvorba mobilních aplikací</w:t>
            </w:r>
          </w:p>
        </w:tc>
        <w:tc>
          <w:tcPr>
            <w:tcW w:w="4327" w:type="dxa"/>
          </w:tcPr>
          <w:p w14:paraId="2410F59B" w14:textId="77777777" w:rsidR="001A5F5B" w:rsidRDefault="001A5F5B" w:rsidP="00DC7024">
            <w:pPr>
              <w:pStyle w:val="Odstavecseseznamem"/>
              <w:widowControl/>
              <w:numPr>
                <w:ilvl w:val="0"/>
                <w:numId w:val="246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Dokáže pomocí mobilního zařízení pořídit a zpracovat audio, fotografie i video</w:t>
            </w:r>
          </w:p>
          <w:p w14:paraId="39AAF887" w14:textId="77777777" w:rsidR="001A5F5B" w:rsidRDefault="001A5F5B" w:rsidP="00DC7024">
            <w:pPr>
              <w:pStyle w:val="Odstavecseseznamem"/>
              <w:widowControl/>
              <w:numPr>
                <w:ilvl w:val="0"/>
                <w:numId w:val="246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Rozpozná rozdíly mezi operačními systémy iOS a Android</w:t>
            </w:r>
          </w:p>
          <w:p w14:paraId="6F0D15E0" w14:textId="77777777" w:rsidR="001A5F5B" w:rsidRDefault="001A5F5B" w:rsidP="00DC7024">
            <w:pPr>
              <w:pStyle w:val="Odstavecseseznamem"/>
              <w:widowControl/>
              <w:numPr>
                <w:ilvl w:val="0"/>
                <w:numId w:val="246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Využívá základní algoritmické konstrukty pro tvorbu mobilních aplikací</w:t>
            </w:r>
          </w:p>
          <w:p w14:paraId="640D3379" w14:textId="77777777" w:rsidR="001A5F5B" w:rsidRDefault="001A5F5B" w:rsidP="00DC7024">
            <w:pPr>
              <w:pStyle w:val="Odstavecseseznamem"/>
              <w:widowControl/>
              <w:numPr>
                <w:ilvl w:val="0"/>
                <w:numId w:val="246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Využívá stávajících schopností pro tvorbu autorských aplikací</w:t>
            </w:r>
          </w:p>
        </w:tc>
        <w:tc>
          <w:tcPr>
            <w:tcW w:w="2374" w:type="dxa"/>
          </w:tcPr>
          <w:p w14:paraId="697CA7F5" w14:textId="77777777" w:rsidR="001A5F5B" w:rsidRDefault="001A5F5B" w:rsidP="005C7C28">
            <w:pPr>
              <w:ind w:left="0" w:hanging="2"/>
            </w:pPr>
          </w:p>
        </w:tc>
        <w:tc>
          <w:tcPr>
            <w:tcW w:w="2496" w:type="dxa"/>
          </w:tcPr>
          <w:p w14:paraId="6E445DA2" w14:textId="77777777" w:rsidR="001A5F5B" w:rsidRDefault="001A5F5B" w:rsidP="005C7C28">
            <w:pPr>
              <w:ind w:left="0" w:hanging="2"/>
            </w:pPr>
            <w:r>
              <w:t>Talking app</w:t>
            </w:r>
          </w:p>
          <w:p w14:paraId="4FC904D0" w14:textId="77777777" w:rsidR="001A5F5B" w:rsidRDefault="001A5F5B" w:rsidP="005C7C28">
            <w:pPr>
              <w:ind w:left="0" w:hanging="2"/>
            </w:pPr>
            <w:r>
              <w:t>Canvas app</w:t>
            </w:r>
          </w:p>
          <w:p w14:paraId="6DCA8E3B" w14:textId="77777777" w:rsidR="001A5F5B" w:rsidRDefault="001A5F5B" w:rsidP="005C7C28">
            <w:pPr>
              <w:ind w:left="0" w:hanging="2"/>
            </w:pPr>
            <w:r>
              <w:t>Guide app</w:t>
            </w:r>
          </w:p>
          <w:p w14:paraId="0EBF5224" w14:textId="77777777" w:rsidR="001A5F5B" w:rsidRDefault="001A5F5B" w:rsidP="005C7C28">
            <w:pPr>
              <w:ind w:left="0" w:hanging="2"/>
            </w:pPr>
            <w:r>
              <w:t>Kalkulačka</w:t>
            </w:r>
          </w:p>
          <w:p w14:paraId="5CBEE759" w14:textId="77777777" w:rsidR="001A5F5B" w:rsidRPr="006B2A1D" w:rsidRDefault="001A5F5B" w:rsidP="005C7C28">
            <w:pPr>
              <w:ind w:left="0" w:hanging="2"/>
            </w:pPr>
            <w:r>
              <w:t>Vlastní aplikace</w:t>
            </w:r>
          </w:p>
        </w:tc>
        <w:tc>
          <w:tcPr>
            <w:tcW w:w="2945" w:type="dxa"/>
          </w:tcPr>
          <w:p w14:paraId="22BE2AFC" w14:textId="77777777" w:rsidR="001A5F5B" w:rsidRDefault="001A5F5B" w:rsidP="00DC7024">
            <w:pPr>
              <w:pStyle w:val="Odstavecseseznamem"/>
              <w:widowControl/>
              <w:numPr>
                <w:ilvl w:val="0"/>
                <w:numId w:val="242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MIT App Inventor</w:t>
            </w:r>
          </w:p>
          <w:p w14:paraId="7483BD5E" w14:textId="77777777" w:rsidR="001A5F5B" w:rsidRDefault="001A5F5B" w:rsidP="00DC7024">
            <w:pPr>
              <w:pStyle w:val="Odstavecseseznamem"/>
              <w:widowControl/>
              <w:numPr>
                <w:ilvl w:val="0"/>
                <w:numId w:val="242"/>
              </w:numPr>
              <w:spacing w:line="240" w:lineRule="auto"/>
              <w:ind w:leftChars="0" w:left="3" w:firstLineChars="0" w:hanging="5"/>
              <w:textDirection w:val="lrTb"/>
              <w:textAlignment w:val="auto"/>
              <w:outlineLvl w:val="9"/>
            </w:pPr>
            <w:r>
              <w:t>Tvorba jednoduché grafiky pro tlačítka</w:t>
            </w:r>
          </w:p>
        </w:tc>
      </w:tr>
    </w:tbl>
    <w:p w14:paraId="36483E3F" w14:textId="77777777" w:rsidR="001A5F5B" w:rsidRDefault="001A5F5B" w:rsidP="001A5F5B">
      <w:pPr>
        <w:ind w:left="0" w:hanging="2"/>
      </w:pPr>
    </w:p>
    <w:p w14:paraId="0C88B48E" w14:textId="77777777" w:rsidR="001A5F5B" w:rsidRDefault="001A5F5B" w:rsidP="001A5F5B">
      <w:pPr>
        <w:ind w:left="0" w:hanging="2"/>
      </w:pPr>
      <w:r>
        <w:t xml:space="preserve">Poznámky: </w:t>
      </w:r>
    </w:p>
    <w:p w14:paraId="738371DE" w14:textId="77777777" w:rsidR="001A5F5B" w:rsidRDefault="001A5F5B" w:rsidP="001A5F5B">
      <w:pPr>
        <w:ind w:left="0" w:hanging="2"/>
      </w:pPr>
      <w:r>
        <w:t>Výuka probíhá celý rok formou skupinových projektů, které jsou na konci roku prezentovány v rámci tvorby portfolia žáků.</w:t>
      </w:r>
    </w:p>
    <w:p w14:paraId="14B43A07" w14:textId="77777777" w:rsidR="001A5F5B" w:rsidRDefault="001A5F5B" w:rsidP="001A5F5B">
      <w:pPr>
        <w:ind w:left="0" w:hanging="2"/>
      </w:pPr>
      <w:r>
        <w:t>Zpracoval: Mgr. Jan Fiala, Ph.D.</w:t>
      </w:r>
    </w:p>
    <w:p w14:paraId="7DA579FF" w14:textId="77777777" w:rsidR="001A5F5B" w:rsidRPr="00C65CFE" w:rsidRDefault="001A5F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</w:p>
    <w:p w14:paraId="71B46149" w14:textId="77777777" w:rsidR="00A26406" w:rsidRPr="00C65CF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</w:p>
    <w:p w14:paraId="1E42FCA6" w14:textId="188AB300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A6A6A6" w:themeColor="background1" w:themeShade="A6"/>
        </w:rPr>
      </w:pPr>
    </w:p>
    <w:p w14:paraId="1C01C7F7" w14:textId="279C4F10" w:rsidR="001A5F5B" w:rsidRDefault="001A5F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A6A6A6" w:themeColor="background1" w:themeShade="A6"/>
        </w:rPr>
      </w:pPr>
    </w:p>
    <w:p w14:paraId="3291D6C8" w14:textId="631C2EFA" w:rsidR="001A5F5B" w:rsidRDefault="001A5F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A6A6A6" w:themeColor="background1" w:themeShade="A6"/>
        </w:rPr>
      </w:pPr>
    </w:p>
    <w:p w14:paraId="4B430995" w14:textId="61B256A4" w:rsidR="001A5F5B" w:rsidRDefault="001A5F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A6A6A6" w:themeColor="background1" w:themeShade="A6"/>
        </w:rPr>
      </w:pPr>
    </w:p>
    <w:p w14:paraId="11B2C08D" w14:textId="29218DCE" w:rsidR="001A5F5B" w:rsidRDefault="001A5F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A6A6A6" w:themeColor="background1" w:themeShade="A6"/>
        </w:rPr>
      </w:pPr>
    </w:p>
    <w:p w14:paraId="0749EA1C" w14:textId="0845B638" w:rsidR="001A5F5B" w:rsidRDefault="001A5F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A6A6A6" w:themeColor="background1" w:themeShade="A6"/>
        </w:rPr>
      </w:pPr>
    </w:p>
    <w:p w14:paraId="756C4A32" w14:textId="6317E75F" w:rsidR="001A5F5B" w:rsidRDefault="001A5F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A6A6A6" w:themeColor="background1" w:themeShade="A6"/>
        </w:rPr>
      </w:pPr>
    </w:p>
    <w:p w14:paraId="2714113D" w14:textId="605A2C4C" w:rsidR="001A5F5B" w:rsidRDefault="001A5F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A6A6A6" w:themeColor="background1" w:themeShade="A6"/>
        </w:rPr>
      </w:pPr>
    </w:p>
    <w:p w14:paraId="7E624C54" w14:textId="60221EDF" w:rsidR="001A5F5B" w:rsidRDefault="001A5F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A6A6A6" w:themeColor="background1" w:themeShade="A6"/>
        </w:rPr>
      </w:pPr>
    </w:p>
    <w:p w14:paraId="18074993" w14:textId="770BEF57" w:rsidR="001A5F5B" w:rsidRDefault="001A5F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A6A6A6" w:themeColor="background1" w:themeShade="A6"/>
        </w:rPr>
      </w:pPr>
    </w:p>
    <w:p w14:paraId="1FE9DFCF" w14:textId="2152B045" w:rsidR="001A5F5B" w:rsidRDefault="001A5F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A6A6A6" w:themeColor="background1" w:themeShade="A6"/>
        </w:rPr>
      </w:pPr>
    </w:p>
    <w:p w14:paraId="7C41118B" w14:textId="52B63C6D" w:rsidR="001A5F5B" w:rsidRDefault="001A5F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A6A6A6" w:themeColor="background1" w:themeShade="A6"/>
        </w:rPr>
      </w:pPr>
    </w:p>
    <w:p w14:paraId="34390840" w14:textId="32898BCB" w:rsidR="001A5F5B" w:rsidRDefault="001A5F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A6A6A6" w:themeColor="background1" w:themeShade="A6"/>
        </w:rPr>
      </w:pPr>
    </w:p>
    <w:p w14:paraId="61C4B1ED" w14:textId="1002A709" w:rsidR="001A5F5B" w:rsidRDefault="001A5F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A6A6A6" w:themeColor="background1" w:themeShade="A6"/>
        </w:rPr>
      </w:pPr>
    </w:p>
    <w:p w14:paraId="50CEB0C7" w14:textId="14C60CAC" w:rsidR="001A5F5B" w:rsidRDefault="001A5F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A6A6A6" w:themeColor="background1" w:themeShade="A6"/>
        </w:rPr>
      </w:pPr>
    </w:p>
    <w:p w14:paraId="0CE0E95F" w14:textId="01D6144F" w:rsidR="001A5F5B" w:rsidRDefault="001A5F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A6A6A6" w:themeColor="background1" w:themeShade="A6"/>
        </w:rPr>
      </w:pPr>
    </w:p>
    <w:p w14:paraId="0CD5D419" w14:textId="5166FEC7" w:rsidR="001A5F5B" w:rsidRDefault="001A5F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A6A6A6" w:themeColor="background1" w:themeShade="A6"/>
        </w:rPr>
      </w:pPr>
    </w:p>
    <w:p w14:paraId="7748FC05" w14:textId="6B3A536B" w:rsidR="001A5F5B" w:rsidRDefault="001A5F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A6A6A6" w:themeColor="background1" w:themeShade="A6"/>
        </w:rPr>
      </w:pPr>
    </w:p>
    <w:p w14:paraId="379F2330" w14:textId="27F9920D" w:rsidR="001A5F5B" w:rsidRDefault="001A5F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A6A6A6" w:themeColor="background1" w:themeShade="A6"/>
        </w:rPr>
      </w:pPr>
    </w:p>
    <w:p w14:paraId="2C64BA3E" w14:textId="77777777" w:rsidR="001A5F5B" w:rsidRDefault="001A5F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A6A6A6" w:themeColor="background1" w:themeShade="A6"/>
        </w:rPr>
      </w:pPr>
    </w:p>
    <w:p w14:paraId="0AE33031" w14:textId="77777777" w:rsidR="00C65CFE" w:rsidRPr="007E5265" w:rsidRDefault="00C65CFE" w:rsidP="00F42E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D9D9D9" w:themeColor="background1" w:themeShade="D9"/>
          <w:sz w:val="36"/>
          <w:szCs w:val="36"/>
        </w:rPr>
      </w:pPr>
      <w:r w:rsidRPr="007E5265">
        <w:rPr>
          <w:rFonts w:ascii="Arial" w:eastAsia="Arial" w:hAnsi="Arial" w:cs="Arial"/>
          <w:color w:val="D9D9D9" w:themeColor="background1" w:themeShade="D9"/>
          <w:sz w:val="36"/>
          <w:szCs w:val="36"/>
        </w:rPr>
        <w:lastRenderedPageBreak/>
        <w:t>Učební osnovy</w:t>
      </w:r>
    </w:p>
    <w:p w14:paraId="48BC9101" w14:textId="77777777" w:rsidR="00C65CFE" w:rsidRPr="007E5265" w:rsidRDefault="00C65CFE" w:rsidP="00C65C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D9D9D9" w:themeColor="background1" w:themeShade="D9"/>
          <w:sz w:val="24"/>
          <w:szCs w:val="24"/>
        </w:rPr>
      </w:pPr>
      <w:r w:rsidRPr="007E5265">
        <w:rPr>
          <w:rFonts w:ascii="Arial" w:eastAsia="Arial" w:hAnsi="Arial" w:cs="Arial"/>
          <w:color w:val="D9D9D9" w:themeColor="background1" w:themeShade="D9"/>
          <w:sz w:val="36"/>
          <w:szCs w:val="36"/>
        </w:rPr>
        <w:t xml:space="preserve">Vzdělávací oblast:  </w:t>
      </w:r>
      <w:r w:rsidRPr="007E5265">
        <w:rPr>
          <w:color w:val="D9D9D9" w:themeColor="background1" w:themeShade="D9"/>
          <w:sz w:val="24"/>
          <w:szCs w:val="24"/>
        </w:rPr>
        <w:t>Informační</w:t>
      </w:r>
      <w:r w:rsidRPr="007E5265">
        <w:rPr>
          <w:rFonts w:ascii="Arial" w:eastAsia="Arial" w:hAnsi="Arial" w:cs="Arial"/>
          <w:color w:val="D9D9D9" w:themeColor="background1" w:themeShade="D9"/>
          <w:sz w:val="24"/>
          <w:szCs w:val="24"/>
        </w:rPr>
        <w:t xml:space="preserve"> </w:t>
      </w:r>
      <w:r w:rsidRPr="007E5265">
        <w:rPr>
          <w:color w:val="D9D9D9" w:themeColor="background1" w:themeShade="D9"/>
          <w:sz w:val="24"/>
          <w:szCs w:val="24"/>
        </w:rPr>
        <w:t xml:space="preserve">a komunikační technologie   Vzdělávací obor:  </w:t>
      </w:r>
      <w:r w:rsidRPr="007E5265">
        <w:rPr>
          <w:b/>
          <w:color w:val="D9D9D9" w:themeColor="background1" w:themeShade="D9"/>
          <w:sz w:val="24"/>
          <w:szCs w:val="24"/>
        </w:rPr>
        <w:t xml:space="preserve">Volitelný předmět – </w:t>
      </w:r>
      <w:r w:rsidRPr="007E5265">
        <w:rPr>
          <w:rFonts w:ascii="Arial" w:eastAsia="Arial" w:hAnsi="Arial" w:cs="Arial"/>
          <w:b/>
          <w:color w:val="D9D9D9" w:themeColor="background1" w:themeShade="D9"/>
        </w:rPr>
        <w:t>Informatický seminář</w:t>
      </w:r>
      <w:r w:rsidRPr="007E5265">
        <w:rPr>
          <w:color w:val="D9D9D9" w:themeColor="background1" w:themeShade="D9"/>
          <w:sz w:val="24"/>
          <w:szCs w:val="24"/>
        </w:rPr>
        <w:t xml:space="preserve"> ročník 8-9</w:t>
      </w:r>
    </w:p>
    <w:tbl>
      <w:tblPr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6"/>
        <w:gridCol w:w="4327"/>
        <w:gridCol w:w="2374"/>
        <w:gridCol w:w="2496"/>
        <w:gridCol w:w="2945"/>
      </w:tblGrid>
      <w:tr w:rsidR="007E5265" w:rsidRPr="007E5265" w14:paraId="77C96EF8" w14:textId="77777777" w:rsidTr="00F42E98">
        <w:tc>
          <w:tcPr>
            <w:tcW w:w="1806" w:type="dxa"/>
            <w:vAlign w:val="center"/>
          </w:tcPr>
          <w:p w14:paraId="0513BEF7" w14:textId="77777777" w:rsidR="00C65CFE" w:rsidRPr="007E5265" w:rsidRDefault="00C65CFE" w:rsidP="00F42E98">
            <w:pPr>
              <w:ind w:left="0" w:hanging="2"/>
              <w:jc w:val="center"/>
              <w:rPr>
                <w:b/>
                <w:color w:val="D9D9D9" w:themeColor="background1" w:themeShade="D9"/>
              </w:rPr>
            </w:pPr>
            <w:r w:rsidRPr="007E5265">
              <w:rPr>
                <w:b/>
                <w:color w:val="D9D9D9" w:themeColor="background1" w:themeShade="D9"/>
              </w:rPr>
              <w:t>Téma</w:t>
            </w:r>
          </w:p>
        </w:tc>
        <w:tc>
          <w:tcPr>
            <w:tcW w:w="4327" w:type="dxa"/>
            <w:vAlign w:val="center"/>
          </w:tcPr>
          <w:p w14:paraId="6191B6E9" w14:textId="77777777" w:rsidR="00C65CFE" w:rsidRPr="007E5265" w:rsidRDefault="00C65CFE" w:rsidP="00F42E98">
            <w:pPr>
              <w:ind w:left="0" w:hanging="2"/>
              <w:jc w:val="center"/>
              <w:rPr>
                <w:b/>
                <w:color w:val="D9D9D9" w:themeColor="background1" w:themeShade="D9"/>
              </w:rPr>
            </w:pPr>
            <w:r w:rsidRPr="007E5265">
              <w:rPr>
                <w:b/>
                <w:color w:val="D9D9D9" w:themeColor="background1" w:themeShade="D9"/>
              </w:rPr>
              <w:t>Výukové cíle</w:t>
            </w:r>
          </w:p>
        </w:tc>
        <w:tc>
          <w:tcPr>
            <w:tcW w:w="2374" w:type="dxa"/>
            <w:vAlign w:val="center"/>
          </w:tcPr>
          <w:p w14:paraId="2E22F6CA" w14:textId="77777777" w:rsidR="00C65CFE" w:rsidRPr="007E5265" w:rsidRDefault="00C65CFE" w:rsidP="00F42E98">
            <w:pPr>
              <w:ind w:left="0" w:hanging="2"/>
              <w:jc w:val="center"/>
              <w:rPr>
                <w:b/>
                <w:color w:val="D9D9D9" w:themeColor="background1" w:themeShade="D9"/>
              </w:rPr>
            </w:pPr>
            <w:r w:rsidRPr="007E5265">
              <w:rPr>
                <w:b/>
                <w:color w:val="D9D9D9" w:themeColor="background1" w:themeShade="D9"/>
              </w:rPr>
              <w:t>Průřezová témata, mezipředmětové vazby</w:t>
            </w:r>
          </w:p>
        </w:tc>
        <w:tc>
          <w:tcPr>
            <w:tcW w:w="2496" w:type="dxa"/>
            <w:vAlign w:val="center"/>
          </w:tcPr>
          <w:p w14:paraId="0E627DAD" w14:textId="77777777" w:rsidR="00C65CFE" w:rsidRPr="007E5265" w:rsidRDefault="00C65CFE" w:rsidP="00F42E98">
            <w:pPr>
              <w:ind w:left="0" w:hanging="2"/>
              <w:jc w:val="center"/>
              <w:rPr>
                <w:b/>
                <w:color w:val="D9D9D9" w:themeColor="background1" w:themeShade="D9"/>
              </w:rPr>
            </w:pPr>
            <w:r w:rsidRPr="007E5265">
              <w:rPr>
                <w:b/>
                <w:color w:val="D9D9D9" w:themeColor="background1" w:themeShade="D9"/>
              </w:rPr>
              <w:t>Laboratorní práce a projekty</w:t>
            </w:r>
          </w:p>
        </w:tc>
        <w:tc>
          <w:tcPr>
            <w:tcW w:w="2945" w:type="dxa"/>
            <w:vAlign w:val="center"/>
          </w:tcPr>
          <w:p w14:paraId="737C049A" w14:textId="77777777" w:rsidR="00C65CFE" w:rsidRPr="007E5265" w:rsidRDefault="00C65CFE" w:rsidP="00F42E98">
            <w:pPr>
              <w:ind w:left="0" w:hanging="2"/>
              <w:jc w:val="center"/>
              <w:rPr>
                <w:b/>
                <w:color w:val="D9D9D9" w:themeColor="background1" w:themeShade="D9"/>
              </w:rPr>
            </w:pPr>
            <w:r w:rsidRPr="007E5265">
              <w:rPr>
                <w:b/>
                <w:color w:val="D9D9D9" w:themeColor="background1" w:themeShade="D9"/>
              </w:rPr>
              <w:t>Poznámky</w:t>
            </w:r>
          </w:p>
        </w:tc>
      </w:tr>
      <w:tr w:rsidR="007E5265" w:rsidRPr="007E5265" w14:paraId="173864D6" w14:textId="77777777" w:rsidTr="00F42E98">
        <w:tc>
          <w:tcPr>
            <w:tcW w:w="1806" w:type="dxa"/>
            <w:vAlign w:val="center"/>
          </w:tcPr>
          <w:p w14:paraId="05B31702" w14:textId="77777777" w:rsidR="00C65CFE" w:rsidRPr="007E5265" w:rsidRDefault="00C65CFE" w:rsidP="00F42E98">
            <w:pPr>
              <w:ind w:left="0" w:hanging="2"/>
              <w:rPr>
                <w:color w:val="D9D9D9" w:themeColor="background1" w:themeShade="D9"/>
              </w:rPr>
            </w:pPr>
            <w:r w:rsidRPr="007E5265">
              <w:rPr>
                <w:color w:val="D9D9D9" w:themeColor="background1" w:themeShade="D9"/>
              </w:rPr>
              <w:t>1. Vektorová grafika</w:t>
            </w:r>
          </w:p>
        </w:tc>
        <w:tc>
          <w:tcPr>
            <w:tcW w:w="4327" w:type="dxa"/>
          </w:tcPr>
          <w:p w14:paraId="42866565" w14:textId="77777777" w:rsidR="00C65CFE" w:rsidRPr="007E5265" w:rsidRDefault="00C65CFE" w:rsidP="00DC7024">
            <w:pPr>
              <w:numPr>
                <w:ilvl w:val="0"/>
                <w:numId w:val="2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59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D9D9D9" w:themeColor="background1" w:themeShade="D9"/>
              </w:rPr>
            </w:pPr>
            <w:r w:rsidRPr="007E5265">
              <w:rPr>
                <w:color w:val="D9D9D9" w:themeColor="background1" w:themeShade="D9"/>
              </w:rPr>
              <w:t>Objasní pojem vektor</w:t>
            </w:r>
          </w:p>
          <w:p w14:paraId="38EC99FA" w14:textId="77777777" w:rsidR="00C65CFE" w:rsidRPr="007E5265" w:rsidRDefault="00C65CFE" w:rsidP="00DC7024">
            <w:pPr>
              <w:numPr>
                <w:ilvl w:val="0"/>
                <w:numId w:val="2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59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D9D9D9" w:themeColor="background1" w:themeShade="D9"/>
              </w:rPr>
            </w:pPr>
            <w:r w:rsidRPr="007E5265">
              <w:rPr>
                <w:color w:val="D9D9D9" w:themeColor="background1" w:themeShade="D9"/>
              </w:rPr>
              <w:t>Naučí se pracovat s nástroji pro tvorbu vektorové grafiky</w:t>
            </w:r>
          </w:p>
          <w:p w14:paraId="67DBCDD4" w14:textId="77777777" w:rsidR="00C65CFE" w:rsidRPr="007E5265" w:rsidRDefault="00C65CFE" w:rsidP="00DC7024">
            <w:pPr>
              <w:numPr>
                <w:ilvl w:val="0"/>
                <w:numId w:val="2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59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D9D9D9" w:themeColor="background1" w:themeShade="D9"/>
              </w:rPr>
            </w:pPr>
            <w:r w:rsidRPr="007E5265">
              <w:rPr>
                <w:color w:val="D9D9D9" w:themeColor="background1" w:themeShade="D9"/>
              </w:rPr>
              <w:t>Pro tvorbu grafiky využívá prostředí grafického editoru Adobe Illustrator</w:t>
            </w:r>
          </w:p>
          <w:p w14:paraId="76743F30" w14:textId="77777777" w:rsidR="00C65CFE" w:rsidRPr="007E5265" w:rsidRDefault="00C65CFE" w:rsidP="00DC7024">
            <w:pPr>
              <w:numPr>
                <w:ilvl w:val="0"/>
                <w:numId w:val="2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59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D9D9D9" w:themeColor="background1" w:themeShade="D9"/>
              </w:rPr>
            </w:pPr>
            <w:r w:rsidRPr="007E5265">
              <w:rPr>
                <w:color w:val="D9D9D9" w:themeColor="background1" w:themeShade="D9"/>
              </w:rPr>
              <w:t>Rozliší vektorové grafické formáty</w:t>
            </w:r>
          </w:p>
          <w:p w14:paraId="64A91A55" w14:textId="77777777" w:rsidR="00C65CFE" w:rsidRPr="007E5265" w:rsidRDefault="00C65CFE" w:rsidP="00DC7024">
            <w:pPr>
              <w:numPr>
                <w:ilvl w:val="0"/>
                <w:numId w:val="2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after="160" w:line="259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D9D9D9" w:themeColor="background1" w:themeShade="D9"/>
              </w:rPr>
            </w:pPr>
            <w:r w:rsidRPr="007E5265">
              <w:rPr>
                <w:color w:val="D9D9D9" w:themeColor="background1" w:themeShade="D9"/>
              </w:rPr>
              <w:t>Exportuje grafiku pro další využití</w:t>
            </w:r>
          </w:p>
        </w:tc>
        <w:tc>
          <w:tcPr>
            <w:tcW w:w="2374" w:type="dxa"/>
          </w:tcPr>
          <w:p w14:paraId="46641F7F" w14:textId="77777777" w:rsidR="00C65CFE" w:rsidRPr="007E5265" w:rsidRDefault="00C65CFE" w:rsidP="00F42E98">
            <w:pPr>
              <w:ind w:left="0" w:hanging="2"/>
              <w:rPr>
                <w:color w:val="D9D9D9" w:themeColor="background1" w:themeShade="D9"/>
              </w:rPr>
            </w:pPr>
          </w:p>
        </w:tc>
        <w:tc>
          <w:tcPr>
            <w:tcW w:w="2496" w:type="dxa"/>
          </w:tcPr>
          <w:p w14:paraId="0A192534" w14:textId="77777777" w:rsidR="00C65CFE" w:rsidRPr="007E5265" w:rsidRDefault="00C65CFE" w:rsidP="00F42E98">
            <w:pPr>
              <w:ind w:left="0" w:hanging="2"/>
              <w:rPr>
                <w:color w:val="D9D9D9" w:themeColor="background1" w:themeShade="D9"/>
              </w:rPr>
            </w:pPr>
            <w:r w:rsidRPr="007E5265">
              <w:rPr>
                <w:color w:val="D9D9D9" w:themeColor="background1" w:themeShade="D9"/>
              </w:rPr>
              <w:t>Tvorba loga a vizitky</w:t>
            </w:r>
          </w:p>
        </w:tc>
        <w:tc>
          <w:tcPr>
            <w:tcW w:w="2945" w:type="dxa"/>
          </w:tcPr>
          <w:p w14:paraId="01B4FC1C" w14:textId="77777777" w:rsidR="00C65CFE" w:rsidRPr="007E5265" w:rsidRDefault="00C65CFE" w:rsidP="00F42E98">
            <w:pPr>
              <w:ind w:left="0" w:hanging="2"/>
              <w:rPr>
                <w:color w:val="D9D9D9" w:themeColor="background1" w:themeShade="D9"/>
              </w:rPr>
            </w:pPr>
          </w:p>
        </w:tc>
      </w:tr>
      <w:tr w:rsidR="007E5265" w:rsidRPr="007E5265" w14:paraId="235599CF" w14:textId="77777777" w:rsidTr="00F42E98">
        <w:tc>
          <w:tcPr>
            <w:tcW w:w="1806" w:type="dxa"/>
            <w:vAlign w:val="center"/>
          </w:tcPr>
          <w:p w14:paraId="69813517" w14:textId="77777777" w:rsidR="00C65CFE" w:rsidRPr="007E5265" w:rsidRDefault="00C65CFE" w:rsidP="00F42E98">
            <w:pPr>
              <w:ind w:left="0" w:hanging="2"/>
              <w:rPr>
                <w:color w:val="D9D9D9" w:themeColor="background1" w:themeShade="D9"/>
              </w:rPr>
            </w:pPr>
            <w:r w:rsidRPr="007E5265">
              <w:rPr>
                <w:color w:val="D9D9D9" w:themeColor="background1" w:themeShade="D9"/>
              </w:rPr>
              <w:t>2. Základy fotografie</w:t>
            </w:r>
          </w:p>
        </w:tc>
        <w:tc>
          <w:tcPr>
            <w:tcW w:w="4327" w:type="dxa"/>
          </w:tcPr>
          <w:p w14:paraId="1CDEB1E9" w14:textId="77777777" w:rsidR="00C65CFE" w:rsidRPr="007E5265" w:rsidRDefault="00C65CFE" w:rsidP="00DC7024">
            <w:pPr>
              <w:numPr>
                <w:ilvl w:val="0"/>
                <w:numId w:val="2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59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D9D9D9" w:themeColor="background1" w:themeShade="D9"/>
              </w:rPr>
            </w:pPr>
            <w:r w:rsidRPr="007E5265">
              <w:rPr>
                <w:color w:val="D9D9D9" w:themeColor="background1" w:themeShade="D9"/>
              </w:rPr>
              <w:t>Ovládá digitální fotoaparát</w:t>
            </w:r>
          </w:p>
          <w:p w14:paraId="265C0978" w14:textId="77777777" w:rsidR="00C65CFE" w:rsidRPr="007E5265" w:rsidRDefault="00C65CFE" w:rsidP="00DC7024">
            <w:pPr>
              <w:numPr>
                <w:ilvl w:val="0"/>
                <w:numId w:val="2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59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D9D9D9" w:themeColor="background1" w:themeShade="D9"/>
              </w:rPr>
            </w:pPr>
            <w:r w:rsidRPr="007E5265">
              <w:rPr>
                <w:color w:val="D9D9D9" w:themeColor="background1" w:themeShade="D9"/>
              </w:rPr>
              <w:t>Zná základní pravidla kompozice obrazu</w:t>
            </w:r>
          </w:p>
          <w:p w14:paraId="33E4018F" w14:textId="77777777" w:rsidR="00C65CFE" w:rsidRPr="007E5265" w:rsidRDefault="00C65CFE" w:rsidP="00DC7024">
            <w:pPr>
              <w:numPr>
                <w:ilvl w:val="0"/>
                <w:numId w:val="2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59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D9D9D9" w:themeColor="background1" w:themeShade="D9"/>
              </w:rPr>
            </w:pPr>
            <w:r w:rsidRPr="007E5265">
              <w:rPr>
                <w:color w:val="D9D9D9" w:themeColor="background1" w:themeShade="D9"/>
              </w:rPr>
              <w:t>Zná vztahy mezi expozičním časem, clonou a světelnou citlivostí</w:t>
            </w:r>
          </w:p>
          <w:p w14:paraId="4D1C90EF" w14:textId="77777777" w:rsidR="00C65CFE" w:rsidRPr="007E5265" w:rsidRDefault="00C65CFE" w:rsidP="00DC7024">
            <w:pPr>
              <w:numPr>
                <w:ilvl w:val="0"/>
                <w:numId w:val="2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after="160" w:line="259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D9D9D9" w:themeColor="background1" w:themeShade="D9"/>
              </w:rPr>
            </w:pPr>
            <w:r w:rsidRPr="007E5265">
              <w:rPr>
                <w:color w:val="D9D9D9" w:themeColor="background1" w:themeShade="D9"/>
              </w:rPr>
              <w:t>Ovládá fotografické režimy, které nabízí mobilní telefon</w:t>
            </w:r>
          </w:p>
        </w:tc>
        <w:tc>
          <w:tcPr>
            <w:tcW w:w="2374" w:type="dxa"/>
          </w:tcPr>
          <w:p w14:paraId="5BF0ED53" w14:textId="77777777" w:rsidR="00C65CFE" w:rsidRPr="007E5265" w:rsidRDefault="00C65CFE" w:rsidP="00F42E98">
            <w:pPr>
              <w:ind w:left="0" w:hanging="2"/>
              <w:rPr>
                <w:color w:val="D9D9D9" w:themeColor="background1" w:themeShade="D9"/>
              </w:rPr>
            </w:pPr>
            <w:r w:rsidRPr="007E5265">
              <w:rPr>
                <w:color w:val="D9D9D9" w:themeColor="background1" w:themeShade="D9"/>
              </w:rPr>
              <w:t xml:space="preserve">VV – fotografie </w:t>
            </w:r>
          </w:p>
          <w:p w14:paraId="44CD7473" w14:textId="77777777" w:rsidR="00C65CFE" w:rsidRPr="007E5265" w:rsidRDefault="00C65CFE" w:rsidP="00F42E98">
            <w:pPr>
              <w:ind w:left="0" w:hanging="2"/>
              <w:rPr>
                <w:color w:val="D9D9D9" w:themeColor="background1" w:themeShade="D9"/>
              </w:rPr>
            </w:pPr>
            <w:r w:rsidRPr="007E5265">
              <w:rPr>
                <w:color w:val="D9D9D9" w:themeColor="background1" w:themeShade="D9"/>
              </w:rPr>
              <w:t>FY – optika</w:t>
            </w:r>
          </w:p>
        </w:tc>
        <w:tc>
          <w:tcPr>
            <w:tcW w:w="2496" w:type="dxa"/>
          </w:tcPr>
          <w:p w14:paraId="18F93DD1" w14:textId="77777777" w:rsidR="00C65CFE" w:rsidRPr="007E5265" w:rsidRDefault="00C65CFE" w:rsidP="00F42E98">
            <w:pPr>
              <w:ind w:left="0" w:hanging="2"/>
              <w:rPr>
                <w:color w:val="D9D9D9" w:themeColor="background1" w:themeShade="D9"/>
              </w:rPr>
            </w:pPr>
            <w:r w:rsidRPr="007E5265">
              <w:rPr>
                <w:color w:val="D9D9D9" w:themeColor="background1" w:themeShade="D9"/>
              </w:rPr>
              <w:t>Fotografování portrétů spolužáků</w:t>
            </w:r>
          </w:p>
        </w:tc>
        <w:tc>
          <w:tcPr>
            <w:tcW w:w="2945" w:type="dxa"/>
          </w:tcPr>
          <w:p w14:paraId="2CC52CD4" w14:textId="77777777" w:rsidR="00C65CFE" w:rsidRPr="007E5265" w:rsidRDefault="00C65CFE" w:rsidP="00F42E98">
            <w:pPr>
              <w:ind w:left="0" w:hanging="2"/>
              <w:rPr>
                <w:color w:val="D9D9D9" w:themeColor="background1" w:themeShade="D9"/>
              </w:rPr>
            </w:pPr>
          </w:p>
        </w:tc>
      </w:tr>
      <w:tr w:rsidR="007E5265" w:rsidRPr="007E5265" w14:paraId="75D2D38F" w14:textId="77777777" w:rsidTr="00F42E98">
        <w:tc>
          <w:tcPr>
            <w:tcW w:w="1806" w:type="dxa"/>
            <w:vAlign w:val="center"/>
          </w:tcPr>
          <w:p w14:paraId="25FA570B" w14:textId="77777777" w:rsidR="00C65CFE" w:rsidRPr="007E5265" w:rsidRDefault="00C65CFE" w:rsidP="00F42E98">
            <w:pPr>
              <w:ind w:left="0" w:hanging="2"/>
              <w:rPr>
                <w:color w:val="D9D9D9" w:themeColor="background1" w:themeShade="D9"/>
              </w:rPr>
            </w:pPr>
            <w:r w:rsidRPr="007E5265">
              <w:rPr>
                <w:color w:val="D9D9D9" w:themeColor="background1" w:themeShade="D9"/>
              </w:rPr>
              <w:t>3. Rastrová grafika</w:t>
            </w:r>
          </w:p>
        </w:tc>
        <w:tc>
          <w:tcPr>
            <w:tcW w:w="4327" w:type="dxa"/>
          </w:tcPr>
          <w:p w14:paraId="0FEA075B" w14:textId="77777777" w:rsidR="00C65CFE" w:rsidRPr="007E5265" w:rsidRDefault="00C65CFE" w:rsidP="00DC7024">
            <w:pPr>
              <w:numPr>
                <w:ilvl w:val="0"/>
                <w:numId w:val="2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59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D9D9D9" w:themeColor="background1" w:themeShade="D9"/>
              </w:rPr>
            </w:pPr>
            <w:r w:rsidRPr="007E5265">
              <w:rPr>
                <w:color w:val="D9D9D9" w:themeColor="background1" w:themeShade="D9"/>
              </w:rPr>
              <w:t>Zná základní teorii týkající se fotografie</w:t>
            </w:r>
          </w:p>
          <w:p w14:paraId="2028F70B" w14:textId="77777777" w:rsidR="00C65CFE" w:rsidRPr="007E5265" w:rsidRDefault="00C65CFE" w:rsidP="00DC7024">
            <w:pPr>
              <w:numPr>
                <w:ilvl w:val="0"/>
                <w:numId w:val="2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59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D9D9D9" w:themeColor="background1" w:themeShade="D9"/>
              </w:rPr>
            </w:pPr>
            <w:r w:rsidRPr="007E5265">
              <w:rPr>
                <w:color w:val="D9D9D9" w:themeColor="background1" w:themeShade="D9"/>
              </w:rPr>
              <w:t>Naučí se pracovat s nástroji pro tvorbu a editaci rastrové grafiky</w:t>
            </w:r>
          </w:p>
          <w:p w14:paraId="5E9A1153" w14:textId="77777777" w:rsidR="00C65CFE" w:rsidRPr="007E5265" w:rsidRDefault="00C65CFE" w:rsidP="00DC7024">
            <w:pPr>
              <w:numPr>
                <w:ilvl w:val="0"/>
                <w:numId w:val="2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59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D9D9D9" w:themeColor="background1" w:themeShade="D9"/>
              </w:rPr>
            </w:pPr>
            <w:r w:rsidRPr="007E5265">
              <w:rPr>
                <w:color w:val="D9D9D9" w:themeColor="background1" w:themeShade="D9"/>
              </w:rPr>
              <w:t>Pro zpracování obrazu využívá prostředí grafického editoru Adobe Photoshop a Adobe Lightroom</w:t>
            </w:r>
          </w:p>
          <w:p w14:paraId="57977D0F" w14:textId="77777777" w:rsidR="00C65CFE" w:rsidRPr="007E5265" w:rsidRDefault="00C65CFE" w:rsidP="00DC7024">
            <w:pPr>
              <w:numPr>
                <w:ilvl w:val="0"/>
                <w:numId w:val="2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59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D9D9D9" w:themeColor="background1" w:themeShade="D9"/>
              </w:rPr>
            </w:pPr>
            <w:r w:rsidRPr="007E5265">
              <w:rPr>
                <w:color w:val="D9D9D9" w:themeColor="background1" w:themeShade="D9"/>
              </w:rPr>
              <w:t>Rozliší rastrové grafické formáty</w:t>
            </w:r>
          </w:p>
          <w:p w14:paraId="69A59578" w14:textId="77777777" w:rsidR="00C65CFE" w:rsidRPr="007E5265" w:rsidRDefault="00C65CFE" w:rsidP="00DC7024">
            <w:pPr>
              <w:numPr>
                <w:ilvl w:val="0"/>
                <w:numId w:val="2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59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D9D9D9" w:themeColor="background1" w:themeShade="D9"/>
              </w:rPr>
            </w:pPr>
            <w:r w:rsidRPr="007E5265">
              <w:rPr>
                <w:color w:val="D9D9D9" w:themeColor="background1" w:themeShade="D9"/>
              </w:rPr>
              <w:t>Ovládá základní retušovací nástroje</w:t>
            </w:r>
          </w:p>
          <w:p w14:paraId="10640173" w14:textId="77777777" w:rsidR="00C65CFE" w:rsidRPr="007E5265" w:rsidRDefault="00C65CFE" w:rsidP="00DC7024">
            <w:pPr>
              <w:numPr>
                <w:ilvl w:val="0"/>
                <w:numId w:val="2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after="160" w:line="259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D9D9D9" w:themeColor="background1" w:themeShade="D9"/>
              </w:rPr>
            </w:pPr>
            <w:r w:rsidRPr="007E5265">
              <w:rPr>
                <w:color w:val="D9D9D9" w:themeColor="background1" w:themeShade="D9"/>
              </w:rPr>
              <w:t>Exportuje obraz pro další zpracování</w:t>
            </w:r>
          </w:p>
        </w:tc>
        <w:tc>
          <w:tcPr>
            <w:tcW w:w="2374" w:type="dxa"/>
          </w:tcPr>
          <w:p w14:paraId="67985EFC" w14:textId="77777777" w:rsidR="00C65CFE" w:rsidRPr="007E5265" w:rsidRDefault="00C65CFE" w:rsidP="00F42E98">
            <w:pPr>
              <w:ind w:left="0" w:hanging="2"/>
              <w:rPr>
                <w:color w:val="D9D9D9" w:themeColor="background1" w:themeShade="D9"/>
              </w:rPr>
            </w:pPr>
          </w:p>
        </w:tc>
        <w:tc>
          <w:tcPr>
            <w:tcW w:w="2496" w:type="dxa"/>
          </w:tcPr>
          <w:p w14:paraId="5B80CAF4" w14:textId="77777777" w:rsidR="00C65CFE" w:rsidRPr="007E5265" w:rsidRDefault="00C65CFE" w:rsidP="00F42E98">
            <w:pPr>
              <w:ind w:left="0" w:hanging="2"/>
              <w:rPr>
                <w:color w:val="D9D9D9" w:themeColor="background1" w:themeShade="D9"/>
              </w:rPr>
            </w:pPr>
            <w:r w:rsidRPr="007E5265">
              <w:rPr>
                <w:color w:val="D9D9D9" w:themeColor="background1" w:themeShade="D9"/>
              </w:rPr>
              <w:t>Retušování portrétů</w:t>
            </w:r>
          </w:p>
        </w:tc>
        <w:tc>
          <w:tcPr>
            <w:tcW w:w="2945" w:type="dxa"/>
          </w:tcPr>
          <w:p w14:paraId="76F6D192" w14:textId="77777777" w:rsidR="00C65CFE" w:rsidRPr="007E5265" w:rsidRDefault="00C65CFE" w:rsidP="00F42E98">
            <w:pPr>
              <w:ind w:left="0" w:hanging="2"/>
              <w:rPr>
                <w:color w:val="D9D9D9" w:themeColor="background1" w:themeShade="D9"/>
              </w:rPr>
            </w:pPr>
          </w:p>
        </w:tc>
      </w:tr>
      <w:tr w:rsidR="007E5265" w:rsidRPr="007E5265" w14:paraId="51BAFAE3" w14:textId="77777777" w:rsidTr="00F42E98">
        <w:tc>
          <w:tcPr>
            <w:tcW w:w="1806" w:type="dxa"/>
            <w:vAlign w:val="center"/>
          </w:tcPr>
          <w:p w14:paraId="340B092A" w14:textId="77777777" w:rsidR="00C65CFE" w:rsidRPr="007E5265" w:rsidRDefault="00C65CFE" w:rsidP="00F42E98">
            <w:pPr>
              <w:ind w:left="0" w:hanging="2"/>
              <w:rPr>
                <w:color w:val="D9D9D9" w:themeColor="background1" w:themeShade="D9"/>
              </w:rPr>
            </w:pPr>
            <w:r w:rsidRPr="007E5265">
              <w:rPr>
                <w:color w:val="D9D9D9" w:themeColor="background1" w:themeShade="D9"/>
              </w:rPr>
              <w:t>4. Video</w:t>
            </w:r>
          </w:p>
        </w:tc>
        <w:tc>
          <w:tcPr>
            <w:tcW w:w="4327" w:type="dxa"/>
          </w:tcPr>
          <w:p w14:paraId="266B5F9C" w14:textId="77777777" w:rsidR="00C65CFE" w:rsidRPr="007E5265" w:rsidRDefault="00C65CFE" w:rsidP="00DC7024">
            <w:pPr>
              <w:numPr>
                <w:ilvl w:val="0"/>
                <w:numId w:val="2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59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D9D9D9" w:themeColor="background1" w:themeShade="D9"/>
              </w:rPr>
            </w:pPr>
            <w:r w:rsidRPr="007E5265">
              <w:rPr>
                <w:color w:val="D9D9D9" w:themeColor="background1" w:themeShade="D9"/>
              </w:rPr>
              <w:t>Zná základní teorii týkající se videa</w:t>
            </w:r>
          </w:p>
          <w:p w14:paraId="003FA4DD" w14:textId="77777777" w:rsidR="00C65CFE" w:rsidRPr="007E5265" w:rsidRDefault="00C65CFE" w:rsidP="00DC7024">
            <w:pPr>
              <w:numPr>
                <w:ilvl w:val="0"/>
                <w:numId w:val="2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59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D9D9D9" w:themeColor="background1" w:themeShade="D9"/>
              </w:rPr>
            </w:pPr>
            <w:r w:rsidRPr="007E5265">
              <w:rPr>
                <w:color w:val="D9D9D9" w:themeColor="background1" w:themeShade="D9"/>
              </w:rPr>
              <w:t>Dokáže pomocí mobilního telefonu a digitální kamery pořídit videozáznam</w:t>
            </w:r>
          </w:p>
          <w:p w14:paraId="24A466D0" w14:textId="77777777" w:rsidR="00C65CFE" w:rsidRPr="007E5265" w:rsidRDefault="00C65CFE" w:rsidP="00DC7024">
            <w:pPr>
              <w:numPr>
                <w:ilvl w:val="0"/>
                <w:numId w:val="2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59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D9D9D9" w:themeColor="background1" w:themeShade="D9"/>
              </w:rPr>
            </w:pPr>
            <w:r w:rsidRPr="007E5265">
              <w:rPr>
                <w:color w:val="D9D9D9" w:themeColor="background1" w:themeShade="D9"/>
              </w:rPr>
              <w:t>Naučí se pracovat s nástroji pro editaci videa</w:t>
            </w:r>
          </w:p>
          <w:p w14:paraId="5208F9B4" w14:textId="77777777" w:rsidR="00C65CFE" w:rsidRPr="007E5265" w:rsidRDefault="00C65CFE" w:rsidP="00DC7024">
            <w:pPr>
              <w:numPr>
                <w:ilvl w:val="0"/>
                <w:numId w:val="2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59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D9D9D9" w:themeColor="background1" w:themeShade="D9"/>
              </w:rPr>
            </w:pPr>
            <w:r w:rsidRPr="007E5265">
              <w:rPr>
                <w:color w:val="D9D9D9" w:themeColor="background1" w:themeShade="D9"/>
              </w:rPr>
              <w:t>Pro editaci videa využívá editoru Adobe PremierePro</w:t>
            </w:r>
          </w:p>
          <w:p w14:paraId="3D6042D6" w14:textId="77777777" w:rsidR="00C65CFE" w:rsidRPr="007E5265" w:rsidRDefault="00C65CFE" w:rsidP="00DC7024">
            <w:pPr>
              <w:numPr>
                <w:ilvl w:val="0"/>
                <w:numId w:val="2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59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D9D9D9" w:themeColor="background1" w:themeShade="D9"/>
              </w:rPr>
            </w:pPr>
            <w:r w:rsidRPr="007E5265">
              <w:rPr>
                <w:color w:val="D9D9D9" w:themeColor="background1" w:themeShade="D9"/>
              </w:rPr>
              <w:lastRenderedPageBreak/>
              <w:t>Rozliší videoformáty</w:t>
            </w:r>
          </w:p>
          <w:p w14:paraId="30F0DA6B" w14:textId="77777777" w:rsidR="00C65CFE" w:rsidRPr="007E5265" w:rsidRDefault="00C65CFE" w:rsidP="00DC7024">
            <w:pPr>
              <w:numPr>
                <w:ilvl w:val="0"/>
                <w:numId w:val="2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after="160" w:line="259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D9D9D9" w:themeColor="background1" w:themeShade="D9"/>
              </w:rPr>
            </w:pPr>
            <w:r w:rsidRPr="007E5265">
              <w:rPr>
                <w:color w:val="D9D9D9" w:themeColor="background1" w:themeShade="D9"/>
              </w:rPr>
              <w:t>Zná základní teorii animovaného filmu</w:t>
            </w:r>
          </w:p>
        </w:tc>
        <w:tc>
          <w:tcPr>
            <w:tcW w:w="2374" w:type="dxa"/>
          </w:tcPr>
          <w:p w14:paraId="22F80A13" w14:textId="77777777" w:rsidR="00C65CFE" w:rsidRPr="007E5265" w:rsidRDefault="00C65CFE" w:rsidP="00F42E98">
            <w:pPr>
              <w:ind w:left="0" w:hanging="2"/>
              <w:rPr>
                <w:color w:val="D9D9D9" w:themeColor="background1" w:themeShade="D9"/>
              </w:rPr>
            </w:pPr>
          </w:p>
        </w:tc>
        <w:tc>
          <w:tcPr>
            <w:tcW w:w="2496" w:type="dxa"/>
          </w:tcPr>
          <w:p w14:paraId="20A72E28" w14:textId="77777777" w:rsidR="00C65CFE" w:rsidRPr="007E5265" w:rsidRDefault="00C65CFE" w:rsidP="00F42E98">
            <w:pPr>
              <w:ind w:left="0" w:hanging="2"/>
              <w:rPr>
                <w:color w:val="D9D9D9" w:themeColor="background1" w:themeShade="D9"/>
              </w:rPr>
            </w:pPr>
            <w:r w:rsidRPr="007E5265">
              <w:rPr>
                <w:color w:val="D9D9D9" w:themeColor="background1" w:themeShade="D9"/>
              </w:rPr>
              <w:t>Tvorba scénáře a následně krátkého filmu/videoklipu</w:t>
            </w:r>
          </w:p>
          <w:p w14:paraId="48A2714C" w14:textId="77777777" w:rsidR="00C65CFE" w:rsidRPr="007E5265" w:rsidRDefault="00C65CFE" w:rsidP="00F42E98">
            <w:pPr>
              <w:ind w:left="0" w:hanging="2"/>
              <w:rPr>
                <w:color w:val="D9D9D9" w:themeColor="background1" w:themeShade="D9"/>
              </w:rPr>
            </w:pPr>
            <w:r w:rsidRPr="007E5265">
              <w:rPr>
                <w:color w:val="D9D9D9" w:themeColor="background1" w:themeShade="D9"/>
              </w:rPr>
              <w:t>Tvorba animovaného klipu</w:t>
            </w:r>
          </w:p>
        </w:tc>
        <w:tc>
          <w:tcPr>
            <w:tcW w:w="2945" w:type="dxa"/>
          </w:tcPr>
          <w:p w14:paraId="1AE1565D" w14:textId="77777777" w:rsidR="00C65CFE" w:rsidRPr="007E5265" w:rsidRDefault="00C65CFE" w:rsidP="00F42E98">
            <w:pPr>
              <w:ind w:left="0" w:hanging="2"/>
              <w:rPr>
                <w:color w:val="D9D9D9" w:themeColor="background1" w:themeShade="D9"/>
              </w:rPr>
            </w:pPr>
          </w:p>
        </w:tc>
      </w:tr>
      <w:tr w:rsidR="007E5265" w:rsidRPr="007E5265" w14:paraId="497D306B" w14:textId="77777777" w:rsidTr="00F42E98">
        <w:tc>
          <w:tcPr>
            <w:tcW w:w="1806" w:type="dxa"/>
            <w:vAlign w:val="center"/>
          </w:tcPr>
          <w:p w14:paraId="0D37ACC9" w14:textId="77777777" w:rsidR="00C65CFE" w:rsidRPr="007E5265" w:rsidRDefault="00C65CFE" w:rsidP="00F42E98">
            <w:pPr>
              <w:ind w:left="0" w:hanging="2"/>
              <w:rPr>
                <w:color w:val="D9D9D9" w:themeColor="background1" w:themeShade="D9"/>
              </w:rPr>
            </w:pPr>
            <w:r w:rsidRPr="007E5265">
              <w:rPr>
                <w:color w:val="D9D9D9" w:themeColor="background1" w:themeShade="D9"/>
              </w:rPr>
              <w:t>5. Zvuk</w:t>
            </w:r>
          </w:p>
        </w:tc>
        <w:tc>
          <w:tcPr>
            <w:tcW w:w="4327" w:type="dxa"/>
          </w:tcPr>
          <w:p w14:paraId="2BEC5816" w14:textId="77777777" w:rsidR="00C65CFE" w:rsidRPr="007E5265" w:rsidRDefault="00C65CFE" w:rsidP="00DC7024">
            <w:pPr>
              <w:numPr>
                <w:ilvl w:val="0"/>
                <w:numId w:val="2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59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D9D9D9" w:themeColor="background1" w:themeShade="D9"/>
              </w:rPr>
            </w:pPr>
            <w:r w:rsidRPr="007E5265">
              <w:rPr>
                <w:color w:val="D9D9D9" w:themeColor="background1" w:themeShade="D9"/>
              </w:rPr>
              <w:t>Zná základní teorii týkající se digitálního zvuku</w:t>
            </w:r>
          </w:p>
          <w:p w14:paraId="24FC1F42" w14:textId="77777777" w:rsidR="00C65CFE" w:rsidRPr="007E5265" w:rsidRDefault="00C65CFE" w:rsidP="00DC7024">
            <w:pPr>
              <w:numPr>
                <w:ilvl w:val="0"/>
                <w:numId w:val="2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59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D9D9D9" w:themeColor="background1" w:themeShade="D9"/>
              </w:rPr>
            </w:pPr>
            <w:r w:rsidRPr="007E5265">
              <w:rPr>
                <w:color w:val="D9D9D9" w:themeColor="background1" w:themeShade="D9"/>
              </w:rPr>
              <w:t>Oddělí zvukovou stopu od videa</w:t>
            </w:r>
          </w:p>
          <w:p w14:paraId="7747E397" w14:textId="77777777" w:rsidR="00C65CFE" w:rsidRPr="007E5265" w:rsidRDefault="00C65CFE" w:rsidP="00DC7024">
            <w:pPr>
              <w:numPr>
                <w:ilvl w:val="0"/>
                <w:numId w:val="2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59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D9D9D9" w:themeColor="background1" w:themeShade="D9"/>
              </w:rPr>
            </w:pPr>
            <w:r w:rsidRPr="007E5265">
              <w:rPr>
                <w:color w:val="D9D9D9" w:themeColor="background1" w:themeShade="D9"/>
              </w:rPr>
              <w:t>Naučí se pracovat s nástroji pro editaci zvuku</w:t>
            </w:r>
          </w:p>
          <w:p w14:paraId="1BF3160A" w14:textId="77777777" w:rsidR="00C65CFE" w:rsidRPr="007E5265" w:rsidRDefault="00C65CFE" w:rsidP="00DC7024">
            <w:pPr>
              <w:numPr>
                <w:ilvl w:val="0"/>
                <w:numId w:val="2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59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D9D9D9" w:themeColor="background1" w:themeShade="D9"/>
              </w:rPr>
            </w:pPr>
            <w:r w:rsidRPr="007E5265">
              <w:rPr>
                <w:color w:val="D9D9D9" w:themeColor="background1" w:themeShade="D9"/>
              </w:rPr>
              <w:t>Pro editaci videa využívá editoru Adobe Audition</w:t>
            </w:r>
          </w:p>
          <w:p w14:paraId="57A12C9D" w14:textId="77777777" w:rsidR="00C65CFE" w:rsidRPr="007E5265" w:rsidRDefault="00C65CFE" w:rsidP="00DC7024">
            <w:pPr>
              <w:numPr>
                <w:ilvl w:val="0"/>
                <w:numId w:val="2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after="160" w:line="259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D9D9D9" w:themeColor="background1" w:themeShade="D9"/>
              </w:rPr>
            </w:pPr>
            <w:r w:rsidRPr="007E5265">
              <w:rPr>
                <w:color w:val="D9D9D9" w:themeColor="background1" w:themeShade="D9"/>
              </w:rPr>
              <w:t>Rozliší zvukové formáty</w:t>
            </w:r>
          </w:p>
        </w:tc>
        <w:tc>
          <w:tcPr>
            <w:tcW w:w="2374" w:type="dxa"/>
          </w:tcPr>
          <w:p w14:paraId="5D39589A" w14:textId="77777777" w:rsidR="00C65CFE" w:rsidRPr="007E5265" w:rsidRDefault="00C65CFE" w:rsidP="00F42E98">
            <w:pPr>
              <w:ind w:left="0" w:hanging="2"/>
              <w:rPr>
                <w:color w:val="D9D9D9" w:themeColor="background1" w:themeShade="D9"/>
              </w:rPr>
            </w:pPr>
            <w:r w:rsidRPr="007E5265">
              <w:rPr>
                <w:color w:val="D9D9D9" w:themeColor="background1" w:themeShade="D9"/>
              </w:rPr>
              <w:t xml:space="preserve">FY – akustika </w:t>
            </w:r>
          </w:p>
        </w:tc>
        <w:tc>
          <w:tcPr>
            <w:tcW w:w="2496" w:type="dxa"/>
          </w:tcPr>
          <w:p w14:paraId="7C08F66A" w14:textId="77777777" w:rsidR="00C65CFE" w:rsidRPr="007E5265" w:rsidRDefault="00C65CFE" w:rsidP="00F42E98">
            <w:pPr>
              <w:ind w:left="0" w:hanging="2"/>
              <w:rPr>
                <w:color w:val="D9D9D9" w:themeColor="background1" w:themeShade="D9"/>
              </w:rPr>
            </w:pPr>
            <w:r w:rsidRPr="007E5265">
              <w:rPr>
                <w:color w:val="D9D9D9" w:themeColor="background1" w:themeShade="D9"/>
              </w:rPr>
              <w:t>Tvorba mashupu</w:t>
            </w:r>
          </w:p>
        </w:tc>
        <w:tc>
          <w:tcPr>
            <w:tcW w:w="2945" w:type="dxa"/>
          </w:tcPr>
          <w:p w14:paraId="7EE244FA" w14:textId="77777777" w:rsidR="00C65CFE" w:rsidRPr="007E5265" w:rsidRDefault="00C65CFE" w:rsidP="00F42E98">
            <w:pPr>
              <w:ind w:left="0" w:hanging="2"/>
              <w:rPr>
                <w:color w:val="D9D9D9" w:themeColor="background1" w:themeShade="D9"/>
              </w:rPr>
            </w:pPr>
          </w:p>
        </w:tc>
      </w:tr>
      <w:tr w:rsidR="007E5265" w:rsidRPr="007E5265" w14:paraId="145B69DD" w14:textId="77777777" w:rsidTr="00F42E98">
        <w:tc>
          <w:tcPr>
            <w:tcW w:w="1806" w:type="dxa"/>
            <w:vAlign w:val="center"/>
          </w:tcPr>
          <w:p w14:paraId="62B74D9D" w14:textId="77777777" w:rsidR="00C65CFE" w:rsidRPr="007E5265" w:rsidRDefault="00C65CFE" w:rsidP="00F42E98">
            <w:pPr>
              <w:ind w:left="0" w:hanging="2"/>
              <w:rPr>
                <w:color w:val="D9D9D9" w:themeColor="background1" w:themeShade="D9"/>
              </w:rPr>
            </w:pPr>
            <w:r w:rsidRPr="007E5265">
              <w:rPr>
                <w:color w:val="D9D9D9" w:themeColor="background1" w:themeShade="D9"/>
              </w:rPr>
              <w:t>6. 3D tisk</w:t>
            </w:r>
          </w:p>
        </w:tc>
        <w:tc>
          <w:tcPr>
            <w:tcW w:w="4327" w:type="dxa"/>
          </w:tcPr>
          <w:p w14:paraId="2D296A96" w14:textId="77777777" w:rsidR="00C65CFE" w:rsidRPr="007E5265" w:rsidRDefault="00C65CFE" w:rsidP="00DC7024">
            <w:pPr>
              <w:numPr>
                <w:ilvl w:val="0"/>
                <w:numId w:val="2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after="160" w:line="259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D9D9D9" w:themeColor="background1" w:themeShade="D9"/>
              </w:rPr>
            </w:pPr>
            <w:r w:rsidRPr="007E5265">
              <w:rPr>
                <w:color w:val="D9D9D9" w:themeColor="background1" w:themeShade="D9"/>
              </w:rPr>
              <w:t>Pracuje s 3D modelačním softwarem TinkerCAD</w:t>
            </w:r>
          </w:p>
        </w:tc>
        <w:tc>
          <w:tcPr>
            <w:tcW w:w="2374" w:type="dxa"/>
          </w:tcPr>
          <w:p w14:paraId="28EABB35" w14:textId="77777777" w:rsidR="00C65CFE" w:rsidRPr="007E5265" w:rsidRDefault="00C65CFE" w:rsidP="00F42E98">
            <w:pPr>
              <w:ind w:left="0" w:hanging="2"/>
              <w:rPr>
                <w:color w:val="D9D9D9" w:themeColor="background1" w:themeShade="D9"/>
              </w:rPr>
            </w:pPr>
          </w:p>
        </w:tc>
        <w:tc>
          <w:tcPr>
            <w:tcW w:w="2496" w:type="dxa"/>
          </w:tcPr>
          <w:p w14:paraId="501CBB5E" w14:textId="77777777" w:rsidR="00C65CFE" w:rsidRPr="007E5265" w:rsidRDefault="00C65CFE" w:rsidP="00F42E98">
            <w:pPr>
              <w:ind w:left="0" w:hanging="2"/>
              <w:rPr>
                <w:color w:val="D9D9D9" w:themeColor="background1" w:themeShade="D9"/>
              </w:rPr>
            </w:pPr>
            <w:r w:rsidRPr="007E5265">
              <w:rPr>
                <w:color w:val="D9D9D9" w:themeColor="background1" w:themeShade="D9"/>
              </w:rPr>
              <w:t>Tvorba a tisk vlastního modelu</w:t>
            </w:r>
          </w:p>
        </w:tc>
        <w:tc>
          <w:tcPr>
            <w:tcW w:w="2945" w:type="dxa"/>
          </w:tcPr>
          <w:p w14:paraId="794CDA30" w14:textId="77777777" w:rsidR="00C65CFE" w:rsidRPr="007E5265" w:rsidRDefault="00C65CFE" w:rsidP="00F42E98">
            <w:pPr>
              <w:ind w:left="0" w:hanging="2"/>
              <w:rPr>
                <w:color w:val="D9D9D9" w:themeColor="background1" w:themeShade="D9"/>
              </w:rPr>
            </w:pPr>
          </w:p>
        </w:tc>
      </w:tr>
      <w:tr w:rsidR="00C65CFE" w:rsidRPr="007E5265" w14:paraId="566FD5E5" w14:textId="77777777" w:rsidTr="00F42E98">
        <w:tc>
          <w:tcPr>
            <w:tcW w:w="1806" w:type="dxa"/>
            <w:vAlign w:val="center"/>
          </w:tcPr>
          <w:p w14:paraId="11F8F1AB" w14:textId="77777777" w:rsidR="00C65CFE" w:rsidRPr="007E5265" w:rsidRDefault="00C65CFE" w:rsidP="00F42E98">
            <w:pPr>
              <w:ind w:left="0" w:hanging="2"/>
              <w:rPr>
                <w:color w:val="D9D9D9" w:themeColor="background1" w:themeShade="D9"/>
              </w:rPr>
            </w:pPr>
            <w:r w:rsidRPr="007E5265">
              <w:rPr>
                <w:color w:val="D9D9D9" w:themeColor="background1" w:themeShade="D9"/>
              </w:rPr>
              <w:t>7. Prezentace digitálního obsahu</w:t>
            </w:r>
          </w:p>
        </w:tc>
        <w:tc>
          <w:tcPr>
            <w:tcW w:w="4327" w:type="dxa"/>
          </w:tcPr>
          <w:p w14:paraId="165BF14F" w14:textId="77777777" w:rsidR="00C65CFE" w:rsidRPr="007E5265" w:rsidRDefault="00C65CFE" w:rsidP="00DC7024">
            <w:pPr>
              <w:numPr>
                <w:ilvl w:val="0"/>
                <w:numId w:val="2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after="160" w:line="259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D9D9D9" w:themeColor="background1" w:themeShade="D9"/>
              </w:rPr>
            </w:pPr>
            <w:r w:rsidRPr="007E5265">
              <w:rPr>
                <w:color w:val="D9D9D9" w:themeColor="background1" w:themeShade="D9"/>
              </w:rPr>
              <w:t>Vhodně odprezentuje svoje portfolio spolužákům</w:t>
            </w:r>
          </w:p>
        </w:tc>
        <w:tc>
          <w:tcPr>
            <w:tcW w:w="2374" w:type="dxa"/>
          </w:tcPr>
          <w:p w14:paraId="6045226A" w14:textId="77777777" w:rsidR="00C65CFE" w:rsidRPr="007E5265" w:rsidRDefault="00C65CFE" w:rsidP="00F42E98">
            <w:pPr>
              <w:ind w:left="0" w:hanging="2"/>
              <w:rPr>
                <w:color w:val="D9D9D9" w:themeColor="background1" w:themeShade="D9"/>
              </w:rPr>
            </w:pPr>
          </w:p>
        </w:tc>
        <w:tc>
          <w:tcPr>
            <w:tcW w:w="2496" w:type="dxa"/>
          </w:tcPr>
          <w:p w14:paraId="5746179F" w14:textId="77777777" w:rsidR="00C65CFE" w:rsidRPr="007E5265" w:rsidRDefault="00C65CFE" w:rsidP="00F42E98">
            <w:pPr>
              <w:ind w:left="0" w:hanging="2"/>
              <w:rPr>
                <w:color w:val="D9D9D9" w:themeColor="background1" w:themeShade="D9"/>
              </w:rPr>
            </w:pPr>
          </w:p>
        </w:tc>
        <w:tc>
          <w:tcPr>
            <w:tcW w:w="2945" w:type="dxa"/>
          </w:tcPr>
          <w:p w14:paraId="370503CE" w14:textId="77777777" w:rsidR="00C65CFE" w:rsidRPr="007E5265" w:rsidRDefault="00C65CFE" w:rsidP="00F42E98">
            <w:pPr>
              <w:ind w:left="0" w:hanging="2"/>
              <w:rPr>
                <w:color w:val="D9D9D9" w:themeColor="background1" w:themeShade="D9"/>
              </w:rPr>
            </w:pPr>
          </w:p>
        </w:tc>
      </w:tr>
    </w:tbl>
    <w:p w14:paraId="1B6D86CA" w14:textId="77777777" w:rsidR="00C65CFE" w:rsidRPr="007E5265" w:rsidRDefault="00C65CFE" w:rsidP="00C65CFE">
      <w:pPr>
        <w:ind w:left="0" w:hanging="2"/>
        <w:rPr>
          <w:color w:val="D9D9D9" w:themeColor="background1" w:themeShade="D9"/>
        </w:rPr>
      </w:pPr>
    </w:p>
    <w:p w14:paraId="53D8A9A1" w14:textId="77777777" w:rsidR="00C65CFE" w:rsidRPr="007E5265" w:rsidRDefault="00C65CFE" w:rsidP="00C65CFE">
      <w:pPr>
        <w:ind w:left="0" w:hanging="2"/>
        <w:rPr>
          <w:color w:val="D9D9D9" w:themeColor="background1" w:themeShade="D9"/>
        </w:rPr>
      </w:pPr>
      <w:r w:rsidRPr="007E5265">
        <w:rPr>
          <w:color w:val="D9D9D9" w:themeColor="background1" w:themeShade="D9"/>
        </w:rPr>
        <w:t xml:space="preserve">Poznámky: </w:t>
      </w:r>
    </w:p>
    <w:p w14:paraId="39F072CF" w14:textId="77777777" w:rsidR="00C65CFE" w:rsidRPr="007E5265" w:rsidRDefault="00C65CFE" w:rsidP="00C65CFE">
      <w:pPr>
        <w:ind w:left="0" w:hanging="2"/>
        <w:rPr>
          <w:color w:val="D9D9D9" w:themeColor="background1" w:themeShade="D9"/>
        </w:rPr>
      </w:pPr>
      <w:r w:rsidRPr="007E5265">
        <w:rPr>
          <w:color w:val="D9D9D9" w:themeColor="background1" w:themeShade="D9"/>
        </w:rPr>
        <w:t>Výuka probíhá celý rok formou skupinových projektů, které jsou na konci roku prezentovány v rámci tvorby portfolia žáků.</w:t>
      </w:r>
    </w:p>
    <w:p w14:paraId="58714990" w14:textId="77777777" w:rsidR="00C65CFE" w:rsidRPr="007E5265" w:rsidRDefault="00C65CFE" w:rsidP="00C65CFE">
      <w:pPr>
        <w:ind w:left="0" w:hanging="2"/>
        <w:rPr>
          <w:color w:val="D9D9D9" w:themeColor="background1" w:themeShade="D9"/>
        </w:rPr>
      </w:pPr>
      <w:r w:rsidRPr="007E5265">
        <w:rPr>
          <w:color w:val="D9D9D9" w:themeColor="background1" w:themeShade="D9"/>
        </w:rPr>
        <w:t>Zpracoval: Mgr. Jan Fiala</w:t>
      </w:r>
    </w:p>
    <w:p w14:paraId="0D1FF567" w14:textId="77777777" w:rsidR="00C65CFE" w:rsidRPr="00C65CFE" w:rsidRDefault="00C65C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A6A6A6" w:themeColor="background1" w:themeShade="A6"/>
        </w:rPr>
        <w:sectPr w:rsidR="00C65CFE" w:rsidRPr="00C65CFE">
          <w:pgSz w:w="16838" w:h="11906" w:orient="landscape"/>
          <w:pgMar w:top="1418" w:right="1418" w:bottom="1418" w:left="1418" w:header="709" w:footer="709" w:gutter="0"/>
          <w:cols w:space="708"/>
        </w:sectPr>
      </w:pPr>
    </w:p>
    <w:p w14:paraId="1E162CF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RPr="00C65CFE">
        <w:rPr>
          <w:b/>
          <w:sz w:val="24"/>
          <w:szCs w:val="24"/>
        </w:rPr>
        <w:lastRenderedPageBreak/>
        <w:t xml:space="preserve">Volitelný předmět SPORTOVNÍ </w:t>
      </w:r>
      <w:r>
        <w:rPr>
          <w:b/>
          <w:color w:val="000000"/>
          <w:sz w:val="24"/>
          <w:szCs w:val="24"/>
        </w:rPr>
        <w:t>VÝCHOVA – II. stupeň, 6. - 9. roč. (speciálně 6A, 7A, 8.A, 9.A)</w:t>
      </w:r>
    </w:p>
    <w:p w14:paraId="53C7AA3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Vypracovala: Mgr. R. Rájková,  Mgr. Š. Domonkošová</w:t>
      </w:r>
    </w:p>
    <w:p w14:paraId="2DD9D972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977BF9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1. Obsahové, časové a organizační vymezení</w:t>
      </w:r>
    </w:p>
    <w:p w14:paraId="21FE8B4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u w:val="single"/>
        </w:rPr>
      </w:pPr>
    </w:p>
    <w:p w14:paraId="3D32FBB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Svým pojetím navazuje především na žákovské výstupy vzdělávací oblasti Tělesná výchova, Výchova ke zdraví a ze vzdělávací oblasti Člověk a zdraví. Vyučovací předmět je nástrojem k dalšímu rozvíjení a prohlubování pohybových dovedností žáků, osvojování zdravého životního stylu a některých etických norem, které se projevují i v oblasti sportu – například smysl „fair play“. Je určen žákům šestého až devátého ročníku základní školy. Žáci absolvují výuku sportovní výchovy v rozsahu 2 hodiny týdně v koedukovaných skupinách. Popř. podle časové dotace 2 hodina týdně v „A“ třídách</w:t>
      </w:r>
      <w:r w:rsidR="004F1F1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(záleží na podmínkách školy – prostorových, výukových, personálních).  Hodiny probíhají ve sportovní hale, tělocvičně, přilehlém sportovním areálu s umělým povrchem a v blízkém lesoparku.</w:t>
      </w:r>
    </w:p>
    <w:p w14:paraId="67EE6C4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0BD85E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Vzdělávání je zaměřeno na:</w:t>
      </w:r>
    </w:p>
    <w:p w14:paraId="41C62CFB" w14:textId="77777777" w:rsidR="00A26406" w:rsidRDefault="00D83F7B" w:rsidP="0075521F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získávání vztahu k tělesné výchově, výchově ke zdraví – obecně ke zdravému životnímu stylu</w:t>
      </w:r>
    </w:p>
    <w:p w14:paraId="6AB87904" w14:textId="77777777" w:rsidR="00A26406" w:rsidRDefault="00D83F7B" w:rsidP="0075521F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spontánní pohybové činnosti žáků k činnosti řízené a výběrové</w:t>
      </w:r>
    </w:p>
    <w:p w14:paraId="42077481" w14:textId="77777777" w:rsidR="00A26406" w:rsidRDefault="00D83F7B" w:rsidP="0075521F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zábavné formy pohybových aktivit</w:t>
      </w:r>
    </w:p>
    <w:p w14:paraId="330D61D7" w14:textId="77777777" w:rsidR="00A26406" w:rsidRDefault="00D83F7B" w:rsidP="0075521F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propojování činností a jednání souvisejících se zdravím a zdravými mezilidskými vztahy se základními etickými a morálními postoji, s volním úsilím atd.</w:t>
      </w:r>
    </w:p>
    <w:p w14:paraId="236F3AF1" w14:textId="77777777" w:rsidR="00A26406" w:rsidRDefault="00D83F7B" w:rsidP="0075521F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aktivní zapojování do činností podporující zdraví a do propagace zdravotně prospěšných činností ve škole a v obci</w:t>
      </w:r>
    </w:p>
    <w:p w14:paraId="7D34EE1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29FC21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Předmětem se prolínají průřezová témata:</w:t>
      </w:r>
    </w:p>
    <w:p w14:paraId="75E53056" w14:textId="77777777" w:rsidR="00A26406" w:rsidRDefault="00D83F7B" w:rsidP="0075521F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OSV – schopnosti poznávání, sebepoznání a sebepojetí, sebebregulace, psycho hygiena, kreativita, mezilidské vztahy, komunikace, řešení problémů, rozhodovací dovednosti</w:t>
      </w:r>
    </w:p>
    <w:p w14:paraId="747C408F" w14:textId="77777777" w:rsidR="00A26406" w:rsidRDefault="00D83F7B" w:rsidP="0075521F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VDO - angažovaný přistup k druhým, zásady slušnosti, tolerance, odpovědné chování</w:t>
      </w:r>
    </w:p>
    <w:p w14:paraId="5DC5AEC0" w14:textId="77777777" w:rsidR="00A26406" w:rsidRDefault="00D83F7B" w:rsidP="0075521F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MKV – schopnost zapojovat se do diskuse, lidské vztahy, etnický původ, odstraňování předsudků, kulturní diference</w:t>
      </w:r>
    </w:p>
    <w:p w14:paraId="03CDDEE2" w14:textId="77777777" w:rsidR="00A26406" w:rsidRDefault="00D83F7B" w:rsidP="0075521F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EV – oceňování zdraví  a chápání vlivu prostředí na vlastní zdraví i zdraví ostatních lidí</w:t>
      </w:r>
    </w:p>
    <w:p w14:paraId="0BEC437F" w14:textId="77777777" w:rsidR="00A26406" w:rsidRDefault="00D83F7B" w:rsidP="0075521F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MV – interpretace vztahu mediální reality, práce v realizačním týmu</w:t>
      </w:r>
    </w:p>
    <w:p w14:paraId="01E605E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07C38B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2. Výchovné a vzdělávací strategie pro rozvoj klíčových kompetencí žáků</w:t>
      </w:r>
    </w:p>
    <w:p w14:paraId="6897C1BB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0F0153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KOMPETENCE K UČENÍ</w:t>
      </w:r>
    </w:p>
    <w:p w14:paraId="356A1F7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Učitel:</w:t>
      </w:r>
    </w:p>
    <w:p w14:paraId="43450AB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zadává problémové úlohy, které žák řeší z více hledisek</w:t>
      </w:r>
    </w:p>
    <w:p w14:paraId="4AB7FD92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zadává samostatné a skupinové cvičení</w:t>
      </w:r>
    </w:p>
    <w:p w14:paraId="0F8798A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 zadává cvičení tak, aby umožňovali volbu různých kombinací </w:t>
      </w:r>
    </w:p>
    <w:p w14:paraId="5FF793C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37EE49E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Žák:</w:t>
      </w:r>
    </w:p>
    <w:p w14:paraId="4B97389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 </w:t>
      </w:r>
      <w:r>
        <w:rPr>
          <w:color w:val="000000"/>
          <w:sz w:val="24"/>
          <w:szCs w:val="24"/>
        </w:rPr>
        <w:t>poznávání vlastních pohybových schopností a jejich individuální rozvoj</w:t>
      </w:r>
    </w:p>
    <w:p w14:paraId="03626F0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>- prožívání souvislosti mezi tělesnou kondicí a psychickou pohodou</w:t>
      </w:r>
    </w:p>
    <w:p w14:paraId="724AB45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 </w:t>
      </w:r>
      <w:r>
        <w:rPr>
          <w:color w:val="000000"/>
          <w:sz w:val="24"/>
          <w:szCs w:val="24"/>
        </w:rPr>
        <w:t>systematické sledování vývoje vlastních fyzické zdatnosti</w:t>
      </w:r>
    </w:p>
    <w:p w14:paraId="36F5420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9F3BB7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14:paraId="166BE72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448E8C4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KOMPETENCE K ŘEŠENÍ PROBLÉMU</w:t>
      </w:r>
    </w:p>
    <w:p w14:paraId="2BA7FE2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Učitel:</w:t>
      </w:r>
    </w:p>
    <w:p w14:paraId="66CDAB6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s chybou žáka pracuje jako s příležitostí, jak ukázat správnou cestu k řešení</w:t>
      </w:r>
    </w:p>
    <w:p w14:paraId="7B367A91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vede žáky k ověřování výsledků</w:t>
      </w:r>
    </w:p>
    <w:p w14:paraId="7409042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18F2747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Žák</w:t>
      </w:r>
    </w:p>
    <w:p w14:paraId="286BAB2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provádějí rozbor problému a plán řešení, odhadování výsledků</w:t>
      </w:r>
    </w:p>
    <w:p w14:paraId="4592363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učí se volit správný postup při řešení  reálných problémů</w:t>
      </w:r>
    </w:p>
    <w:p w14:paraId="15377CA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 </w:t>
      </w:r>
      <w:r>
        <w:rPr>
          <w:color w:val="000000"/>
          <w:sz w:val="24"/>
          <w:szCs w:val="24"/>
        </w:rPr>
        <w:t>hledání vhodné taktiky v individuálních i kolektivních sportech</w:t>
      </w:r>
    </w:p>
    <w:p w14:paraId="0CB6F3B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61B1229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KOMPETENCE KOMUNIKATIVNÍ</w:t>
      </w:r>
    </w:p>
    <w:p w14:paraId="638852D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Učitel:</w:t>
      </w:r>
    </w:p>
    <w:p w14:paraId="7FDF027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 </w:t>
      </w:r>
      <w:r>
        <w:rPr>
          <w:color w:val="000000"/>
          <w:sz w:val="24"/>
          <w:szCs w:val="24"/>
        </w:rPr>
        <w:t>pořizování záznamů a obrazových materiálů ze sportovních činností a jejich prezentace</w:t>
      </w:r>
    </w:p>
    <w:p w14:paraId="296E221D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>- vyslechnutí a přijetí pokynů vedoucího družstva</w:t>
      </w:r>
    </w:p>
    <w:p w14:paraId="011F83B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 </w:t>
      </w:r>
      <w:r>
        <w:rPr>
          <w:color w:val="000000"/>
          <w:sz w:val="24"/>
          <w:szCs w:val="24"/>
        </w:rPr>
        <w:t>otevírání prostoru diskusi o taktice družstva</w:t>
      </w:r>
    </w:p>
    <w:p w14:paraId="310B9F8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25F4A8E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Žák</w:t>
      </w:r>
    </w:p>
    <w:p w14:paraId="3601AD7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komunikují na odpovídající úrovni</w:t>
      </w:r>
    </w:p>
    <w:p w14:paraId="79682E6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zdůvodňují zvolené  postupy</w:t>
      </w:r>
    </w:p>
    <w:p w14:paraId="2CC996F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4CB232C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KOMPETENCE SOCIÁLNÍ A PERSONÁLNÍ</w:t>
      </w:r>
    </w:p>
    <w:p w14:paraId="6B524E4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Učitel:</w:t>
      </w:r>
    </w:p>
    <w:p w14:paraId="4F92327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 zařazuje práci v týmu </w:t>
      </w:r>
    </w:p>
    <w:p w14:paraId="36A7DBD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vyžaduje dodržování pravidel slušného chování</w:t>
      </w:r>
    </w:p>
    <w:p w14:paraId="60AADA8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 </w:t>
      </w:r>
      <w:r>
        <w:rPr>
          <w:color w:val="000000"/>
          <w:sz w:val="24"/>
          <w:szCs w:val="24"/>
        </w:rPr>
        <w:t>dodržování pravidel fair play</w:t>
      </w:r>
    </w:p>
    <w:p w14:paraId="158DF85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 </w:t>
      </w:r>
      <w:r>
        <w:rPr>
          <w:color w:val="000000"/>
          <w:sz w:val="24"/>
          <w:szCs w:val="24"/>
        </w:rPr>
        <w:t>prezentace a podpora myšlenek olympijského hnutí</w:t>
      </w:r>
    </w:p>
    <w:p w14:paraId="027DA550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293B90E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Žák</w:t>
      </w:r>
    </w:p>
    <w:p w14:paraId="6D32D98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spolupracují ve skupině</w:t>
      </w:r>
    </w:p>
    <w:p w14:paraId="52CF878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učí se věcně argumentovat</w:t>
      </w:r>
    </w:p>
    <w:p w14:paraId="7E8E1EB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2D3DAE9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KOMPETENCE  OBČANSKÉ</w:t>
      </w:r>
    </w:p>
    <w:p w14:paraId="3260D6B7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Učitel</w:t>
      </w:r>
      <w:r>
        <w:rPr>
          <w:color w:val="000000"/>
          <w:sz w:val="22"/>
          <w:szCs w:val="22"/>
        </w:rPr>
        <w:t>:</w:t>
      </w:r>
    </w:p>
    <w:p w14:paraId="4819F2DC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hodnocením a povzbuzováním podporuje snahu žáků</w:t>
      </w:r>
    </w:p>
    <w:p w14:paraId="2686CD99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vede žáky k tomu, aby brali ohled na druhé</w:t>
      </w:r>
    </w:p>
    <w:p w14:paraId="1C8A1AB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793061F4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Žák</w:t>
      </w:r>
    </w:p>
    <w:p w14:paraId="502ACEA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respektují názory ostatních</w:t>
      </w:r>
    </w:p>
    <w:p w14:paraId="154747D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rozhodují se podle dané situace</w:t>
      </w:r>
    </w:p>
    <w:p w14:paraId="6A9CF001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21B046D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KOMPETENCE PRACOVNÍ</w:t>
      </w:r>
    </w:p>
    <w:p w14:paraId="029A258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Učitel:</w:t>
      </w:r>
    </w:p>
    <w:p w14:paraId="6E9DB4AE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 </w:t>
      </w:r>
      <w:r>
        <w:rPr>
          <w:color w:val="000000"/>
          <w:sz w:val="24"/>
          <w:szCs w:val="24"/>
        </w:rPr>
        <w:t>vyhledávání možných rizik při pohybových činnostech a hledání cest jejich minimalizace</w:t>
      </w:r>
    </w:p>
    <w:p w14:paraId="332969DB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>- zpracování a prezentace naměřených výkonů</w:t>
      </w:r>
    </w:p>
    <w:p w14:paraId="56CEBDAA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vyžaduje plnění úkolů</w:t>
      </w:r>
    </w:p>
    <w:p w14:paraId="544F0B0F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požaduje dodržování dohodnuté kvalit</w:t>
      </w:r>
    </w:p>
    <w:p w14:paraId="7768124A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6E92AAE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Žák</w:t>
      </w:r>
    </w:p>
    <w:p w14:paraId="0BB329E0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 </w:t>
      </w:r>
      <w:r>
        <w:rPr>
          <w:color w:val="000000"/>
          <w:sz w:val="24"/>
          <w:szCs w:val="24"/>
        </w:rPr>
        <w:t>příklady nutnosti dodržování pravidel ve sportu, v celém životě</w:t>
      </w:r>
    </w:p>
    <w:p w14:paraId="735A34A3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 jsou vedeni k efektivitě cvičení</w:t>
      </w:r>
    </w:p>
    <w:p w14:paraId="66A24F3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  <w:sectPr w:rsidR="00A26406">
          <w:pgSz w:w="11906" w:h="16838"/>
          <w:pgMar w:top="1418" w:right="1418" w:bottom="1418" w:left="1418" w:header="709" w:footer="709" w:gutter="0"/>
          <w:cols w:space="708"/>
        </w:sectPr>
      </w:pPr>
    </w:p>
    <w:p w14:paraId="7BC6EB71" w14:textId="77777777" w:rsidR="002F4F8E" w:rsidRDefault="002F4F8E" w:rsidP="002F4F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194339CD" w14:textId="77777777" w:rsidR="002F4F8E" w:rsidRDefault="002F4F8E" w:rsidP="002F4F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Člověk a zdraví      Vzdělávací obor:  </w:t>
      </w:r>
      <w:r>
        <w:rPr>
          <w:rFonts w:ascii="Arial" w:eastAsia="Arial" w:hAnsi="Arial" w:cs="Arial"/>
          <w:b/>
          <w:color w:val="000000"/>
        </w:rPr>
        <w:t>Volitelný předmět -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  <w:u w:val="single"/>
        </w:rPr>
        <w:t>Sportovní výchova</w:t>
      </w:r>
      <w:r w:rsidR="00C65CFE">
        <w:rPr>
          <w:rFonts w:ascii="Arial" w:eastAsia="Arial" w:hAnsi="Arial" w:cs="Arial"/>
          <w:color w:val="000000"/>
        </w:rPr>
        <w:t xml:space="preserve">       ročník    6-7</w:t>
      </w:r>
      <w:r>
        <w:rPr>
          <w:rFonts w:ascii="Arial" w:eastAsia="Arial" w:hAnsi="Arial" w:cs="Arial"/>
          <w:color w:val="000000"/>
        </w:rPr>
        <w:t xml:space="preserve">  </w:t>
      </w:r>
    </w:p>
    <w:p w14:paraId="430D28BE" w14:textId="77777777" w:rsidR="002F4F8E" w:rsidRDefault="002F4F8E" w:rsidP="002F4F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W w:w="15015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80"/>
        <w:gridCol w:w="3997"/>
        <w:gridCol w:w="4758"/>
        <w:gridCol w:w="3120"/>
        <w:gridCol w:w="2160"/>
      </w:tblGrid>
      <w:tr w:rsidR="002F4F8E" w14:paraId="28DA103E" w14:textId="77777777" w:rsidTr="002F4F8E">
        <w:trPr>
          <w:trHeight w:val="904"/>
        </w:trPr>
        <w:tc>
          <w:tcPr>
            <w:tcW w:w="980" w:type="dxa"/>
            <w:tcBorders>
              <w:bottom w:val="single" w:sz="6" w:space="0" w:color="000000"/>
            </w:tcBorders>
          </w:tcPr>
          <w:p w14:paraId="6AE0CE7F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Kapitola</w:t>
            </w:r>
          </w:p>
        </w:tc>
        <w:tc>
          <w:tcPr>
            <w:tcW w:w="3997" w:type="dxa"/>
            <w:tcBorders>
              <w:left w:val="single" w:sz="6" w:space="0" w:color="000000"/>
              <w:bottom w:val="single" w:sz="6" w:space="0" w:color="000000"/>
            </w:tcBorders>
          </w:tcPr>
          <w:p w14:paraId="4D5ED74C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Téma (Učivo)</w:t>
            </w:r>
          </w:p>
        </w:tc>
        <w:tc>
          <w:tcPr>
            <w:tcW w:w="4758" w:type="dxa"/>
            <w:tcBorders>
              <w:left w:val="single" w:sz="6" w:space="0" w:color="000000"/>
              <w:bottom w:val="single" w:sz="6" w:space="0" w:color="000000"/>
            </w:tcBorders>
          </w:tcPr>
          <w:p w14:paraId="4A764D82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Znalosti a dovednosti (výstup)</w:t>
            </w:r>
          </w:p>
        </w:tc>
        <w:tc>
          <w:tcPr>
            <w:tcW w:w="3120" w:type="dxa"/>
            <w:tcBorders>
              <w:left w:val="single" w:sz="6" w:space="0" w:color="000000"/>
              <w:bottom w:val="single" w:sz="6" w:space="0" w:color="000000"/>
            </w:tcBorders>
          </w:tcPr>
          <w:p w14:paraId="37885855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</w:tcBorders>
          </w:tcPr>
          <w:p w14:paraId="04B18222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Poznámky</w:t>
            </w:r>
          </w:p>
        </w:tc>
      </w:tr>
      <w:tr w:rsidR="002F4F8E" w14:paraId="4528CF6B" w14:textId="77777777" w:rsidTr="002F4F8E">
        <w:trPr>
          <w:trHeight w:val="1890"/>
        </w:trPr>
        <w:tc>
          <w:tcPr>
            <w:tcW w:w="980" w:type="dxa"/>
            <w:tcBorders>
              <w:top w:val="single" w:sz="6" w:space="0" w:color="000000"/>
            </w:tcBorders>
          </w:tcPr>
          <w:p w14:paraId="50ADF5B6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</w:tcBorders>
          </w:tcPr>
          <w:p w14:paraId="3CB82321" w14:textId="77777777" w:rsidR="002F4F8E" w:rsidRDefault="002F4F8E" w:rsidP="002F4F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="240" w:after="60" w:line="24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Pohybové hry</w:t>
            </w:r>
          </w:p>
          <w:p w14:paraId="7F2884EC" w14:textId="77777777" w:rsidR="002F4F8E" w:rsidRDefault="002F4F8E" w:rsidP="002F4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(Jednotlivé druhy pohyb. her jsou zařazovány na základě pohybových schopností, dovedností, zkušeností, zájmů a potřeb žáků.)</w:t>
            </w:r>
          </w:p>
          <w:p w14:paraId="50804D11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PH pro osvojování různých způsobů lokomoce, pro manipulaci s různým náčiním, pro ovlivňování bioenergetické kapacity organismu, pro rozvoj pohybové představivosti a tvořivosti, soutěživé a bojové, úpolové, kontaktní, se specifickým účinkem např. relaxačním.</w:t>
            </w:r>
          </w:p>
          <w:p w14:paraId="65195E6A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947EF2A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Hry na rozvoj motoriky pohybových dovedností</w:t>
            </w:r>
          </w:p>
          <w:p w14:paraId="77AECBE3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Hry na rozvoj sociálních dovedností</w:t>
            </w:r>
          </w:p>
          <w:p w14:paraId="07D0B50F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Hry na rozvoj vůle</w:t>
            </w:r>
          </w:p>
          <w:p w14:paraId="6CBEC202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Hry na rozvoj sebepojetí atd.</w:t>
            </w:r>
          </w:p>
          <w:p w14:paraId="6D25C474" w14:textId="77777777" w:rsidR="002F4F8E" w:rsidRDefault="002F4F8E" w:rsidP="002F4F8E">
            <w:pPr>
              <w:ind w:left="0" w:hanging="2"/>
              <w:rPr>
                <w:color w:val="FF0000"/>
              </w:rPr>
            </w:pPr>
            <w:r>
              <w:rPr>
                <w:color w:val="FF0000"/>
              </w:rPr>
              <w:t>Všeobecný rozvoj – rychlost, koordinace pohybu, dynamická síla</w:t>
            </w:r>
          </w:p>
          <w:p w14:paraId="5CEE8E8D" w14:textId="77777777" w:rsidR="002F4F8E" w:rsidRPr="00552C18" w:rsidRDefault="002F4F8E" w:rsidP="002F4F8E">
            <w:pPr>
              <w:ind w:left="0" w:hanging="2"/>
              <w:rPr>
                <w:color w:val="FF0000"/>
              </w:rPr>
            </w:pPr>
            <w:r>
              <w:rPr>
                <w:color w:val="FF0000"/>
              </w:rPr>
              <w:t xml:space="preserve">Drobné míčové hry zařazeny do rušné části </w:t>
            </w:r>
          </w:p>
          <w:p w14:paraId="46DF8D2A" w14:textId="77777777" w:rsidR="002F4F8E" w:rsidRPr="00552C18" w:rsidRDefault="002F4F8E" w:rsidP="002F4F8E">
            <w:pPr>
              <w:ind w:left="0" w:hanging="2"/>
            </w:pPr>
          </w:p>
          <w:p w14:paraId="09376B37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758" w:type="dxa"/>
            <w:tcBorders>
              <w:top w:val="single" w:sz="6" w:space="0" w:color="000000"/>
              <w:left w:val="single" w:sz="6" w:space="0" w:color="000000"/>
            </w:tcBorders>
          </w:tcPr>
          <w:p w14:paraId="2E18C020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68F465F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 význam pohybových her pro navazování a upevňování mezilidských kontaktů.</w:t>
            </w:r>
          </w:p>
          <w:p w14:paraId="418B6D93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CF769AF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Dodržuje  fair play jednání při hrách, má radost ze hry, ne z prohry jiného.</w:t>
            </w:r>
          </w:p>
          <w:p w14:paraId="5A9E2AC6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0DBE3B9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EBBD201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67420C4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Rozlišuje, že ne každá hra je vhodná pro určitý počet hráčů, konkrétní složení hráčů, prostředí atd.</w:t>
            </w:r>
          </w:p>
          <w:p w14:paraId="4019F195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E55B25A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Přivádí k lepšímu poznání sama sebe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</w:tcBorders>
          </w:tcPr>
          <w:p w14:paraId="78A7FCA3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F93E02A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OSV</w:t>
            </w:r>
            <w:r>
              <w:rPr>
                <w:color w:val="000000"/>
                <w:sz w:val="24"/>
                <w:szCs w:val="24"/>
              </w:rPr>
              <w:t xml:space="preserve">- komunikace, vztahy mezi lidmi, řešení problémů, kooperace, sociální rozvoj, psychohygiena – hry, soutěže, turnaje </w:t>
            </w:r>
          </w:p>
          <w:p w14:paraId="470B9B47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350BB7A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VDO</w:t>
            </w:r>
            <w:r>
              <w:rPr>
                <w:color w:val="000000"/>
                <w:sz w:val="24"/>
                <w:szCs w:val="24"/>
              </w:rPr>
              <w:t>- zásady slušnosti, tolerance, odpovědného chování – hry, rozhodování</w:t>
            </w:r>
          </w:p>
          <w:p w14:paraId="6B34F223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93A191B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MKV</w:t>
            </w:r>
            <w:r>
              <w:rPr>
                <w:color w:val="000000"/>
                <w:sz w:val="24"/>
                <w:szCs w:val="24"/>
              </w:rPr>
              <w:t>- lidské vztahy, odstraňování předsudků - soutěže</w:t>
            </w:r>
          </w:p>
          <w:p w14:paraId="74E20C54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EFFE575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EV</w:t>
            </w:r>
            <w:r>
              <w:rPr>
                <w:color w:val="000000"/>
                <w:sz w:val="24"/>
                <w:szCs w:val="24"/>
              </w:rPr>
              <w:t>- chápání vlivu prostředí na vlastní zdraví – hry, eko-hry</w:t>
            </w:r>
          </w:p>
          <w:p w14:paraId="5A12858E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39A8071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Mezipředmětové vztahy</w:t>
            </w:r>
          </w:p>
          <w:p w14:paraId="293E1916" w14:textId="77777777" w:rsidR="002F4F8E" w:rsidRDefault="002F4F8E" w:rsidP="0075521F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Přírodopis </w:t>
            </w:r>
          </w:p>
          <w:p w14:paraId="4E553702" w14:textId="77777777" w:rsidR="002F4F8E" w:rsidRDefault="002F4F8E" w:rsidP="0075521F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Fyzika – fyz.veličiny</w:t>
            </w:r>
          </w:p>
          <w:p w14:paraId="362C35A6" w14:textId="77777777" w:rsidR="002F4F8E" w:rsidRDefault="002F4F8E" w:rsidP="0075521F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Výchova ke zdraví – hygiena, životospráva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</w:tcPr>
          <w:p w14:paraId="5912E6B0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2F4F8E" w14:paraId="10A94CB8" w14:textId="77777777" w:rsidTr="002F4F8E">
        <w:trPr>
          <w:trHeight w:val="1412"/>
        </w:trPr>
        <w:tc>
          <w:tcPr>
            <w:tcW w:w="980" w:type="dxa"/>
            <w:tcBorders>
              <w:top w:val="single" w:sz="6" w:space="0" w:color="000000"/>
            </w:tcBorders>
          </w:tcPr>
          <w:p w14:paraId="49AA21C6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2.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</w:tcBorders>
          </w:tcPr>
          <w:p w14:paraId="1EDE83F8" w14:textId="77777777" w:rsidR="002F4F8E" w:rsidRDefault="002F4F8E" w:rsidP="002F4F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="240" w:after="60" w:line="24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Sportovní hry</w:t>
            </w:r>
          </w:p>
          <w:p w14:paraId="59798F2B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  <w:u w:val="single"/>
              </w:rPr>
              <w:t>(</w:t>
            </w:r>
            <w:r>
              <w:rPr>
                <w:i/>
                <w:color w:val="000000"/>
                <w:sz w:val="24"/>
                <w:szCs w:val="24"/>
              </w:rPr>
              <w:t>Rozvíjí se poznatky a činnosti předcházející vzdělávací etapy.)</w:t>
            </w:r>
          </w:p>
          <w:p w14:paraId="277648CD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Základní druhy sportovních her.</w:t>
            </w:r>
          </w:p>
          <w:p w14:paraId="7FD3B4B0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Základy organizace a bezpečnosti při sportovních hrách. </w:t>
            </w:r>
          </w:p>
          <w:p w14:paraId="77C7CA6E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Zjednodušená pravidla sportovních her, základní smluvená gesta rozhodčích. Průpravná cvičení, hry s pozměněnými pravidly. </w:t>
            </w:r>
          </w:p>
        </w:tc>
        <w:tc>
          <w:tcPr>
            <w:tcW w:w="4758" w:type="dxa"/>
            <w:tcBorders>
              <w:top w:val="single" w:sz="6" w:space="0" w:color="000000"/>
              <w:left w:val="single" w:sz="6" w:space="0" w:color="000000"/>
            </w:tcBorders>
          </w:tcPr>
          <w:p w14:paraId="46ADDFF6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775BFE7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 základní rozdíly mezi jednotlivými druhy sportovních her (kolektivní x individuální; brankové, síťové, pálkovací atd.).</w:t>
            </w:r>
          </w:p>
          <w:p w14:paraId="1B4FCB19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F2F512D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Provede základní údržbu náčiní a úpravu hřiště před utkáním a po utkání.</w:t>
            </w:r>
          </w:p>
          <w:p w14:paraId="354A160C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63C9702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Dodržuje fair play jednání při hrách, má radost ze hry, ne z prohry jiného.</w:t>
            </w:r>
          </w:p>
          <w:p w14:paraId="0D7A20F7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Odbourává nejrůznější bariery, ovlivňuje psychickou odolnost sebevědomí a sebedůvěru</w:t>
            </w:r>
          </w:p>
          <w:p w14:paraId="214F5350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B3BE4A6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Zjednodušuje si pravidla sportovních her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</w:tcBorders>
          </w:tcPr>
          <w:p w14:paraId="43BFA42C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A0A0D2B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OSV</w:t>
            </w:r>
            <w:r>
              <w:rPr>
                <w:color w:val="000000"/>
                <w:sz w:val="24"/>
                <w:szCs w:val="24"/>
              </w:rPr>
              <w:t>- komunikace, vztahy mezi lidmi, řešení problémů, kooperace, sociální rozvoj, psychohygiena – hry, soutěže, vedení rozcvičení</w:t>
            </w:r>
          </w:p>
          <w:p w14:paraId="5EA7F4A6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VDO</w:t>
            </w:r>
            <w:r>
              <w:rPr>
                <w:color w:val="000000"/>
                <w:sz w:val="24"/>
                <w:szCs w:val="24"/>
              </w:rPr>
              <w:t>- zásady slušnosti, tolerance, odpovědného chování – rozhodování, hry</w:t>
            </w:r>
          </w:p>
          <w:p w14:paraId="6C616FD3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10BE497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MKV</w:t>
            </w:r>
            <w:r>
              <w:rPr>
                <w:color w:val="000000"/>
                <w:sz w:val="24"/>
                <w:szCs w:val="24"/>
              </w:rPr>
              <w:t>- lidské vztahy, odstraňování předsudků - hry</w:t>
            </w:r>
          </w:p>
          <w:p w14:paraId="704D6745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</w:tcPr>
          <w:p w14:paraId="647FA9FD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2F4F8E" w14:paraId="1ADB8736" w14:textId="77777777" w:rsidTr="002F4F8E">
        <w:trPr>
          <w:trHeight w:val="277"/>
        </w:trPr>
        <w:tc>
          <w:tcPr>
            <w:tcW w:w="980" w:type="dxa"/>
            <w:tcBorders>
              <w:top w:val="single" w:sz="6" w:space="0" w:color="000000"/>
              <w:bottom w:val="single" w:sz="6" w:space="0" w:color="000000"/>
            </w:tcBorders>
          </w:tcPr>
          <w:p w14:paraId="49F0E158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01D725" w14:textId="77777777" w:rsidR="002F4F8E" w:rsidRDefault="002F4F8E" w:rsidP="002F4F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Sportovní hry </w:t>
            </w:r>
          </w:p>
          <w:p w14:paraId="16A768AE" w14:textId="77777777" w:rsidR="002F4F8E" w:rsidRDefault="002F4F8E" w:rsidP="0075521F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Základní pravidla sportovních her.</w:t>
            </w:r>
          </w:p>
          <w:p w14:paraId="2F67A491" w14:textId="77777777" w:rsidR="002F4F8E" w:rsidRDefault="002F4F8E" w:rsidP="0075521F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Základy bezpečnosti při sportovních hrách.</w:t>
            </w:r>
          </w:p>
          <w:p w14:paraId="362121D9" w14:textId="77777777" w:rsidR="002F4F8E" w:rsidRDefault="002F4F8E" w:rsidP="0075521F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Příprava a organizace utkání.</w:t>
            </w:r>
          </w:p>
          <w:p w14:paraId="301C4D23" w14:textId="77777777" w:rsidR="002F4F8E" w:rsidRDefault="002F4F8E" w:rsidP="002F4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Basketbal</w:t>
            </w:r>
          </w:p>
          <w:p w14:paraId="48C8003F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48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Herní činnosti jednotlivce (HČJ)-  </w:t>
            </w:r>
          </w:p>
          <w:p w14:paraId="3BBE4422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48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uvolňování bez míče a s míčem driblinkem, obrátkou;</w:t>
            </w:r>
          </w:p>
          <w:p w14:paraId="0D489EA0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48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přihrávka jednoruč, obouruč na místě a v pohybu; rozskok; vhazování; krytí prostoru, útočníka s míčem, bez míče.</w:t>
            </w:r>
          </w:p>
          <w:p w14:paraId="35FA2489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48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Řízená hra</w:t>
            </w:r>
          </w:p>
          <w:p w14:paraId="58586F63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 xml:space="preserve">Fotbal </w:t>
            </w:r>
          </w:p>
          <w:p w14:paraId="53B61E14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kombinace- útočné, obranné.</w:t>
            </w:r>
          </w:p>
          <w:p w14:paraId="0CACBB70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HČJ- zpracování míče, vedení míče, přihrávky, vhazování, střelba, uvolňování, obsazování soupeře, prostoru, činnost brankáře.</w:t>
            </w:r>
          </w:p>
          <w:p w14:paraId="599F66D1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Řízená hra.</w:t>
            </w:r>
          </w:p>
          <w:p w14:paraId="5338436E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Házená</w:t>
            </w:r>
          </w:p>
          <w:p w14:paraId="307FB531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HČJ- uvolňování bez míče, s míčem, různé druhy přihrávek (2 – 3 kroky), střelba, obsazování, činnost brankáře. </w:t>
            </w:r>
          </w:p>
          <w:p w14:paraId="2E56F7A9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Řízená hra</w:t>
            </w:r>
          </w:p>
          <w:p w14:paraId="5967E695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48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Doplňkové sportovní hry</w:t>
            </w:r>
            <w:r>
              <w:rPr>
                <w:color w:val="000000"/>
                <w:sz w:val="24"/>
                <w:szCs w:val="24"/>
              </w:rPr>
              <w:t>:</w:t>
            </w:r>
          </w:p>
          <w:p w14:paraId="0205DA51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Florbal</w:t>
            </w:r>
          </w:p>
          <w:p w14:paraId="35951664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činnosti jednotlivce : zpracování míčku, vedení (slalom), uvolňování, přihrávky, obrana, střelba</w:t>
            </w:r>
          </w:p>
          <w:p w14:paraId="3388C051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,hra</w:t>
            </w:r>
          </w:p>
          <w:p w14:paraId="2046A092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zdokonalování herních činností, změna podmínek</w:t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508ABCE8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Softball</w:t>
            </w:r>
          </w:p>
          <w:p w14:paraId="757DEF23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HČJ</w:t>
            </w:r>
          </w:p>
          <w:p w14:paraId="7B4C1044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zpracování přihrávky - na místě, za pohybu, ve výskoku, za ztížených podmínek, zopakování  pravidel</w:t>
            </w:r>
            <w:r>
              <w:rPr>
                <w:color w:val="000000"/>
                <w:sz w:val="24"/>
                <w:szCs w:val="24"/>
              </w:rPr>
              <w:tab/>
              <w:t>, technika odpalu, ulejvka, pohyb v poli, zpracování přihrávek, Hra s upravenými pravidly</w:t>
            </w:r>
          </w:p>
          <w:p w14:paraId="3018F8F7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Softbalový turnaj</w:t>
            </w:r>
          </w:p>
          <w:p w14:paraId="4913E3BD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Frisbee</w:t>
            </w:r>
            <w:r>
              <w:rPr>
                <w:b/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 xml:space="preserve"> útočné kombinace hoď a běž</w:t>
            </w:r>
          </w:p>
          <w:p w14:paraId="1B14927E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Příjem,zpracování a přihrávky ringo kroužkem</w:t>
            </w:r>
          </w:p>
          <w:p w14:paraId="7F44B486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kombinace 1x1, 2x1</w:t>
            </w:r>
          </w:p>
          <w:p w14:paraId="09CE8732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Hra</w:t>
            </w:r>
          </w:p>
          <w:p w14:paraId="53254F39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</w:p>
          <w:p w14:paraId="595D112D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Sálová kopaná</w:t>
            </w:r>
          </w:p>
          <w:p w14:paraId="6268D286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HČJ- zpracování míče, vedení míče, přihrávky, vhazování</w:t>
            </w:r>
          </w:p>
          <w:p w14:paraId="6A613D16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Průpravná cvičení.</w:t>
            </w:r>
          </w:p>
          <w:p w14:paraId="2F71701A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Hry s pozměněnými pravidly.</w:t>
            </w:r>
          </w:p>
          <w:p w14:paraId="2DE659A2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 xml:space="preserve">Miniturnaje </w:t>
            </w:r>
          </w:p>
          <w:p w14:paraId="79095A90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Přehazovaná</w:t>
            </w:r>
          </w:p>
          <w:p w14:paraId="76E447C9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Pravidla míčových síťových her</w:t>
            </w:r>
          </w:p>
          <w:p w14:paraId="2EA2E56E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HČJ</w:t>
            </w:r>
          </w:p>
          <w:p w14:paraId="3A4866BB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Přihrávky – obouruč, jednoruč, smeč nahrávky- zpracování míče - vrchem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  <w:t>snížené podmínky,</w:t>
            </w:r>
          </w:p>
          <w:p w14:paraId="0699EF80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Příjem míče</w:t>
            </w:r>
          </w:p>
          <w:p w14:paraId="5A85B3A0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Průprava volejbalu</w:t>
            </w:r>
          </w:p>
        </w:tc>
        <w:tc>
          <w:tcPr>
            <w:tcW w:w="4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48EED2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6FEC521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6DD70D6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83E8028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0C76422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C5951E1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9A7034C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7365D4B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BA5C230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1179144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Provádí herní činnosti jednotlivce a využívá je v základních kombinacích i v utkání podle zjednodušených pravidel.</w:t>
            </w:r>
          </w:p>
          <w:p w14:paraId="102CB1DA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DAFAB00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73FD851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75A99E7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Dodržuje fair play jednání při hrách.</w:t>
            </w:r>
          </w:p>
          <w:p w14:paraId="19CF2423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AAA17CD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Užívá základní pravidla a uplatňuje je ve hře.</w:t>
            </w:r>
          </w:p>
          <w:p w14:paraId="2A5FD915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A17CAA7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DC64235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9E6C76A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Užívá v souladu s vývojovými předpoklady a individuálními zvláštnostmi osvojované pohybové dovednosti, tvořivě je uplatňuje ve hře, v turnaji, při rekreačních činnostech.</w:t>
            </w:r>
          </w:p>
          <w:p w14:paraId="257D1762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AF6D767" w14:textId="77777777" w:rsidR="002F4F8E" w:rsidRDefault="002F4F8E" w:rsidP="002F4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Využívá sportovní hry k soutěžnímu využití</w:t>
            </w:r>
          </w:p>
          <w:p w14:paraId="7AB26B39" w14:textId="77777777" w:rsidR="002F4F8E" w:rsidRDefault="002F4F8E" w:rsidP="002F4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9C85D9F" w14:textId="77777777" w:rsidR="002F4F8E" w:rsidRDefault="002F4F8E" w:rsidP="002F4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Uplatňuje herní činnosti jednotlivců a využívá je v základních kombinacích i v utkání podle zjednodušených pravidel.</w:t>
            </w:r>
          </w:p>
          <w:p w14:paraId="06BC769B" w14:textId="77777777" w:rsidR="002F4F8E" w:rsidRDefault="002F4F8E" w:rsidP="002F4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71EC39F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Zařadí sportovní hry jako vhodnou pohybovou i společenskou </w:t>
            </w:r>
          </w:p>
          <w:p w14:paraId="42435DCA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D71DC9C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429186E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79AD993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A99BD49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6FF6E0B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02D4B47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4ADADDF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5F41E01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12FC59D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0BCC2D2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48AC145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A251DEA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CF971C9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88F1105" w14:textId="77777777" w:rsidR="002F4F8E" w:rsidRDefault="002F4F8E" w:rsidP="002F4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Využívá sportovní hry k soutěžnímu využití</w:t>
            </w:r>
          </w:p>
          <w:p w14:paraId="538CE753" w14:textId="77777777" w:rsidR="002F4F8E" w:rsidRDefault="002F4F8E" w:rsidP="002F4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F933451" w14:textId="77777777" w:rsidR="002F4F8E" w:rsidRDefault="002F4F8E" w:rsidP="002F4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Uplatňuje herní činnosti jednotlivců a využívá je v základních kombinacích i v utkání podle zjednodušených pravidel.</w:t>
            </w:r>
          </w:p>
          <w:p w14:paraId="2D4AE71C" w14:textId="77777777" w:rsidR="002F4F8E" w:rsidRDefault="002F4F8E" w:rsidP="002F4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D90F54A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Zařadí sportovní hry jako vhodnou pohybovou i společenskou činnost.</w:t>
            </w:r>
          </w:p>
          <w:p w14:paraId="2D1EE2BD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ED31BF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A9A31FE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OSV</w:t>
            </w:r>
            <w:r>
              <w:rPr>
                <w:color w:val="000000"/>
                <w:sz w:val="24"/>
                <w:szCs w:val="24"/>
              </w:rPr>
              <w:t>- komunikace, vztahy mezi lidmi, řešení problémů, kooperace, sociální rozvoj, psychohygiena – hry, soutěže, turnaje</w:t>
            </w:r>
          </w:p>
          <w:p w14:paraId="387CD3A9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7D0D3F0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VDO</w:t>
            </w:r>
            <w:r>
              <w:rPr>
                <w:color w:val="000000"/>
                <w:sz w:val="24"/>
                <w:szCs w:val="24"/>
              </w:rPr>
              <w:t>- zásady slušnosti, tolerance, odpovědného chování – rozhodování, hra, turnaj</w:t>
            </w:r>
          </w:p>
          <w:p w14:paraId="115F53FD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125D46C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MKV</w:t>
            </w:r>
            <w:r>
              <w:rPr>
                <w:color w:val="000000"/>
                <w:sz w:val="24"/>
                <w:szCs w:val="24"/>
              </w:rPr>
              <w:t>- lidské vztahy, odstraňování předsudků – skupinové hry</w:t>
            </w:r>
          </w:p>
          <w:p w14:paraId="7352FFF5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2325A35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0BB74FF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Mezipředmětové vztahy</w:t>
            </w:r>
          </w:p>
          <w:p w14:paraId="6284615B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Navazujeme na hodiny TV.</w:t>
            </w:r>
          </w:p>
          <w:p w14:paraId="0B97D0AE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-přírodopis – anatomie těla</w:t>
            </w:r>
          </w:p>
          <w:p w14:paraId="5A2D56E9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-fyzika – fyz.veličiny</w:t>
            </w:r>
          </w:p>
          <w:p w14:paraId="186C0F39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490CABD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1BE5DA5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F1B6A7E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9D13EAA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B5DBFE6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697A09D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1F97A82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ADD8E09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9EF40B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D051EBE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Žáci se zúčastňují soutěží SLZŠ ve všech hrách</w:t>
            </w:r>
          </w:p>
          <w:p w14:paraId="18792336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Basketbal</w:t>
            </w:r>
          </w:p>
          <w:p w14:paraId="7A488D54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Kopaná</w:t>
            </w:r>
          </w:p>
          <w:p w14:paraId="4C62D0FE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Florbal</w:t>
            </w:r>
          </w:p>
          <w:p w14:paraId="05F87552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Házená</w:t>
            </w:r>
          </w:p>
          <w:p w14:paraId="27B9847C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Stolní tenis</w:t>
            </w:r>
          </w:p>
          <w:p w14:paraId="131C5DA5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2413931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B3BD3C2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13793D8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C2F7B31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495E9B4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Žáci se seznamují s pravidly a HČJ v jednotlivých hrách</w:t>
            </w:r>
          </w:p>
          <w:p w14:paraId="3633959A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3FF0E7B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72DEE646" w14:textId="77777777" w:rsidR="002F4F8E" w:rsidRDefault="002F4F8E" w:rsidP="002F4F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6C350C74" w14:textId="77777777" w:rsidR="002F4F8E" w:rsidRDefault="002F4F8E" w:rsidP="002F4F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Vypracovala: Mgr. Romana Rájková</w:t>
      </w:r>
    </w:p>
    <w:p w14:paraId="4A2BB640" w14:textId="77777777" w:rsidR="002F4F8E" w:rsidRDefault="002F4F8E" w:rsidP="002F4F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09FB95B0" w14:textId="77777777" w:rsidR="002F4F8E" w:rsidRDefault="002F4F8E" w:rsidP="002F4F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13AA2BA6" w14:textId="77777777" w:rsidR="002F4F8E" w:rsidRDefault="002F4F8E" w:rsidP="002F4F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color w:val="000000"/>
          <w:sz w:val="36"/>
          <w:szCs w:val="36"/>
        </w:rPr>
      </w:pPr>
    </w:p>
    <w:p w14:paraId="02594751" w14:textId="77777777" w:rsidR="002F4F8E" w:rsidRDefault="002F4F8E" w:rsidP="002F4F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361190E5" w14:textId="77777777" w:rsidR="002F4F8E" w:rsidRDefault="002F4F8E" w:rsidP="002F4F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>Vzdělávací oblast</w:t>
      </w:r>
      <w:r>
        <w:rPr>
          <w:rFonts w:ascii="Arial" w:eastAsia="Arial" w:hAnsi="Arial" w:cs="Arial"/>
          <w:color w:val="000000"/>
        </w:rPr>
        <w:t xml:space="preserve">:  Člověk a zdraví      Vzdělávací obor:  </w:t>
      </w:r>
      <w:r>
        <w:rPr>
          <w:rFonts w:ascii="Arial" w:eastAsia="Arial" w:hAnsi="Arial" w:cs="Arial"/>
          <w:b/>
          <w:color w:val="000000"/>
        </w:rPr>
        <w:t>Volitelný předmět -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  <w:u w:val="single"/>
        </w:rPr>
        <w:t>Sportovní výchova</w:t>
      </w:r>
      <w:r>
        <w:rPr>
          <w:rFonts w:ascii="Arial" w:eastAsia="Arial" w:hAnsi="Arial" w:cs="Arial"/>
          <w:color w:val="000000"/>
        </w:rPr>
        <w:t xml:space="preserve">       ročník    8</w:t>
      </w:r>
      <w:r w:rsidR="00C65CFE">
        <w:rPr>
          <w:rFonts w:ascii="Arial" w:eastAsia="Arial" w:hAnsi="Arial" w:cs="Arial"/>
          <w:color w:val="000000"/>
        </w:rPr>
        <w:t>-9</w:t>
      </w:r>
      <w:r>
        <w:rPr>
          <w:rFonts w:ascii="Arial" w:eastAsia="Arial" w:hAnsi="Arial" w:cs="Arial"/>
          <w:color w:val="000000"/>
        </w:rPr>
        <w:t xml:space="preserve">  </w:t>
      </w:r>
    </w:p>
    <w:p w14:paraId="5AF069F3" w14:textId="77777777" w:rsidR="002F4F8E" w:rsidRDefault="002F4F8E" w:rsidP="002F4F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W w:w="15015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80"/>
        <w:gridCol w:w="3997"/>
        <w:gridCol w:w="4758"/>
        <w:gridCol w:w="3120"/>
        <w:gridCol w:w="2160"/>
      </w:tblGrid>
      <w:tr w:rsidR="002F4F8E" w14:paraId="7094A516" w14:textId="77777777" w:rsidTr="002F4F8E">
        <w:trPr>
          <w:trHeight w:val="904"/>
        </w:trPr>
        <w:tc>
          <w:tcPr>
            <w:tcW w:w="980" w:type="dxa"/>
            <w:tcBorders>
              <w:bottom w:val="single" w:sz="6" w:space="0" w:color="000000"/>
            </w:tcBorders>
          </w:tcPr>
          <w:p w14:paraId="541D6811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Kapitola</w:t>
            </w:r>
          </w:p>
        </w:tc>
        <w:tc>
          <w:tcPr>
            <w:tcW w:w="3997" w:type="dxa"/>
            <w:tcBorders>
              <w:left w:val="single" w:sz="6" w:space="0" w:color="000000"/>
              <w:bottom w:val="single" w:sz="6" w:space="0" w:color="000000"/>
            </w:tcBorders>
          </w:tcPr>
          <w:p w14:paraId="072E3762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Téma (Učivo)</w:t>
            </w:r>
          </w:p>
        </w:tc>
        <w:tc>
          <w:tcPr>
            <w:tcW w:w="4758" w:type="dxa"/>
            <w:tcBorders>
              <w:left w:val="single" w:sz="6" w:space="0" w:color="000000"/>
              <w:bottom w:val="single" w:sz="6" w:space="0" w:color="000000"/>
            </w:tcBorders>
          </w:tcPr>
          <w:p w14:paraId="130F70F6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Znalosti a dovednosti (výstup)</w:t>
            </w:r>
          </w:p>
        </w:tc>
        <w:tc>
          <w:tcPr>
            <w:tcW w:w="3120" w:type="dxa"/>
            <w:tcBorders>
              <w:left w:val="single" w:sz="6" w:space="0" w:color="000000"/>
              <w:bottom w:val="single" w:sz="6" w:space="0" w:color="000000"/>
            </w:tcBorders>
          </w:tcPr>
          <w:p w14:paraId="526D5659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</w:tcBorders>
          </w:tcPr>
          <w:p w14:paraId="47966B06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Poznámky</w:t>
            </w:r>
          </w:p>
        </w:tc>
      </w:tr>
      <w:tr w:rsidR="002F4F8E" w14:paraId="6B51C6DB" w14:textId="77777777" w:rsidTr="002F4F8E">
        <w:trPr>
          <w:trHeight w:val="567"/>
        </w:trPr>
        <w:tc>
          <w:tcPr>
            <w:tcW w:w="980" w:type="dxa"/>
            <w:tcBorders>
              <w:top w:val="single" w:sz="6" w:space="0" w:color="000000"/>
            </w:tcBorders>
          </w:tcPr>
          <w:p w14:paraId="118E2A04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</w:tcBorders>
          </w:tcPr>
          <w:p w14:paraId="15EE9A05" w14:textId="77777777" w:rsidR="002F4F8E" w:rsidRDefault="002F4F8E" w:rsidP="002F4F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="240" w:after="60" w:line="24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Pohybové hry</w:t>
            </w:r>
          </w:p>
          <w:p w14:paraId="7D977EFD" w14:textId="77777777" w:rsidR="002F4F8E" w:rsidRDefault="002F4F8E" w:rsidP="002F4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(Jednotlivé druhy pohyb. her jsou zařazovány na základě pohybových schopností, dovedností, zkušeností, zájmů a potřeb žáků.)</w:t>
            </w:r>
          </w:p>
          <w:p w14:paraId="37EFB38F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PH pro osvojování různých způsobů lokomoce, pro manipulaci s různým náčiním, pro ovlivňování bioenergetické kapacity organismu, pro rozvoj pohybové představivosti a tvořivosti, soutěživé a bojové, úpolové, kontaktní, se specifickým účinkem např. relaxačním.</w:t>
            </w:r>
          </w:p>
          <w:p w14:paraId="01C85456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Hry na rozvoj motoriky pohybových dovedností</w:t>
            </w:r>
          </w:p>
          <w:p w14:paraId="7D58237B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Hry na rozvoj sociálních dovedností</w:t>
            </w:r>
          </w:p>
          <w:p w14:paraId="39562763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Hry na rozvoj vůle</w:t>
            </w:r>
          </w:p>
          <w:p w14:paraId="3931DB8E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Hry na rozvoj sebepojetí atd.</w:t>
            </w:r>
          </w:p>
          <w:p w14:paraId="48C0A137" w14:textId="77777777" w:rsidR="002F4F8E" w:rsidRDefault="002F4F8E" w:rsidP="002F4F8E">
            <w:pPr>
              <w:ind w:left="0" w:hanging="2"/>
              <w:rPr>
                <w:color w:val="FF0000"/>
              </w:rPr>
            </w:pPr>
            <w:r>
              <w:rPr>
                <w:color w:val="FF0000"/>
              </w:rPr>
              <w:t>Všeobecný rozvoj – rychlost, koordinace pohybu, dynamická síla</w:t>
            </w:r>
          </w:p>
          <w:p w14:paraId="20F59186" w14:textId="77777777" w:rsidR="002F4F8E" w:rsidRPr="00552C18" w:rsidRDefault="002F4F8E" w:rsidP="002F4F8E">
            <w:pPr>
              <w:ind w:left="0" w:hanging="2"/>
              <w:rPr>
                <w:color w:val="FF0000"/>
              </w:rPr>
            </w:pPr>
            <w:r>
              <w:rPr>
                <w:color w:val="FF0000"/>
              </w:rPr>
              <w:t>Drobné míčové hry zařazeny do rušné části</w:t>
            </w:r>
          </w:p>
          <w:p w14:paraId="07DC93A8" w14:textId="77777777" w:rsidR="002F4F8E" w:rsidRPr="00552C18" w:rsidRDefault="002F4F8E" w:rsidP="002F4F8E">
            <w:pPr>
              <w:ind w:left="0" w:hanging="2"/>
            </w:pPr>
          </w:p>
          <w:p w14:paraId="34193C92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758" w:type="dxa"/>
            <w:tcBorders>
              <w:top w:val="single" w:sz="6" w:space="0" w:color="000000"/>
              <w:left w:val="single" w:sz="6" w:space="0" w:color="000000"/>
            </w:tcBorders>
          </w:tcPr>
          <w:p w14:paraId="47356AC8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74E47E8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Objasní význam pohybových her pro navazování a upevňování mezilidských kontaktů.</w:t>
            </w:r>
          </w:p>
          <w:p w14:paraId="41297389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E4229F4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Dodržuje fair play jednání při hrách, má radost ze hry, ne z prohry jiného.</w:t>
            </w:r>
          </w:p>
          <w:p w14:paraId="7B507803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9190D64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Navrhne minimálně 10 pohybových her, hledá varianty známých her. </w:t>
            </w:r>
          </w:p>
          <w:p w14:paraId="31238A5F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B803E92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Rozlišuje, že ne každá hra je vhodná pro určitý počet hráčů, konkrétní složení hráčů, prostředí atd.</w:t>
            </w:r>
          </w:p>
          <w:p w14:paraId="41ED3BA2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5159277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Přivádí k lepšímu poznání sama sebe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</w:tcBorders>
          </w:tcPr>
          <w:p w14:paraId="67A0A62F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91459CE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OSV</w:t>
            </w:r>
            <w:r>
              <w:rPr>
                <w:color w:val="000000"/>
                <w:sz w:val="24"/>
                <w:szCs w:val="24"/>
              </w:rPr>
              <w:t>- komunikace, vztahy mezi lidmi, řešení problémů, kooperace, sociální rozvoj, psychohygiena – vedení hry, rozcvičky, určení taktiky hry, příprava hry</w:t>
            </w:r>
          </w:p>
          <w:p w14:paraId="3CC5E98F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F9DF5DC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VDO</w:t>
            </w:r>
            <w:r>
              <w:rPr>
                <w:color w:val="000000"/>
                <w:sz w:val="24"/>
                <w:szCs w:val="24"/>
              </w:rPr>
              <w:t>- zásady slušnosti, tolerance, odpovědného chování – rozhodování, výběr družstev, hry</w:t>
            </w:r>
          </w:p>
          <w:p w14:paraId="39EDA368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CA2A63E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MKV</w:t>
            </w:r>
            <w:r>
              <w:rPr>
                <w:color w:val="000000"/>
                <w:sz w:val="24"/>
                <w:szCs w:val="24"/>
              </w:rPr>
              <w:t>- lidské vztahy, odstraňování předsudků – hry, štafety</w:t>
            </w:r>
          </w:p>
          <w:p w14:paraId="36D09415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ACDB155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EV</w:t>
            </w:r>
            <w:r>
              <w:rPr>
                <w:color w:val="000000"/>
                <w:sz w:val="24"/>
                <w:szCs w:val="24"/>
              </w:rPr>
              <w:t>- chápání vlivu prostředí na vlastní zdraví – eko-hry, soutěže</w:t>
            </w:r>
          </w:p>
          <w:p w14:paraId="40190390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AAA848E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Mezipředmětové vztahy</w:t>
            </w:r>
          </w:p>
          <w:p w14:paraId="1AABFBE1" w14:textId="77777777" w:rsidR="002F4F8E" w:rsidRDefault="002F4F8E" w:rsidP="0075521F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Přírodopis  -anatomie těla</w:t>
            </w:r>
          </w:p>
          <w:p w14:paraId="52EA945E" w14:textId="77777777" w:rsidR="002F4F8E" w:rsidRDefault="002F4F8E" w:rsidP="0075521F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Fyzika – fyz-veličiny</w:t>
            </w:r>
          </w:p>
          <w:p w14:paraId="0C4ACBBE" w14:textId="77777777" w:rsidR="002F4F8E" w:rsidRDefault="002F4F8E" w:rsidP="0075521F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Výchova ke zdraví – hygiena, psychohygiena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</w:tcPr>
          <w:p w14:paraId="2C76F996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2F4F8E" w14:paraId="4EE5BCE0" w14:textId="77777777" w:rsidTr="002F4F8E">
        <w:trPr>
          <w:trHeight w:val="1412"/>
        </w:trPr>
        <w:tc>
          <w:tcPr>
            <w:tcW w:w="980" w:type="dxa"/>
            <w:tcBorders>
              <w:top w:val="single" w:sz="6" w:space="0" w:color="000000"/>
            </w:tcBorders>
          </w:tcPr>
          <w:p w14:paraId="3B46B7D2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</w:tcBorders>
          </w:tcPr>
          <w:p w14:paraId="2306BB4C" w14:textId="77777777" w:rsidR="002F4F8E" w:rsidRDefault="002F4F8E" w:rsidP="002F4F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="240" w:after="60" w:line="240" w:lineRule="auto"/>
              <w:ind w:leftChars="0" w:left="0" w:firstLineChars="0" w:firstLine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Sportovní hry</w:t>
            </w:r>
          </w:p>
          <w:p w14:paraId="544C1B70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(</w:t>
            </w:r>
            <w:r>
              <w:rPr>
                <w:color w:val="000000"/>
                <w:sz w:val="24"/>
                <w:szCs w:val="24"/>
              </w:rPr>
              <w:t>Rozvíjí se poznatky a činnosti předcházející vzdělávací etapy.)</w:t>
            </w:r>
          </w:p>
          <w:p w14:paraId="06C586CF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Základní druhy sportovních her.</w:t>
            </w:r>
          </w:p>
          <w:p w14:paraId="62D174FC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Základy organizace a bezpečnosti při sportovních hrách. </w:t>
            </w:r>
          </w:p>
          <w:p w14:paraId="1881D3D2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Zjednodušená pravidla sportovních her, základní smluvená gesta rozhodčích. Průpravná cvičení, hry s pozměněnými pravidly. </w:t>
            </w:r>
          </w:p>
        </w:tc>
        <w:tc>
          <w:tcPr>
            <w:tcW w:w="4758" w:type="dxa"/>
            <w:tcBorders>
              <w:top w:val="single" w:sz="6" w:space="0" w:color="000000"/>
              <w:left w:val="single" w:sz="6" w:space="0" w:color="000000"/>
            </w:tcBorders>
          </w:tcPr>
          <w:p w14:paraId="47A7E4D3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Rozpozná základní rozdíly mezi jednotlivými druhy sportovních her (kolektivní x individuální; brankové, síťové, pálkovací atd.).</w:t>
            </w:r>
          </w:p>
          <w:p w14:paraId="0F023BB6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3B96C6A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Provede základní údržbu náčiní a úpravu hřiště před utkáním a po utkání.</w:t>
            </w:r>
          </w:p>
          <w:p w14:paraId="5B80FA4B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E0EFCA3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Dodržuje fair play jednání při hrách, má radost ze hry, ne z prohry jiného.</w:t>
            </w:r>
          </w:p>
          <w:p w14:paraId="1FFF00EA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Odbourává nejrůznější bariery, ovlivňuje psychickou odolnost sebevědomí a sebedůvěru</w:t>
            </w:r>
          </w:p>
          <w:p w14:paraId="14D2C2B0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4839DD2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Dodržuje  pravidla sportovních her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</w:tcBorders>
          </w:tcPr>
          <w:p w14:paraId="784A70DB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OSV</w:t>
            </w:r>
            <w:r>
              <w:rPr>
                <w:color w:val="000000"/>
                <w:sz w:val="24"/>
                <w:szCs w:val="24"/>
              </w:rPr>
              <w:t>- komunikace, vztahy mezi lidmi, řešení problémů, kooperace, sociální rozvoj, psychohygiena – hry, turnaje</w:t>
            </w:r>
          </w:p>
          <w:p w14:paraId="5AD86D3B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BE34B06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VDO</w:t>
            </w:r>
            <w:r>
              <w:rPr>
                <w:color w:val="000000"/>
                <w:sz w:val="24"/>
                <w:szCs w:val="24"/>
              </w:rPr>
              <w:t>- zásady slušnosti, tolerance, odpovědného chování – rozhodování hry, vedení rozcvičení</w:t>
            </w:r>
          </w:p>
          <w:p w14:paraId="19C1EFD0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019AEBE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MKV</w:t>
            </w:r>
            <w:r>
              <w:rPr>
                <w:color w:val="000000"/>
                <w:sz w:val="24"/>
                <w:szCs w:val="24"/>
              </w:rPr>
              <w:t>- lidské vztahy, odstraňování předsudků – soutěže, turnaje</w:t>
            </w:r>
          </w:p>
          <w:p w14:paraId="345180FF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</w:tcPr>
          <w:p w14:paraId="35CE858A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2F4F8E" w14:paraId="669969CA" w14:textId="77777777" w:rsidTr="002F4F8E">
        <w:trPr>
          <w:trHeight w:val="277"/>
        </w:trPr>
        <w:tc>
          <w:tcPr>
            <w:tcW w:w="980" w:type="dxa"/>
            <w:tcBorders>
              <w:top w:val="single" w:sz="6" w:space="0" w:color="000000"/>
              <w:bottom w:val="single" w:sz="6" w:space="0" w:color="000000"/>
            </w:tcBorders>
          </w:tcPr>
          <w:p w14:paraId="5E8BAAA0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F1DA061" w14:textId="77777777" w:rsidR="002F4F8E" w:rsidRDefault="002F4F8E" w:rsidP="002F4F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Sportovní hry </w:t>
            </w:r>
          </w:p>
          <w:p w14:paraId="1E9E846E" w14:textId="77777777" w:rsidR="002F4F8E" w:rsidRDefault="002F4F8E" w:rsidP="0075521F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Základní pravidla sportovních her.</w:t>
            </w:r>
          </w:p>
          <w:p w14:paraId="424B259C" w14:textId="77777777" w:rsidR="002F4F8E" w:rsidRDefault="002F4F8E" w:rsidP="0075521F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Základy bezpečnosti při sportovních hrách.</w:t>
            </w:r>
          </w:p>
          <w:p w14:paraId="57EEAD9C" w14:textId="77777777" w:rsidR="002F4F8E" w:rsidRDefault="002F4F8E" w:rsidP="0075521F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Příprava a organizace utkání.</w:t>
            </w:r>
          </w:p>
          <w:p w14:paraId="7A870EA3" w14:textId="77777777" w:rsidR="002F4F8E" w:rsidRDefault="002F4F8E" w:rsidP="0075521F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Individuální výkon hráče</w:t>
            </w:r>
          </w:p>
          <w:p w14:paraId="2A4982AB" w14:textId="77777777" w:rsidR="002F4F8E" w:rsidRDefault="002F4F8E" w:rsidP="0075521F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Týmový výkon</w:t>
            </w:r>
          </w:p>
          <w:p w14:paraId="6126B2E9" w14:textId="77777777" w:rsidR="002F4F8E" w:rsidRDefault="002F4F8E" w:rsidP="002F4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4AA77DA" w14:textId="77777777" w:rsidR="002F4F8E" w:rsidRDefault="002F4F8E" w:rsidP="002F4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Basketbal</w:t>
            </w:r>
          </w:p>
          <w:p w14:paraId="3AC4AC8E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48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Herní činnosti jednotlivce (HČJ) – uvolňování bez míče a s míčem </w:t>
            </w:r>
            <w:r>
              <w:rPr>
                <w:color w:val="000000"/>
                <w:sz w:val="24"/>
                <w:szCs w:val="24"/>
              </w:rPr>
              <w:lastRenderedPageBreak/>
              <w:t>driblinkem, obrátkou; přihrávka jednoruč, obouruč na místě a v pohybu; rozskok; vhazování; krytí prostoru, útočníka s míčem, bez míče.</w:t>
            </w:r>
          </w:p>
          <w:p w14:paraId="261C8C91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48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Průpravná cvičení1.2.</w:t>
            </w:r>
          </w:p>
          <w:p w14:paraId="30496D5E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48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cvičení</w:t>
            </w:r>
          </w:p>
          <w:p w14:paraId="0BF58F0F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kombinace – obranná, útočná.</w:t>
            </w:r>
          </w:p>
          <w:p w14:paraId="667DF91B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Osobní obrana – odstupování</w:t>
            </w:r>
          </w:p>
          <w:p w14:paraId="09CA65AA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Doskakování O/U</w:t>
            </w:r>
          </w:p>
          <w:p w14:paraId="34AAF0F7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Týmový herní výkon</w:t>
            </w:r>
          </w:p>
          <w:p w14:paraId="1CEB1524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48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Řízená hra</w:t>
            </w:r>
          </w:p>
          <w:p w14:paraId="0196BEA7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48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Streetball</w:t>
            </w:r>
          </w:p>
          <w:p w14:paraId="0F1CC578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 xml:space="preserve">Fotbal </w:t>
            </w:r>
          </w:p>
          <w:p w14:paraId="5DD033EE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kombinace- útočné, obranné.</w:t>
            </w:r>
          </w:p>
          <w:p w14:paraId="176524AA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HČJ- zpracování míče, vedení míče, přihrávky, vhazování, střelba, uvolňování, obsazování soupeře, prostoru, činnost brankáře.</w:t>
            </w:r>
          </w:p>
          <w:p w14:paraId="1E3C5ED5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Obrana osobní - zónová</w:t>
            </w:r>
          </w:p>
          <w:p w14:paraId="0D0ED963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Řízená hra.</w:t>
            </w:r>
          </w:p>
          <w:p w14:paraId="0DB673CC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Házená</w:t>
            </w:r>
          </w:p>
          <w:p w14:paraId="2B8521DE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HČJ- uvolňování bez míče, s míčem, různé druhy přihrávek (2 – 3 kroky), střelba, obsazování, činnost brankáře. </w:t>
            </w:r>
          </w:p>
          <w:p w14:paraId="2D710370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Řízená hra</w:t>
            </w:r>
          </w:p>
          <w:p w14:paraId="639DA598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48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Doplňkové sportovní hry</w:t>
            </w:r>
            <w:r>
              <w:rPr>
                <w:color w:val="000000"/>
                <w:sz w:val="24"/>
                <w:szCs w:val="24"/>
              </w:rPr>
              <w:t>:</w:t>
            </w:r>
          </w:p>
          <w:p w14:paraId="31E6A41E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</w:p>
          <w:p w14:paraId="7832DBF3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Florbal</w:t>
            </w:r>
          </w:p>
          <w:p w14:paraId="522CFD4D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činnosti jednotlivce: zpracování míčku, vedení (slalom), uvolňování, přihrávky, obrana, střelba</w:t>
            </w:r>
          </w:p>
          <w:p w14:paraId="22FE4EE9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kombinace, hra</w:t>
            </w:r>
          </w:p>
          <w:p w14:paraId="1126159E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zdokonalování herních činností</w:t>
            </w:r>
          </w:p>
          <w:p w14:paraId="7D18011F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kombinační cvičení, změna podmínek</w:t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1CF00158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u w:val="single"/>
              </w:rPr>
              <w:t>Softball</w:t>
            </w:r>
          </w:p>
          <w:p w14:paraId="3E7042D8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HČJ</w:t>
            </w:r>
          </w:p>
          <w:p w14:paraId="73C122F2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zpracování přihrávky - na místě, za pohybu, ve výskoku, za ztížených podmínek, zopakování  pravidel</w:t>
            </w:r>
            <w:r>
              <w:rPr>
                <w:color w:val="000000"/>
                <w:sz w:val="24"/>
                <w:szCs w:val="24"/>
              </w:rPr>
              <w:tab/>
              <w:t>, technika odpalu, ulejvka, pohyb v poli, zpracování přihrávek, Hra s upravenými pravidly</w:t>
            </w:r>
          </w:p>
          <w:p w14:paraId="53668CE2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softbalový turnaj</w:t>
            </w:r>
          </w:p>
          <w:p w14:paraId="20379464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Frisbee</w:t>
            </w:r>
            <w:r>
              <w:rPr>
                <w:b/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 xml:space="preserve"> útočné kombinace hoď a běž</w:t>
            </w:r>
          </w:p>
          <w:p w14:paraId="0F449573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Příjem, zpracování a přihrávky ringo kroužkem</w:t>
            </w:r>
          </w:p>
          <w:p w14:paraId="55261D71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kombinace 1x1, 2x1</w:t>
            </w:r>
          </w:p>
          <w:p w14:paraId="32444886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Hra</w:t>
            </w:r>
          </w:p>
          <w:p w14:paraId="009F19AB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Stolní tenis</w:t>
            </w:r>
            <w:r>
              <w:rPr>
                <w:color w:val="000000"/>
                <w:sz w:val="24"/>
                <w:szCs w:val="24"/>
              </w:rPr>
              <w:t xml:space="preserve"> dle podmínek</w:t>
            </w:r>
          </w:p>
          <w:p w14:paraId="72A8788E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Sálová kopaná</w:t>
            </w:r>
          </w:p>
          <w:p w14:paraId="4425CBB5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HČJ- zpracování míče, vedení míče, přihrávky, vhazování</w:t>
            </w:r>
          </w:p>
          <w:p w14:paraId="7904C853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Průpravná cvičení.</w:t>
            </w:r>
          </w:p>
          <w:p w14:paraId="478615BB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Hry s pozměněnými pravidly.</w:t>
            </w:r>
          </w:p>
          <w:p w14:paraId="7DFC9141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>Miniturnaje</w:t>
            </w:r>
          </w:p>
          <w:p w14:paraId="5D5D6126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264D66E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Volejbal</w:t>
            </w:r>
          </w:p>
          <w:p w14:paraId="51831BD1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Průpravná cvičení</w:t>
            </w:r>
          </w:p>
          <w:p w14:paraId="2DCF034F" w14:textId="77777777" w:rsidR="002F4F8E" w:rsidRDefault="002F4F8E" w:rsidP="002F4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nahrávka spodem (zpracování míče, nácvik techniky)</w:t>
            </w:r>
          </w:p>
          <w:p w14:paraId="79BEB421" w14:textId="77777777" w:rsidR="002F4F8E" w:rsidRDefault="002F4F8E" w:rsidP="002F4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obouruč vrchem, nácvik techniky</w:t>
            </w:r>
          </w:p>
          <w:p w14:paraId="24114C4D" w14:textId="77777777" w:rsidR="002F4F8E" w:rsidRDefault="002F4F8E" w:rsidP="002F4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smeč, nácvik techniky</w:t>
            </w:r>
          </w:p>
          <w:p w14:paraId="46A8F89E" w14:textId="77777777" w:rsidR="002F4F8E" w:rsidRDefault="002F4F8E" w:rsidP="002F4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podání spodem, vrchem</w:t>
            </w:r>
          </w:p>
          <w:p w14:paraId="5B56ACA6" w14:textId="77777777" w:rsidR="002F4F8E" w:rsidRDefault="002F4F8E" w:rsidP="002F4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pohyb v poli</w:t>
            </w:r>
          </w:p>
          <w:p w14:paraId="272A41AF" w14:textId="77777777" w:rsidR="002F4F8E" w:rsidRDefault="002F4F8E" w:rsidP="002F4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herní cvičení</w:t>
            </w:r>
          </w:p>
          <w:p w14:paraId="1B26A733" w14:textId="77777777" w:rsidR="002F4F8E" w:rsidRDefault="002F4F8E" w:rsidP="002F4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hra 2-2.3-3 6-6</w:t>
            </w:r>
          </w:p>
          <w:p w14:paraId="34E91416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CB4718C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Dodržuje pravidla sportovních her a samostatně řídí sportovní utkání.</w:t>
            </w:r>
          </w:p>
          <w:p w14:paraId="6174F4BA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EDD80EC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Provádí  zdokonalení herní koordinační a kondiční schopnosti</w:t>
            </w:r>
          </w:p>
          <w:p w14:paraId="72A7D983" w14:textId="77777777" w:rsidR="002F4F8E" w:rsidRDefault="002F4F8E" w:rsidP="002F4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C50797E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65196D7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3147532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2E0D6C1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69B90EA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91342F0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Uplatňuje herní činnosti jednotlivce a využívá je v základních kombinacích i v utkání podle  pravidel.</w:t>
            </w:r>
          </w:p>
          <w:p w14:paraId="72FBDA89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2FBA298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A997F8E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DBF385C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fair play jednání při hrách.</w:t>
            </w:r>
          </w:p>
          <w:p w14:paraId="2BE21018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A902723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Ovládá základní pravidla a uplatňuje je ve hře.</w:t>
            </w:r>
          </w:p>
          <w:p w14:paraId="273A28F5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D41FE2A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a zdokonaluje podle svých schopností pohybové dovednosti potřebné k ovládání náčiní (míče)</w:t>
            </w:r>
          </w:p>
          <w:p w14:paraId="67C0962E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24E458A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FCEAF5F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72AD375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70FF2AC2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Používá v souladu s vývojovými předpoklady a individuálními zvláštnostmi osvojované pohybové dovednosti, tvořivě je uplatňuje ve hře, v turnaji, při rekreačních činnostech.</w:t>
            </w:r>
          </w:p>
          <w:p w14:paraId="08184CF7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74D5635" w14:textId="77777777" w:rsidR="002F4F8E" w:rsidRDefault="002F4F8E" w:rsidP="002F4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Využívá sportovní hry k soutěžnímu využití</w:t>
            </w:r>
          </w:p>
          <w:p w14:paraId="5CF0E4C0" w14:textId="77777777" w:rsidR="002F4F8E" w:rsidRDefault="002F4F8E" w:rsidP="002F4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0848E1E" w14:textId="77777777" w:rsidR="002F4F8E" w:rsidRDefault="002F4F8E" w:rsidP="002F4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Uplatňuje herní činnosti jednotlivců a využívá je v základních kombinacích i v utkání podle zjednodušených pravidel.</w:t>
            </w:r>
          </w:p>
          <w:p w14:paraId="184CCBC0" w14:textId="77777777" w:rsidR="002F4F8E" w:rsidRDefault="002F4F8E" w:rsidP="002F4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53136BA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Zařadí sportovní hry jako vhodnou pohybovou i společenskou </w:t>
            </w:r>
          </w:p>
          <w:p w14:paraId="5C0D5D54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7C23E9A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1E860AE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Zdokonaluje podle svých schopností pohybové dovednosti potřebné k ovládání náčiní (míče)</w:t>
            </w:r>
          </w:p>
          <w:p w14:paraId="0AD1B8AC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AA66093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BD3A2D2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11A2DB4" w14:textId="77777777" w:rsidR="002F4F8E" w:rsidRDefault="002F4F8E" w:rsidP="002F4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Využívá sportovní hry k soutěžnímu využití</w:t>
            </w:r>
          </w:p>
          <w:p w14:paraId="34581CF2" w14:textId="77777777" w:rsidR="002F4F8E" w:rsidRDefault="002F4F8E" w:rsidP="002F4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35B3F7D" w14:textId="77777777" w:rsidR="002F4F8E" w:rsidRDefault="002F4F8E" w:rsidP="002F4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Uplatňuje herní činnosti jednotlivců a využívá je v základních kombinacích i v utkání podle zjednodušených pravidel.</w:t>
            </w:r>
          </w:p>
          <w:p w14:paraId="4E9F7481" w14:textId="77777777" w:rsidR="002F4F8E" w:rsidRDefault="002F4F8E" w:rsidP="002F4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6454763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Zařadí sportovní hry jako vhodnou pohybovou i společenskou činnost.</w:t>
            </w:r>
          </w:p>
          <w:p w14:paraId="3AD08897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D14EAB6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67D2A7F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D43703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A4F1EA4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OSV</w:t>
            </w:r>
            <w:r>
              <w:rPr>
                <w:color w:val="000000"/>
                <w:sz w:val="24"/>
                <w:szCs w:val="24"/>
              </w:rPr>
              <w:t>- komunikace, vztahy mezi lidmi, řešení problémů, kooperace, sociální rozvoj, psychohygiena – hry, turnaje</w:t>
            </w:r>
          </w:p>
          <w:p w14:paraId="28576E65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D32D2FC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VDO</w:t>
            </w:r>
            <w:r>
              <w:rPr>
                <w:color w:val="000000"/>
                <w:sz w:val="24"/>
                <w:szCs w:val="24"/>
              </w:rPr>
              <w:t>- zásady slušnosti, tolerance, odpovědného chování – turnaje dvojic, trojic, soutěže</w:t>
            </w:r>
          </w:p>
          <w:p w14:paraId="61D4F386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18F3DB0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MKV</w:t>
            </w:r>
            <w:r>
              <w:rPr>
                <w:color w:val="000000"/>
                <w:sz w:val="24"/>
                <w:szCs w:val="24"/>
              </w:rPr>
              <w:t>- lidské vztahy, odstraňování předsudků – hry, soutěže</w:t>
            </w:r>
          </w:p>
          <w:p w14:paraId="2F3E52E5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 w:val="24"/>
                <w:szCs w:val="24"/>
              </w:rPr>
            </w:pPr>
          </w:p>
          <w:p w14:paraId="04FED963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Mezipředmětové vztahy</w:t>
            </w:r>
          </w:p>
          <w:p w14:paraId="3FE6554D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-přírodopis – anatomie těla, fyziologie člověka</w:t>
            </w:r>
          </w:p>
          <w:p w14:paraId="02633681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-fyzika – fyz.veličiny a tělo</w:t>
            </w:r>
          </w:p>
          <w:p w14:paraId="332EA9F0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-společenské předměty – hygiena, psychohygiena, životospráva</w:t>
            </w:r>
          </w:p>
          <w:p w14:paraId="203A2313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16053EF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1780F555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Žáci se zúčastňují soutěží SLZŠ ve všech hrách</w:t>
            </w:r>
          </w:p>
          <w:p w14:paraId="49507AF2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Basketbal</w:t>
            </w:r>
          </w:p>
          <w:p w14:paraId="2F89712E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Kopaná</w:t>
            </w:r>
          </w:p>
          <w:p w14:paraId="46C7AE54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Florbal</w:t>
            </w:r>
          </w:p>
          <w:p w14:paraId="7577A454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Házená</w:t>
            </w:r>
          </w:p>
          <w:p w14:paraId="09E8263A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Stolní tenis</w:t>
            </w:r>
          </w:p>
          <w:p w14:paraId="2A0F2E5A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2371FDC7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7216EEB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8A90CFC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5863CA54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0755EDDB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Žáci se seznamují s pravidly a HČJ </w:t>
            </w:r>
            <w:r>
              <w:rPr>
                <w:color w:val="000000"/>
                <w:sz w:val="24"/>
                <w:szCs w:val="24"/>
              </w:rPr>
              <w:lastRenderedPageBreak/>
              <w:t>v jednotlivých hrách</w:t>
            </w:r>
          </w:p>
          <w:p w14:paraId="0692AF46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45AB332" w14:textId="77777777" w:rsidR="002F4F8E" w:rsidRDefault="002F4F8E" w:rsidP="002F4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Navazujeme na hodiny TV</w:t>
            </w:r>
          </w:p>
        </w:tc>
      </w:tr>
    </w:tbl>
    <w:p w14:paraId="267C686A" w14:textId="77777777" w:rsidR="002F4F8E" w:rsidRDefault="002F4F8E" w:rsidP="002F4F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0DBE71EB" w14:textId="77777777" w:rsidR="002F4F8E" w:rsidRDefault="002F4F8E" w:rsidP="002F4F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Zpracovala: Mgr. Romana Rájková</w:t>
      </w:r>
    </w:p>
    <w:p w14:paraId="5E24FBD1" w14:textId="77777777" w:rsidR="002F4F8E" w:rsidRDefault="002F4F8E" w:rsidP="002F4F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4BDD6AA6" w14:textId="77777777" w:rsidR="002F4F8E" w:rsidRDefault="002F4F8E" w:rsidP="002F4F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08514776" w14:textId="77777777" w:rsidR="002F4F8E" w:rsidRDefault="002F4F8E" w:rsidP="002F4F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312F3596" w14:textId="77777777" w:rsidR="002F4F8E" w:rsidRDefault="002F4F8E" w:rsidP="002F4F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7B278C69" w14:textId="77777777" w:rsidR="002F4F8E" w:rsidRDefault="002F4F8E" w:rsidP="002F4F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37429EF1" w14:textId="77777777" w:rsidR="002F4F8E" w:rsidRDefault="002F4F8E" w:rsidP="002F4F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11D854B4" w14:textId="77777777" w:rsidR="002F4F8E" w:rsidRDefault="002F4F8E" w:rsidP="002F4F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33362601" w14:textId="77777777" w:rsidR="002F4F8E" w:rsidRDefault="002F4F8E" w:rsidP="002F4F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3F5CB913" w14:textId="77777777" w:rsidR="002F4F8E" w:rsidRDefault="002F4F8E" w:rsidP="002F4F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6334D708" w14:textId="77777777" w:rsidR="00A26406" w:rsidRDefault="00A26406" w:rsidP="002F4F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  <w:sectPr w:rsidR="00A26406">
          <w:pgSz w:w="16838" w:h="11906" w:orient="landscape"/>
          <w:pgMar w:top="1418" w:right="1418" w:bottom="1418" w:left="1418" w:header="709" w:footer="709" w:gutter="0"/>
          <w:cols w:space="708"/>
        </w:sectPr>
      </w:pPr>
    </w:p>
    <w:p w14:paraId="7D2A3288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b/>
          <w:sz w:val="24"/>
          <w:szCs w:val="24"/>
        </w:rPr>
        <w:lastRenderedPageBreak/>
        <w:t>Volitelný předmět MATEMATICKÝ SEMINÁŘ – II.</w:t>
      </w:r>
      <w:r w:rsidR="004F1F1B" w:rsidRPr="007E5265">
        <w:rPr>
          <w:b/>
          <w:sz w:val="24"/>
          <w:szCs w:val="24"/>
        </w:rPr>
        <w:t xml:space="preserve"> </w:t>
      </w:r>
      <w:r w:rsidRPr="007E5265">
        <w:rPr>
          <w:b/>
          <w:sz w:val="24"/>
          <w:szCs w:val="24"/>
        </w:rPr>
        <w:t>stupeň</w:t>
      </w:r>
    </w:p>
    <w:p w14:paraId="56E1896F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</w:p>
    <w:p w14:paraId="2562553F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>Vypracovala: Mgr.</w:t>
      </w:r>
      <w:r w:rsidR="004F1F1B" w:rsidRPr="007E5265">
        <w:rPr>
          <w:sz w:val="24"/>
          <w:szCs w:val="24"/>
        </w:rPr>
        <w:t xml:space="preserve"> </w:t>
      </w:r>
      <w:r w:rsidRPr="007E5265">
        <w:rPr>
          <w:sz w:val="24"/>
          <w:szCs w:val="24"/>
        </w:rPr>
        <w:t>Hana Vocelková</w:t>
      </w:r>
    </w:p>
    <w:p w14:paraId="486D1745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</w:p>
    <w:p w14:paraId="1C22938D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2"/>
          <w:szCs w:val="22"/>
          <w:u w:val="single"/>
        </w:rPr>
      </w:pPr>
      <w:r w:rsidRPr="007E5265">
        <w:rPr>
          <w:b/>
          <w:sz w:val="22"/>
          <w:szCs w:val="22"/>
          <w:u w:val="single"/>
        </w:rPr>
        <w:t>1. Obsahové, časové a organizační vymezení</w:t>
      </w:r>
    </w:p>
    <w:p w14:paraId="758347C2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2"/>
          <w:szCs w:val="22"/>
        </w:rPr>
      </w:pPr>
    </w:p>
    <w:p w14:paraId="4864DEE1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940"/>
        </w:tabs>
        <w:spacing w:line="240" w:lineRule="auto"/>
        <w:ind w:left="1" w:hanging="3"/>
        <w:jc w:val="both"/>
        <w:rPr>
          <w:sz w:val="24"/>
          <w:szCs w:val="24"/>
        </w:rPr>
      </w:pPr>
      <w:r w:rsidRPr="007E5265">
        <w:rPr>
          <w:sz w:val="28"/>
          <w:szCs w:val="28"/>
        </w:rPr>
        <w:tab/>
      </w:r>
      <w:r w:rsidRPr="007E5265">
        <w:rPr>
          <w:sz w:val="24"/>
          <w:szCs w:val="24"/>
        </w:rPr>
        <w:t>Svým pojetím navazuje především na žákovské výstupy vzdělávací oblasti Matematika a její aplikace, ale také na výstupy ostatních vzdělávacích oblastí. (především Informatiky a fyziky). Ty se snaží dále rozvíjet a prohlubovat. Jde především o osvojování dovedností a vědomostí, které bude moci žák využít v praktickém životě. Učí se řešit problémové úlohy z běžného života a hlavně pak spolupracovat při jejich řešení. Je snahou, aby žák porozuměl základním myšlenkovým postupům, matematickým pojmům a jejich vztahům.</w:t>
      </w:r>
    </w:p>
    <w:p w14:paraId="60C72BE3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940"/>
        </w:tabs>
        <w:spacing w:line="240" w:lineRule="auto"/>
        <w:ind w:left="0" w:hanging="2"/>
        <w:jc w:val="both"/>
        <w:rPr>
          <w:sz w:val="24"/>
          <w:szCs w:val="24"/>
        </w:rPr>
      </w:pPr>
    </w:p>
    <w:p w14:paraId="53EB8E9D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940"/>
        </w:tabs>
        <w:spacing w:line="240" w:lineRule="auto"/>
        <w:ind w:left="0" w:hanging="2"/>
        <w:jc w:val="both"/>
        <w:rPr>
          <w:sz w:val="24"/>
          <w:szCs w:val="24"/>
        </w:rPr>
      </w:pPr>
      <w:r w:rsidRPr="007E5265">
        <w:rPr>
          <w:sz w:val="24"/>
          <w:szCs w:val="24"/>
        </w:rPr>
        <w:tab/>
        <w:t>Využívají se především metody a formy založené na spolupráci žáků. Vzájemně se učí, prezentují své názory a výsledky, řeší úlohy.</w:t>
      </w:r>
    </w:p>
    <w:p w14:paraId="0ECAED23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940"/>
        </w:tabs>
        <w:spacing w:line="240" w:lineRule="auto"/>
        <w:ind w:left="0" w:hanging="2"/>
        <w:jc w:val="both"/>
        <w:rPr>
          <w:sz w:val="24"/>
          <w:szCs w:val="24"/>
        </w:rPr>
      </w:pPr>
    </w:p>
    <w:p w14:paraId="19F811DD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940"/>
        </w:tabs>
        <w:spacing w:line="240" w:lineRule="auto"/>
        <w:ind w:left="0" w:hanging="2"/>
        <w:jc w:val="both"/>
        <w:rPr>
          <w:sz w:val="24"/>
          <w:szCs w:val="24"/>
        </w:rPr>
      </w:pPr>
      <w:r w:rsidRPr="007E5265">
        <w:rPr>
          <w:sz w:val="24"/>
          <w:szCs w:val="24"/>
        </w:rPr>
        <w:tab/>
        <w:t xml:space="preserve">V hodnocení žáka se sleduje především to, jak je schopen aplikovat získané dovednosti a vědomosti, spolupracovat, přemýšlet, řešit úlohy a obhajovat své názory.   </w:t>
      </w:r>
    </w:p>
    <w:p w14:paraId="5CD1FCF6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</w:p>
    <w:p w14:paraId="7EE2539D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b/>
          <w:sz w:val="24"/>
          <w:szCs w:val="24"/>
        </w:rPr>
        <w:t>Vzdělávání</w:t>
      </w:r>
      <w:r w:rsidRPr="007E5265">
        <w:rPr>
          <w:sz w:val="24"/>
          <w:szCs w:val="24"/>
        </w:rPr>
        <w:t xml:space="preserve"> je zaměřeno na:</w:t>
      </w:r>
    </w:p>
    <w:p w14:paraId="4BAE9D9A" w14:textId="77777777" w:rsidR="00A26406" w:rsidRPr="007E5265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>získávání vztahu k matematice</w:t>
      </w:r>
    </w:p>
    <w:p w14:paraId="04E1089F" w14:textId="77777777" w:rsidR="00A26406" w:rsidRPr="007E5265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>zajímavé a zábavné úlohy rozvíjející úsudek</w:t>
      </w:r>
    </w:p>
    <w:p w14:paraId="48146FE9" w14:textId="77777777" w:rsidR="00A26406" w:rsidRPr="007E5265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>využívání matematických poznatků a dovedností v praktických činnostech</w:t>
      </w:r>
    </w:p>
    <w:p w14:paraId="531627AB" w14:textId="77777777" w:rsidR="00A26406" w:rsidRPr="007E5265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>rozvoj paměti a logického myšlení za pomoci mat. problémů</w:t>
      </w:r>
    </w:p>
    <w:p w14:paraId="13FCA5CA" w14:textId="77777777" w:rsidR="00A26406" w:rsidRPr="007E5265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>vytváření velkého množství matematických znalostí pro řešení složitějších úloh</w:t>
      </w:r>
    </w:p>
    <w:p w14:paraId="5E70E19D" w14:textId="77777777" w:rsidR="00A26406" w:rsidRPr="007E5265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 xml:space="preserve">přesnost rýsování </w:t>
      </w:r>
    </w:p>
    <w:p w14:paraId="2B8C3CD2" w14:textId="77777777" w:rsidR="00A26406" w:rsidRPr="007E5265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>propojování poznatků z různých vzdělávacích oblastí</w:t>
      </w:r>
    </w:p>
    <w:p w14:paraId="3E0616A3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2"/>
          <w:szCs w:val="22"/>
        </w:rPr>
      </w:pPr>
    </w:p>
    <w:p w14:paraId="0A9F3699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 xml:space="preserve">Předmět </w:t>
      </w:r>
      <w:r w:rsidRPr="007E5265">
        <w:rPr>
          <w:b/>
          <w:sz w:val="24"/>
          <w:szCs w:val="24"/>
        </w:rPr>
        <w:t>SEMINÁŘ Z  MATEMATIKY</w:t>
      </w:r>
      <w:r w:rsidRPr="007E5265">
        <w:rPr>
          <w:sz w:val="24"/>
          <w:szCs w:val="24"/>
        </w:rPr>
        <w:t xml:space="preserve"> je úzce spjat s ostatními předměty:</w:t>
      </w:r>
    </w:p>
    <w:p w14:paraId="18FE34B8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</w:p>
    <w:p w14:paraId="6B3945F7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>F – měření délky – výpočet  délky, výpočet dráhy, času, rychlosti, výpočty obvodů a obsahů pozemků, převody jednotek, výpočet neznámé ze vzorce</w:t>
      </w:r>
    </w:p>
    <w:p w14:paraId="0F3E0DBE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>Inf – vyhledávání, vyhodnocování a zpracování dat, práce s grafy, převod na procenty, pozorování souborů dat, …</w:t>
      </w:r>
    </w:p>
    <w:p w14:paraId="5AA1F2FC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>VV – provádění situačních náčrtů, rozborových obrázků, výroba těles…</w:t>
      </w:r>
    </w:p>
    <w:p w14:paraId="11F399E5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</w:p>
    <w:p w14:paraId="4963B2B1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>Předmětem prolínají průřezová témata:</w:t>
      </w:r>
    </w:p>
    <w:p w14:paraId="10CB1B9A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>OSV, VDO – důraz je kladen na formování volních a charakterových rysů – rozvíjí důslednost, vytrvalost, schopnost sebekontroly, vynalézavost, tvořivost</w:t>
      </w:r>
    </w:p>
    <w:p w14:paraId="5AEE9A9E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</w:p>
    <w:p w14:paraId="0EAE77AB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>Časové vymezení předmětu a organizace práce:  2 hodiny  týdně, vyučuje se pouze ve třídách  6.-9.A jako volitelný předmět dle možností školy.</w:t>
      </w:r>
    </w:p>
    <w:p w14:paraId="56318D8C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</w:p>
    <w:p w14:paraId="46101710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>Výuka probíhá ve třídě  nebo v učebně výpočetní techniky.</w:t>
      </w:r>
    </w:p>
    <w:p w14:paraId="7251AD88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sz w:val="24"/>
          <w:szCs w:val="24"/>
          <w:u w:val="single"/>
        </w:rPr>
      </w:pPr>
    </w:p>
    <w:p w14:paraId="427B29C0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sz w:val="24"/>
          <w:szCs w:val="24"/>
          <w:u w:val="single"/>
        </w:rPr>
      </w:pPr>
    </w:p>
    <w:p w14:paraId="09FD8198" w14:textId="77777777" w:rsidR="004F1F1B" w:rsidRPr="007E5265" w:rsidRDefault="004F1F1B" w:rsidP="004F1F1B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b/>
          <w:sz w:val="24"/>
          <w:szCs w:val="24"/>
          <w:u w:val="single"/>
        </w:rPr>
      </w:pPr>
    </w:p>
    <w:p w14:paraId="5D616BB3" w14:textId="77777777" w:rsidR="00A26406" w:rsidRPr="007E5265" w:rsidRDefault="00D83F7B" w:rsidP="004F1F1B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b/>
          <w:sz w:val="24"/>
          <w:szCs w:val="24"/>
          <w:u w:val="single"/>
        </w:rPr>
      </w:pPr>
      <w:r w:rsidRPr="007E5265">
        <w:rPr>
          <w:b/>
          <w:sz w:val="24"/>
          <w:szCs w:val="24"/>
          <w:u w:val="single"/>
        </w:rPr>
        <w:lastRenderedPageBreak/>
        <w:t>2.Výchovné a vzdělávací strategie pro rozvoj klíčových kompetencí</w:t>
      </w:r>
    </w:p>
    <w:p w14:paraId="7D6D96CD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2"/>
          <w:szCs w:val="22"/>
        </w:rPr>
      </w:pPr>
    </w:p>
    <w:p w14:paraId="703F4270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b/>
          <w:sz w:val="24"/>
          <w:szCs w:val="24"/>
        </w:rPr>
        <w:t>KOMPETENCE K UČENÍ</w:t>
      </w:r>
    </w:p>
    <w:p w14:paraId="45E4A837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b/>
          <w:sz w:val="24"/>
          <w:szCs w:val="24"/>
        </w:rPr>
        <w:t xml:space="preserve">Učitel: </w:t>
      </w:r>
    </w:p>
    <w:p w14:paraId="7016249D" w14:textId="77777777" w:rsidR="00A26406" w:rsidRPr="007E5265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>do výuky zařazuje  různé metody práce – rozhovor, skupinová práce, samostatná práce, řízená diskuse tak, aby žák pod jeho vedením dokázal řešení příkladu  vysvětlit ostatní žákům</w:t>
      </w:r>
    </w:p>
    <w:p w14:paraId="1C8784B0" w14:textId="77777777" w:rsidR="00A26406" w:rsidRPr="007E5265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>zadává problémové úlohy, které žák řeší z více hledisek, vyžaduje slovní komentář  při řešení příkladů</w:t>
      </w:r>
    </w:p>
    <w:p w14:paraId="15FA0BE9" w14:textId="77777777" w:rsidR="00A26406" w:rsidRPr="007E5265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>zadává samostatné a skupinové práce</w:t>
      </w:r>
    </w:p>
    <w:p w14:paraId="34A7B76C" w14:textId="77777777" w:rsidR="00A26406" w:rsidRPr="007E5265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 xml:space="preserve">zadává úkoly tak, aby umožňovali volbu různých postupů </w:t>
      </w:r>
    </w:p>
    <w:p w14:paraId="2134728B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 xml:space="preserve">-      vyžaduje, aby geometrické úlohy žáci zakreslovali ve volném rovnoběžném promítání </w:t>
      </w:r>
    </w:p>
    <w:p w14:paraId="741AFCD5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</w:p>
    <w:p w14:paraId="4A627C60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b/>
          <w:sz w:val="24"/>
          <w:szCs w:val="24"/>
        </w:rPr>
        <w:t>KOMPETENCE K ŘEŠENÍ PROBLÉMU</w:t>
      </w:r>
    </w:p>
    <w:p w14:paraId="3F4A5899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b/>
          <w:sz w:val="24"/>
          <w:szCs w:val="24"/>
        </w:rPr>
        <w:t>Učitel:</w:t>
      </w:r>
    </w:p>
    <w:p w14:paraId="2235CABD" w14:textId="77777777" w:rsidR="00A26406" w:rsidRPr="007E5265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>s chybou žáka pracuje jako s příležitostí, jak ukázat správnou cestu k řešení</w:t>
      </w:r>
    </w:p>
    <w:p w14:paraId="04AF7062" w14:textId="77777777" w:rsidR="00A26406" w:rsidRPr="007E5265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>vede žáky k ověřování výsledků</w:t>
      </w:r>
    </w:p>
    <w:p w14:paraId="59770A29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</w:p>
    <w:p w14:paraId="46CDA754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b/>
          <w:sz w:val="24"/>
          <w:szCs w:val="24"/>
        </w:rPr>
        <w:t>Žáci:</w:t>
      </w:r>
    </w:p>
    <w:p w14:paraId="5A991296" w14:textId="77777777" w:rsidR="00A26406" w:rsidRPr="007E5265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>provádějí rozbor problému a plán řešení, odhadování výsledků</w:t>
      </w:r>
    </w:p>
    <w:p w14:paraId="3D6AF2DD" w14:textId="77777777" w:rsidR="00A26406" w:rsidRPr="007E5265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>učí se volit správný postup při řešení  slovních úloh a reálných problémů</w:t>
      </w:r>
    </w:p>
    <w:p w14:paraId="4AF3D11D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</w:p>
    <w:p w14:paraId="06AA34A8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b/>
          <w:sz w:val="24"/>
          <w:szCs w:val="24"/>
        </w:rPr>
        <w:t>KOMPETENCE KOMUNIKATIVNÍ</w:t>
      </w:r>
    </w:p>
    <w:p w14:paraId="4AB2D2D1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b/>
          <w:sz w:val="24"/>
          <w:szCs w:val="24"/>
        </w:rPr>
        <w:t>Učitel:</w:t>
      </w:r>
    </w:p>
    <w:p w14:paraId="494E8832" w14:textId="77777777" w:rsidR="00A26406" w:rsidRPr="007E5265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>při řešení  úloh vyžaduje přesnou formulaci</w:t>
      </w:r>
    </w:p>
    <w:p w14:paraId="64CBD20F" w14:textId="77777777" w:rsidR="00A26406" w:rsidRPr="007E5265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 xml:space="preserve">při řešení příkladů vyžaduje aby žáci dokázali daný problém slovně přeformulovat do matematické terminologie </w:t>
      </w:r>
      <w:r w:rsidR="004F1F1B" w:rsidRPr="007E5265">
        <w:rPr>
          <w:sz w:val="24"/>
          <w:szCs w:val="24"/>
        </w:rPr>
        <w:t xml:space="preserve"> </w:t>
      </w:r>
      <w:r w:rsidRPr="007E5265">
        <w:rPr>
          <w:sz w:val="24"/>
          <w:szCs w:val="24"/>
        </w:rPr>
        <w:t>aby se naučili číst slovní úlohy s porozuměním a dokázali slovně interpretovat matematický výsledek</w:t>
      </w:r>
    </w:p>
    <w:p w14:paraId="7A4678DD" w14:textId="77777777" w:rsidR="00A26406" w:rsidRPr="007E5265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>podle potřeby žákům pomáhá radou, popř. nápovědou</w:t>
      </w:r>
    </w:p>
    <w:p w14:paraId="7C97BA4E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</w:p>
    <w:p w14:paraId="63D344A2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b/>
          <w:sz w:val="24"/>
          <w:szCs w:val="24"/>
        </w:rPr>
        <w:t>Žáci:</w:t>
      </w:r>
    </w:p>
    <w:p w14:paraId="3AFCF642" w14:textId="77777777" w:rsidR="00A26406" w:rsidRPr="007E5265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>komunikují na odpovídající úrovni</w:t>
      </w:r>
    </w:p>
    <w:p w14:paraId="1580220A" w14:textId="77777777" w:rsidR="00A26406" w:rsidRPr="007E5265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>zdůvodňují zvolené matematické postupy</w:t>
      </w:r>
    </w:p>
    <w:p w14:paraId="6FA687DC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</w:p>
    <w:p w14:paraId="62B705E5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b/>
          <w:sz w:val="24"/>
          <w:szCs w:val="24"/>
        </w:rPr>
        <w:t>KOMPETENCE SOCIÁLNÍ A PERSONÁLNÍ</w:t>
      </w:r>
    </w:p>
    <w:p w14:paraId="226A0F84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b/>
          <w:sz w:val="24"/>
          <w:szCs w:val="24"/>
        </w:rPr>
        <w:t>Učitel:</w:t>
      </w:r>
    </w:p>
    <w:p w14:paraId="59E1EEF4" w14:textId="77777777" w:rsidR="00A26406" w:rsidRPr="007E5265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 xml:space="preserve">zařazuje práci v týmu </w:t>
      </w:r>
    </w:p>
    <w:p w14:paraId="4B98E2BA" w14:textId="77777777" w:rsidR="00A26406" w:rsidRPr="007E5265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>zadává úkoly z praxe,  které vedou k aktivní diskusi</w:t>
      </w:r>
    </w:p>
    <w:p w14:paraId="433EDC7A" w14:textId="77777777" w:rsidR="00A26406" w:rsidRPr="007E5265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>vyžaduje dodržování pravidel slušného chování</w:t>
      </w:r>
    </w:p>
    <w:p w14:paraId="5D9D052B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</w:p>
    <w:p w14:paraId="6BDC1C15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b/>
          <w:sz w:val="24"/>
          <w:szCs w:val="24"/>
        </w:rPr>
        <w:t>Žáci:</w:t>
      </w:r>
    </w:p>
    <w:p w14:paraId="762E4D2F" w14:textId="77777777" w:rsidR="00A26406" w:rsidRPr="007E5265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>spolupracují ve skupině</w:t>
      </w:r>
    </w:p>
    <w:p w14:paraId="6953F224" w14:textId="77777777" w:rsidR="00A26406" w:rsidRPr="007E5265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>učí se věcně argumentovat</w:t>
      </w:r>
    </w:p>
    <w:p w14:paraId="547D48D6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</w:p>
    <w:p w14:paraId="656019F3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b/>
          <w:sz w:val="24"/>
          <w:szCs w:val="24"/>
        </w:rPr>
        <w:t>KOMPETENCE  OBČANSKÉ</w:t>
      </w:r>
    </w:p>
    <w:p w14:paraId="32D061CF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b/>
          <w:sz w:val="24"/>
          <w:szCs w:val="24"/>
        </w:rPr>
        <w:t>Učitel:</w:t>
      </w:r>
    </w:p>
    <w:p w14:paraId="7F451691" w14:textId="77777777" w:rsidR="00A26406" w:rsidRPr="007E5265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>hodnocením a povzbuzováním podporuje snahu žáků</w:t>
      </w:r>
    </w:p>
    <w:p w14:paraId="187FA6C0" w14:textId="77777777" w:rsidR="00A26406" w:rsidRPr="007E5265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>vede žáky k tomu, aby brali ohled na druhé</w:t>
      </w:r>
    </w:p>
    <w:p w14:paraId="742CC0C7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</w:p>
    <w:p w14:paraId="73EC98DD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</w:p>
    <w:p w14:paraId="56B138D1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b/>
          <w:sz w:val="24"/>
          <w:szCs w:val="24"/>
        </w:rPr>
        <w:lastRenderedPageBreak/>
        <w:t>Žáci:</w:t>
      </w:r>
    </w:p>
    <w:p w14:paraId="67DD7E5E" w14:textId="77777777" w:rsidR="00A26406" w:rsidRPr="007E5265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>respektují názory ostatních</w:t>
      </w:r>
    </w:p>
    <w:p w14:paraId="3745D130" w14:textId="77777777" w:rsidR="00A26406" w:rsidRPr="007E5265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>rozhodují se podle dané situace</w:t>
      </w:r>
    </w:p>
    <w:p w14:paraId="0C76EDA4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</w:p>
    <w:p w14:paraId="49875FD4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b/>
          <w:sz w:val="24"/>
          <w:szCs w:val="24"/>
        </w:rPr>
        <w:t>KOMPETENCE PRACOVNÍ</w:t>
      </w:r>
    </w:p>
    <w:p w14:paraId="69742B25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b/>
          <w:sz w:val="24"/>
          <w:szCs w:val="24"/>
        </w:rPr>
        <w:t>Učitel:</w:t>
      </w:r>
    </w:p>
    <w:p w14:paraId="28A81032" w14:textId="77777777" w:rsidR="00A26406" w:rsidRPr="007E5265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>vyžaduje plnění úkolů</w:t>
      </w:r>
    </w:p>
    <w:p w14:paraId="52821B44" w14:textId="77777777" w:rsidR="00A26406" w:rsidRPr="007E5265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 xml:space="preserve">požaduje dodržování dohodnuté kvality </w:t>
      </w:r>
    </w:p>
    <w:p w14:paraId="645CD605" w14:textId="77777777" w:rsidR="00A26406" w:rsidRPr="007E5265" w:rsidRDefault="00D83F7B" w:rsidP="00DC7024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 xml:space="preserve">naučit žáka  pracovat podle návodu, předem stanoveného postupu </w:t>
      </w:r>
    </w:p>
    <w:p w14:paraId="588B613F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</w:p>
    <w:p w14:paraId="761E8925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b/>
          <w:sz w:val="24"/>
          <w:szCs w:val="24"/>
        </w:rPr>
        <w:t>Žáci:</w:t>
      </w:r>
    </w:p>
    <w:p w14:paraId="0C8059CA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>- zdokonalují si grafický projev</w:t>
      </w:r>
    </w:p>
    <w:p w14:paraId="33014BE9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>- jsou vedeni k efektivitě práce</w:t>
      </w:r>
    </w:p>
    <w:p w14:paraId="53CA05F5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sz w:val="24"/>
          <w:szCs w:val="24"/>
        </w:rPr>
      </w:pPr>
    </w:p>
    <w:p w14:paraId="08535974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sz w:val="24"/>
          <w:szCs w:val="24"/>
        </w:rPr>
      </w:pPr>
    </w:p>
    <w:p w14:paraId="009B7BA1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b/>
          <w:sz w:val="24"/>
          <w:szCs w:val="24"/>
        </w:rPr>
      </w:pPr>
      <w:r w:rsidRPr="007E5265">
        <w:rPr>
          <w:b/>
          <w:sz w:val="24"/>
          <w:szCs w:val="24"/>
        </w:rPr>
        <w:t>KOMPETENCE DIGITÁLNÍ</w:t>
      </w:r>
    </w:p>
    <w:p w14:paraId="67E283B6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b/>
          <w:sz w:val="24"/>
          <w:szCs w:val="24"/>
        </w:rPr>
      </w:pPr>
      <w:r w:rsidRPr="007E5265">
        <w:rPr>
          <w:b/>
          <w:sz w:val="24"/>
          <w:szCs w:val="24"/>
        </w:rPr>
        <w:t>Učitel:</w:t>
      </w:r>
    </w:p>
    <w:p w14:paraId="77E3CE1B" w14:textId="23185E72" w:rsidR="00A26406" w:rsidRPr="007E5265" w:rsidRDefault="00D83F7B" w:rsidP="00DC7024">
      <w:pPr>
        <w:numPr>
          <w:ilvl w:val="0"/>
          <w:numId w:val="9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 xml:space="preserve">pro komunikaci se žáky - zadávání samostatných a dobrovolných úkolů, náměty na domácí činnosti - využívá platformu </w:t>
      </w:r>
      <w:r w:rsidR="007E5265">
        <w:rPr>
          <w:sz w:val="24"/>
          <w:szCs w:val="24"/>
        </w:rPr>
        <w:t>MS Teams</w:t>
      </w:r>
    </w:p>
    <w:p w14:paraId="7966EA2D" w14:textId="77777777" w:rsidR="00A26406" w:rsidRPr="007E5265" w:rsidRDefault="00D83F7B" w:rsidP="00DC7024">
      <w:pPr>
        <w:numPr>
          <w:ilvl w:val="0"/>
          <w:numId w:val="9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>zadává žákům úkoly, k jejichž úspěšnému vyřešení využívají různé digitální technologie a vyhledávají a zpracovávají různé informace</w:t>
      </w:r>
    </w:p>
    <w:p w14:paraId="7C32B0A9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sz w:val="24"/>
          <w:szCs w:val="24"/>
        </w:rPr>
      </w:pPr>
    </w:p>
    <w:p w14:paraId="3FB04E63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b/>
          <w:sz w:val="24"/>
          <w:szCs w:val="24"/>
        </w:rPr>
      </w:pPr>
      <w:r w:rsidRPr="007E5265">
        <w:rPr>
          <w:b/>
          <w:sz w:val="24"/>
          <w:szCs w:val="24"/>
        </w:rPr>
        <w:t>Žáci :</w:t>
      </w:r>
    </w:p>
    <w:p w14:paraId="69BC03B4" w14:textId="77777777" w:rsidR="00A26406" w:rsidRPr="007E5265" w:rsidRDefault="00D83F7B" w:rsidP="00DC7024">
      <w:pPr>
        <w:numPr>
          <w:ilvl w:val="0"/>
          <w:numId w:val="15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>získávají informace z různých zdrojů, tyto informace kriticky posuzují a prezentují za použití různých digitálních technologií, prostřednictvím různých aplikací ( např. Microsoft Excel či Powerpoint )</w:t>
      </w:r>
    </w:p>
    <w:p w14:paraId="6CE70520" w14:textId="77777777" w:rsidR="00A26406" w:rsidRPr="007E5265" w:rsidRDefault="00D83F7B" w:rsidP="00DC7024">
      <w:pPr>
        <w:numPr>
          <w:ilvl w:val="0"/>
          <w:numId w:val="15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>seznamují se s novými matematickými programy - především programem Geogebra</w:t>
      </w:r>
    </w:p>
    <w:p w14:paraId="75BC9CAD" w14:textId="77777777" w:rsidR="00A26406" w:rsidRPr="007E5265" w:rsidRDefault="00D83F7B" w:rsidP="00DC7024">
      <w:pPr>
        <w:numPr>
          <w:ilvl w:val="0"/>
          <w:numId w:val="15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sz w:val="24"/>
          <w:szCs w:val="24"/>
        </w:rPr>
      </w:pPr>
      <w:r w:rsidRPr="007E5265">
        <w:rPr>
          <w:sz w:val="24"/>
          <w:szCs w:val="24"/>
        </w:rPr>
        <w:t>využívají různé aplikace k procvičení získaných dovedností</w:t>
      </w:r>
    </w:p>
    <w:p w14:paraId="5FD38305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sz w:val="24"/>
          <w:szCs w:val="24"/>
        </w:rPr>
      </w:pPr>
    </w:p>
    <w:p w14:paraId="50563F7E" w14:textId="77777777" w:rsidR="00A26406" w:rsidRPr="002F4F8E" w:rsidRDefault="00A2640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940"/>
        </w:tabs>
        <w:spacing w:line="240" w:lineRule="auto"/>
        <w:ind w:left="1" w:hanging="3"/>
        <w:jc w:val="both"/>
        <w:rPr>
          <w:color w:val="A6A6A6" w:themeColor="background1" w:themeShade="A6"/>
          <w:sz w:val="28"/>
          <w:szCs w:val="28"/>
        </w:rPr>
      </w:pPr>
    </w:p>
    <w:p w14:paraId="17CE9519" w14:textId="77777777" w:rsidR="00A26406" w:rsidRPr="002F4F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</w:rPr>
      </w:pPr>
    </w:p>
    <w:p w14:paraId="6B3AAF21" w14:textId="77777777" w:rsidR="00A26406" w:rsidRPr="002F4F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A6A6A6" w:themeColor="background1" w:themeShade="A6"/>
        </w:rPr>
      </w:pPr>
    </w:p>
    <w:p w14:paraId="455D7707" w14:textId="77777777" w:rsidR="00A26406" w:rsidRPr="002F4F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</w:rPr>
        <w:sectPr w:rsidR="00A26406" w:rsidRPr="002F4F8E">
          <w:pgSz w:w="11906" w:h="16838"/>
          <w:pgMar w:top="1417" w:right="1417" w:bottom="1417" w:left="1417" w:header="708" w:footer="708" w:gutter="0"/>
          <w:cols w:space="708"/>
        </w:sectPr>
      </w:pPr>
    </w:p>
    <w:p w14:paraId="64A4DB82" w14:textId="188F93EA" w:rsidR="001A5F5B" w:rsidRDefault="001A5F5B" w:rsidP="001A5F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color w:val="A6A6A6" w:themeColor="background1" w:themeShade="A6"/>
          <w:sz w:val="24"/>
          <w:szCs w:val="24"/>
        </w:rPr>
      </w:pPr>
    </w:p>
    <w:p w14:paraId="52A62D3F" w14:textId="77777777" w:rsidR="001A5F5B" w:rsidRDefault="001A5F5B" w:rsidP="001A5F5B">
      <w:pPr>
        <w:ind w:left="2" w:hanging="4"/>
        <w:rPr>
          <w:rFonts w:ascii="Arial" w:hAnsi="Arial"/>
          <w:sz w:val="36"/>
        </w:rPr>
      </w:pPr>
      <w:r>
        <w:rPr>
          <w:rFonts w:ascii="Arial" w:hAnsi="Arial"/>
          <w:sz w:val="36"/>
        </w:rPr>
        <w:t>Učební osnovy</w:t>
      </w:r>
    </w:p>
    <w:p w14:paraId="4C22A573" w14:textId="77777777" w:rsidR="001A5F5B" w:rsidRDefault="001A5F5B" w:rsidP="001A5F5B">
      <w:pPr>
        <w:ind w:left="2" w:hanging="4"/>
      </w:pPr>
      <w:r>
        <w:rPr>
          <w:rFonts w:ascii="Arial" w:hAnsi="Arial"/>
          <w:sz w:val="36"/>
        </w:rPr>
        <w:t xml:space="preserve">Vzdělávací oblast: </w:t>
      </w:r>
      <w:r>
        <w:rPr>
          <w:rFonts w:ascii="Arial" w:hAnsi="Arial"/>
        </w:rPr>
        <w:t xml:space="preserve">Matematika a její aplikace Vzdělávací obor:  </w:t>
      </w:r>
      <w:r w:rsidRPr="00B45ABC">
        <w:rPr>
          <w:rFonts w:ascii="Arial" w:hAnsi="Arial"/>
          <w:b/>
          <w:u w:val="single"/>
        </w:rPr>
        <w:t>Volitelný předmět</w:t>
      </w:r>
      <w:r>
        <w:rPr>
          <w:rFonts w:ascii="Arial" w:hAnsi="Arial"/>
          <w:b/>
          <w:u w:val="single"/>
        </w:rPr>
        <w:t xml:space="preserve"> – Matematický seminář </w:t>
      </w:r>
      <w:r>
        <w:rPr>
          <w:rFonts w:ascii="Arial" w:hAnsi="Arial"/>
        </w:rPr>
        <w:t xml:space="preserve"> ročník 6.</w:t>
      </w:r>
    </w:p>
    <w:p w14:paraId="68320544" w14:textId="77777777" w:rsidR="001A5F5B" w:rsidRDefault="001A5F5B" w:rsidP="001A5F5B">
      <w:pPr>
        <w:ind w:left="0" w:hanging="2"/>
        <w:rPr>
          <w:rFonts w:ascii="Arial" w:hAnsi="Arial"/>
          <w:b/>
        </w:rPr>
      </w:pPr>
    </w:p>
    <w:p w14:paraId="6200EF65" w14:textId="77777777" w:rsidR="001A5F5B" w:rsidRDefault="001A5F5B" w:rsidP="001A5F5B">
      <w:pPr>
        <w:ind w:left="0" w:hanging="2"/>
        <w:rPr>
          <w:rFonts w:ascii="Arial" w:hAnsi="Arial"/>
        </w:rPr>
      </w:pPr>
      <w:r>
        <w:rPr>
          <w:rFonts w:ascii="Arial" w:hAnsi="Arial"/>
        </w:rPr>
        <w:t>Výuka jednotlivých témat může být zprostředkována didaktickými matematickými prostředími – například  ŠIPKOVÉ GRAFY, KRYCHLOVÁ TĚLESA, SOUČTOVÉ TROJÚHELNÍKY, INDICKÉ NÁSOBENÍ, TABULKA 100, MŘÍŽ,  SOUČINOVÉ ČTVERCE.</w:t>
      </w:r>
    </w:p>
    <w:p w14:paraId="58ECF2E5" w14:textId="77777777" w:rsidR="001A5F5B" w:rsidRPr="00E97DC6" w:rsidRDefault="001A5F5B" w:rsidP="001A5F5B">
      <w:pPr>
        <w:ind w:left="0" w:hanging="2"/>
        <w:rPr>
          <w:rFonts w:ascii="Arial" w:hAnsi="Arial"/>
          <w:sz w:val="24"/>
          <w:szCs w:val="24"/>
        </w:rPr>
      </w:pPr>
    </w:p>
    <w:tbl>
      <w:tblPr>
        <w:tblW w:w="15015" w:type="dxa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0"/>
        <w:gridCol w:w="3355"/>
        <w:gridCol w:w="5400"/>
        <w:gridCol w:w="2896"/>
        <w:gridCol w:w="2384"/>
      </w:tblGrid>
      <w:tr w:rsidR="001A5F5B" w14:paraId="637C156E" w14:textId="77777777" w:rsidTr="005C7C28">
        <w:trPr>
          <w:trHeight w:val="904"/>
        </w:trPr>
        <w:tc>
          <w:tcPr>
            <w:tcW w:w="980" w:type="dxa"/>
            <w:tcBorders>
              <w:bottom w:val="single" w:sz="6" w:space="0" w:color="000000"/>
            </w:tcBorders>
          </w:tcPr>
          <w:p w14:paraId="152F290A" w14:textId="77777777" w:rsidR="001A5F5B" w:rsidRDefault="001A5F5B" w:rsidP="005C7C28">
            <w:pPr>
              <w:ind w:left="0" w:hanging="2"/>
              <w:rPr>
                <w:rFonts w:ascii="Arial" w:hAnsi="Arial"/>
                <w:b/>
              </w:rPr>
            </w:pPr>
          </w:p>
        </w:tc>
        <w:tc>
          <w:tcPr>
            <w:tcW w:w="3355" w:type="dxa"/>
            <w:tcBorders>
              <w:left w:val="single" w:sz="6" w:space="0" w:color="000000"/>
              <w:bottom w:val="single" w:sz="6" w:space="0" w:color="000000"/>
            </w:tcBorders>
          </w:tcPr>
          <w:p w14:paraId="4D46230C" w14:textId="77777777" w:rsidR="001A5F5B" w:rsidRDefault="001A5F5B" w:rsidP="005C7C28">
            <w:pPr>
              <w:ind w:left="0" w:hanging="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Téma (Učivo)</w:t>
            </w:r>
          </w:p>
        </w:tc>
        <w:tc>
          <w:tcPr>
            <w:tcW w:w="5400" w:type="dxa"/>
            <w:tcBorders>
              <w:left w:val="single" w:sz="6" w:space="0" w:color="000000"/>
              <w:bottom w:val="single" w:sz="6" w:space="0" w:color="000000"/>
            </w:tcBorders>
          </w:tcPr>
          <w:p w14:paraId="16BB68F7" w14:textId="77777777" w:rsidR="001A5F5B" w:rsidRDefault="001A5F5B" w:rsidP="005C7C28">
            <w:pPr>
              <w:ind w:left="0" w:hanging="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Znalosti a dovednosti (výstup)</w:t>
            </w:r>
          </w:p>
        </w:tc>
        <w:tc>
          <w:tcPr>
            <w:tcW w:w="2896" w:type="dxa"/>
            <w:tcBorders>
              <w:left w:val="single" w:sz="6" w:space="0" w:color="000000"/>
              <w:bottom w:val="single" w:sz="6" w:space="0" w:color="000000"/>
            </w:tcBorders>
          </w:tcPr>
          <w:p w14:paraId="2EB68AE5" w14:textId="77777777" w:rsidR="001A5F5B" w:rsidRDefault="001A5F5B" w:rsidP="005C7C28">
            <w:pPr>
              <w:ind w:left="0" w:hanging="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Činnosti</w:t>
            </w:r>
          </w:p>
        </w:tc>
        <w:tc>
          <w:tcPr>
            <w:tcW w:w="2384" w:type="dxa"/>
            <w:tcBorders>
              <w:left w:val="single" w:sz="6" w:space="0" w:color="000000"/>
              <w:bottom w:val="single" w:sz="6" w:space="0" w:color="000000"/>
            </w:tcBorders>
          </w:tcPr>
          <w:p w14:paraId="2BFB51C1" w14:textId="77777777" w:rsidR="001A5F5B" w:rsidRDefault="001A5F5B" w:rsidP="005C7C28">
            <w:pPr>
              <w:ind w:left="0" w:hanging="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Průřezová témata, projekty a kurzy, mezipředmětové vazby, poznámky</w:t>
            </w:r>
          </w:p>
        </w:tc>
      </w:tr>
      <w:tr w:rsidR="001A5F5B" w:rsidRPr="001019EA" w14:paraId="1FAECF14" w14:textId="77777777" w:rsidTr="005C7C28">
        <w:trPr>
          <w:trHeight w:val="1890"/>
        </w:trPr>
        <w:tc>
          <w:tcPr>
            <w:tcW w:w="980" w:type="dxa"/>
            <w:tcBorders>
              <w:top w:val="single" w:sz="6" w:space="0" w:color="000000"/>
            </w:tcBorders>
          </w:tcPr>
          <w:p w14:paraId="2A4EFF45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ARITMETIKA</w:t>
            </w:r>
          </w:p>
          <w:p w14:paraId="33A3B988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2B116A7A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562E9C84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553757C2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472E8538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5EB983B8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0DFF0389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0B376282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66CAD07E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0DAD659E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50200AD5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784C5C33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247A1407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7A5F21FD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2EA7D1C2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7726DA36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288E488C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7581F14E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1513445C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1F323D30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65622404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010C9588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5AD14158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28C4BCFD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1E930A0F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09F59441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2D453AEF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53F2BAF0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21FA7A68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2136ACDE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49928642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15356201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3BFD738A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0546514C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75A9941E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05A435FE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07B804C1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399B0B6C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0C1207A1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2ABB535A" w14:textId="77777777" w:rsidR="001A5F5B" w:rsidRPr="001019EA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</w:tcBorders>
          </w:tcPr>
          <w:p w14:paraId="6F796F72" w14:textId="77777777" w:rsidR="001A5F5B" w:rsidRPr="001019EA" w:rsidRDefault="001A5F5B" w:rsidP="00DC7024">
            <w:pPr>
              <w:widowControl w:val="0"/>
              <w:numPr>
                <w:ilvl w:val="0"/>
                <w:numId w:val="247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  <w:rPr>
                <w:sz w:val="22"/>
                <w:szCs w:val="22"/>
              </w:rPr>
            </w:pPr>
            <w:r w:rsidRPr="001019EA">
              <w:rPr>
                <w:sz w:val="22"/>
                <w:szCs w:val="22"/>
              </w:rPr>
              <w:lastRenderedPageBreak/>
              <w:t>koresponduje s učivem matematiky šestého ročníku, je zaměřeno na úlohy  běžného života</w:t>
            </w:r>
            <w:r>
              <w:rPr>
                <w:sz w:val="22"/>
                <w:szCs w:val="22"/>
              </w:rPr>
              <w:t>, procvičování početních dovedností, rozvíjení logického myšlení a rozvíjení geometrické představivosti – využití her, hlavolamů,  hádanek</w:t>
            </w:r>
          </w:p>
          <w:p w14:paraId="20B55AC2" w14:textId="77777777" w:rsidR="001A5F5B" w:rsidRDefault="001A5F5B" w:rsidP="005C7C28">
            <w:pPr>
              <w:widowControl w:val="0"/>
              <w:overflowPunct w:val="0"/>
              <w:autoSpaceDE w:val="0"/>
              <w:autoSpaceDN w:val="0"/>
              <w:adjustRightInd w:val="0"/>
              <w:ind w:left="0" w:hanging="2"/>
              <w:textAlignment w:val="baseline"/>
              <w:rPr>
                <w:sz w:val="22"/>
                <w:szCs w:val="22"/>
              </w:rPr>
            </w:pPr>
          </w:p>
          <w:p w14:paraId="68677F25" w14:textId="77777777" w:rsidR="001A5F5B" w:rsidRDefault="001A5F5B" w:rsidP="005C7C28">
            <w:pPr>
              <w:widowControl w:val="0"/>
              <w:overflowPunct w:val="0"/>
              <w:autoSpaceDE w:val="0"/>
              <w:autoSpaceDN w:val="0"/>
              <w:adjustRightInd w:val="0"/>
              <w:ind w:left="0" w:hanging="2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OPAKOVÁNÍ UČIVA Z 5. ROČNÍKU</w:t>
            </w:r>
          </w:p>
          <w:p w14:paraId="658590E5" w14:textId="77777777" w:rsidR="001A5F5B" w:rsidRDefault="001A5F5B" w:rsidP="005C7C28">
            <w:pPr>
              <w:widowControl w:val="0"/>
              <w:overflowPunct w:val="0"/>
              <w:autoSpaceDE w:val="0"/>
              <w:autoSpaceDN w:val="0"/>
              <w:adjustRightInd w:val="0"/>
              <w:ind w:left="0" w:hanging="2"/>
              <w:textAlignment w:val="baseline"/>
              <w:rPr>
                <w:sz w:val="22"/>
                <w:szCs w:val="22"/>
              </w:rPr>
            </w:pPr>
          </w:p>
          <w:p w14:paraId="501494F4" w14:textId="77777777" w:rsidR="001A5F5B" w:rsidRDefault="001A5F5B" w:rsidP="005C7C28">
            <w:pPr>
              <w:widowControl w:val="0"/>
              <w:overflowPunct w:val="0"/>
              <w:autoSpaceDE w:val="0"/>
              <w:autoSpaceDN w:val="0"/>
              <w:adjustRightInd w:val="0"/>
              <w:ind w:left="0" w:hanging="2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DESETINNÁ ČÍSLA</w:t>
            </w:r>
          </w:p>
          <w:p w14:paraId="40A346D5" w14:textId="77777777" w:rsidR="001A5F5B" w:rsidRDefault="001A5F5B" w:rsidP="005C7C28">
            <w:pPr>
              <w:widowControl w:val="0"/>
              <w:overflowPunct w:val="0"/>
              <w:autoSpaceDE w:val="0"/>
              <w:autoSpaceDN w:val="0"/>
              <w:adjustRightInd w:val="0"/>
              <w:ind w:left="0" w:hanging="2"/>
              <w:textAlignment w:val="baseline"/>
              <w:rPr>
                <w:sz w:val="22"/>
                <w:szCs w:val="22"/>
              </w:rPr>
            </w:pPr>
          </w:p>
          <w:p w14:paraId="52E12C53" w14:textId="77777777" w:rsidR="001A5F5B" w:rsidRDefault="001A5F5B" w:rsidP="005C7C28">
            <w:pPr>
              <w:widowControl w:val="0"/>
              <w:overflowPunct w:val="0"/>
              <w:autoSpaceDE w:val="0"/>
              <w:autoSpaceDN w:val="0"/>
              <w:adjustRightInd w:val="0"/>
              <w:ind w:left="0" w:hanging="2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DĚLITELNOST</w:t>
            </w:r>
          </w:p>
          <w:p w14:paraId="236E48EA" w14:textId="77777777" w:rsidR="001A5F5B" w:rsidRPr="00E97DC6" w:rsidRDefault="001A5F5B" w:rsidP="005C7C28">
            <w:pPr>
              <w:widowControl w:val="0"/>
              <w:overflowPunct w:val="0"/>
              <w:autoSpaceDE w:val="0"/>
              <w:autoSpaceDN w:val="0"/>
              <w:adjustRightInd w:val="0"/>
              <w:ind w:left="0" w:hanging="2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</w:tcBorders>
          </w:tcPr>
          <w:p w14:paraId="58F00DE6" w14:textId="77777777" w:rsidR="001A5F5B" w:rsidRDefault="001A5F5B" w:rsidP="00DC7024">
            <w:pPr>
              <w:widowControl w:val="0"/>
              <w:numPr>
                <w:ilvl w:val="0"/>
                <w:numId w:val="247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 w:rsidRPr="00D16E05">
              <w:rPr>
                <w:sz w:val="24"/>
                <w:szCs w:val="24"/>
              </w:rPr>
              <w:t>provádí početní operace s přirozenými čísly</w:t>
            </w:r>
          </w:p>
          <w:p w14:paraId="0C52290B" w14:textId="77777777" w:rsidR="001A5F5B" w:rsidRPr="008B76C5" w:rsidRDefault="001A5F5B" w:rsidP="00DC7024">
            <w:pPr>
              <w:widowControl w:val="0"/>
              <w:numPr>
                <w:ilvl w:val="0"/>
                <w:numId w:val="247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  <w:rPr>
                <w:sz w:val="22"/>
                <w:szCs w:val="22"/>
              </w:rPr>
            </w:pPr>
            <w:r w:rsidRPr="001019EA">
              <w:rPr>
                <w:sz w:val="22"/>
                <w:szCs w:val="22"/>
              </w:rPr>
              <w:t>chápe vztah celku a části celku</w:t>
            </w:r>
          </w:p>
          <w:p w14:paraId="46FD4178" w14:textId="77777777" w:rsidR="001A5F5B" w:rsidRPr="0062068B" w:rsidRDefault="001A5F5B" w:rsidP="00DC7024">
            <w:pPr>
              <w:widowControl w:val="0"/>
              <w:numPr>
                <w:ilvl w:val="0"/>
                <w:numId w:val="249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 w:rsidRPr="00D16E05">
              <w:rPr>
                <w:sz w:val="24"/>
                <w:szCs w:val="24"/>
              </w:rPr>
              <w:t>zapisuje, čte a zobrazí desetinné číslo na číselné ose</w:t>
            </w:r>
          </w:p>
          <w:p w14:paraId="7CC57474" w14:textId="77777777" w:rsidR="001A5F5B" w:rsidRPr="00D16E05" w:rsidRDefault="001A5F5B" w:rsidP="00DC7024">
            <w:pPr>
              <w:widowControl w:val="0"/>
              <w:numPr>
                <w:ilvl w:val="0"/>
                <w:numId w:val="248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 w:rsidRPr="00D16E05">
              <w:rPr>
                <w:sz w:val="24"/>
                <w:szCs w:val="24"/>
              </w:rPr>
              <w:t>provádí písemné sčítání, odčítání, násobení a dělení desetinných čísel</w:t>
            </w:r>
          </w:p>
          <w:p w14:paraId="3E117A81" w14:textId="77777777" w:rsidR="001A5F5B" w:rsidRPr="00D16E05" w:rsidRDefault="001A5F5B" w:rsidP="00DC7024">
            <w:pPr>
              <w:widowControl w:val="0"/>
              <w:numPr>
                <w:ilvl w:val="0"/>
                <w:numId w:val="248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 w:rsidRPr="00D16E05">
              <w:rPr>
                <w:sz w:val="24"/>
                <w:szCs w:val="24"/>
              </w:rPr>
              <w:t>používá desetinná čísla při převodu jednotek délky, obsahu, hmotnosti a dutých jednotek</w:t>
            </w:r>
          </w:p>
          <w:p w14:paraId="3F958426" w14:textId="77777777" w:rsidR="001A5F5B" w:rsidRPr="0062068B" w:rsidRDefault="001A5F5B" w:rsidP="00DC7024">
            <w:pPr>
              <w:widowControl w:val="0"/>
              <w:numPr>
                <w:ilvl w:val="0"/>
                <w:numId w:val="247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  <w:rPr>
                <w:sz w:val="22"/>
                <w:szCs w:val="22"/>
              </w:rPr>
            </w:pPr>
            <w:r w:rsidRPr="00D16E05">
              <w:rPr>
                <w:sz w:val="24"/>
                <w:szCs w:val="24"/>
              </w:rPr>
              <w:t>řeší slovní úlohy vedoucí k užití početních operací s desetinnými čísly</w:t>
            </w:r>
          </w:p>
          <w:p w14:paraId="65FB851D" w14:textId="77777777" w:rsidR="001A5F5B" w:rsidRDefault="001A5F5B" w:rsidP="00DC7024">
            <w:pPr>
              <w:widowControl w:val="0"/>
              <w:numPr>
                <w:ilvl w:val="0"/>
                <w:numId w:val="247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  <w:rPr>
                <w:sz w:val="22"/>
                <w:szCs w:val="22"/>
              </w:rPr>
            </w:pPr>
            <w:r w:rsidRPr="001019EA">
              <w:rPr>
                <w:sz w:val="22"/>
                <w:szCs w:val="22"/>
              </w:rPr>
              <w:t>dokáže své znalosti aplikovat na zajímavé úkoly z</w:t>
            </w:r>
            <w:r>
              <w:rPr>
                <w:sz w:val="22"/>
                <w:szCs w:val="22"/>
              </w:rPr>
              <w:t> </w:t>
            </w:r>
            <w:r w:rsidRPr="001019EA">
              <w:rPr>
                <w:sz w:val="22"/>
                <w:szCs w:val="22"/>
              </w:rPr>
              <w:t>praxe</w:t>
            </w:r>
          </w:p>
          <w:p w14:paraId="7D2E852B" w14:textId="77777777" w:rsidR="001A5F5B" w:rsidRPr="00D16E05" w:rsidRDefault="001A5F5B" w:rsidP="00DC7024">
            <w:pPr>
              <w:widowControl w:val="0"/>
              <w:numPr>
                <w:ilvl w:val="0"/>
                <w:numId w:val="250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 w:rsidRPr="00D16E05">
              <w:rPr>
                <w:sz w:val="24"/>
                <w:szCs w:val="24"/>
              </w:rPr>
              <w:t>určí násobky a dělitele daného čísla</w:t>
            </w:r>
          </w:p>
          <w:p w14:paraId="7CB7C871" w14:textId="77777777" w:rsidR="001A5F5B" w:rsidRPr="00ED17CF" w:rsidRDefault="001A5F5B" w:rsidP="00DC7024">
            <w:pPr>
              <w:widowControl w:val="0"/>
              <w:numPr>
                <w:ilvl w:val="0"/>
                <w:numId w:val="250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 w:rsidRPr="00D16E05">
              <w:rPr>
                <w:sz w:val="24"/>
                <w:szCs w:val="24"/>
              </w:rPr>
              <w:t>používá znaky dělitelnosti 2,3,4,5,6,9,10</w:t>
            </w:r>
          </w:p>
          <w:p w14:paraId="319180C7" w14:textId="77777777" w:rsidR="001A5F5B" w:rsidRPr="00D16E05" w:rsidRDefault="001A5F5B" w:rsidP="00DC7024">
            <w:pPr>
              <w:widowControl w:val="0"/>
              <w:numPr>
                <w:ilvl w:val="0"/>
                <w:numId w:val="250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 w:rsidRPr="00D16E05">
              <w:rPr>
                <w:sz w:val="24"/>
                <w:szCs w:val="24"/>
              </w:rPr>
              <w:t>provede rozklad přirozeného čísla na prvočinitele</w:t>
            </w:r>
          </w:p>
          <w:p w14:paraId="36061129" w14:textId="77777777" w:rsidR="001A5F5B" w:rsidRPr="00ED17CF" w:rsidRDefault="001A5F5B" w:rsidP="00DC7024">
            <w:pPr>
              <w:widowControl w:val="0"/>
              <w:numPr>
                <w:ilvl w:val="0"/>
                <w:numId w:val="251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 w:rsidRPr="00D16E05">
              <w:rPr>
                <w:sz w:val="24"/>
                <w:szCs w:val="24"/>
              </w:rPr>
              <w:t>vyhledá společný násobek a dělitel přirozených čísel</w:t>
            </w:r>
          </w:p>
          <w:p w14:paraId="21CD1495" w14:textId="77777777" w:rsidR="001A5F5B" w:rsidRPr="001019EA" w:rsidRDefault="001A5F5B" w:rsidP="00DC7024">
            <w:pPr>
              <w:widowControl w:val="0"/>
              <w:numPr>
                <w:ilvl w:val="0"/>
                <w:numId w:val="247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  <w:rPr>
                <w:sz w:val="22"/>
                <w:szCs w:val="22"/>
              </w:rPr>
            </w:pPr>
            <w:r w:rsidRPr="00D16E05">
              <w:rPr>
                <w:sz w:val="24"/>
                <w:szCs w:val="24"/>
              </w:rPr>
              <w:t>řeší situace s využitím dělitelnosti v oboru přirozených čísel</w:t>
            </w:r>
          </w:p>
        </w:tc>
        <w:tc>
          <w:tcPr>
            <w:tcW w:w="2896" w:type="dxa"/>
            <w:tcBorders>
              <w:top w:val="single" w:sz="6" w:space="0" w:color="000000"/>
              <w:left w:val="single" w:sz="6" w:space="0" w:color="000000"/>
            </w:tcBorders>
          </w:tcPr>
          <w:p w14:paraId="539B64EE" w14:textId="77777777" w:rsidR="001A5F5B" w:rsidRPr="008C03BC" w:rsidRDefault="001A5F5B" w:rsidP="00DC7024">
            <w:pPr>
              <w:pStyle w:val="Odstavecseseznamem"/>
              <w:numPr>
                <w:ilvl w:val="0"/>
                <w:numId w:val="247"/>
              </w:numPr>
              <w:suppressAutoHyphens/>
              <w:spacing w:line="240" w:lineRule="auto"/>
              <w:ind w:leftChars="0" w:firstLineChars="0"/>
              <w:contextualSpacing w:val="0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zapisování čísel římskými číslicemi – modelování sčítání a odčítání římských čísel –práce ve dvojicích a skupinách</w:t>
            </w:r>
          </w:p>
          <w:p w14:paraId="0B7BDF46" w14:textId="77777777" w:rsidR="001A5F5B" w:rsidRDefault="001A5F5B" w:rsidP="00DC7024">
            <w:pPr>
              <w:pStyle w:val="Odstavecseseznamem"/>
              <w:numPr>
                <w:ilvl w:val="0"/>
                <w:numId w:val="247"/>
              </w:numPr>
              <w:suppressAutoHyphens/>
              <w:spacing w:line="240" w:lineRule="auto"/>
              <w:ind w:leftChars="0" w:firstLineChars="0"/>
              <w:contextualSpacing w:val="0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hledání různých způsobů vyjadřování čísel</w:t>
            </w:r>
          </w:p>
          <w:p w14:paraId="2A31279E" w14:textId="77777777" w:rsidR="001A5F5B" w:rsidRDefault="001A5F5B" w:rsidP="00DC7024">
            <w:pPr>
              <w:pStyle w:val="Odstavecseseznamem"/>
              <w:numPr>
                <w:ilvl w:val="0"/>
                <w:numId w:val="247"/>
              </w:numPr>
              <w:suppressAutoHyphens/>
              <w:spacing w:line="240" w:lineRule="auto"/>
              <w:ind w:leftChars="0" w:firstLineChars="0"/>
              <w:contextualSpacing w:val="0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osvojení si postupů historických početních operací s čísly</w:t>
            </w:r>
          </w:p>
          <w:p w14:paraId="3AC9B22A" w14:textId="77777777" w:rsidR="001A5F5B" w:rsidRDefault="001A5F5B" w:rsidP="00DC7024">
            <w:pPr>
              <w:pStyle w:val="Odstavecseseznamem"/>
              <w:numPr>
                <w:ilvl w:val="0"/>
                <w:numId w:val="247"/>
              </w:numPr>
              <w:suppressAutoHyphens/>
              <w:spacing w:line="240" w:lineRule="auto"/>
              <w:ind w:leftChars="0" w:firstLineChars="0"/>
              <w:contextualSpacing w:val="0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porovnávání použití historických a moderních algoritmů počítání</w:t>
            </w:r>
          </w:p>
          <w:p w14:paraId="66C4BFF6" w14:textId="77777777" w:rsidR="001A5F5B" w:rsidRDefault="001A5F5B" w:rsidP="00DC7024">
            <w:pPr>
              <w:pStyle w:val="Odstavecseseznamem"/>
              <w:numPr>
                <w:ilvl w:val="0"/>
                <w:numId w:val="247"/>
              </w:numPr>
              <w:suppressAutoHyphens/>
              <w:spacing w:line="240" w:lineRule="auto"/>
              <w:ind w:leftChars="0" w:firstLineChars="0"/>
              <w:contextualSpacing w:val="0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hledání dalšího čísla v řadě</w:t>
            </w:r>
          </w:p>
          <w:p w14:paraId="25051DE1" w14:textId="77777777" w:rsidR="001A5F5B" w:rsidRPr="008C03BC" w:rsidRDefault="001A5F5B" w:rsidP="005C7C28">
            <w:pPr>
              <w:pStyle w:val="Odstavecseseznamem"/>
              <w:ind w:left="0" w:hanging="2"/>
              <w:rPr>
                <w:sz w:val="22"/>
                <w:szCs w:val="22"/>
              </w:rPr>
            </w:pPr>
          </w:p>
          <w:p w14:paraId="50580E97" w14:textId="77777777" w:rsidR="001A5F5B" w:rsidRPr="00F50A8B" w:rsidRDefault="001A5F5B" w:rsidP="00DC7024">
            <w:pPr>
              <w:pStyle w:val="Odstavecseseznamem"/>
              <w:numPr>
                <w:ilvl w:val="0"/>
                <w:numId w:val="247"/>
              </w:numPr>
              <w:suppressAutoHyphens/>
              <w:spacing w:line="240" w:lineRule="auto"/>
              <w:ind w:leftChars="0" w:firstLineChars="0"/>
              <w:contextualSpacing w:val="0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zautomatizování a zlepšení počtářských dovedností s přirozenými i desetinnými čísly</w:t>
            </w:r>
          </w:p>
          <w:p w14:paraId="5D348621" w14:textId="77777777" w:rsidR="001A5F5B" w:rsidRDefault="001A5F5B" w:rsidP="00DC7024">
            <w:pPr>
              <w:pStyle w:val="Odstavecseseznamem"/>
              <w:numPr>
                <w:ilvl w:val="0"/>
                <w:numId w:val="247"/>
              </w:numPr>
              <w:suppressAutoHyphens/>
              <w:spacing w:line="240" w:lineRule="auto"/>
              <w:ind w:leftChars="0" w:firstLineChars="0"/>
              <w:contextualSpacing w:val="0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využívání sčítání, </w:t>
            </w:r>
            <w:r>
              <w:rPr>
                <w:sz w:val="22"/>
                <w:szCs w:val="22"/>
              </w:rPr>
              <w:lastRenderedPageBreak/>
              <w:t xml:space="preserve">odčítání, násobení i dělení </w:t>
            </w:r>
          </w:p>
          <w:p w14:paraId="430A8092" w14:textId="77777777" w:rsidR="001A5F5B" w:rsidRPr="008C03BC" w:rsidRDefault="001A5F5B" w:rsidP="00DC7024">
            <w:pPr>
              <w:pStyle w:val="Odstavecseseznamem"/>
              <w:numPr>
                <w:ilvl w:val="0"/>
                <w:numId w:val="247"/>
              </w:numPr>
              <w:suppressAutoHyphens/>
              <w:spacing w:line="240" w:lineRule="auto"/>
              <w:ind w:leftChars="0" w:firstLineChars="0"/>
              <w:contextualSpacing w:val="0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zlepšování početních dovedností s přirozenými i desetinnými čísly (celými čísly) za využití hadů, součtových trojúhelníků, hvězdičkogramů</w:t>
            </w:r>
          </w:p>
          <w:p w14:paraId="04F3400D" w14:textId="77777777" w:rsidR="001A5F5B" w:rsidRDefault="001A5F5B" w:rsidP="00DC7024">
            <w:pPr>
              <w:pStyle w:val="Odstavecseseznamem"/>
              <w:numPr>
                <w:ilvl w:val="0"/>
                <w:numId w:val="247"/>
              </w:numPr>
              <w:suppressAutoHyphens/>
              <w:spacing w:line="240" w:lineRule="auto"/>
              <w:ind w:leftChars="0" w:firstLineChars="0"/>
              <w:contextualSpacing w:val="0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počítání s využitím hadů, pyramid</w:t>
            </w:r>
          </w:p>
          <w:p w14:paraId="02ECF27E" w14:textId="77777777" w:rsidR="001A5F5B" w:rsidRDefault="001A5F5B" w:rsidP="00DC7024">
            <w:pPr>
              <w:pStyle w:val="Odstavecseseznamem"/>
              <w:numPr>
                <w:ilvl w:val="0"/>
                <w:numId w:val="247"/>
              </w:numPr>
              <w:suppressAutoHyphens/>
              <w:spacing w:line="240" w:lineRule="auto"/>
              <w:ind w:leftChars="0" w:firstLineChars="0"/>
              <w:contextualSpacing w:val="0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rozvíjení logického myšlení s využitím kvízů, hádanek, rébusů, matematických her apod.</w:t>
            </w:r>
          </w:p>
          <w:p w14:paraId="571F6EFD" w14:textId="77777777" w:rsidR="001A5F5B" w:rsidRDefault="001A5F5B" w:rsidP="00DC7024">
            <w:pPr>
              <w:pStyle w:val="Odstavecseseznamem"/>
              <w:numPr>
                <w:ilvl w:val="0"/>
                <w:numId w:val="247"/>
              </w:numPr>
              <w:suppressAutoHyphens/>
              <w:spacing w:line="240" w:lineRule="auto"/>
              <w:ind w:leftChars="0" w:firstLineChars="0"/>
              <w:contextualSpacing w:val="0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aplikují dovednosti o násobení a dělení čísel 10, 100, 1000….při převádění jednotek – staré a cizí jednotky</w:t>
            </w:r>
          </w:p>
          <w:p w14:paraId="6BF1C7FC" w14:textId="77777777" w:rsidR="001A5F5B" w:rsidRDefault="001A5F5B" w:rsidP="005C7C28">
            <w:pPr>
              <w:pStyle w:val="Odstavecseseznamem"/>
              <w:ind w:left="0" w:hanging="2"/>
              <w:rPr>
                <w:sz w:val="22"/>
                <w:szCs w:val="22"/>
              </w:rPr>
            </w:pPr>
          </w:p>
          <w:p w14:paraId="35920ADB" w14:textId="77777777" w:rsidR="001A5F5B" w:rsidRDefault="001A5F5B" w:rsidP="005C7C28">
            <w:pPr>
              <w:pStyle w:val="Odstavecseseznamem"/>
              <w:ind w:left="0" w:hanging="2"/>
              <w:rPr>
                <w:sz w:val="22"/>
                <w:szCs w:val="22"/>
              </w:rPr>
            </w:pPr>
          </w:p>
          <w:p w14:paraId="3EB73439" w14:textId="77777777" w:rsidR="001A5F5B" w:rsidRPr="008C03BC" w:rsidRDefault="001A5F5B" w:rsidP="00DC7024">
            <w:pPr>
              <w:pStyle w:val="Odstavecseseznamem"/>
              <w:numPr>
                <w:ilvl w:val="0"/>
                <w:numId w:val="247"/>
              </w:numPr>
              <w:suppressAutoHyphens/>
              <w:spacing w:line="240" w:lineRule="auto"/>
              <w:ind w:leftChars="0" w:firstLineChars="0"/>
              <w:contextualSpacing w:val="0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podrobnější prozkoumání dělitelnosti přirozených čísel – studování zákonitosti rodných čísel</w:t>
            </w:r>
          </w:p>
          <w:p w14:paraId="155B3F2F" w14:textId="77777777" w:rsidR="001A5F5B" w:rsidRDefault="001A5F5B" w:rsidP="00DC7024">
            <w:pPr>
              <w:pStyle w:val="Odstavecseseznamem"/>
              <w:numPr>
                <w:ilvl w:val="0"/>
                <w:numId w:val="247"/>
              </w:numPr>
              <w:suppressAutoHyphens/>
              <w:spacing w:line="240" w:lineRule="auto"/>
              <w:ind w:leftChars="0" w:firstLineChars="0"/>
              <w:contextualSpacing w:val="0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využívání méně běžných čísel  - čerpáme z fyziky, zeměpisu, přírodopisu</w:t>
            </w:r>
          </w:p>
          <w:p w14:paraId="6893A4B2" w14:textId="77777777" w:rsidR="001A5F5B" w:rsidRPr="009378E6" w:rsidRDefault="001A5F5B" w:rsidP="005C7C28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</w:tcBorders>
          </w:tcPr>
          <w:p w14:paraId="03222A78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50C3DCFD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0501B3E0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2D5E5A50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17BB82E9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0F99E1F0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1D7D7DFF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72574FE3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1AA0B6C5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22906E6C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19E8EA52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17721166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0E124615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6E1746CD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0E042900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50A5A8A9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7E44360E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19DAAF0C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757A31DA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6BD777DF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441E93A2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64127DCC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3470F40B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6C4F2A47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3415CF4B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43BE407F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74BD1037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14240425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44BFC427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0BD4D54D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7F07A93C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63F460D3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31336C93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1CD908CA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4D32E880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350E5C67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02FBB676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0D937495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6CEC35F2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3CDE7023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3C80C5DB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333345EA" w14:textId="77777777" w:rsidR="001A5F5B" w:rsidRPr="001019EA" w:rsidRDefault="001A5F5B" w:rsidP="005C7C28">
            <w:pPr>
              <w:ind w:left="0" w:hanging="2"/>
              <w:rPr>
                <w:sz w:val="22"/>
                <w:szCs w:val="22"/>
              </w:rPr>
            </w:pPr>
            <w:r w:rsidRPr="001019EA">
              <w:rPr>
                <w:sz w:val="22"/>
                <w:szCs w:val="22"/>
              </w:rPr>
              <w:t>staročeské jednotky a jejich vztahy</w:t>
            </w:r>
            <w:r>
              <w:rPr>
                <w:sz w:val="22"/>
                <w:szCs w:val="22"/>
              </w:rPr>
              <w:t xml:space="preserve"> vs.</w:t>
            </w:r>
            <w:r w:rsidRPr="001019EA">
              <w:rPr>
                <w:sz w:val="22"/>
                <w:szCs w:val="22"/>
              </w:rPr>
              <w:t xml:space="preserve"> současnost</w:t>
            </w:r>
          </w:p>
          <w:p w14:paraId="510DF64D" w14:textId="77777777" w:rsidR="001A5F5B" w:rsidRPr="001019EA" w:rsidRDefault="001A5F5B" w:rsidP="005C7C28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případně p</w:t>
            </w:r>
            <w:r w:rsidRPr="001019EA">
              <w:rPr>
                <w:sz w:val="22"/>
                <w:szCs w:val="22"/>
              </w:rPr>
              <w:t>rojekt „Staročeské jednotky“</w:t>
            </w:r>
          </w:p>
        </w:tc>
      </w:tr>
      <w:tr w:rsidR="001A5F5B" w:rsidRPr="001019EA" w14:paraId="0F961A10" w14:textId="77777777" w:rsidTr="005C7C28">
        <w:trPr>
          <w:trHeight w:val="1855"/>
        </w:trPr>
        <w:tc>
          <w:tcPr>
            <w:tcW w:w="980" w:type="dxa"/>
            <w:tcBorders>
              <w:top w:val="single" w:sz="6" w:space="0" w:color="000000"/>
              <w:bottom w:val="single" w:sz="6" w:space="0" w:color="000000"/>
            </w:tcBorders>
          </w:tcPr>
          <w:p w14:paraId="104AE359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  <w:r w:rsidRPr="001019EA">
              <w:rPr>
                <w:sz w:val="22"/>
                <w:szCs w:val="22"/>
              </w:rPr>
              <w:lastRenderedPageBreak/>
              <w:t>G</w:t>
            </w:r>
            <w:r>
              <w:rPr>
                <w:sz w:val="22"/>
                <w:szCs w:val="22"/>
              </w:rPr>
              <w:t>EOMETRIE</w:t>
            </w:r>
          </w:p>
          <w:p w14:paraId="24007FD6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4234F88D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053021D4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228E6502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4BC5D0E6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7EEBD2DB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38050A74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346ED763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1B49C33D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77D3BF91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116917AA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07BD7D26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0B76CA9D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6747982A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40A566C3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24642913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31887666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5B32FF3E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4E76E5B5" w14:textId="77777777" w:rsidR="001A5F5B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42573815" w14:textId="77777777" w:rsidR="001A5F5B" w:rsidRPr="001019EA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70F439D" w14:textId="77777777" w:rsidR="001A5F5B" w:rsidRDefault="001A5F5B" w:rsidP="00DC7024">
            <w:pPr>
              <w:pStyle w:val="Odstavecseseznamem"/>
              <w:numPr>
                <w:ilvl w:val="0"/>
                <w:numId w:val="247"/>
              </w:numPr>
              <w:suppressAutoHyphens/>
              <w:spacing w:line="240" w:lineRule="auto"/>
              <w:ind w:leftChars="0" w:firstLineChars="0"/>
              <w:contextualSpacing w:val="0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koresponduje s učivem 6. ročníku, </w:t>
            </w:r>
            <w:r w:rsidRPr="00E97DC6">
              <w:rPr>
                <w:sz w:val="22"/>
                <w:szCs w:val="22"/>
              </w:rPr>
              <w:t xml:space="preserve"> je zaměřeno na </w:t>
            </w:r>
            <w:r>
              <w:rPr>
                <w:sz w:val="22"/>
                <w:szCs w:val="22"/>
              </w:rPr>
              <w:t xml:space="preserve">podrobnější </w:t>
            </w:r>
            <w:r w:rsidRPr="00E97DC6">
              <w:rPr>
                <w:sz w:val="22"/>
                <w:szCs w:val="22"/>
              </w:rPr>
              <w:t xml:space="preserve">procvičení </w:t>
            </w:r>
            <w:r>
              <w:rPr>
                <w:sz w:val="22"/>
                <w:szCs w:val="22"/>
              </w:rPr>
              <w:t>učiva</w:t>
            </w:r>
            <w:r w:rsidRPr="00E97DC6">
              <w:rPr>
                <w:sz w:val="22"/>
                <w:szCs w:val="22"/>
              </w:rPr>
              <w:t>, na z</w:t>
            </w:r>
            <w:r>
              <w:rPr>
                <w:sz w:val="22"/>
                <w:szCs w:val="22"/>
              </w:rPr>
              <w:t>dokonalování přesnosti</w:t>
            </w:r>
            <w:r w:rsidRPr="00E97DC6">
              <w:rPr>
                <w:sz w:val="22"/>
                <w:szCs w:val="22"/>
              </w:rPr>
              <w:t xml:space="preserve"> a č</w:t>
            </w:r>
            <w:r>
              <w:rPr>
                <w:sz w:val="22"/>
                <w:szCs w:val="22"/>
              </w:rPr>
              <w:t>istoty rýsování, na zlepšování</w:t>
            </w:r>
            <w:r w:rsidRPr="00E97DC6">
              <w:rPr>
                <w:sz w:val="22"/>
                <w:szCs w:val="22"/>
              </w:rPr>
              <w:t xml:space="preserve"> geometrické představivosti, orientace v náčrtcí</w:t>
            </w:r>
            <w:r>
              <w:rPr>
                <w:sz w:val="22"/>
                <w:szCs w:val="22"/>
              </w:rPr>
              <w:t>ch obrazců, úhlů apod.</w:t>
            </w:r>
          </w:p>
          <w:p w14:paraId="0FA1AA8A" w14:textId="77777777" w:rsidR="001A5F5B" w:rsidRDefault="001A5F5B" w:rsidP="005C7C28">
            <w:pPr>
              <w:pStyle w:val="Odstavecseseznamem"/>
              <w:ind w:left="0" w:hanging="2"/>
              <w:rPr>
                <w:sz w:val="22"/>
                <w:szCs w:val="22"/>
              </w:rPr>
            </w:pPr>
          </w:p>
          <w:p w14:paraId="48183511" w14:textId="77777777" w:rsidR="001A5F5B" w:rsidRDefault="001A5F5B" w:rsidP="005C7C28">
            <w:pPr>
              <w:pStyle w:val="Odstavecseseznamem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OPAKOVÁNÍ UČIVA Z 5. ROČNÍKU</w:t>
            </w:r>
          </w:p>
          <w:p w14:paraId="63B8AB35" w14:textId="77777777" w:rsidR="001A5F5B" w:rsidRDefault="001A5F5B" w:rsidP="005C7C28">
            <w:pPr>
              <w:pStyle w:val="Odstavecseseznamem"/>
              <w:ind w:left="0" w:hanging="2"/>
              <w:rPr>
                <w:sz w:val="22"/>
                <w:szCs w:val="22"/>
              </w:rPr>
            </w:pPr>
          </w:p>
          <w:p w14:paraId="3E8D0EE2" w14:textId="77777777" w:rsidR="001A5F5B" w:rsidRDefault="001A5F5B" w:rsidP="005C7C28">
            <w:pPr>
              <w:pStyle w:val="Odstavecseseznamem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ÚHEL</w:t>
            </w:r>
          </w:p>
          <w:p w14:paraId="4480CCE4" w14:textId="77777777" w:rsidR="001A5F5B" w:rsidRDefault="001A5F5B" w:rsidP="005C7C28">
            <w:pPr>
              <w:pStyle w:val="Odstavecseseznamem"/>
              <w:ind w:left="0" w:hanging="2"/>
              <w:rPr>
                <w:sz w:val="22"/>
                <w:szCs w:val="22"/>
              </w:rPr>
            </w:pPr>
          </w:p>
          <w:p w14:paraId="1C412A09" w14:textId="77777777" w:rsidR="001A5F5B" w:rsidRDefault="001A5F5B" w:rsidP="005C7C28">
            <w:pPr>
              <w:pStyle w:val="Odstavecseseznamem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OSOVÁ SOUMĚRNOST</w:t>
            </w:r>
          </w:p>
          <w:p w14:paraId="0AF661A1" w14:textId="77777777" w:rsidR="001A5F5B" w:rsidRDefault="001A5F5B" w:rsidP="005C7C28">
            <w:pPr>
              <w:pStyle w:val="Odstavecseseznamem"/>
              <w:ind w:left="0" w:hanging="2"/>
              <w:rPr>
                <w:sz w:val="22"/>
                <w:szCs w:val="22"/>
              </w:rPr>
            </w:pPr>
          </w:p>
          <w:p w14:paraId="290C2678" w14:textId="77777777" w:rsidR="001A5F5B" w:rsidRDefault="001A5F5B" w:rsidP="005C7C28">
            <w:pPr>
              <w:pStyle w:val="Odstavecseseznamem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TROJÚHELNÍK</w:t>
            </w:r>
          </w:p>
          <w:p w14:paraId="522CA049" w14:textId="77777777" w:rsidR="001A5F5B" w:rsidRDefault="001A5F5B" w:rsidP="005C7C28">
            <w:pPr>
              <w:pStyle w:val="Odstavecseseznamem"/>
              <w:ind w:left="0" w:hanging="2"/>
              <w:rPr>
                <w:sz w:val="22"/>
                <w:szCs w:val="22"/>
              </w:rPr>
            </w:pPr>
          </w:p>
          <w:p w14:paraId="150DF06E" w14:textId="77777777" w:rsidR="001A5F5B" w:rsidRPr="00E97DC6" w:rsidRDefault="001A5F5B" w:rsidP="005C7C28">
            <w:pPr>
              <w:pStyle w:val="Odstavecseseznamem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KVÁDR, KRYCHLE</w:t>
            </w:r>
          </w:p>
          <w:p w14:paraId="52CD729E" w14:textId="77777777" w:rsidR="001A5F5B" w:rsidRPr="001019EA" w:rsidRDefault="001A5F5B" w:rsidP="005C7C28">
            <w:pPr>
              <w:ind w:left="0" w:hanging="2"/>
              <w:rPr>
                <w:sz w:val="22"/>
                <w:szCs w:val="22"/>
              </w:rPr>
            </w:pPr>
            <w:r w:rsidRPr="001019EA">
              <w:rPr>
                <w:sz w:val="22"/>
                <w:szCs w:val="22"/>
              </w:rPr>
              <w:t xml:space="preserve">     </w:t>
            </w:r>
          </w:p>
          <w:p w14:paraId="2EB2FC41" w14:textId="77777777" w:rsidR="001A5F5B" w:rsidRPr="001019EA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23840FD3" w14:textId="77777777" w:rsidR="001A5F5B" w:rsidRPr="001019EA" w:rsidRDefault="001A5F5B" w:rsidP="005C7C28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5FCCB3" w14:textId="77777777" w:rsidR="001A5F5B" w:rsidRPr="00233D16" w:rsidRDefault="001A5F5B" w:rsidP="00DC7024">
            <w:pPr>
              <w:widowControl w:val="0"/>
              <w:numPr>
                <w:ilvl w:val="0"/>
                <w:numId w:val="247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  <w:rPr>
                <w:sz w:val="22"/>
                <w:szCs w:val="22"/>
              </w:rPr>
            </w:pPr>
            <w:r w:rsidRPr="00233D16">
              <w:rPr>
                <w:sz w:val="22"/>
                <w:szCs w:val="22"/>
              </w:rPr>
              <w:t>rozezná druhy a typy čar</w:t>
            </w:r>
          </w:p>
          <w:p w14:paraId="223CA79A" w14:textId="77777777" w:rsidR="001A5F5B" w:rsidRPr="00233D16" w:rsidRDefault="001A5F5B" w:rsidP="00DC7024">
            <w:pPr>
              <w:widowControl w:val="0"/>
              <w:numPr>
                <w:ilvl w:val="0"/>
                <w:numId w:val="247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  <w:rPr>
                <w:sz w:val="22"/>
                <w:szCs w:val="22"/>
              </w:rPr>
            </w:pPr>
            <w:r w:rsidRPr="00233D16">
              <w:rPr>
                <w:sz w:val="22"/>
                <w:szCs w:val="22"/>
              </w:rPr>
              <w:t>dokáže narýsovat jednoduchý geometrický obrazec s opakováním  motivu</w:t>
            </w:r>
          </w:p>
          <w:p w14:paraId="0BF677BF" w14:textId="77777777" w:rsidR="001A5F5B" w:rsidRPr="00233D16" w:rsidRDefault="001A5F5B" w:rsidP="00DC7024">
            <w:pPr>
              <w:widowControl w:val="0"/>
              <w:numPr>
                <w:ilvl w:val="0"/>
                <w:numId w:val="247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  <w:rPr>
                <w:sz w:val="22"/>
                <w:szCs w:val="22"/>
              </w:rPr>
            </w:pPr>
            <w:r w:rsidRPr="00233D16">
              <w:rPr>
                <w:sz w:val="22"/>
                <w:szCs w:val="22"/>
              </w:rPr>
              <w:t>dokáže narýsovat motiv složený ze základních geometrických obrazců</w:t>
            </w:r>
          </w:p>
          <w:p w14:paraId="095C81BA" w14:textId="77777777" w:rsidR="001A5F5B" w:rsidRPr="00233D16" w:rsidRDefault="001A5F5B" w:rsidP="00DC7024">
            <w:pPr>
              <w:widowControl w:val="0"/>
              <w:numPr>
                <w:ilvl w:val="0"/>
                <w:numId w:val="247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 w:rsidRPr="00233D16">
              <w:rPr>
                <w:sz w:val="24"/>
                <w:szCs w:val="24"/>
              </w:rPr>
              <w:t xml:space="preserve">rozeznává druhy úhlů </w:t>
            </w:r>
          </w:p>
          <w:p w14:paraId="3CE97DE9" w14:textId="77777777" w:rsidR="001A5F5B" w:rsidRPr="00233D16" w:rsidRDefault="001A5F5B" w:rsidP="00DC7024">
            <w:pPr>
              <w:widowControl w:val="0"/>
              <w:numPr>
                <w:ilvl w:val="0"/>
                <w:numId w:val="247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 w:rsidRPr="00233D16">
              <w:rPr>
                <w:sz w:val="24"/>
                <w:szCs w:val="24"/>
              </w:rPr>
              <w:t>převádí jednotky - stupně a minuty</w:t>
            </w:r>
          </w:p>
          <w:p w14:paraId="6490161B" w14:textId="77777777" w:rsidR="001A5F5B" w:rsidRPr="00233D16" w:rsidRDefault="001A5F5B" w:rsidP="00DC7024">
            <w:pPr>
              <w:widowControl w:val="0"/>
              <w:numPr>
                <w:ilvl w:val="0"/>
                <w:numId w:val="247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  <w:rPr>
                <w:sz w:val="22"/>
                <w:szCs w:val="22"/>
              </w:rPr>
            </w:pPr>
            <w:r w:rsidRPr="00233D16">
              <w:rPr>
                <w:sz w:val="22"/>
                <w:szCs w:val="22"/>
              </w:rPr>
              <w:t>pozná útvary osově a středově souměrné  (dokáže rýsovat tyto útvary ve složitější podobě, např. motýl, zámek, dopravní značka apod.)</w:t>
            </w:r>
          </w:p>
          <w:p w14:paraId="06ACE812" w14:textId="77777777" w:rsidR="001A5F5B" w:rsidRPr="00233D16" w:rsidRDefault="001A5F5B" w:rsidP="00DC7024">
            <w:pPr>
              <w:widowControl w:val="0"/>
              <w:numPr>
                <w:ilvl w:val="0"/>
                <w:numId w:val="247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 w:rsidRPr="00233D16">
              <w:rPr>
                <w:sz w:val="22"/>
                <w:szCs w:val="22"/>
              </w:rPr>
              <w:t>převádí různé jednotky  (délkové, čtvereční, krychlové, různé typy jednotek z minulosti)</w:t>
            </w:r>
          </w:p>
          <w:p w14:paraId="324FC159" w14:textId="77777777" w:rsidR="001A5F5B" w:rsidRPr="00233D16" w:rsidRDefault="001A5F5B" w:rsidP="00DC7024">
            <w:pPr>
              <w:widowControl w:val="0"/>
              <w:numPr>
                <w:ilvl w:val="0"/>
                <w:numId w:val="247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 w:rsidRPr="00233D16">
              <w:rPr>
                <w:sz w:val="24"/>
                <w:szCs w:val="24"/>
              </w:rPr>
              <w:t>popíše jednotlivé vlastnosti různých typů trojúhelníků</w:t>
            </w:r>
          </w:p>
          <w:p w14:paraId="38B93FC2" w14:textId="77777777" w:rsidR="001A5F5B" w:rsidRPr="00233D16" w:rsidRDefault="001A5F5B" w:rsidP="00DC7024">
            <w:pPr>
              <w:widowControl w:val="0"/>
              <w:numPr>
                <w:ilvl w:val="0"/>
                <w:numId w:val="247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 w:rsidRPr="00233D16">
              <w:rPr>
                <w:sz w:val="24"/>
                <w:szCs w:val="24"/>
              </w:rPr>
              <w:t xml:space="preserve">sestrojí trojúhelník ze tří stran </w:t>
            </w:r>
          </w:p>
          <w:p w14:paraId="35CFD9CE" w14:textId="77777777" w:rsidR="001A5F5B" w:rsidRPr="00233D16" w:rsidRDefault="001A5F5B" w:rsidP="00DC7024">
            <w:pPr>
              <w:widowControl w:val="0"/>
              <w:numPr>
                <w:ilvl w:val="0"/>
                <w:numId w:val="247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sz w:val="24"/>
                <w:szCs w:val="24"/>
              </w:rPr>
            </w:pPr>
            <w:r w:rsidRPr="00233D16">
              <w:rPr>
                <w:sz w:val="24"/>
                <w:szCs w:val="24"/>
              </w:rPr>
              <w:t>zapíše postup konstrukce pomocí správné symboliky</w:t>
            </w:r>
          </w:p>
          <w:p w14:paraId="01E395FF" w14:textId="77777777" w:rsidR="001A5F5B" w:rsidRPr="00233D16" w:rsidRDefault="001A5F5B" w:rsidP="00DC7024">
            <w:pPr>
              <w:widowControl w:val="0"/>
              <w:numPr>
                <w:ilvl w:val="0"/>
                <w:numId w:val="247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  <w:rPr>
                <w:sz w:val="22"/>
                <w:szCs w:val="22"/>
              </w:rPr>
            </w:pPr>
            <w:r w:rsidRPr="00233D16">
              <w:rPr>
                <w:sz w:val="24"/>
                <w:szCs w:val="24"/>
              </w:rPr>
              <w:t>sestrojí výšky, těžnice, kružnici vepsanou a opsanou trojúhelníku</w:t>
            </w:r>
          </w:p>
          <w:p w14:paraId="12FE092B" w14:textId="77777777" w:rsidR="001A5F5B" w:rsidRPr="00233D16" w:rsidRDefault="001A5F5B" w:rsidP="00DC7024">
            <w:pPr>
              <w:widowControl w:val="0"/>
              <w:numPr>
                <w:ilvl w:val="0"/>
                <w:numId w:val="247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narýsuje krychli a kvádr </w:t>
            </w:r>
            <w:r w:rsidRPr="00233D16">
              <w:rPr>
                <w:sz w:val="22"/>
                <w:szCs w:val="22"/>
              </w:rPr>
              <w:t xml:space="preserve"> ve v</w:t>
            </w:r>
            <w:r>
              <w:rPr>
                <w:sz w:val="22"/>
                <w:szCs w:val="22"/>
              </w:rPr>
              <w:t xml:space="preserve">olném rovnoběžném rýsování </w:t>
            </w:r>
          </w:p>
          <w:p w14:paraId="36B26C93" w14:textId="77777777" w:rsidR="001A5F5B" w:rsidRPr="00233D16" w:rsidRDefault="001A5F5B" w:rsidP="00DC7024">
            <w:pPr>
              <w:widowControl w:val="0"/>
              <w:numPr>
                <w:ilvl w:val="0"/>
                <w:numId w:val="247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  <w:rPr>
                <w:sz w:val="22"/>
                <w:szCs w:val="22"/>
              </w:rPr>
            </w:pPr>
            <w:r w:rsidRPr="00233D16">
              <w:rPr>
                <w:sz w:val="22"/>
                <w:szCs w:val="22"/>
              </w:rPr>
              <w:t>pracuje s krychlovými tělesy</w:t>
            </w:r>
            <w:r w:rsidRPr="00233D16">
              <w:rPr>
                <w:sz w:val="24"/>
                <w:szCs w:val="24"/>
              </w:rPr>
              <w:br/>
            </w:r>
          </w:p>
        </w:tc>
        <w:tc>
          <w:tcPr>
            <w:tcW w:w="2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5FC057C" w14:textId="77777777" w:rsidR="001A5F5B" w:rsidRDefault="001A5F5B" w:rsidP="00DC7024">
            <w:pPr>
              <w:pStyle w:val="Odstavecseseznamem"/>
              <w:numPr>
                <w:ilvl w:val="0"/>
                <w:numId w:val="247"/>
              </w:numPr>
              <w:suppressAutoHyphens/>
              <w:spacing w:line="240" w:lineRule="auto"/>
              <w:ind w:leftChars="0" w:firstLineChars="0"/>
              <w:contextualSpacing w:val="0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rýsování základních geometrických prvků – konstrukce „obrázků“ složených ze základních prvků podle detailního geometrického zápisu</w:t>
            </w:r>
          </w:p>
          <w:p w14:paraId="606B6E31" w14:textId="77777777" w:rsidR="001A5F5B" w:rsidRPr="008C03BC" w:rsidRDefault="001A5F5B" w:rsidP="005C7C28">
            <w:pPr>
              <w:pStyle w:val="Odstavecseseznamem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i naopak )</w:t>
            </w:r>
          </w:p>
          <w:p w14:paraId="146F294B" w14:textId="77777777" w:rsidR="001A5F5B" w:rsidRDefault="001A5F5B" w:rsidP="00DC7024">
            <w:pPr>
              <w:pStyle w:val="Odstavecseseznamem"/>
              <w:numPr>
                <w:ilvl w:val="0"/>
                <w:numId w:val="247"/>
              </w:numPr>
              <w:suppressAutoHyphens/>
              <w:spacing w:line="240" w:lineRule="auto"/>
              <w:ind w:leftChars="0" w:firstLineChars="0"/>
              <w:contextualSpacing w:val="0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zlepšování přesnosti a čistoty rýsování – složitější „obrázky“</w:t>
            </w:r>
          </w:p>
          <w:p w14:paraId="078FCD69" w14:textId="77777777" w:rsidR="001A5F5B" w:rsidRPr="008C03BC" w:rsidRDefault="001A5F5B" w:rsidP="005C7C28">
            <w:pPr>
              <w:pStyle w:val="Odstavecseseznamem"/>
              <w:ind w:left="0" w:hanging="2"/>
              <w:rPr>
                <w:sz w:val="22"/>
                <w:szCs w:val="22"/>
              </w:rPr>
            </w:pPr>
          </w:p>
          <w:p w14:paraId="32C7DA3C" w14:textId="77777777" w:rsidR="001A5F5B" w:rsidRDefault="001A5F5B" w:rsidP="00DC7024">
            <w:pPr>
              <w:pStyle w:val="Odstavecseseznamem"/>
              <w:numPr>
                <w:ilvl w:val="0"/>
                <w:numId w:val="247"/>
              </w:numPr>
              <w:suppressAutoHyphens/>
              <w:spacing w:line="240" w:lineRule="auto"/>
              <w:ind w:leftChars="0" w:firstLineChars="0"/>
              <w:contextualSpacing w:val="0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rýsování různých mnohoúhelníků (nejenom trojúhelníku ), rýsování pravidelného pětiúhelníku – „zlatý řez“</w:t>
            </w:r>
          </w:p>
          <w:p w14:paraId="380C0644" w14:textId="77777777" w:rsidR="001A5F5B" w:rsidRPr="009378E6" w:rsidRDefault="001A5F5B" w:rsidP="005C7C28">
            <w:pPr>
              <w:pStyle w:val="Odstavecseseznamem"/>
              <w:ind w:left="0" w:hanging="2"/>
              <w:rPr>
                <w:sz w:val="22"/>
                <w:szCs w:val="22"/>
              </w:rPr>
            </w:pPr>
          </w:p>
          <w:p w14:paraId="405929B5" w14:textId="77777777" w:rsidR="001A5F5B" w:rsidRDefault="001A5F5B" w:rsidP="005C7C28">
            <w:pPr>
              <w:pStyle w:val="Odstavecseseznamem"/>
              <w:ind w:left="0" w:hanging="2"/>
              <w:rPr>
                <w:sz w:val="22"/>
                <w:szCs w:val="22"/>
              </w:rPr>
            </w:pPr>
          </w:p>
          <w:p w14:paraId="37A1D7C6" w14:textId="77777777" w:rsidR="001A5F5B" w:rsidRDefault="001A5F5B" w:rsidP="00DC7024">
            <w:pPr>
              <w:pStyle w:val="Odstavecseseznamem"/>
              <w:numPr>
                <w:ilvl w:val="0"/>
                <w:numId w:val="247"/>
              </w:numPr>
              <w:suppressAutoHyphens/>
              <w:spacing w:line="240" w:lineRule="auto"/>
              <w:ind w:leftChars="0" w:firstLineChars="0"/>
              <w:contextualSpacing w:val="0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sestrojení obrazů zvláštních obrazců v osové souměrnosti – vznik zajímavých obrazců</w:t>
            </w:r>
          </w:p>
          <w:p w14:paraId="56DFAAA8" w14:textId="77777777" w:rsidR="001A5F5B" w:rsidRDefault="001A5F5B" w:rsidP="005C7C28">
            <w:pPr>
              <w:pStyle w:val="Odstavecseseznamem"/>
              <w:ind w:left="0" w:hanging="2"/>
              <w:rPr>
                <w:sz w:val="22"/>
                <w:szCs w:val="22"/>
              </w:rPr>
            </w:pPr>
          </w:p>
          <w:p w14:paraId="5DA2E62A" w14:textId="77777777" w:rsidR="001A5F5B" w:rsidRDefault="001A5F5B" w:rsidP="005C7C28">
            <w:pPr>
              <w:pStyle w:val="Odstavecseseznamem"/>
              <w:ind w:left="0" w:hanging="2"/>
              <w:rPr>
                <w:sz w:val="22"/>
                <w:szCs w:val="22"/>
              </w:rPr>
            </w:pPr>
          </w:p>
          <w:p w14:paraId="4D64D21E" w14:textId="77777777" w:rsidR="001A5F5B" w:rsidRDefault="001A5F5B" w:rsidP="00DC7024">
            <w:pPr>
              <w:pStyle w:val="Odstavecseseznamem"/>
              <w:numPr>
                <w:ilvl w:val="0"/>
                <w:numId w:val="247"/>
              </w:numPr>
              <w:suppressAutoHyphens/>
              <w:spacing w:line="240" w:lineRule="auto"/>
              <w:ind w:leftChars="0" w:firstLineChars="0"/>
              <w:contextualSpacing w:val="0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určování sítí krychle a kvádru – cvičení prostorové orientace</w:t>
            </w:r>
          </w:p>
          <w:p w14:paraId="2FDDA237" w14:textId="77777777" w:rsidR="001A5F5B" w:rsidRDefault="001A5F5B" w:rsidP="00DC7024">
            <w:pPr>
              <w:pStyle w:val="Odstavecseseznamem"/>
              <w:numPr>
                <w:ilvl w:val="0"/>
                <w:numId w:val="247"/>
              </w:numPr>
              <w:suppressAutoHyphens/>
              <w:spacing w:line="240" w:lineRule="auto"/>
              <w:ind w:leftChars="0" w:firstLineChars="0"/>
              <w:contextualSpacing w:val="0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modelování krychlových těles</w:t>
            </w:r>
          </w:p>
          <w:p w14:paraId="64A4DF3C" w14:textId="77777777" w:rsidR="001A5F5B" w:rsidRDefault="001A5F5B" w:rsidP="00DC7024">
            <w:pPr>
              <w:pStyle w:val="Odstavecseseznamem"/>
              <w:numPr>
                <w:ilvl w:val="0"/>
                <w:numId w:val="247"/>
              </w:numPr>
              <w:suppressAutoHyphens/>
              <w:spacing w:line="240" w:lineRule="auto"/>
              <w:ind w:leftChars="0" w:firstLineChars="0"/>
              <w:contextualSpacing w:val="0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kreslení portrétů krychlových těles, podlažních plánů</w:t>
            </w:r>
          </w:p>
          <w:p w14:paraId="2414F709" w14:textId="77777777" w:rsidR="001A5F5B" w:rsidRPr="009378E6" w:rsidRDefault="001A5F5B" w:rsidP="005C7C28">
            <w:pPr>
              <w:pStyle w:val="Odstavecseseznamem"/>
              <w:ind w:left="0" w:hanging="2"/>
              <w:rPr>
                <w:sz w:val="22"/>
                <w:szCs w:val="22"/>
              </w:rPr>
            </w:pPr>
          </w:p>
          <w:p w14:paraId="5355DFDF" w14:textId="77777777" w:rsidR="001A5F5B" w:rsidRPr="00C243F1" w:rsidRDefault="001A5F5B" w:rsidP="00DC7024">
            <w:pPr>
              <w:pStyle w:val="Odstavecseseznamem"/>
              <w:numPr>
                <w:ilvl w:val="0"/>
                <w:numId w:val="247"/>
              </w:numPr>
              <w:suppressAutoHyphens/>
              <w:spacing w:line="240" w:lineRule="auto"/>
              <w:ind w:leftChars="0" w:firstLineChars="0"/>
              <w:contextualSpacing w:val="0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hrajeme si s geometrickými </w:t>
            </w:r>
            <w:r>
              <w:rPr>
                <w:sz w:val="22"/>
                <w:szCs w:val="22"/>
              </w:rPr>
              <w:lastRenderedPageBreak/>
              <w:t>skládankami</w:t>
            </w:r>
          </w:p>
          <w:p w14:paraId="207A526B" w14:textId="77777777" w:rsidR="001A5F5B" w:rsidRDefault="001A5F5B" w:rsidP="00DC7024">
            <w:pPr>
              <w:pStyle w:val="Odstavecseseznamem"/>
              <w:numPr>
                <w:ilvl w:val="0"/>
                <w:numId w:val="247"/>
              </w:numPr>
              <w:suppressAutoHyphens/>
              <w:spacing w:line="240" w:lineRule="auto"/>
              <w:ind w:leftChars="0" w:firstLineChars="0"/>
              <w:contextualSpacing w:val="0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pracujeme se čtvercovými sítěmi</w:t>
            </w:r>
          </w:p>
          <w:p w14:paraId="0FB895A3" w14:textId="77777777" w:rsidR="001A5F5B" w:rsidRDefault="001A5F5B" w:rsidP="005C7C28">
            <w:pPr>
              <w:pStyle w:val="Odstavecseseznamem"/>
              <w:ind w:left="0" w:hanging="2"/>
              <w:rPr>
                <w:sz w:val="22"/>
                <w:szCs w:val="22"/>
              </w:rPr>
            </w:pPr>
          </w:p>
          <w:p w14:paraId="37513B9F" w14:textId="77777777" w:rsidR="001A5F5B" w:rsidRPr="00F50A8B" w:rsidRDefault="001A5F5B" w:rsidP="005C7C28">
            <w:pPr>
              <w:pStyle w:val="Odstavecseseznamem"/>
              <w:ind w:left="0" w:hanging="2"/>
              <w:rPr>
                <w:sz w:val="22"/>
                <w:szCs w:val="22"/>
              </w:rPr>
            </w:pPr>
          </w:p>
          <w:p w14:paraId="42691F73" w14:textId="77777777" w:rsidR="001A5F5B" w:rsidRPr="001019EA" w:rsidRDefault="001A5F5B" w:rsidP="005C7C28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5E84CB4" w14:textId="77777777" w:rsidR="001A5F5B" w:rsidRPr="001019EA" w:rsidRDefault="001A5F5B" w:rsidP="005C7C28">
            <w:pPr>
              <w:ind w:left="0" w:hanging="2"/>
              <w:rPr>
                <w:sz w:val="22"/>
                <w:szCs w:val="22"/>
              </w:rPr>
            </w:pPr>
            <w:r w:rsidRPr="001019EA">
              <w:rPr>
                <w:sz w:val="22"/>
                <w:szCs w:val="22"/>
              </w:rPr>
              <w:lastRenderedPageBreak/>
              <w:t>Cabri geometrie</w:t>
            </w:r>
          </w:p>
          <w:p w14:paraId="4BD36BA2" w14:textId="77777777" w:rsidR="001A5F5B" w:rsidRPr="001019EA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08D50251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6EC69672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53867605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686A7927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57B6B71E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179BCD99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4F2B15F0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42F56A3C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5BF955AA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07583ABF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5ED258A6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469FB909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788A7B36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73A5CADD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3A64710E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3A51E7CC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73366269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086A462B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70128203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1112953E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10F43196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031EF49A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559A78C2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221788E4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7BEB5835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  <w:r w:rsidRPr="00233D16">
              <w:rPr>
                <w:sz w:val="22"/>
                <w:szCs w:val="22"/>
              </w:rPr>
              <w:t>práce s krychlí „vybírání krychliček“)</w:t>
            </w:r>
          </w:p>
          <w:p w14:paraId="0EA3F11A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4265320F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3F3E4B75" w14:textId="77777777" w:rsidR="001A5F5B" w:rsidRDefault="001A5F5B" w:rsidP="005C7C28">
            <w:pPr>
              <w:ind w:left="0" w:hanging="2"/>
              <w:rPr>
                <w:sz w:val="22"/>
                <w:szCs w:val="22"/>
              </w:rPr>
            </w:pPr>
          </w:p>
          <w:p w14:paraId="53E19175" w14:textId="77777777" w:rsidR="001A5F5B" w:rsidRPr="001019EA" w:rsidRDefault="001A5F5B" w:rsidP="005C7C28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sestrojení krychle</w:t>
            </w:r>
            <w:r w:rsidRPr="001019EA">
              <w:rPr>
                <w:sz w:val="22"/>
                <w:szCs w:val="22"/>
              </w:rPr>
              <w:t xml:space="preserve"> z papíru popř. Projekt „Krychlová tělesa“</w:t>
            </w:r>
          </w:p>
        </w:tc>
      </w:tr>
      <w:tr w:rsidR="001A5F5B" w:rsidRPr="001019EA" w14:paraId="77471DAA" w14:textId="77777777" w:rsidTr="005C7C28">
        <w:trPr>
          <w:trHeight w:val="277"/>
        </w:trPr>
        <w:tc>
          <w:tcPr>
            <w:tcW w:w="980" w:type="dxa"/>
            <w:tcBorders>
              <w:top w:val="single" w:sz="6" w:space="0" w:color="000000"/>
            </w:tcBorders>
          </w:tcPr>
          <w:p w14:paraId="0C728227" w14:textId="77777777" w:rsidR="001A5F5B" w:rsidRPr="001019EA" w:rsidRDefault="001A5F5B" w:rsidP="005C7C28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</w:tcBorders>
          </w:tcPr>
          <w:p w14:paraId="1FF7B756" w14:textId="77777777" w:rsidR="001A5F5B" w:rsidRPr="001019EA" w:rsidRDefault="001A5F5B" w:rsidP="005C7C28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</w:tcBorders>
          </w:tcPr>
          <w:p w14:paraId="7D411550" w14:textId="77777777" w:rsidR="001A5F5B" w:rsidRPr="00233D16" w:rsidRDefault="001A5F5B" w:rsidP="00DC7024">
            <w:pPr>
              <w:widowControl w:val="0"/>
              <w:numPr>
                <w:ilvl w:val="0"/>
                <w:numId w:val="247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Chars="0" w:left="0" w:firstLineChars="0" w:hanging="2"/>
              <w:textDirection w:val="lrTb"/>
              <w:textAlignment w:val="baseline"/>
              <w:outlineLvl w:val="9"/>
              <w:rPr>
                <w:sz w:val="22"/>
                <w:szCs w:val="22"/>
              </w:rPr>
            </w:pPr>
          </w:p>
        </w:tc>
        <w:tc>
          <w:tcPr>
            <w:tcW w:w="2896" w:type="dxa"/>
            <w:tcBorders>
              <w:top w:val="single" w:sz="6" w:space="0" w:color="000000"/>
              <w:left w:val="single" w:sz="6" w:space="0" w:color="000000"/>
            </w:tcBorders>
          </w:tcPr>
          <w:p w14:paraId="44DB8B4F" w14:textId="77777777" w:rsidR="001A5F5B" w:rsidRPr="001019EA" w:rsidRDefault="001A5F5B" w:rsidP="005C7C28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</w:tcBorders>
          </w:tcPr>
          <w:p w14:paraId="357C293F" w14:textId="77777777" w:rsidR="001A5F5B" w:rsidRPr="001019EA" w:rsidRDefault="001A5F5B" w:rsidP="005C7C28">
            <w:pPr>
              <w:ind w:left="0" w:hanging="2"/>
              <w:rPr>
                <w:sz w:val="22"/>
                <w:szCs w:val="22"/>
              </w:rPr>
            </w:pPr>
          </w:p>
        </w:tc>
      </w:tr>
    </w:tbl>
    <w:p w14:paraId="7E4A0368" w14:textId="77777777" w:rsidR="001A5F5B" w:rsidRDefault="001A5F5B" w:rsidP="001A5F5B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Zařazení jednotlivých témat do výuky bude záviset na dovednostech, znalostech a počtářských a rýsovacích schopnostech žáků.</w:t>
      </w:r>
    </w:p>
    <w:p w14:paraId="7871A856" w14:textId="77777777" w:rsidR="001A5F5B" w:rsidRDefault="001A5F5B" w:rsidP="001A5F5B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Výuka bude probíhat v učebně vybavené interaktivní tabulí, vizualizérem, případně v učebně informatiky vybavené žákovskými počítači.</w:t>
      </w:r>
    </w:p>
    <w:p w14:paraId="3B53D950" w14:textId="77777777" w:rsidR="001A5F5B" w:rsidRDefault="001A5F5B" w:rsidP="001A5F5B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Výuka se uskuteční klasickým způsobem, prací ve dvojicích či spoluprací žáků ve větších skupinách, a to za pomoci klasické tabule, ale i pracovních listů, žákovských počítačů.</w:t>
      </w:r>
    </w:p>
    <w:p w14:paraId="1AC4A576" w14:textId="60DF1802" w:rsidR="001A5F5B" w:rsidRDefault="001A5F5B" w:rsidP="001A5F5B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Žákům během školního roku budou předkládány i různé hlavolamy, logické hádanky a „záhady“, využijí různé hry, soutěže.</w:t>
      </w:r>
    </w:p>
    <w:p w14:paraId="69A8FE1C" w14:textId="77777777" w:rsidR="001A5F5B" w:rsidRPr="001019EA" w:rsidRDefault="001A5F5B" w:rsidP="001A5F5B">
      <w:pPr>
        <w:ind w:left="0" w:hanging="2"/>
        <w:rPr>
          <w:sz w:val="22"/>
          <w:szCs w:val="22"/>
        </w:rPr>
      </w:pPr>
    </w:p>
    <w:p w14:paraId="050C59B7" w14:textId="77777777" w:rsidR="001A5F5B" w:rsidRPr="00576457" w:rsidRDefault="001A5F5B" w:rsidP="001A5F5B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Zpracovala:  Mgr. Michaela Čermáková</w:t>
      </w:r>
    </w:p>
    <w:p w14:paraId="45DA7DA6" w14:textId="77777777" w:rsidR="001A5F5B" w:rsidRDefault="001A5F5B" w:rsidP="001A5F5B">
      <w:pPr>
        <w:ind w:left="0" w:hanging="2"/>
      </w:pPr>
    </w:p>
    <w:p w14:paraId="572A48DB" w14:textId="77777777" w:rsidR="001A5F5B" w:rsidRPr="002F4F8E" w:rsidRDefault="001A5F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</w:p>
    <w:p w14:paraId="41A7BB04" w14:textId="77777777" w:rsidR="00A26406" w:rsidRPr="002F4F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A6A6A6" w:themeColor="background1" w:themeShade="A6"/>
        </w:rPr>
      </w:pPr>
    </w:p>
    <w:p w14:paraId="67788DE0" w14:textId="77777777" w:rsidR="00A26406" w:rsidRPr="002F4F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</w:p>
    <w:p w14:paraId="16E7A81D" w14:textId="77777777" w:rsidR="00A26406" w:rsidRPr="002F4F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50291CED" w14:textId="77777777" w:rsidR="00A26406" w:rsidRPr="002F4F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5447995F" w14:textId="50A40046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3EAB541F" w14:textId="6F0F54A6" w:rsidR="001A5F5B" w:rsidRDefault="001A5F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3A2F51A0" w14:textId="2445B437" w:rsidR="001A5F5B" w:rsidRDefault="001A5F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211F76F4" w14:textId="378DE016" w:rsidR="001A5F5B" w:rsidRDefault="001A5F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58DA7113" w14:textId="77777777" w:rsidR="001A5F5B" w:rsidRPr="002F4F8E" w:rsidRDefault="001A5F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59D3B338" w14:textId="77777777" w:rsidR="00A26406" w:rsidRPr="002F4F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298F3FCA" w14:textId="77777777" w:rsidR="00A26406" w:rsidRPr="002F4F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778EF70E" w14:textId="77777777" w:rsidR="00A26406" w:rsidRPr="002F4F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42A8C9A6" w14:textId="77777777" w:rsidR="00A26406" w:rsidRPr="002F4F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604CBEFE" w14:textId="77777777" w:rsidR="00A26406" w:rsidRPr="002F4F8E" w:rsidRDefault="00D83F7B" w:rsidP="004F1F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A6A6A6" w:themeColor="background1" w:themeShade="A6"/>
          <w:sz w:val="22"/>
          <w:szCs w:val="22"/>
        </w:rPr>
      </w:pPr>
      <w:r w:rsidRPr="002F4F8E">
        <w:rPr>
          <w:rFonts w:ascii="Arial" w:eastAsia="Arial" w:hAnsi="Arial" w:cs="Arial"/>
          <w:color w:val="A6A6A6" w:themeColor="background1" w:themeShade="A6"/>
          <w:sz w:val="36"/>
          <w:szCs w:val="36"/>
        </w:rPr>
        <w:lastRenderedPageBreak/>
        <w:t>Učební osnovy</w:t>
      </w:r>
    </w:p>
    <w:p w14:paraId="7B48005E" w14:textId="77777777" w:rsidR="00A26406" w:rsidRPr="002F4F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A6A6A6" w:themeColor="background1" w:themeShade="A6"/>
          <w:sz w:val="24"/>
          <w:szCs w:val="24"/>
        </w:rPr>
      </w:pPr>
      <w:r w:rsidRPr="002F4F8E">
        <w:rPr>
          <w:rFonts w:ascii="Arial" w:eastAsia="Arial" w:hAnsi="Arial" w:cs="Arial"/>
          <w:color w:val="A6A6A6" w:themeColor="background1" w:themeShade="A6"/>
          <w:sz w:val="36"/>
          <w:szCs w:val="36"/>
        </w:rPr>
        <w:t xml:space="preserve">Vzdělávací oblast: </w:t>
      </w:r>
      <w:r w:rsidRPr="002F4F8E">
        <w:rPr>
          <w:rFonts w:ascii="Arial" w:eastAsia="Arial" w:hAnsi="Arial" w:cs="Arial"/>
          <w:color w:val="A6A6A6" w:themeColor="background1" w:themeShade="A6"/>
          <w:sz w:val="24"/>
          <w:szCs w:val="24"/>
        </w:rPr>
        <w:t xml:space="preserve">Matematika a její aplikace Vzdělávací obor:  </w:t>
      </w:r>
      <w:r w:rsidRPr="002F4F8E">
        <w:rPr>
          <w:rFonts w:ascii="Arial" w:eastAsia="Arial" w:hAnsi="Arial" w:cs="Arial"/>
          <w:b/>
          <w:color w:val="A6A6A6" w:themeColor="background1" w:themeShade="A6"/>
          <w:sz w:val="24"/>
          <w:szCs w:val="24"/>
          <w:u w:val="single"/>
        </w:rPr>
        <w:t xml:space="preserve">Volitelný předmět – Matematický seminář </w:t>
      </w:r>
      <w:r w:rsidRPr="002F4F8E">
        <w:rPr>
          <w:rFonts w:ascii="Arial" w:eastAsia="Arial" w:hAnsi="Arial" w:cs="Arial"/>
          <w:color w:val="A6A6A6" w:themeColor="background1" w:themeShade="A6"/>
          <w:sz w:val="24"/>
          <w:szCs w:val="24"/>
        </w:rPr>
        <w:t xml:space="preserve"> ročník 7.</w:t>
      </w:r>
    </w:p>
    <w:p w14:paraId="14431E25" w14:textId="77777777" w:rsidR="00A26406" w:rsidRPr="002F4F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</w:rPr>
      </w:pPr>
    </w:p>
    <w:tbl>
      <w:tblPr>
        <w:tblStyle w:val="afffffc"/>
        <w:tblW w:w="15015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80"/>
        <w:gridCol w:w="3355"/>
        <w:gridCol w:w="5400"/>
        <w:gridCol w:w="3120"/>
        <w:gridCol w:w="2160"/>
      </w:tblGrid>
      <w:tr w:rsidR="00A26406" w:rsidRPr="002F4F8E" w14:paraId="502AC2B5" w14:textId="77777777">
        <w:trPr>
          <w:trHeight w:val="904"/>
        </w:trPr>
        <w:tc>
          <w:tcPr>
            <w:tcW w:w="980" w:type="dxa"/>
            <w:tcBorders>
              <w:bottom w:val="single" w:sz="6" w:space="0" w:color="000000"/>
            </w:tcBorders>
          </w:tcPr>
          <w:p w14:paraId="6DE83EFD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</w:rPr>
            </w:pPr>
            <w:r w:rsidRPr="002F4F8E">
              <w:rPr>
                <w:rFonts w:ascii="Arial" w:eastAsia="Arial" w:hAnsi="Arial" w:cs="Arial"/>
                <w:b/>
                <w:color w:val="A6A6A6" w:themeColor="background1" w:themeShade="A6"/>
              </w:rPr>
              <w:t>Kapitola</w:t>
            </w:r>
          </w:p>
        </w:tc>
        <w:tc>
          <w:tcPr>
            <w:tcW w:w="3355" w:type="dxa"/>
            <w:tcBorders>
              <w:left w:val="single" w:sz="6" w:space="0" w:color="000000"/>
              <w:bottom w:val="single" w:sz="6" w:space="0" w:color="000000"/>
            </w:tcBorders>
          </w:tcPr>
          <w:p w14:paraId="01C5700B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</w:rPr>
            </w:pPr>
            <w:r w:rsidRPr="002F4F8E">
              <w:rPr>
                <w:rFonts w:ascii="Arial" w:eastAsia="Arial" w:hAnsi="Arial" w:cs="Arial"/>
                <w:b/>
                <w:color w:val="A6A6A6" w:themeColor="background1" w:themeShade="A6"/>
              </w:rPr>
              <w:t>Téma (Učivo)</w:t>
            </w:r>
          </w:p>
        </w:tc>
        <w:tc>
          <w:tcPr>
            <w:tcW w:w="5400" w:type="dxa"/>
            <w:tcBorders>
              <w:left w:val="single" w:sz="6" w:space="0" w:color="000000"/>
              <w:bottom w:val="single" w:sz="6" w:space="0" w:color="000000"/>
            </w:tcBorders>
          </w:tcPr>
          <w:p w14:paraId="0E67FA7D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</w:rPr>
            </w:pPr>
            <w:r w:rsidRPr="002F4F8E">
              <w:rPr>
                <w:rFonts w:ascii="Arial" w:eastAsia="Arial" w:hAnsi="Arial" w:cs="Arial"/>
                <w:b/>
                <w:color w:val="A6A6A6" w:themeColor="background1" w:themeShade="A6"/>
              </w:rPr>
              <w:t>Znalosti a dovednosti (výstup)</w:t>
            </w:r>
          </w:p>
        </w:tc>
        <w:tc>
          <w:tcPr>
            <w:tcW w:w="3120" w:type="dxa"/>
            <w:tcBorders>
              <w:left w:val="single" w:sz="6" w:space="0" w:color="000000"/>
              <w:bottom w:val="single" w:sz="6" w:space="0" w:color="000000"/>
            </w:tcBorders>
          </w:tcPr>
          <w:p w14:paraId="4601527F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</w:rPr>
            </w:pPr>
            <w:r w:rsidRPr="002F4F8E">
              <w:rPr>
                <w:rFonts w:ascii="Arial" w:eastAsia="Arial" w:hAnsi="Arial" w:cs="Arial"/>
                <w:b/>
                <w:color w:val="A6A6A6" w:themeColor="background1" w:themeShade="A6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</w:tcBorders>
          </w:tcPr>
          <w:p w14:paraId="3BC6AEC0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</w:rPr>
            </w:pPr>
            <w:r w:rsidRPr="002F4F8E">
              <w:rPr>
                <w:rFonts w:ascii="Arial" w:eastAsia="Arial" w:hAnsi="Arial" w:cs="Arial"/>
                <w:b/>
                <w:color w:val="A6A6A6" w:themeColor="background1" w:themeShade="A6"/>
              </w:rPr>
              <w:t>Poznámky</w:t>
            </w:r>
          </w:p>
        </w:tc>
      </w:tr>
      <w:tr w:rsidR="00A26406" w:rsidRPr="002F4F8E" w14:paraId="42FF5888" w14:textId="77777777">
        <w:trPr>
          <w:trHeight w:val="1890"/>
        </w:trPr>
        <w:tc>
          <w:tcPr>
            <w:tcW w:w="980" w:type="dxa"/>
            <w:tcBorders>
              <w:top w:val="single" w:sz="6" w:space="0" w:color="000000"/>
            </w:tcBorders>
          </w:tcPr>
          <w:p w14:paraId="137C741F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Algebra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</w:tcBorders>
          </w:tcPr>
          <w:p w14:paraId="287F7EFD" w14:textId="77777777" w:rsidR="00A26406" w:rsidRPr="002F4F8E" w:rsidRDefault="00D83F7B" w:rsidP="00DC7024">
            <w:pPr>
              <w:widowControl w:val="0"/>
              <w:numPr>
                <w:ilvl w:val="0"/>
                <w:numId w:val="1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koresponduje s učivem matematiky sedmého ročníku, je zaměřeno na úlohy  běžného života</w:t>
            </w:r>
          </w:p>
          <w:p w14:paraId="3E376C74" w14:textId="77777777" w:rsidR="00A26406" w:rsidRPr="002F4F8E" w:rsidRDefault="00D83F7B" w:rsidP="00DC7024">
            <w:pPr>
              <w:widowControl w:val="0"/>
              <w:numPr>
                <w:ilvl w:val="0"/>
                <w:numId w:val="1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hospodaření s penězi</w:t>
            </w:r>
          </w:p>
          <w:p w14:paraId="6F486EFC" w14:textId="77777777" w:rsidR="00A26406" w:rsidRPr="002F4F8E" w:rsidRDefault="00D83F7B" w:rsidP="00DC7024">
            <w:pPr>
              <w:widowControl w:val="0"/>
              <w:numPr>
                <w:ilvl w:val="0"/>
                <w:numId w:val="1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Finanční matematika (nákup, cestování, dovolená)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</w:tcBorders>
          </w:tcPr>
          <w:p w14:paraId="48D6B960" w14:textId="77777777" w:rsidR="00A26406" w:rsidRPr="002F4F8E" w:rsidRDefault="00D83F7B" w:rsidP="00DC7024">
            <w:pPr>
              <w:widowControl w:val="0"/>
              <w:numPr>
                <w:ilvl w:val="0"/>
                <w:numId w:val="1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provádí operace s přirozenými a desetinnými,  celými a se zlomky čísly zpaměti, písemně</w:t>
            </w:r>
          </w:p>
          <w:p w14:paraId="70926D37" w14:textId="77777777" w:rsidR="00A26406" w:rsidRPr="002F4F8E" w:rsidRDefault="00D83F7B" w:rsidP="00DC7024">
            <w:pPr>
              <w:widowControl w:val="0"/>
              <w:numPr>
                <w:ilvl w:val="0"/>
                <w:numId w:val="1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chápe vztah celku a části celku, dokáže graficky vyjádřit zlomky</w:t>
            </w:r>
          </w:p>
          <w:p w14:paraId="3C74D2EA" w14:textId="77777777" w:rsidR="00A26406" w:rsidRPr="002F4F8E" w:rsidRDefault="00D83F7B" w:rsidP="00DC7024">
            <w:pPr>
              <w:widowControl w:val="0"/>
              <w:numPr>
                <w:ilvl w:val="0"/>
                <w:numId w:val="1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provádí odhady výsledků a kontroly výpočtů</w:t>
            </w:r>
          </w:p>
          <w:p w14:paraId="68CC1F44" w14:textId="77777777" w:rsidR="00A26406" w:rsidRPr="002F4F8E" w:rsidRDefault="00D83F7B" w:rsidP="00DC7024">
            <w:pPr>
              <w:widowControl w:val="0"/>
              <w:numPr>
                <w:ilvl w:val="0"/>
                <w:numId w:val="1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řeší jednoduché praktické úkoly</w:t>
            </w:r>
          </w:p>
          <w:p w14:paraId="79D85FBF" w14:textId="77777777" w:rsidR="00A26406" w:rsidRPr="002F4F8E" w:rsidRDefault="00D83F7B" w:rsidP="00DC7024">
            <w:pPr>
              <w:widowControl w:val="0"/>
              <w:numPr>
                <w:ilvl w:val="0"/>
                <w:numId w:val="1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dokáže své znalosti aplikovat na zajímavé úkoly z praxe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</w:tcBorders>
          </w:tcPr>
          <w:p w14:paraId="7CDE1FBD" w14:textId="77777777" w:rsidR="00A26406" w:rsidRPr="002F4F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</w:tcPr>
          <w:p w14:paraId="70749184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Práce s pracovním sešitem Počítáme s důvtipem</w:t>
            </w:r>
          </w:p>
        </w:tc>
      </w:tr>
      <w:tr w:rsidR="00A26406" w:rsidRPr="002F4F8E" w14:paraId="209C4C60" w14:textId="77777777">
        <w:trPr>
          <w:trHeight w:val="1855"/>
        </w:trPr>
        <w:tc>
          <w:tcPr>
            <w:tcW w:w="980" w:type="dxa"/>
            <w:tcBorders>
              <w:top w:val="single" w:sz="6" w:space="0" w:color="000000"/>
              <w:bottom w:val="single" w:sz="6" w:space="0" w:color="000000"/>
            </w:tcBorders>
          </w:tcPr>
          <w:p w14:paraId="58F442AE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Geometrie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AEEEEB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 xml:space="preserve">- základy rýsování 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1081D1" w14:textId="77777777" w:rsidR="00A26406" w:rsidRPr="002F4F8E" w:rsidRDefault="00D83F7B" w:rsidP="00DC7024">
            <w:pPr>
              <w:widowControl w:val="0"/>
              <w:numPr>
                <w:ilvl w:val="0"/>
                <w:numId w:val="1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rozezná druhy a typy čar</w:t>
            </w:r>
          </w:p>
          <w:p w14:paraId="3350FD9A" w14:textId="77777777" w:rsidR="00A26406" w:rsidRPr="002F4F8E" w:rsidRDefault="00D83F7B" w:rsidP="00DC7024">
            <w:pPr>
              <w:widowControl w:val="0"/>
              <w:numPr>
                <w:ilvl w:val="0"/>
                <w:numId w:val="1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dokáže narýsovat jednoduchý  geometrický obrazec s opakováním  motivu</w:t>
            </w:r>
          </w:p>
          <w:p w14:paraId="451DCC25" w14:textId="77777777" w:rsidR="00A26406" w:rsidRPr="002F4F8E" w:rsidRDefault="00D83F7B" w:rsidP="00DC7024">
            <w:pPr>
              <w:widowControl w:val="0"/>
              <w:numPr>
                <w:ilvl w:val="0"/>
                <w:numId w:val="1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převádí různé jednotky  (délkové, čtvereční, krychlové, různé typy jednotek z minulosti)</w:t>
            </w:r>
          </w:p>
          <w:p w14:paraId="232D810F" w14:textId="77777777" w:rsidR="00A26406" w:rsidRPr="002F4F8E" w:rsidRDefault="00D83F7B" w:rsidP="00DC7024">
            <w:pPr>
              <w:widowControl w:val="0"/>
              <w:numPr>
                <w:ilvl w:val="0"/>
                <w:numId w:val="1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pozná útvary osově a středově souměrné  (dokáže rýsovat tyto útvary ve složitější podobě, např. motýl, zámek, dopravní značka apod.)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BCD938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E5F8BC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77841165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Využití pracovního sešitu Práce s důvtipem</w:t>
            </w:r>
          </w:p>
        </w:tc>
      </w:tr>
      <w:tr w:rsidR="00A26406" w:rsidRPr="002F4F8E" w14:paraId="5C511669" w14:textId="77777777">
        <w:trPr>
          <w:trHeight w:val="277"/>
        </w:trPr>
        <w:tc>
          <w:tcPr>
            <w:tcW w:w="980" w:type="dxa"/>
            <w:tcBorders>
              <w:top w:val="single" w:sz="6" w:space="0" w:color="000000"/>
            </w:tcBorders>
          </w:tcPr>
          <w:p w14:paraId="272ABBF2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</w:tcBorders>
          </w:tcPr>
          <w:p w14:paraId="2D78E7D1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Hranoly (kvádr, krychle)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</w:tcBorders>
          </w:tcPr>
          <w:p w14:paraId="1261F98C" w14:textId="77777777" w:rsidR="00A26406" w:rsidRPr="002F4F8E" w:rsidRDefault="00D83F7B" w:rsidP="00DC7024">
            <w:pPr>
              <w:widowControl w:val="0"/>
              <w:numPr>
                <w:ilvl w:val="0"/>
                <w:numId w:val="1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práce s krabicovými modely</w:t>
            </w:r>
          </w:p>
          <w:p w14:paraId="53AF2150" w14:textId="77777777" w:rsidR="00A26406" w:rsidRPr="002F4F8E" w:rsidRDefault="00D83F7B" w:rsidP="00DC7024">
            <w:pPr>
              <w:widowControl w:val="0"/>
              <w:numPr>
                <w:ilvl w:val="0"/>
                <w:numId w:val="1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dokáže tato tělesa narýsovat ve volném rovnoběžném rýsování (včetně různých poloh) dokáže s těmito tělesy  pracovat ve volném rovn. promítání</w:t>
            </w:r>
          </w:p>
          <w:p w14:paraId="009DCF69" w14:textId="77777777" w:rsidR="00A26406" w:rsidRPr="002F4F8E" w:rsidRDefault="00D83F7B" w:rsidP="00DC7024">
            <w:pPr>
              <w:widowControl w:val="0"/>
              <w:numPr>
                <w:ilvl w:val="0"/>
                <w:numId w:val="1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pracuje pro doplnění s krychlovými tělesy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</w:tcBorders>
          </w:tcPr>
          <w:p w14:paraId="412A9E5A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Projekt – sestrojit krychli z papíru popř. Projekt „Krychlová tělesa“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</w:tcPr>
          <w:p w14:paraId="1B09A6CF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Sbírání papírových krabiček – ukázka různých hranolů</w:t>
            </w:r>
          </w:p>
        </w:tc>
      </w:tr>
    </w:tbl>
    <w:p w14:paraId="2DD5915D" w14:textId="77777777" w:rsidR="00A26406" w:rsidRPr="002F4F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2F4F8E">
        <w:rPr>
          <w:color w:val="A6A6A6" w:themeColor="background1" w:themeShade="A6"/>
          <w:sz w:val="24"/>
          <w:szCs w:val="24"/>
        </w:rPr>
        <w:t>V průběhu roku různé matematické projekty. Upřesní se v průběhu roku po probrání příslušného učiva.</w:t>
      </w:r>
    </w:p>
    <w:p w14:paraId="753660BE" w14:textId="77777777" w:rsidR="00A26406" w:rsidRPr="002F4F8E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A6A6A6" w:themeColor="background1" w:themeShade="A6"/>
          <w:sz w:val="24"/>
          <w:szCs w:val="24"/>
        </w:rPr>
      </w:pPr>
      <w:r w:rsidRPr="002F4F8E">
        <w:rPr>
          <w:color w:val="A6A6A6" w:themeColor="background1" w:themeShade="A6"/>
          <w:sz w:val="24"/>
          <w:szCs w:val="24"/>
        </w:rPr>
        <w:t>Zpracovala:  Mgr. Hana Vocelková</w:t>
      </w:r>
    </w:p>
    <w:p w14:paraId="422A4F8F" w14:textId="77777777" w:rsidR="00A26406" w:rsidRPr="002F4F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</w:rPr>
      </w:pPr>
    </w:p>
    <w:p w14:paraId="6C3B0893" w14:textId="77777777" w:rsidR="00A26406" w:rsidRPr="002F4F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2FC4D143" w14:textId="77777777" w:rsidR="00A26406" w:rsidRPr="002F4F8E" w:rsidRDefault="00D83F7B" w:rsidP="004F1F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  <w:r w:rsidRPr="002F4F8E">
        <w:rPr>
          <w:rFonts w:ascii="Arial" w:eastAsia="Arial" w:hAnsi="Arial" w:cs="Arial"/>
          <w:color w:val="A6A6A6" w:themeColor="background1" w:themeShade="A6"/>
          <w:sz w:val="36"/>
          <w:szCs w:val="36"/>
        </w:rPr>
        <w:lastRenderedPageBreak/>
        <w:t>Učební osnovy</w:t>
      </w:r>
    </w:p>
    <w:p w14:paraId="2C9CB382" w14:textId="77777777" w:rsidR="00A26406" w:rsidRPr="002F4F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24"/>
          <w:szCs w:val="24"/>
        </w:rPr>
      </w:pPr>
      <w:r w:rsidRPr="002F4F8E">
        <w:rPr>
          <w:rFonts w:ascii="Arial" w:eastAsia="Arial" w:hAnsi="Arial" w:cs="Arial"/>
          <w:color w:val="A6A6A6" w:themeColor="background1" w:themeShade="A6"/>
          <w:sz w:val="36"/>
          <w:szCs w:val="36"/>
        </w:rPr>
        <w:t xml:space="preserve">Vzdělávací oblast: </w:t>
      </w:r>
      <w:r w:rsidRPr="002F4F8E">
        <w:rPr>
          <w:rFonts w:ascii="Arial" w:eastAsia="Arial" w:hAnsi="Arial" w:cs="Arial"/>
          <w:color w:val="A6A6A6" w:themeColor="background1" w:themeShade="A6"/>
          <w:sz w:val="24"/>
          <w:szCs w:val="24"/>
        </w:rPr>
        <w:t xml:space="preserve">Matematika a její aplikace Vzdělávací obor:  </w:t>
      </w:r>
      <w:r w:rsidRPr="002F4F8E">
        <w:rPr>
          <w:rFonts w:ascii="Arial" w:eastAsia="Arial" w:hAnsi="Arial" w:cs="Arial"/>
          <w:b/>
          <w:color w:val="A6A6A6" w:themeColor="background1" w:themeShade="A6"/>
          <w:sz w:val="24"/>
          <w:szCs w:val="24"/>
          <w:u w:val="single"/>
        </w:rPr>
        <w:t xml:space="preserve">Volitelný předmět – Matematický seminář </w:t>
      </w:r>
      <w:r w:rsidRPr="002F4F8E">
        <w:rPr>
          <w:rFonts w:ascii="Arial" w:eastAsia="Arial" w:hAnsi="Arial" w:cs="Arial"/>
          <w:color w:val="A6A6A6" w:themeColor="background1" w:themeShade="A6"/>
          <w:sz w:val="24"/>
          <w:szCs w:val="24"/>
        </w:rPr>
        <w:t xml:space="preserve"> ročník 8.,9.</w:t>
      </w:r>
    </w:p>
    <w:p w14:paraId="129F5699" w14:textId="77777777" w:rsidR="00A26406" w:rsidRPr="002F4F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</w:rPr>
      </w:pPr>
    </w:p>
    <w:p w14:paraId="05C9F34B" w14:textId="77777777" w:rsidR="00A26406" w:rsidRPr="002F4F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2"/>
          <w:szCs w:val="22"/>
        </w:rPr>
      </w:pPr>
      <w:r w:rsidRPr="002F4F8E">
        <w:rPr>
          <w:color w:val="A6A6A6" w:themeColor="background1" w:themeShade="A6"/>
          <w:sz w:val="22"/>
          <w:szCs w:val="22"/>
        </w:rPr>
        <w:t>Výuka matematického semináře bude probíhat jednou týdně v dvouhodinovém bloku. Vzhledem k tomu nebude výuka vždy přesně rozdělena na dvě 45minutové hodiny. Určité téma – zvláště pokud bude probíráno a procvičováno ve skupinách či formou hry – může přesahovat svou délkou 45 minut.</w:t>
      </w:r>
    </w:p>
    <w:p w14:paraId="2F873134" w14:textId="77777777" w:rsidR="00A26406" w:rsidRPr="002F4F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2"/>
          <w:szCs w:val="22"/>
        </w:rPr>
      </w:pPr>
    </w:p>
    <w:p w14:paraId="70777121" w14:textId="77777777" w:rsidR="00A26406" w:rsidRPr="002F4F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</w:rPr>
      </w:pPr>
    </w:p>
    <w:tbl>
      <w:tblPr>
        <w:tblStyle w:val="afffffd"/>
        <w:tblW w:w="15015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33"/>
        <w:gridCol w:w="2872"/>
        <w:gridCol w:w="3960"/>
        <w:gridCol w:w="4070"/>
        <w:gridCol w:w="2680"/>
      </w:tblGrid>
      <w:tr w:rsidR="00A26406" w:rsidRPr="002F4F8E" w14:paraId="02A7C104" w14:textId="77777777">
        <w:trPr>
          <w:trHeight w:val="904"/>
        </w:trPr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13BE5A4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</w:rPr>
            </w:pPr>
            <w:r w:rsidRPr="002F4F8E">
              <w:rPr>
                <w:rFonts w:ascii="Arial" w:eastAsia="Arial" w:hAnsi="Arial" w:cs="Arial"/>
                <w:b/>
                <w:color w:val="A6A6A6" w:themeColor="background1" w:themeShade="A6"/>
              </w:rPr>
              <w:t>Kapitola</w:t>
            </w:r>
          </w:p>
        </w:tc>
        <w:tc>
          <w:tcPr>
            <w:tcW w:w="287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61E598B9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</w:rPr>
            </w:pPr>
            <w:r w:rsidRPr="002F4F8E">
              <w:rPr>
                <w:rFonts w:ascii="Arial" w:eastAsia="Arial" w:hAnsi="Arial" w:cs="Arial"/>
                <w:b/>
                <w:color w:val="A6A6A6" w:themeColor="background1" w:themeShade="A6"/>
              </w:rPr>
              <w:t>Téma (Učivo)</w:t>
            </w:r>
          </w:p>
        </w:tc>
        <w:tc>
          <w:tcPr>
            <w:tcW w:w="39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4020CA5F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</w:rPr>
            </w:pPr>
            <w:r w:rsidRPr="002F4F8E">
              <w:rPr>
                <w:rFonts w:ascii="Arial" w:eastAsia="Arial" w:hAnsi="Arial" w:cs="Arial"/>
                <w:b/>
                <w:color w:val="A6A6A6" w:themeColor="background1" w:themeShade="A6"/>
              </w:rPr>
              <w:t>Znalosti a dovednosti (výstup)</w:t>
            </w:r>
          </w:p>
        </w:tc>
        <w:tc>
          <w:tcPr>
            <w:tcW w:w="40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45007E32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</w:rPr>
            </w:pPr>
          </w:p>
        </w:tc>
        <w:tc>
          <w:tcPr>
            <w:tcW w:w="26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3EF61C48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</w:rPr>
            </w:pPr>
            <w:r w:rsidRPr="002F4F8E">
              <w:rPr>
                <w:rFonts w:ascii="Arial" w:eastAsia="Arial" w:hAnsi="Arial" w:cs="Arial"/>
                <w:b/>
                <w:color w:val="A6A6A6" w:themeColor="background1" w:themeShade="A6"/>
              </w:rPr>
              <w:t>Mezipředmětové vztahy, poznámky</w:t>
            </w:r>
          </w:p>
        </w:tc>
      </w:tr>
      <w:tr w:rsidR="00A26406" w:rsidRPr="002F4F8E" w14:paraId="4D42D017" w14:textId="77777777">
        <w:trPr>
          <w:trHeight w:val="1021"/>
        </w:trPr>
        <w:tc>
          <w:tcPr>
            <w:tcW w:w="143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8A4552C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536464F5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ALGEBRA</w:t>
            </w:r>
          </w:p>
          <w:p w14:paraId="4D81F208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D2EED62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5C557F39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odpovídá učivu matematiky pro 8. ročník a je zaměřeno na procvičení učiva, na úlohy z běžného života, na rozvoj početních dovedností a logického myšlení ( i s pomocí her a hlavolamů )</w:t>
            </w:r>
          </w:p>
          <w:p w14:paraId="56FE9781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00071BFD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OPAKOVÁNÍ UČIVA 7. ROČNÍKU</w:t>
            </w:r>
          </w:p>
          <w:p w14:paraId="2BC97082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MOCNINY A ODMOCNINY</w:t>
            </w:r>
          </w:p>
          <w:p w14:paraId="69EDFC86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 xml:space="preserve">MOCNINY S PŘIROZENÝM </w:t>
            </w:r>
          </w:p>
          <w:p w14:paraId="69FD8B3A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3ED31526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EXPONENTEM</w:t>
            </w:r>
          </w:p>
          <w:p w14:paraId="42DF2DEB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VÝRAZY</w:t>
            </w:r>
          </w:p>
          <w:p w14:paraId="06F1656B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ROVNICE</w:t>
            </w:r>
          </w:p>
          <w:p w14:paraId="75CC7390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3F7A5645" w14:textId="77777777" w:rsidR="00A26406" w:rsidRPr="002F4F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534C71C0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36B4C70A" w14:textId="77777777" w:rsidR="00A26406" w:rsidRPr="002F4F8E" w:rsidRDefault="00D83F7B" w:rsidP="00DC7024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provádí početní operace s přirozenými, desetinnými a celými čísly, se zlomky a s racionálními čísly výhodně zpaměti i písemně, dodržuje přednosti početních výkonů</w:t>
            </w:r>
          </w:p>
          <w:p w14:paraId="5044A0E0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73DC8DD5" w14:textId="77777777" w:rsidR="00A26406" w:rsidRPr="002F4F8E" w:rsidRDefault="00D83F7B" w:rsidP="00DC7024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vyhledá druhou mocninu a odmocninu čísel v tabulkách</w:t>
            </w:r>
          </w:p>
          <w:p w14:paraId="6F3A2A20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256EF04F" w14:textId="77777777" w:rsidR="00A26406" w:rsidRPr="002F4F8E" w:rsidRDefault="00D83F7B" w:rsidP="00DC7024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využívá znalostí druhé mocniny a odmocniny v úlohách z praktického života</w:t>
            </w:r>
          </w:p>
          <w:p w14:paraId="2C05C2B8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740BD346" w14:textId="77777777" w:rsidR="00A26406" w:rsidRPr="002F4F8E" w:rsidRDefault="00D83F7B" w:rsidP="00DC7024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sčítá, odčítá, násobí a dělí mocniny, odstraňuje závorky</w:t>
            </w:r>
          </w:p>
          <w:p w14:paraId="04B51ABF" w14:textId="77777777" w:rsidR="00A26406" w:rsidRPr="002F4F8E" w:rsidRDefault="00D83F7B" w:rsidP="00DC7024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aplikuje pravidla o umocňování zlomku, součinu a mocniny</w:t>
            </w:r>
          </w:p>
          <w:p w14:paraId="32CFBDAC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66AC305F" w14:textId="77777777" w:rsidR="00A26406" w:rsidRPr="002F4F8E" w:rsidRDefault="00D83F7B" w:rsidP="00DC7024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 xml:space="preserve">zapíše výraz ze slovního zadání a naopak </w:t>
            </w:r>
          </w:p>
          <w:p w14:paraId="76C891E3" w14:textId="77777777" w:rsidR="00A26406" w:rsidRPr="002F4F8E" w:rsidRDefault="00D83F7B" w:rsidP="00DC7024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sčítá a odčítá mnohočleny, odstraní závorky</w:t>
            </w:r>
          </w:p>
          <w:p w14:paraId="0791A874" w14:textId="77777777" w:rsidR="00A26406" w:rsidRPr="002F4F8E" w:rsidRDefault="00D83F7B" w:rsidP="00DC7024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násobí mnohočleny</w:t>
            </w:r>
          </w:p>
          <w:p w14:paraId="79F82EB2" w14:textId="77777777" w:rsidR="00A26406" w:rsidRPr="002F4F8E" w:rsidRDefault="00D83F7B" w:rsidP="00DC7024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lastRenderedPageBreak/>
              <w:t>užívá vzorce</w:t>
            </w:r>
          </w:p>
          <w:p w14:paraId="41246A96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2D19C327" w14:textId="77777777" w:rsidR="00A26406" w:rsidRPr="002F4F8E" w:rsidRDefault="00D83F7B" w:rsidP="00DC7024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zapíše ekvivalentní úpravu řešení lineární rovnice</w:t>
            </w:r>
          </w:p>
          <w:p w14:paraId="50606DA8" w14:textId="77777777" w:rsidR="00A26406" w:rsidRPr="002F4F8E" w:rsidRDefault="00D83F7B" w:rsidP="00DC7024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ověřuje správnost řešení rovnice (provádí správně zkoušku)</w:t>
            </w:r>
          </w:p>
          <w:p w14:paraId="1E5BB29B" w14:textId="77777777" w:rsidR="00A26406" w:rsidRPr="002F4F8E" w:rsidRDefault="00D83F7B" w:rsidP="00DC7024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vyjádří neznámou ze vzorce</w:t>
            </w:r>
          </w:p>
          <w:p w14:paraId="3EDF9F5A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23F11EA2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7430E5A5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12E6DF02" w14:textId="77777777" w:rsidR="00A26406" w:rsidRPr="002F4F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07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3E061124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09CC5B83" w14:textId="77777777" w:rsidR="00A26406" w:rsidRPr="002F4F8E" w:rsidRDefault="00D83F7B" w:rsidP="00DC7024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rozvíjení a zrychlení počtářských dovedností, používání všech početních operací včetně závorek, používání čísel z různých číselných oborů</w:t>
            </w:r>
          </w:p>
          <w:p w14:paraId="7FDF645D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381A3155" w14:textId="77777777" w:rsidR="00A26406" w:rsidRPr="002F4F8E" w:rsidRDefault="00D83F7B" w:rsidP="00DC7024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počítání pomocí pyramid, magických čtverců</w:t>
            </w:r>
          </w:p>
          <w:p w14:paraId="5FE352EF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2EF1787C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00A808D7" w14:textId="77777777" w:rsidR="00A26406" w:rsidRPr="002F4F8E" w:rsidRDefault="00D83F7B" w:rsidP="00DC7024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rozvíjení logického myšlení pomocí hádanek, kvízů, rébusů, zajímavých slovních úloh ( i z historie )</w:t>
            </w:r>
          </w:p>
          <w:p w14:paraId="4967C0C6" w14:textId="77777777" w:rsidR="00A26406" w:rsidRPr="002F4F8E" w:rsidRDefault="00D83F7B" w:rsidP="00DC7024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spolupráce ve dvojicích či skupinách</w:t>
            </w:r>
          </w:p>
          <w:p w14:paraId="2C5B4D44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45AFE6C5" w14:textId="77777777" w:rsidR="00A26406" w:rsidRPr="002F4F8E" w:rsidRDefault="00D83F7B" w:rsidP="00DC7024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porovnání různých početních algoritmů z historie</w:t>
            </w:r>
          </w:p>
          <w:p w14:paraId="0834EED5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71BB1DFE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327A9774" w14:textId="77777777" w:rsidR="00A26406" w:rsidRPr="002F4F8E" w:rsidRDefault="00D83F7B" w:rsidP="00DC7024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 xml:space="preserve">historické algoritmy násobení přirozených čísel a porovnání jejich efektivity s dnešními pokusy – soutěž </w:t>
            </w:r>
            <w:r w:rsidRPr="002F4F8E">
              <w:rPr>
                <w:color w:val="A6A6A6" w:themeColor="background1" w:themeShade="A6"/>
                <w:sz w:val="24"/>
                <w:szCs w:val="24"/>
              </w:rPr>
              <w:lastRenderedPageBreak/>
              <w:t>v rychlosti počítání ve dvojicích či skupinách</w:t>
            </w:r>
          </w:p>
          <w:p w14:paraId="2411127C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3DFEF49E" w14:textId="77777777" w:rsidR="00A26406" w:rsidRPr="002F4F8E" w:rsidRDefault="00D83F7B" w:rsidP="00DC7024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hrajeme si s různými zápisy čísel – zapisujeme čísla arabskými číslicemi a římskými číslicemi – znázorňování, sčítání a odčítání římských čísel na abaku – práce ve dvojicích s modelem abaku</w:t>
            </w:r>
          </w:p>
          <w:p w14:paraId="78FB1581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5374FA56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49B4947A" w14:textId="77777777" w:rsidR="00A26406" w:rsidRPr="002F4F8E" w:rsidRDefault="00D83F7B" w:rsidP="00DC7024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hledáme v historii další způsoby vyjadřování čísel  - zapisujeme zlomky jako Egypťané – práce s PC – vyhledávání dalších způsobů zápisů čísel – prezentace před spolužáky</w:t>
            </w:r>
          </w:p>
          <w:p w14:paraId="2FB0E0FE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2FB42D7E" w14:textId="77777777" w:rsidR="00A26406" w:rsidRPr="002F4F8E" w:rsidRDefault="00D83F7B" w:rsidP="00DC7024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číselné soustavy – zápisy čísel v desítkové soustavě, rozvinutý zápis čísel v desítkové soustavě</w:t>
            </w:r>
          </w:p>
          <w:p w14:paraId="2E41FD9C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34AB2469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24A0A8B6" w14:textId="77777777" w:rsidR="00A26406" w:rsidRPr="002F4F8E" w:rsidRDefault="00D83F7B" w:rsidP="00DC7024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pracujeme jako počítač – známe pouze 1 a</w:t>
            </w:r>
            <w:r w:rsidR="004F1F1B" w:rsidRPr="002F4F8E">
              <w:rPr>
                <w:color w:val="A6A6A6" w:themeColor="background1" w:themeShade="A6"/>
                <w:sz w:val="24"/>
                <w:szCs w:val="24"/>
              </w:rPr>
              <w:t xml:space="preserve"> 0 – převod čísel do dvojkové (</w:t>
            </w:r>
            <w:r w:rsidRPr="002F4F8E">
              <w:rPr>
                <w:color w:val="A6A6A6" w:themeColor="background1" w:themeShade="A6"/>
                <w:sz w:val="24"/>
                <w:szCs w:val="24"/>
              </w:rPr>
              <w:t>binární) soustavy a naopak</w:t>
            </w:r>
          </w:p>
          <w:p w14:paraId="42751C6B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21D00798" w14:textId="77777777" w:rsidR="00A26406" w:rsidRPr="002F4F8E" w:rsidRDefault="00D83F7B" w:rsidP="00DC7024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existují i další číselné soustavy ? – jak by se pomocí nich zapisovala čísla ?</w:t>
            </w:r>
          </w:p>
          <w:p w14:paraId="44C01A13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18B52C29" w14:textId="77777777" w:rsidR="00A26406" w:rsidRPr="002F4F8E" w:rsidRDefault="00D83F7B" w:rsidP="00DC7024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využíváme zápisu čísel ve tvaru a.10</w:t>
            </w:r>
            <w:r w:rsidRPr="002F4F8E">
              <w:rPr>
                <w:color w:val="A6A6A6" w:themeColor="background1" w:themeShade="A6"/>
                <w:sz w:val="24"/>
                <w:szCs w:val="24"/>
                <w:vertAlign w:val="superscript"/>
              </w:rPr>
              <w:t>n</w:t>
            </w:r>
            <w:r w:rsidRPr="002F4F8E">
              <w:rPr>
                <w:color w:val="A6A6A6" w:themeColor="background1" w:themeShade="A6"/>
                <w:sz w:val="24"/>
                <w:szCs w:val="24"/>
              </w:rPr>
              <w:t xml:space="preserve"> k zápisu zajímavých čísel z matematiky, fyziky, chemie, astronomie  - jejich vyhledá</w:t>
            </w:r>
            <w:r w:rsidR="004F1F1B" w:rsidRPr="002F4F8E">
              <w:rPr>
                <w:color w:val="A6A6A6" w:themeColor="background1" w:themeShade="A6"/>
                <w:sz w:val="24"/>
                <w:szCs w:val="24"/>
              </w:rPr>
              <w:t>vání v tisku (noviny, časopisy</w:t>
            </w:r>
            <w:r w:rsidRPr="002F4F8E">
              <w:rPr>
                <w:color w:val="A6A6A6" w:themeColor="background1" w:themeShade="A6"/>
                <w:sz w:val="24"/>
                <w:szCs w:val="24"/>
              </w:rPr>
              <w:t>), v encyklopediích</w:t>
            </w:r>
          </w:p>
          <w:p w14:paraId="796BF1E4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3D2B9F3B" w14:textId="77777777" w:rsidR="00A26406" w:rsidRPr="002F4F8E" w:rsidRDefault="00D83F7B" w:rsidP="00DC7024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lastRenderedPageBreak/>
              <w:t xml:space="preserve">procvičování početních výkonů s libovolnými čísly, mocninami, výrazy či řešení rovnic pomocí PowerPointových prezentací prostřednictvím interaktivní </w:t>
            </w:r>
          </w:p>
          <w:p w14:paraId="4D886762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tabule nebo samostatně či ve dvojicích na jednotlivých počítačích</w:t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4F30959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7ABA60A3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 xml:space="preserve">určování druhé mocniny a odmocniny lib. čísla zpaměti ( osvojení </w:t>
            </w:r>
          </w:p>
          <w:p w14:paraId="5B1A4E17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 xml:space="preserve">       algoritmu )</w:t>
            </w:r>
          </w:p>
          <w:p w14:paraId="1B32B262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02F20DE8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1B0C2884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uvedení exponentu ve tvaru zlomku a vysvětlení spojitosti se zápisem ve tvaru odmocniny</w:t>
            </w:r>
          </w:p>
          <w:p w14:paraId="3C7B2261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objevení zjednodušeného násobení mnohočlenů typu např. (x – 3).(x + 7)</w:t>
            </w:r>
          </w:p>
          <w:p w14:paraId="5AE2A639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440FC162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 xml:space="preserve"> nácvik použití vzorců k rozkladu trojčlenů</w:t>
            </w:r>
          </w:p>
          <w:p w14:paraId="2B7A9CED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19E2FF26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3463207C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Fy, Ch – využití známých a používaných vzorců</w:t>
            </w:r>
          </w:p>
          <w:p w14:paraId="59E1FA0E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2F4F8E" w14:paraId="2F640D60" w14:textId="77777777">
        <w:trPr>
          <w:trHeight w:val="5160"/>
        </w:trPr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735D681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0772C5AB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GEOMETRIE</w:t>
            </w:r>
          </w:p>
          <w:p w14:paraId="5915EA71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8CFC92B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1665417A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odpovídá učivu matematiky pro 8. ročník a je zaměřeno na procvičení učiva, na úlohy z běžného života, na zlepšování přesnosti, správnosti a čistoty rýsování, na prohlubování geometrické představivosti, orientace v náčrtcích obrazců a těles a jejich správné provádění</w:t>
            </w:r>
          </w:p>
          <w:p w14:paraId="458DAA67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66CF1D63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HRANOLY</w:t>
            </w:r>
          </w:p>
          <w:p w14:paraId="32A7555A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PYTHAGOROVA VĚTA</w:t>
            </w:r>
          </w:p>
          <w:p w14:paraId="5882373C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KRUH, KRUŽNICE</w:t>
            </w:r>
          </w:p>
          <w:p w14:paraId="168DD4F6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VÁLEC</w:t>
            </w:r>
          </w:p>
          <w:p w14:paraId="5A2FA4E0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KONSTRUKČNÍ ÚLOHY</w:t>
            </w:r>
          </w:p>
          <w:p w14:paraId="70D51876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3A186712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536EF49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3786A3E1" w14:textId="77777777" w:rsidR="00A26406" w:rsidRPr="002F4F8E" w:rsidRDefault="00D83F7B" w:rsidP="00DC7024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používá správnou geometrickou terminologii a symboliku</w:t>
            </w:r>
          </w:p>
          <w:p w14:paraId="4349B8D8" w14:textId="77777777" w:rsidR="00A26406" w:rsidRPr="002F4F8E" w:rsidRDefault="00D83F7B" w:rsidP="00DC7024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 xml:space="preserve">sestrojí obraz obrazce ve středové a osové souměrnosti </w:t>
            </w:r>
          </w:p>
          <w:p w14:paraId="7E450298" w14:textId="77777777" w:rsidR="00A26406" w:rsidRPr="002F4F8E" w:rsidRDefault="00D83F7B" w:rsidP="00DC7024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charakterizuje hranol</w:t>
            </w:r>
          </w:p>
          <w:p w14:paraId="3881700A" w14:textId="77777777" w:rsidR="00A26406" w:rsidRPr="002F4F8E" w:rsidRDefault="00D83F7B" w:rsidP="00DC7024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aplikuje vzorce k výpočtu S a V různých kolmých hranolů</w:t>
            </w:r>
          </w:p>
          <w:p w14:paraId="58B3FBFC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0BD6CFE9" w14:textId="77777777" w:rsidR="00A26406" w:rsidRPr="002F4F8E" w:rsidRDefault="00D83F7B" w:rsidP="00DC7024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načrtne pravoúhlý trojúhelník, rozliší,  pojmenuje správně jeho strany</w:t>
            </w:r>
          </w:p>
          <w:p w14:paraId="4AF2DD8F" w14:textId="77777777" w:rsidR="00A26406" w:rsidRPr="002F4F8E" w:rsidRDefault="00D83F7B" w:rsidP="00DC7024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aplikuje Pythagorovu větu při určování velikosti libovolné strany pravoúhlého trojúhelníku</w:t>
            </w:r>
          </w:p>
          <w:p w14:paraId="622A8E77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15A84B11" w14:textId="77777777" w:rsidR="00A26406" w:rsidRPr="002F4F8E" w:rsidRDefault="00D83F7B" w:rsidP="00DC7024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rozliší kruh a kružnici, chápe jejich vztah</w:t>
            </w:r>
          </w:p>
          <w:p w14:paraId="74548ADD" w14:textId="77777777" w:rsidR="00A26406" w:rsidRPr="002F4F8E" w:rsidRDefault="00D83F7B" w:rsidP="00DC7024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užívá vzorce pro výpočet</w:t>
            </w:r>
            <w:r w:rsidR="004F1F1B" w:rsidRPr="002F4F8E">
              <w:rPr>
                <w:color w:val="A6A6A6" w:themeColor="background1" w:themeShade="A6"/>
                <w:sz w:val="24"/>
                <w:szCs w:val="24"/>
              </w:rPr>
              <w:t xml:space="preserve"> obsahu kruhu a obvodu kruhu  (délky kružnice</w:t>
            </w:r>
            <w:r w:rsidRPr="002F4F8E">
              <w:rPr>
                <w:color w:val="A6A6A6" w:themeColor="background1" w:themeShade="A6"/>
                <w:sz w:val="24"/>
                <w:szCs w:val="24"/>
              </w:rPr>
              <w:t>) s použitím poloměru nebo průměru</w:t>
            </w:r>
          </w:p>
          <w:p w14:paraId="6A602942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061BB540" w14:textId="77777777" w:rsidR="00A26406" w:rsidRPr="002F4F8E" w:rsidRDefault="00D83F7B" w:rsidP="00DC7024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vysvětlí pojem rotační válec</w:t>
            </w:r>
          </w:p>
          <w:p w14:paraId="70051DC8" w14:textId="77777777" w:rsidR="00A26406" w:rsidRPr="002F4F8E" w:rsidRDefault="00D83F7B" w:rsidP="00DC7024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užívá vzorce k výpočtu S a V válce</w:t>
            </w:r>
          </w:p>
          <w:p w14:paraId="0F547114" w14:textId="77777777" w:rsidR="00A26406" w:rsidRPr="002F4F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3582C3A3" w14:textId="77777777" w:rsidR="00A26406" w:rsidRPr="002F4F8E" w:rsidRDefault="00D83F7B" w:rsidP="00DC7024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načrtne možné vzájemné polohy dvou kružnic nebo přímky a kružnice</w:t>
            </w:r>
          </w:p>
          <w:p w14:paraId="749826F8" w14:textId="77777777" w:rsidR="00A26406" w:rsidRPr="002F4F8E" w:rsidRDefault="00D83F7B" w:rsidP="00DC7024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lastRenderedPageBreak/>
              <w:t>vysvětlí význam Thaletovy kružnice s pomocí náčrtku a sestrojí ji</w:t>
            </w:r>
          </w:p>
          <w:p w14:paraId="0C1BE15F" w14:textId="77777777" w:rsidR="00A26406" w:rsidRPr="002F4F8E" w:rsidRDefault="00D83F7B" w:rsidP="00DC7024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sestrojí tečnu ke kružnici procházející bodem ležícím na kružnici a bodem ležícím vně kružnice</w:t>
            </w:r>
          </w:p>
          <w:p w14:paraId="24A1B4EF" w14:textId="77777777" w:rsidR="00A26406" w:rsidRPr="002F4F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6AA6E9DF" w14:textId="77777777" w:rsidR="00A26406" w:rsidRPr="002F4F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206700EE" w14:textId="77777777" w:rsidR="00A26406" w:rsidRPr="002F4F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2A9B7A09" w14:textId="77777777" w:rsidR="00A26406" w:rsidRPr="002F4F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29A5815D" w14:textId="77777777" w:rsidR="00A26406" w:rsidRPr="002F4F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D609B4F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0E330D54" w14:textId="77777777" w:rsidR="00A26406" w:rsidRPr="002F4F8E" w:rsidRDefault="00D83F7B" w:rsidP="00DC7024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rýsování různých pravidelných mnohoúhelníků  - především pětiúhelníku  (pentagonu) – využití „zlatého řezu“ – Leonardo da Vinci a jeho další vynálezy</w:t>
            </w:r>
          </w:p>
          <w:p w14:paraId="57930B02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3F1A2E1C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6A67AE9A" w14:textId="77777777" w:rsidR="00A26406" w:rsidRPr="002F4F8E" w:rsidRDefault="00D83F7B" w:rsidP="00DC7024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hrátky s obrazci – sestavování různých dalších obrazců – např. TANGRAM</w:t>
            </w:r>
          </w:p>
          <w:p w14:paraId="26A24042" w14:textId="77777777" w:rsidR="00A26406" w:rsidRPr="002F4F8E" w:rsidRDefault="004F1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(</w:t>
            </w:r>
            <w:r w:rsidR="00D83F7B" w:rsidRPr="002F4F8E">
              <w:rPr>
                <w:color w:val="A6A6A6" w:themeColor="background1" w:themeShade="A6"/>
                <w:sz w:val="24"/>
                <w:szCs w:val="24"/>
              </w:rPr>
              <w:t>určování obvodů či obsahů vzniklých obrazců měřením nebo výpočtem)</w:t>
            </w:r>
          </w:p>
          <w:p w14:paraId="3987F68C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300A3925" w14:textId="77777777" w:rsidR="00A26406" w:rsidRPr="002F4F8E" w:rsidRDefault="00D83F7B" w:rsidP="00DC7024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zdokonalujeme se v přesnosti a čistotě rýsování – rýsování dlaždicových výp</w:t>
            </w:r>
            <w:r w:rsidR="004F1F1B" w:rsidRPr="002F4F8E">
              <w:rPr>
                <w:color w:val="A6A6A6" w:themeColor="background1" w:themeShade="A6"/>
                <w:sz w:val="24"/>
                <w:szCs w:val="24"/>
              </w:rPr>
              <w:t>lní + návrhy vlastních mandal (</w:t>
            </w:r>
            <w:r w:rsidRPr="002F4F8E">
              <w:rPr>
                <w:color w:val="A6A6A6" w:themeColor="background1" w:themeShade="A6"/>
                <w:sz w:val="24"/>
                <w:szCs w:val="24"/>
              </w:rPr>
              <w:t>sestavování ornamentů z kruhů s různými poloměry )</w:t>
            </w:r>
          </w:p>
          <w:p w14:paraId="133F0395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73791503" w14:textId="77777777" w:rsidR="00A26406" w:rsidRPr="002F4F8E" w:rsidRDefault="00D83F7B" w:rsidP="00DC7024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vytyčování záhonů v zahradách</w:t>
            </w:r>
          </w:p>
          <w:p w14:paraId="0728028A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24F611B8" w14:textId="77777777" w:rsidR="00A26406" w:rsidRPr="002F4F8E" w:rsidRDefault="00D83F7B" w:rsidP="00DC7024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vytyčování pravého úhlu pomocí primitivních pomůcek</w:t>
            </w:r>
          </w:p>
          <w:p w14:paraId="0F12926B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5687CCCA" w14:textId="77777777" w:rsidR="00A26406" w:rsidRPr="002F4F8E" w:rsidRDefault="00D83F7B" w:rsidP="00DC7024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vyhledávání pythagorejských čísel</w:t>
            </w:r>
          </w:p>
          <w:p w14:paraId="32C84AE2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48ED9059" w14:textId="77777777" w:rsidR="00A26406" w:rsidRPr="002F4F8E" w:rsidRDefault="00D83F7B" w:rsidP="00DC7024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lastRenderedPageBreak/>
              <w:t>konstrukce obrazů zajímavých obrazců v osové a středové souměrnosti – vznik zajímavých obrazců</w:t>
            </w:r>
          </w:p>
          <w:p w14:paraId="5CC794C6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6FA36617" w14:textId="77777777" w:rsidR="00A26406" w:rsidRPr="002F4F8E" w:rsidRDefault="00D83F7B" w:rsidP="00DC7024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geometrie na počítači – využití základů Cabri geometrie</w:t>
            </w:r>
          </w:p>
          <w:p w14:paraId="6A906B5A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41734438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E0D0117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lastRenderedPageBreak/>
              <w:t>Vv – estetické cítění, kreativita, tvořivost</w:t>
            </w:r>
          </w:p>
          <w:p w14:paraId="53EFCD02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3198B718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 xml:space="preserve">      Fy – jednotky a   jejich převody</w:t>
            </w:r>
          </w:p>
          <w:p w14:paraId="4AB4E6BD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1904C464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D – Řecko – věda a kultura – Pythagoras ze Samu</w:t>
            </w:r>
          </w:p>
          <w:p w14:paraId="66EF0119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Pč – vytyčování kruhových záhonů</w:t>
            </w:r>
          </w:p>
          <w:p w14:paraId="7A0A14F0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6FD23ADD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6F291DE7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176D1D3C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 xml:space="preserve"> sestrojení sítí různých kolmých hranolů</w:t>
            </w:r>
          </w:p>
          <w:p w14:paraId="50073314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3F3F6D84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7F594654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 xml:space="preserve"> zadání referátů na téma život a dílo Pythagora ze Samu, další důležité objevy Pythagora a jeho žáků</w:t>
            </w:r>
          </w:p>
          <w:p w14:paraId="1EEBFB81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5E1C486C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7E1338CA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zadání referátu na téma Ludolph van Ceulen, vyvození čísla π a jeho stanovení za pomoci počítačové techniky</w:t>
            </w:r>
          </w:p>
          <w:p w14:paraId="42768A41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lastRenderedPageBreak/>
              <w:t xml:space="preserve"> sestavení básničky na zapamatování určitého počtu číslic písmene π</w:t>
            </w:r>
          </w:p>
          <w:p w14:paraId="58A2B69B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75442DB9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 xml:space="preserve"> vyjádření neznámé ze vzorce – vyjádření r ze vzorců pro obsah a obvod kruhu</w:t>
            </w:r>
          </w:p>
          <w:p w14:paraId="539B151B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7F85933B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vyvození útvaru kruhová úseč</w:t>
            </w:r>
          </w:p>
          <w:p w14:paraId="426E4A40" w14:textId="77777777" w:rsidR="00A26406" w:rsidRPr="002F4F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1C2350FE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 xml:space="preserve"> vyjádření neznámé ze vzorce – vyjádření r nebo v ze vzorce pro výpočet objemu či povrchu válce</w:t>
            </w:r>
          </w:p>
          <w:p w14:paraId="11E6EEA7" w14:textId="77777777" w:rsidR="00A26406" w:rsidRPr="002F4F8E" w:rsidRDefault="00A26406" w:rsidP="004F1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A6A6A6" w:themeColor="background1" w:themeShade="A6"/>
                <w:sz w:val="24"/>
                <w:szCs w:val="24"/>
              </w:rPr>
            </w:pPr>
          </w:p>
          <w:p w14:paraId="635E2FFE" w14:textId="77777777" w:rsidR="00A26406" w:rsidRPr="002F4F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2F4F8E">
              <w:rPr>
                <w:color w:val="A6A6A6" w:themeColor="background1" w:themeShade="A6"/>
                <w:sz w:val="24"/>
                <w:szCs w:val="24"/>
              </w:rPr>
              <w:t>zadání referátu na téma Thales z Mílétu</w:t>
            </w:r>
          </w:p>
        </w:tc>
      </w:tr>
    </w:tbl>
    <w:p w14:paraId="2C61D725" w14:textId="77777777" w:rsidR="00A26406" w:rsidRPr="002F4F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2"/>
          <w:szCs w:val="22"/>
        </w:rPr>
      </w:pPr>
      <w:r w:rsidRPr="002F4F8E">
        <w:rPr>
          <w:color w:val="A6A6A6" w:themeColor="background1" w:themeShade="A6"/>
          <w:sz w:val="22"/>
          <w:szCs w:val="22"/>
        </w:rPr>
        <w:lastRenderedPageBreak/>
        <w:t xml:space="preserve"> </w:t>
      </w:r>
    </w:p>
    <w:p w14:paraId="408773EB" w14:textId="77777777" w:rsidR="00A26406" w:rsidRPr="002F4F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2F4F8E">
        <w:rPr>
          <w:color w:val="A6A6A6" w:themeColor="background1" w:themeShade="A6"/>
          <w:sz w:val="24"/>
          <w:szCs w:val="24"/>
        </w:rPr>
        <w:t>V průběhu roku budou zařazovány aktivity podle momentální úrovně vědomostí a dovedností žáků a podle materiální vybavenosti.</w:t>
      </w:r>
    </w:p>
    <w:p w14:paraId="2776D12B" w14:textId="77777777" w:rsidR="00A26406" w:rsidRPr="002F4F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2F4F8E">
        <w:rPr>
          <w:color w:val="A6A6A6" w:themeColor="background1" w:themeShade="A6"/>
          <w:sz w:val="24"/>
          <w:szCs w:val="24"/>
        </w:rPr>
        <w:t>Žáci budou pracovat samostatně, ve dvojicích nebo ve skupinách ve třídě a učebně informatiky.</w:t>
      </w:r>
    </w:p>
    <w:p w14:paraId="14432D73" w14:textId="77777777" w:rsidR="00A26406" w:rsidRPr="002F4F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2F4F8E">
        <w:rPr>
          <w:color w:val="A6A6A6" w:themeColor="background1" w:themeShade="A6"/>
          <w:sz w:val="24"/>
          <w:szCs w:val="24"/>
        </w:rPr>
        <w:t>Výuka bude probíhat jak klasickým způsobem, tak s důrazem na spolupráci a pomoc se spolužáky formou her, soutěží, hádanek, zajímavých a logických úloh.</w:t>
      </w:r>
    </w:p>
    <w:p w14:paraId="70334B8C" w14:textId="77777777" w:rsidR="00A26406" w:rsidRPr="002F4F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2F4F8E">
        <w:rPr>
          <w:color w:val="A6A6A6" w:themeColor="background1" w:themeShade="A6"/>
          <w:sz w:val="24"/>
          <w:szCs w:val="24"/>
        </w:rPr>
        <w:t>Hodně inspirace bude čerpáno z historie – Řecko, Egypt, Řím – významné a důležité objevy, významní matematici a další vědci, zajímavé míry a váhy, hádanky z historie.</w:t>
      </w:r>
    </w:p>
    <w:p w14:paraId="7AE63197" w14:textId="77777777" w:rsidR="00A26406" w:rsidRPr="002F4F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2F4F8E">
        <w:rPr>
          <w:color w:val="A6A6A6" w:themeColor="background1" w:themeShade="A6"/>
          <w:sz w:val="24"/>
          <w:szCs w:val="24"/>
        </w:rPr>
        <w:t>Velká část časové dotace bude věnována přípravě a provedení  matematického  projektu  „Krychlová tělesa aneb hrátky s krychlí“.</w:t>
      </w:r>
    </w:p>
    <w:p w14:paraId="6C09783F" w14:textId="77777777" w:rsidR="00A26406" w:rsidRPr="002F4F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</w:p>
    <w:p w14:paraId="4256F59C" w14:textId="77777777" w:rsidR="00A26406" w:rsidRPr="002F4F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</w:p>
    <w:p w14:paraId="1D192ABB" w14:textId="77777777" w:rsidR="00A26406" w:rsidRPr="002F4F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</w:p>
    <w:p w14:paraId="6988FF3A" w14:textId="77777777" w:rsidR="00A26406" w:rsidRPr="002F4F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2F4F8E">
        <w:rPr>
          <w:color w:val="A6A6A6" w:themeColor="background1" w:themeShade="A6"/>
          <w:sz w:val="24"/>
          <w:szCs w:val="24"/>
        </w:rPr>
        <w:t>Vypracovala : Mgr. Michaela Čermáková</w:t>
      </w:r>
    </w:p>
    <w:p w14:paraId="47B4563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  <w:sectPr w:rsidR="00A26406">
          <w:pgSz w:w="16838" w:h="11906" w:orient="landscape"/>
          <w:pgMar w:top="1134" w:right="1134" w:bottom="1134" w:left="1134" w:header="709" w:footer="709" w:gutter="0"/>
          <w:cols w:space="708"/>
        </w:sectPr>
      </w:pPr>
    </w:p>
    <w:p w14:paraId="6C5C8FBD" w14:textId="77777777" w:rsidR="002F4F8E" w:rsidRDefault="002F4F8E" w:rsidP="00DC7024">
      <w:pPr>
        <w:pStyle w:val="Nadpis1"/>
        <w:widowControl w:val="0"/>
        <w:numPr>
          <w:ilvl w:val="0"/>
          <w:numId w:val="214"/>
        </w:numPr>
        <w:suppressAutoHyphens w:val="0"/>
        <w:spacing w:line="360" w:lineRule="auto"/>
        <w:ind w:leftChars="0" w:left="0" w:firstLineChars="0" w:hanging="2"/>
        <w:textDirection w:val="lrTb"/>
        <w:textAlignment w:val="auto"/>
        <w:rPr>
          <w:u w:val="single"/>
        </w:rPr>
      </w:pPr>
      <w:r>
        <w:rPr>
          <w:u w:val="single"/>
        </w:rPr>
        <w:lastRenderedPageBreak/>
        <w:t>Člověk a společnost   -    Volitelný předmět – DĚJEPISNĚ-VÝTVARNÝ SEMINÁŘ  – II.stupeň</w:t>
      </w:r>
    </w:p>
    <w:p w14:paraId="360326FE" w14:textId="77777777" w:rsidR="002F4F8E" w:rsidRDefault="002F4F8E" w:rsidP="002F4F8E">
      <w:pPr>
        <w:ind w:left="0" w:hanging="2"/>
      </w:pPr>
      <w:r>
        <w:t>Vypracovala:  Mgr. I.Sládková, Mgr. V. Vyšínová</w:t>
      </w:r>
    </w:p>
    <w:p w14:paraId="31FBB651" w14:textId="77777777" w:rsidR="002F4F8E" w:rsidRDefault="002F4F8E" w:rsidP="002F4F8E">
      <w:pPr>
        <w:spacing w:line="360" w:lineRule="auto"/>
        <w:ind w:left="0" w:hanging="2"/>
        <w:jc w:val="both"/>
      </w:pPr>
    </w:p>
    <w:p w14:paraId="208E0550" w14:textId="77777777" w:rsidR="002F4F8E" w:rsidRDefault="002F4F8E" w:rsidP="002F4F8E">
      <w:pPr>
        <w:ind w:left="0" w:hanging="2"/>
        <w:rPr>
          <w:b/>
          <w:u w:val="single"/>
        </w:rPr>
      </w:pPr>
      <w:r>
        <w:rPr>
          <w:b/>
          <w:u w:val="single"/>
        </w:rPr>
        <w:t xml:space="preserve">1.  Obsahové, časové a organizační vymezení předmětu </w:t>
      </w:r>
    </w:p>
    <w:p w14:paraId="036E9745" w14:textId="77777777" w:rsidR="002F4F8E" w:rsidRDefault="002F4F8E" w:rsidP="00DC7024">
      <w:pPr>
        <w:widowControl w:val="0"/>
        <w:numPr>
          <w:ilvl w:val="0"/>
          <w:numId w:val="216"/>
        </w:numPr>
        <w:suppressAutoHyphens w:val="0"/>
        <w:spacing w:line="240" w:lineRule="auto"/>
        <w:ind w:leftChars="0" w:firstLineChars="0" w:hanging="2"/>
        <w:jc w:val="both"/>
        <w:textDirection w:val="lrTb"/>
        <w:textAlignment w:val="auto"/>
        <w:outlineLvl w:val="9"/>
      </w:pPr>
      <w:r>
        <w:t>učivo je rozděleno do pěti projektových bloků zabývajících se pěti různými historickými epochami, záměrem je podpořit přes výtvarný prožitek a vlastní tvůrčí činnost v žácích zájem o studium historie jako takové, seminář by měl sloužit jako inspirace pro vlastní výtvarné vyjádření a zároveň by měl rozšířit obecné historické povědomí o daných obdobích</w:t>
      </w:r>
    </w:p>
    <w:p w14:paraId="44ADF74D" w14:textId="77777777" w:rsidR="002F4F8E" w:rsidRDefault="002F4F8E" w:rsidP="00DC7024">
      <w:pPr>
        <w:widowControl w:val="0"/>
        <w:numPr>
          <w:ilvl w:val="0"/>
          <w:numId w:val="216"/>
        </w:numPr>
        <w:suppressAutoHyphens w:val="0"/>
        <w:spacing w:line="240" w:lineRule="auto"/>
        <w:ind w:leftChars="0" w:firstLineChars="0" w:hanging="2"/>
        <w:jc w:val="both"/>
        <w:textDirection w:val="lrTb"/>
        <w:textAlignment w:val="auto"/>
        <w:outlineLvl w:val="9"/>
      </w:pPr>
      <w:r>
        <w:t>prostřednictvím tvůrčích činností získává a prohlubuje vlastní tvůrčí dovednosti a individuální schopnosti vyjadřovat se vizuálně-obraznými prostředky, zároveň prohlubuje zájem o historii, znalosti z historie využívá v tvůrčích činnostech v rovině vnímání, tvorby a interpretace, díky tomu získává hlubší vhled do kulturně-historického kontextu</w:t>
      </w:r>
    </w:p>
    <w:p w14:paraId="60F51884" w14:textId="77777777" w:rsidR="002F4F8E" w:rsidRDefault="002F4F8E" w:rsidP="002F4F8E">
      <w:pPr>
        <w:ind w:left="0" w:hanging="2"/>
        <w:jc w:val="both"/>
      </w:pPr>
      <w:r>
        <w:t xml:space="preserve">      - pomáhá k vytváření pozitivních občanských hodnot a postojů</w:t>
      </w:r>
    </w:p>
    <w:p w14:paraId="35BA6E19" w14:textId="77777777" w:rsidR="002F4F8E" w:rsidRDefault="002F4F8E" w:rsidP="002F4F8E">
      <w:pPr>
        <w:ind w:left="0" w:hanging="2"/>
        <w:jc w:val="both"/>
      </w:pPr>
      <w:r>
        <w:t xml:space="preserve">      - časová dotace s rozvržením obsahu učiva     6. - 7. ročník – 2h/týdně</w:t>
      </w:r>
      <w:r>
        <w:tab/>
      </w:r>
    </w:p>
    <w:p w14:paraId="4C1E8F5F" w14:textId="77777777" w:rsidR="002F4F8E" w:rsidRDefault="002F4F8E" w:rsidP="002F4F8E">
      <w:pPr>
        <w:ind w:left="0" w:hanging="2"/>
        <w:jc w:val="both"/>
      </w:pPr>
    </w:p>
    <w:p w14:paraId="4B6F04A1" w14:textId="77777777" w:rsidR="002F4F8E" w:rsidRDefault="002F4F8E" w:rsidP="002F4F8E">
      <w:pPr>
        <w:ind w:left="0" w:hanging="2"/>
        <w:jc w:val="both"/>
      </w:pPr>
      <w:r>
        <w:t>Formy práce, vyučovací metody a pracovní postupy:</w:t>
      </w:r>
    </w:p>
    <w:p w14:paraId="7D117B83" w14:textId="77777777" w:rsidR="002F4F8E" w:rsidRDefault="002F4F8E" w:rsidP="00DC7024">
      <w:pPr>
        <w:widowControl w:val="0"/>
        <w:numPr>
          <w:ilvl w:val="0"/>
          <w:numId w:val="215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>
        <w:t>práce s odbornou  a populárně-naučnou literaturou, encyklopediemi</w:t>
      </w:r>
    </w:p>
    <w:p w14:paraId="22BC476E" w14:textId="77777777" w:rsidR="002F4F8E" w:rsidRDefault="002F4F8E" w:rsidP="00DC7024">
      <w:pPr>
        <w:widowControl w:val="0"/>
        <w:numPr>
          <w:ilvl w:val="0"/>
          <w:numId w:val="215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>
        <w:t xml:space="preserve">návštěvy historických expozic, výstav, muzeí a kulturních památek, knihovny </w:t>
      </w:r>
    </w:p>
    <w:p w14:paraId="2C0CFDBC" w14:textId="77777777" w:rsidR="002F4F8E" w:rsidRDefault="002F4F8E" w:rsidP="00DC7024">
      <w:pPr>
        <w:widowControl w:val="0"/>
        <w:numPr>
          <w:ilvl w:val="0"/>
          <w:numId w:val="215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>
        <w:t>využívání internetových zdrojů k inspiraci a sdílení vlastních výtvorů</w:t>
      </w:r>
    </w:p>
    <w:p w14:paraId="096EE6AC" w14:textId="77777777" w:rsidR="002F4F8E" w:rsidRDefault="002F4F8E" w:rsidP="00DC7024">
      <w:pPr>
        <w:widowControl w:val="0"/>
        <w:numPr>
          <w:ilvl w:val="0"/>
          <w:numId w:val="215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>
        <w:t>zařazení průřezových témat mediální výchova, osobnostně-sociální výchova</w:t>
      </w:r>
    </w:p>
    <w:p w14:paraId="7E9411FF" w14:textId="77777777" w:rsidR="002F4F8E" w:rsidRDefault="002F4F8E" w:rsidP="00DC7024">
      <w:pPr>
        <w:widowControl w:val="0"/>
        <w:numPr>
          <w:ilvl w:val="0"/>
          <w:numId w:val="215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>
        <w:t>výuka je realizována v učebně, prostřednictvím vycházek, exkurzí, návštěv kulturních institucí</w:t>
      </w:r>
    </w:p>
    <w:p w14:paraId="118368B6" w14:textId="77777777" w:rsidR="002F4F8E" w:rsidRDefault="002F4F8E" w:rsidP="002F4F8E">
      <w:pPr>
        <w:ind w:left="0" w:hanging="2"/>
        <w:jc w:val="both"/>
      </w:pPr>
    </w:p>
    <w:p w14:paraId="7954D85E" w14:textId="77777777" w:rsidR="002F4F8E" w:rsidRDefault="002F4F8E" w:rsidP="002F4F8E">
      <w:pPr>
        <w:ind w:left="0" w:hanging="2"/>
        <w:jc w:val="both"/>
      </w:pPr>
    </w:p>
    <w:p w14:paraId="46FD8E93" w14:textId="77777777" w:rsidR="002F4F8E" w:rsidRDefault="002F4F8E" w:rsidP="002F4F8E">
      <w:pPr>
        <w:ind w:left="0" w:hanging="2"/>
        <w:jc w:val="both"/>
        <w:rPr>
          <w:b/>
          <w:u w:val="single"/>
        </w:rPr>
      </w:pPr>
      <w:r>
        <w:rPr>
          <w:b/>
          <w:u w:val="single"/>
        </w:rPr>
        <w:t>2.  Výchovné a vzdělávací strategie pro rozvoj klíčových kompetencí žáků</w:t>
      </w:r>
    </w:p>
    <w:p w14:paraId="08538422" w14:textId="77777777" w:rsidR="002F4F8E" w:rsidRDefault="002F4F8E" w:rsidP="002F4F8E">
      <w:pPr>
        <w:ind w:left="0" w:hanging="2"/>
        <w:rPr>
          <w:b/>
        </w:rPr>
      </w:pPr>
    </w:p>
    <w:p w14:paraId="0700C0F4" w14:textId="77777777" w:rsidR="002F4F8E" w:rsidRDefault="002F4F8E" w:rsidP="00DC7024">
      <w:pPr>
        <w:pStyle w:val="Nadpis1"/>
        <w:widowControl w:val="0"/>
        <w:numPr>
          <w:ilvl w:val="0"/>
          <w:numId w:val="214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</w:pPr>
      <w:r>
        <w:t>KOMPETENCE K UČENÍ</w:t>
      </w:r>
    </w:p>
    <w:p w14:paraId="42F717BF" w14:textId="77777777" w:rsidR="002F4F8E" w:rsidRDefault="002F4F8E" w:rsidP="002F4F8E">
      <w:pPr>
        <w:ind w:left="0" w:hanging="2"/>
        <w:rPr>
          <w:b/>
        </w:rPr>
      </w:pPr>
      <w:r>
        <w:rPr>
          <w:b/>
        </w:rPr>
        <w:t>Učitel:</w:t>
      </w:r>
    </w:p>
    <w:p w14:paraId="1C56E2B0" w14:textId="77777777" w:rsidR="002F4F8E" w:rsidRDefault="002F4F8E" w:rsidP="002F4F8E">
      <w:pPr>
        <w:ind w:left="0" w:hanging="2"/>
      </w:pPr>
      <w:r>
        <w:t>- nabídne dostatek informačních zdrojů, včetně digitálních</w:t>
      </w:r>
    </w:p>
    <w:p w14:paraId="4C434DC8" w14:textId="77777777" w:rsidR="002F4F8E" w:rsidRDefault="002F4F8E" w:rsidP="002F4F8E">
      <w:pPr>
        <w:ind w:left="0" w:hanging="2"/>
      </w:pPr>
      <w:r>
        <w:t xml:space="preserve">- vede žáky k vyhledávání  a třídění  informací </w:t>
      </w:r>
    </w:p>
    <w:p w14:paraId="4D0BD54F" w14:textId="77777777" w:rsidR="002F4F8E" w:rsidRDefault="002F4F8E" w:rsidP="002F4F8E">
      <w:pPr>
        <w:ind w:left="0" w:hanging="2"/>
      </w:pPr>
      <w:r>
        <w:t>- zajímá se o náměty a názory žáků</w:t>
      </w:r>
    </w:p>
    <w:p w14:paraId="5A0327DE" w14:textId="77777777" w:rsidR="002F4F8E" w:rsidRDefault="002F4F8E" w:rsidP="002F4F8E">
      <w:pPr>
        <w:ind w:left="0" w:hanging="2"/>
      </w:pPr>
      <w:r>
        <w:t>- aktivační metody – vycházky a výlety, návštěvy muzeí a galerií</w:t>
      </w:r>
    </w:p>
    <w:p w14:paraId="461D4644" w14:textId="77777777" w:rsidR="002F4F8E" w:rsidRDefault="002F4F8E" w:rsidP="002F4F8E">
      <w:pPr>
        <w:ind w:left="0" w:hanging="2"/>
        <w:jc w:val="both"/>
      </w:pPr>
    </w:p>
    <w:p w14:paraId="6C1D77A4" w14:textId="77777777" w:rsidR="002F4F8E" w:rsidRDefault="002F4F8E" w:rsidP="002F4F8E">
      <w:pPr>
        <w:ind w:left="0" w:hanging="2"/>
        <w:jc w:val="both"/>
        <w:rPr>
          <w:b/>
        </w:rPr>
      </w:pPr>
      <w:r>
        <w:rPr>
          <w:b/>
        </w:rPr>
        <w:t>Žák:</w:t>
      </w:r>
    </w:p>
    <w:p w14:paraId="4183BFB8" w14:textId="77777777" w:rsidR="002F4F8E" w:rsidRDefault="002F4F8E" w:rsidP="00DC7024">
      <w:pPr>
        <w:widowControl w:val="0"/>
        <w:numPr>
          <w:ilvl w:val="0"/>
          <w:numId w:val="210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>
        <w:t>vyhledává a třídí získané informace, dávají je do souvislostí a do širších významových celků</w:t>
      </w:r>
    </w:p>
    <w:p w14:paraId="765EDA78" w14:textId="77777777" w:rsidR="002F4F8E" w:rsidRDefault="002F4F8E" w:rsidP="00DC7024">
      <w:pPr>
        <w:widowControl w:val="0"/>
        <w:numPr>
          <w:ilvl w:val="0"/>
          <w:numId w:val="210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>
        <w:t>definují základní pojmy</w:t>
      </w:r>
    </w:p>
    <w:p w14:paraId="2FF02BA0" w14:textId="77777777" w:rsidR="002F4F8E" w:rsidRDefault="002F4F8E" w:rsidP="00DC7024">
      <w:pPr>
        <w:widowControl w:val="0"/>
        <w:numPr>
          <w:ilvl w:val="0"/>
          <w:numId w:val="211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>
        <w:t>vytváří vlastní výtvarně-vizuální díla</w:t>
      </w:r>
    </w:p>
    <w:p w14:paraId="2BC660AF" w14:textId="77777777" w:rsidR="002F4F8E" w:rsidRDefault="002F4F8E" w:rsidP="00DC7024">
      <w:pPr>
        <w:widowControl w:val="0"/>
        <w:numPr>
          <w:ilvl w:val="0"/>
          <w:numId w:val="211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>
        <w:t>kriticky hodnotí výsledky svého učení a diskutují o nich</w:t>
      </w:r>
    </w:p>
    <w:p w14:paraId="7477DEF4" w14:textId="77777777" w:rsidR="002F4F8E" w:rsidRDefault="002F4F8E" w:rsidP="002F4F8E">
      <w:pPr>
        <w:ind w:left="0" w:hanging="2"/>
        <w:jc w:val="both"/>
      </w:pPr>
    </w:p>
    <w:p w14:paraId="35B13E7D" w14:textId="77777777" w:rsidR="002F4F8E" w:rsidRDefault="002F4F8E" w:rsidP="00DC7024">
      <w:pPr>
        <w:pStyle w:val="Nadpis2"/>
        <w:widowControl w:val="0"/>
        <w:numPr>
          <w:ilvl w:val="1"/>
          <w:numId w:val="214"/>
        </w:numPr>
        <w:suppressAutoHyphens w:val="0"/>
        <w:spacing w:line="240" w:lineRule="auto"/>
        <w:ind w:leftChars="0" w:left="0" w:firstLineChars="0" w:hanging="2"/>
        <w:textDirection w:val="lrTb"/>
        <w:textAlignment w:val="auto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KOMPETENCE K ŘEŠENÍ PROBLÉMU</w:t>
      </w:r>
    </w:p>
    <w:p w14:paraId="6BB70106" w14:textId="77777777" w:rsidR="002F4F8E" w:rsidRDefault="002F4F8E" w:rsidP="002F4F8E">
      <w:pPr>
        <w:ind w:left="0" w:hanging="2"/>
        <w:rPr>
          <w:b/>
        </w:rPr>
      </w:pPr>
      <w:r>
        <w:rPr>
          <w:b/>
        </w:rPr>
        <w:t>Učitel:</w:t>
      </w:r>
    </w:p>
    <w:p w14:paraId="66AF252F" w14:textId="77777777" w:rsidR="002F4F8E" w:rsidRDefault="002F4F8E" w:rsidP="002F4F8E">
      <w:pPr>
        <w:ind w:left="0" w:hanging="2"/>
      </w:pPr>
      <w:r>
        <w:t>- zadává úkoly způsobem, který umožňuje volbu různých postupů</w:t>
      </w:r>
    </w:p>
    <w:p w14:paraId="68326C64" w14:textId="77777777" w:rsidR="002F4F8E" w:rsidRDefault="002F4F8E" w:rsidP="00DC7024">
      <w:pPr>
        <w:widowControl w:val="0"/>
        <w:numPr>
          <w:ilvl w:val="0"/>
          <w:numId w:val="212"/>
        </w:numPr>
        <w:suppressAutoHyphens w:val="0"/>
        <w:spacing w:line="240" w:lineRule="auto"/>
        <w:ind w:leftChars="0" w:left="0" w:firstLineChars="0" w:hanging="2"/>
        <w:textDirection w:val="lrTb"/>
        <w:textAlignment w:val="auto"/>
        <w:outlineLvl w:val="9"/>
      </w:pPr>
      <w:r>
        <w:t>vede žáky k plánování postupů</w:t>
      </w:r>
    </w:p>
    <w:p w14:paraId="71751CE1" w14:textId="77777777" w:rsidR="002F4F8E" w:rsidRDefault="002F4F8E" w:rsidP="00DC7024">
      <w:pPr>
        <w:widowControl w:val="0"/>
        <w:numPr>
          <w:ilvl w:val="0"/>
          <w:numId w:val="212"/>
        </w:numPr>
        <w:suppressAutoHyphens w:val="0"/>
        <w:spacing w:line="240" w:lineRule="auto"/>
        <w:ind w:leftChars="0" w:left="0" w:firstLineChars="0" w:hanging="2"/>
        <w:textDirection w:val="lrTb"/>
        <w:textAlignment w:val="auto"/>
        <w:outlineLvl w:val="9"/>
      </w:pPr>
      <w:r>
        <w:t>využívá digitální prostředí</w:t>
      </w:r>
    </w:p>
    <w:p w14:paraId="34E1DACD" w14:textId="77777777" w:rsidR="002F4F8E" w:rsidRDefault="002F4F8E" w:rsidP="002F4F8E">
      <w:pPr>
        <w:ind w:left="0" w:hanging="2"/>
      </w:pPr>
    </w:p>
    <w:p w14:paraId="5793B613" w14:textId="77777777" w:rsidR="002F4F8E" w:rsidRDefault="002F4F8E" w:rsidP="002F4F8E">
      <w:pPr>
        <w:ind w:left="0" w:hanging="2"/>
      </w:pPr>
    </w:p>
    <w:p w14:paraId="58BCDB4E" w14:textId="77777777" w:rsidR="002F4F8E" w:rsidRDefault="002F4F8E" w:rsidP="002F4F8E">
      <w:pPr>
        <w:ind w:left="0" w:hanging="2"/>
        <w:rPr>
          <w:b/>
        </w:rPr>
      </w:pPr>
      <w:r>
        <w:rPr>
          <w:b/>
        </w:rPr>
        <w:t>Žák:</w:t>
      </w:r>
    </w:p>
    <w:p w14:paraId="60362875" w14:textId="77777777" w:rsidR="002F4F8E" w:rsidRDefault="002F4F8E" w:rsidP="002F4F8E">
      <w:pPr>
        <w:ind w:left="0" w:hanging="2"/>
      </w:pPr>
      <w:r>
        <w:t>- vyhledává informace vhodné k řešení problému i v digitálním prostředí</w:t>
      </w:r>
    </w:p>
    <w:p w14:paraId="18BB0AA4" w14:textId="77777777" w:rsidR="002F4F8E" w:rsidRDefault="002F4F8E" w:rsidP="002F4F8E">
      <w:pPr>
        <w:ind w:left="0" w:hanging="2"/>
      </w:pPr>
      <w:r>
        <w:t>- samostatně řeší problémy a volí vhodné způsoby řešení</w:t>
      </w:r>
    </w:p>
    <w:p w14:paraId="5A93EBE6" w14:textId="77777777" w:rsidR="002F4F8E" w:rsidRDefault="002F4F8E" w:rsidP="002F4F8E">
      <w:pPr>
        <w:ind w:left="0" w:hanging="2"/>
      </w:pPr>
      <w:r>
        <w:t>- zhodnotí své názory</w:t>
      </w:r>
    </w:p>
    <w:p w14:paraId="77CDCAD7" w14:textId="77777777" w:rsidR="002F4F8E" w:rsidRDefault="002F4F8E" w:rsidP="00DC7024">
      <w:pPr>
        <w:pStyle w:val="Nadpis2"/>
        <w:widowControl w:val="0"/>
        <w:numPr>
          <w:ilvl w:val="1"/>
          <w:numId w:val="214"/>
        </w:numPr>
        <w:suppressAutoHyphens w:val="0"/>
        <w:spacing w:line="240" w:lineRule="auto"/>
        <w:ind w:leftChars="0" w:left="0" w:firstLineChars="0" w:hanging="2"/>
        <w:textDirection w:val="lrTb"/>
        <w:textAlignment w:val="auto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KOMPETENCE KOMUNIKATIVNÍ</w:t>
      </w:r>
    </w:p>
    <w:p w14:paraId="2CEB96B6" w14:textId="77777777" w:rsidR="002F4F8E" w:rsidRDefault="002F4F8E" w:rsidP="002F4F8E">
      <w:pPr>
        <w:ind w:left="0" w:hanging="2"/>
        <w:rPr>
          <w:b/>
        </w:rPr>
      </w:pPr>
      <w:r>
        <w:rPr>
          <w:b/>
        </w:rPr>
        <w:t>Učitel:</w:t>
      </w:r>
    </w:p>
    <w:p w14:paraId="6501A0A7" w14:textId="77777777" w:rsidR="002F4F8E" w:rsidRDefault="002F4F8E" w:rsidP="00DC7024">
      <w:pPr>
        <w:widowControl w:val="0"/>
        <w:numPr>
          <w:ilvl w:val="0"/>
          <w:numId w:val="215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>
        <w:t>vede žáky k výstižné argumentaci</w:t>
      </w:r>
    </w:p>
    <w:p w14:paraId="0A7D0D06" w14:textId="77777777" w:rsidR="002F4F8E" w:rsidRDefault="002F4F8E" w:rsidP="00DC7024">
      <w:pPr>
        <w:widowControl w:val="0"/>
        <w:numPr>
          <w:ilvl w:val="0"/>
          <w:numId w:val="215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>
        <w:t>zadává úkoly, při kterých mohou žáci spolupracovat</w:t>
      </w:r>
    </w:p>
    <w:p w14:paraId="7A69574C" w14:textId="77777777" w:rsidR="002F4F8E" w:rsidRDefault="002F4F8E" w:rsidP="00DC7024">
      <w:pPr>
        <w:widowControl w:val="0"/>
        <w:numPr>
          <w:ilvl w:val="0"/>
          <w:numId w:val="215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>
        <w:t>vede žáky k tomu, aby brali ohled na druhé</w:t>
      </w:r>
    </w:p>
    <w:p w14:paraId="364700B0" w14:textId="77777777" w:rsidR="002F4F8E" w:rsidRDefault="002F4F8E" w:rsidP="002F4F8E">
      <w:pPr>
        <w:ind w:left="0" w:hanging="2"/>
        <w:jc w:val="both"/>
      </w:pPr>
    </w:p>
    <w:p w14:paraId="5CF22000" w14:textId="77777777" w:rsidR="002F4F8E" w:rsidRDefault="002F4F8E" w:rsidP="002F4F8E">
      <w:pPr>
        <w:ind w:left="0" w:hanging="2"/>
        <w:jc w:val="both"/>
        <w:rPr>
          <w:b/>
        </w:rPr>
      </w:pPr>
      <w:r>
        <w:rPr>
          <w:b/>
        </w:rPr>
        <w:t>Žák:</w:t>
      </w:r>
    </w:p>
    <w:p w14:paraId="4FC28574" w14:textId="77777777" w:rsidR="002F4F8E" w:rsidRDefault="002F4F8E" w:rsidP="002F4F8E">
      <w:pPr>
        <w:ind w:left="0" w:hanging="2"/>
        <w:jc w:val="both"/>
      </w:pPr>
      <w:r>
        <w:lastRenderedPageBreak/>
        <w:t>- formulují a vyjadřují své myšlenky a názory v logickém sledu, výstižně a kultivovaně</w:t>
      </w:r>
    </w:p>
    <w:p w14:paraId="74868ABB" w14:textId="77777777" w:rsidR="002F4F8E" w:rsidRDefault="002F4F8E" w:rsidP="002F4F8E">
      <w:pPr>
        <w:ind w:left="0" w:hanging="2"/>
        <w:jc w:val="both"/>
      </w:pPr>
      <w:r>
        <w:t>- naslouchají  druhým, reagují vhodně na názory ostatních, zapojují se do diskuze, obhájí svůj názor, vhodně argumentují</w:t>
      </w:r>
    </w:p>
    <w:p w14:paraId="68850EBC" w14:textId="77777777" w:rsidR="002F4F8E" w:rsidRDefault="002F4F8E" w:rsidP="00DC7024">
      <w:pPr>
        <w:pStyle w:val="Nadpis2"/>
        <w:widowControl w:val="0"/>
        <w:numPr>
          <w:ilvl w:val="1"/>
          <w:numId w:val="214"/>
        </w:numPr>
        <w:suppressAutoHyphens w:val="0"/>
        <w:spacing w:line="240" w:lineRule="auto"/>
        <w:ind w:leftChars="0" w:left="0" w:firstLineChars="0" w:hanging="2"/>
        <w:textDirection w:val="lrTb"/>
        <w:textAlignment w:val="auto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KOMPETENCE SOCIÁLNÍ A PERSONÁLNÍ</w:t>
      </w:r>
    </w:p>
    <w:p w14:paraId="5393243A" w14:textId="77777777" w:rsidR="002F4F8E" w:rsidRDefault="002F4F8E" w:rsidP="002F4F8E">
      <w:pPr>
        <w:ind w:left="0" w:hanging="2"/>
        <w:rPr>
          <w:b/>
        </w:rPr>
      </w:pPr>
      <w:r>
        <w:rPr>
          <w:b/>
        </w:rPr>
        <w:t>Učitel:</w:t>
      </w:r>
    </w:p>
    <w:p w14:paraId="4EE1AE6B" w14:textId="77777777" w:rsidR="002F4F8E" w:rsidRDefault="002F4F8E" w:rsidP="002F4F8E">
      <w:pPr>
        <w:ind w:left="0" w:hanging="2"/>
      </w:pPr>
      <w:r>
        <w:t>- vyžaduje dodržování pravidel slušného chování</w:t>
      </w:r>
    </w:p>
    <w:p w14:paraId="42ED278C" w14:textId="77777777" w:rsidR="002F4F8E" w:rsidRDefault="002F4F8E" w:rsidP="002F4F8E">
      <w:pPr>
        <w:ind w:left="0" w:hanging="2"/>
      </w:pPr>
      <w:r>
        <w:t>- navozuje situace a problémy, při kterých mohou žáci účelně spolupracovat v různě velkých skupinách</w:t>
      </w:r>
    </w:p>
    <w:p w14:paraId="1F12F62F" w14:textId="77777777" w:rsidR="002F4F8E" w:rsidRDefault="002F4F8E" w:rsidP="002F4F8E">
      <w:pPr>
        <w:ind w:left="0" w:hanging="2"/>
      </w:pPr>
      <w:r>
        <w:t>- vede žáky k dodržování pravidel</w:t>
      </w:r>
    </w:p>
    <w:p w14:paraId="357B3820" w14:textId="77777777" w:rsidR="002F4F8E" w:rsidRDefault="002F4F8E" w:rsidP="002F4F8E">
      <w:pPr>
        <w:ind w:left="0" w:hanging="2"/>
      </w:pPr>
      <w:r>
        <w:t>- vede žáky k ohleduplnosti a schopnosti rozvíjet mezilidské vztahy</w:t>
      </w:r>
    </w:p>
    <w:p w14:paraId="5324EF4D" w14:textId="77777777" w:rsidR="002F4F8E" w:rsidRDefault="002F4F8E" w:rsidP="002F4F8E">
      <w:pPr>
        <w:ind w:left="0" w:hanging="2"/>
      </w:pPr>
    </w:p>
    <w:p w14:paraId="4AFD4858" w14:textId="77777777" w:rsidR="002F4F8E" w:rsidRDefault="002F4F8E" w:rsidP="002F4F8E">
      <w:pPr>
        <w:ind w:left="0" w:hanging="2"/>
        <w:rPr>
          <w:b/>
        </w:rPr>
      </w:pPr>
      <w:r>
        <w:rPr>
          <w:b/>
        </w:rPr>
        <w:t>Žák:</w:t>
      </w:r>
    </w:p>
    <w:p w14:paraId="71CD3CF8" w14:textId="77777777" w:rsidR="002F4F8E" w:rsidRDefault="002F4F8E" w:rsidP="002F4F8E">
      <w:pPr>
        <w:ind w:left="0" w:hanging="2"/>
      </w:pPr>
      <w:r>
        <w:t>- spolupracuje ve skupině, podílí se na utváření atmosféry v týmu, rozdělují si úkoly</w:t>
      </w:r>
    </w:p>
    <w:p w14:paraId="69A8F099" w14:textId="77777777" w:rsidR="002F4F8E" w:rsidRDefault="002F4F8E" w:rsidP="00DC7024">
      <w:pPr>
        <w:pStyle w:val="Nadpis2"/>
        <w:widowControl w:val="0"/>
        <w:numPr>
          <w:ilvl w:val="1"/>
          <w:numId w:val="214"/>
        </w:numPr>
        <w:suppressAutoHyphens w:val="0"/>
        <w:spacing w:line="240" w:lineRule="auto"/>
        <w:ind w:leftChars="0" w:left="0" w:firstLineChars="0" w:hanging="2"/>
        <w:textDirection w:val="lrTb"/>
        <w:textAlignment w:val="auto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KOMPETENCE OBČANSKÉ</w:t>
      </w:r>
    </w:p>
    <w:p w14:paraId="11231D30" w14:textId="77777777" w:rsidR="002F4F8E" w:rsidRDefault="002F4F8E" w:rsidP="002F4F8E">
      <w:pPr>
        <w:ind w:left="0" w:hanging="2"/>
        <w:rPr>
          <w:b/>
        </w:rPr>
      </w:pPr>
      <w:r>
        <w:rPr>
          <w:b/>
        </w:rPr>
        <w:t>Učitel:</w:t>
      </w:r>
    </w:p>
    <w:p w14:paraId="0B237ABB" w14:textId="77777777" w:rsidR="002F4F8E" w:rsidRDefault="002F4F8E" w:rsidP="002F4F8E">
      <w:pPr>
        <w:ind w:left="0" w:hanging="2"/>
      </w:pPr>
      <w:r>
        <w:t>- motivuje žáky k zájmu o kulturní dědictví</w:t>
      </w:r>
    </w:p>
    <w:p w14:paraId="6B280590" w14:textId="77777777" w:rsidR="002F4F8E" w:rsidRDefault="002F4F8E" w:rsidP="002F4F8E">
      <w:pPr>
        <w:ind w:left="0" w:hanging="2"/>
      </w:pPr>
    </w:p>
    <w:p w14:paraId="796A56E7" w14:textId="77777777" w:rsidR="002F4F8E" w:rsidRDefault="002F4F8E" w:rsidP="002F4F8E">
      <w:pPr>
        <w:ind w:left="0" w:hanging="2"/>
        <w:rPr>
          <w:b/>
        </w:rPr>
      </w:pPr>
      <w:r>
        <w:rPr>
          <w:b/>
        </w:rPr>
        <w:t>Žák:</w:t>
      </w:r>
    </w:p>
    <w:p w14:paraId="7F94C3D7" w14:textId="77777777" w:rsidR="002F4F8E" w:rsidRDefault="002F4F8E" w:rsidP="002F4F8E">
      <w:pPr>
        <w:ind w:left="0" w:hanging="2"/>
      </w:pPr>
      <w:r>
        <w:t>- respektují přesvědčení druhých lidí</w:t>
      </w:r>
    </w:p>
    <w:p w14:paraId="092A0CEA" w14:textId="77777777" w:rsidR="002F4F8E" w:rsidRDefault="002F4F8E" w:rsidP="002F4F8E">
      <w:pPr>
        <w:ind w:left="0" w:hanging="2"/>
      </w:pPr>
      <w:r>
        <w:t>- respektují, chrání a oceňují kulturně historické dědictví</w:t>
      </w:r>
    </w:p>
    <w:p w14:paraId="2D3E1F96" w14:textId="77777777" w:rsidR="002F4F8E" w:rsidRDefault="002F4F8E" w:rsidP="002F4F8E">
      <w:pPr>
        <w:ind w:left="0" w:hanging="2"/>
      </w:pPr>
      <w:r>
        <w:t>- aktivně se zapojují do kulturního dění</w:t>
      </w:r>
    </w:p>
    <w:p w14:paraId="434E8845" w14:textId="77777777" w:rsidR="002F4F8E" w:rsidRDefault="002F4F8E" w:rsidP="002F4F8E">
      <w:pPr>
        <w:ind w:left="0" w:hanging="2"/>
      </w:pPr>
    </w:p>
    <w:p w14:paraId="36CEA38C" w14:textId="77777777" w:rsidR="002F4F8E" w:rsidRDefault="002F4F8E" w:rsidP="00DC7024">
      <w:pPr>
        <w:pStyle w:val="Nadpis3"/>
        <w:widowControl w:val="0"/>
        <w:numPr>
          <w:ilvl w:val="2"/>
          <w:numId w:val="214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KOMPETENCE PRACOVNÍ</w:t>
      </w:r>
    </w:p>
    <w:p w14:paraId="3064FB97" w14:textId="77777777" w:rsidR="002F4F8E" w:rsidRDefault="002F4F8E" w:rsidP="002F4F8E">
      <w:pPr>
        <w:ind w:left="0" w:hanging="2"/>
        <w:rPr>
          <w:b/>
        </w:rPr>
      </w:pPr>
      <w:r>
        <w:rPr>
          <w:b/>
        </w:rPr>
        <w:t>Učitel:</w:t>
      </w:r>
    </w:p>
    <w:p w14:paraId="2D149F81" w14:textId="77777777" w:rsidR="002F4F8E" w:rsidRDefault="002F4F8E" w:rsidP="002F4F8E">
      <w:pPr>
        <w:ind w:left="0" w:hanging="2"/>
      </w:pPr>
      <w:r>
        <w:t xml:space="preserve">- vede žáky k dodržování pravidel bezpečnosti a ochrany zdraví </w:t>
      </w:r>
    </w:p>
    <w:p w14:paraId="0B37F4EE" w14:textId="77777777" w:rsidR="002F4F8E" w:rsidRDefault="002F4F8E" w:rsidP="002F4F8E">
      <w:pPr>
        <w:ind w:left="0" w:hanging="2"/>
      </w:pPr>
      <w:r>
        <w:t>- vede žáky k využívání znalostí v běžné praxi</w:t>
      </w:r>
    </w:p>
    <w:p w14:paraId="7CBBF280" w14:textId="77777777" w:rsidR="002F4F8E" w:rsidRDefault="002F4F8E" w:rsidP="002F4F8E">
      <w:pPr>
        <w:ind w:left="0" w:hanging="2"/>
      </w:pPr>
    </w:p>
    <w:p w14:paraId="51530080" w14:textId="77777777" w:rsidR="002F4F8E" w:rsidRDefault="002F4F8E" w:rsidP="002F4F8E">
      <w:pPr>
        <w:ind w:left="0" w:hanging="2"/>
        <w:rPr>
          <w:b/>
        </w:rPr>
      </w:pPr>
      <w:r>
        <w:rPr>
          <w:b/>
        </w:rPr>
        <w:t>Žák:</w:t>
      </w:r>
    </w:p>
    <w:p w14:paraId="78470CD5" w14:textId="77777777" w:rsidR="002F4F8E" w:rsidRDefault="002F4F8E" w:rsidP="002F4F8E">
      <w:pPr>
        <w:ind w:left="0" w:hanging="2"/>
      </w:pPr>
      <w:r>
        <w:t>- využívají znalostí a zkušeností pro rozvoj vlastních sfér zájmů a pro přípravu na další sebevzdělávání</w:t>
      </w:r>
    </w:p>
    <w:p w14:paraId="58C43B84" w14:textId="77777777" w:rsidR="002F4F8E" w:rsidRDefault="002F4F8E" w:rsidP="00DC7024">
      <w:pPr>
        <w:pStyle w:val="Nadpis1"/>
        <w:widowControl w:val="0"/>
        <w:numPr>
          <w:ilvl w:val="0"/>
          <w:numId w:val="214"/>
        </w:numPr>
        <w:suppressAutoHyphens w:val="0"/>
        <w:spacing w:line="360" w:lineRule="auto"/>
        <w:ind w:leftChars="0" w:left="0" w:firstLineChars="0" w:hanging="2"/>
        <w:textDirection w:val="lrTb"/>
        <w:textAlignment w:val="auto"/>
        <w:rPr>
          <w:b w:val="0"/>
        </w:rPr>
      </w:pPr>
      <w:r>
        <w:rPr>
          <w:b w:val="0"/>
        </w:rPr>
        <w:t>- rozvíjí vlastní myšlení a nachází nové řešení</w:t>
      </w:r>
    </w:p>
    <w:p w14:paraId="7B2C25C5" w14:textId="77777777" w:rsidR="002F4F8E" w:rsidRDefault="002F4F8E" w:rsidP="002F4F8E">
      <w:pPr>
        <w:spacing w:line="360" w:lineRule="auto"/>
        <w:ind w:left="0" w:hanging="2"/>
      </w:pPr>
    </w:p>
    <w:p w14:paraId="67B1E934" w14:textId="77777777" w:rsidR="002F4F8E" w:rsidRDefault="002F4F8E" w:rsidP="002F4F8E">
      <w:pPr>
        <w:spacing w:line="360" w:lineRule="auto"/>
        <w:ind w:left="0" w:hanging="2"/>
        <w:rPr>
          <w:b/>
        </w:rPr>
      </w:pPr>
      <w:r>
        <w:rPr>
          <w:b/>
        </w:rPr>
        <w:t>KOMPETENCE DIGITÁLNÍ</w:t>
      </w:r>
    </w:p>
    <w:p w14:paraId="2F4C6CCC" w14:textId="77777777" w:rsidR="002F4F8E" w:rsidRDefault="002F4F8E" w:rsidP="002F4F8E">
      <w:pPr>
        <w:spacing w:line="360" w:lineRule="auto"/>
        <w:ind w:left="0" w:hanging="2"/>
        <w:rPr>
          <w:b/>
        </w:rPr>
      </w:pPr>
      <w:r>
        <w:rPr>
          <w:b/>
        </w:rPr>
        <w:t>Učitel:</w:t>
      </w:r>
    </w:p>
    <w:p w14:paraId="21F6A015" w14:textId="77777777" w:rsidR="002F4F8E" w:rsidRDefault="002F4F8E" w:rsidP="00DC7024">
      <w:pPr>
        <w:widowControl w:val="0"/>
        <w:numPr>
          <w:ilvl w:val="0"/>
          <w:numId w:val="217"/>
        </w:numPr>
        <w:suppressAutoHyphens w:val="0"/>
        <w:spacing w:line="360" w:lineRule="auto"/>
        <w:ind w:leftChars="0" w:left="0" w:firstLineChars="0" w:firstLine="0"/>
        <w:textDirection w:val="lrTb"/>
        <w:textAlignment w:val="auto"/>
        <w:outlineLvl w:val="9"/>
      </w:pPr>
      <w:r>
        <w:t>využívá vlastních digitálních kompetencí</w:t>
      </w:r>
    </w:p>
    <w:p w14:paraId="0D681488" w14:textId="77777777" w:rsidR="002F4F8E" w:rsidRDefault="002F4F8E" w:rsidP="00DC7024">
      <w:pPr>
        <w:widowControl w:val="0"/>
        <w:numPr>
          <w:ilvl w:val="0"/>
          <w:numId w:val="217"/>
        </w:numPr>
        <w:suppressAutoHyphens w:val="0"/>
        <w:spacing w:line="360" w:lineRule="auto"/>
        <w:ind w:leftChars="0" w:left="0" w:firstLineChars="0" w:firstLine="0"/>
        <w:textDirection w:val="lrTb"/>
        <w:textAlignment w:val="auto"/>
        <w:outlineLvl w:val="9"/>
      </w:pPr>
      <w:r>
        <w:t>podporuje žáka ve využívání IT dovedností</w:t>
      </w:r>
    </w:p>
    <w:p w14:paraId="6CE86325" w14:textId="77777777" w:rsidR="002F4F8E" w:rsidRDefault="002F4F8E" w:rsidP="00DC7024">
      <w:pPr>
        <w:widowControl w:val="0"/>
        <w:numPr>
          <w:ilvl w:val="0"/>
          <w:numId w:val="217"/>
        </w:numPr>
        <w:suppressAutoHyphens w:val="0"/>
        <w:spacing w:line="360" w:lineRule="auto"/>
        <w:ind w:leftChars="0" w:left="0" w:firstLineChars="0" w:firstLine="0"/>
        <w:textDirection w:val="lrTb"/>
        <w:textAlignment w:val="auto"/>
        <w:outlineLvl w:val="9"/>
      </w:pPr>
      <w:r>
        <w:t>podporuje rozvoj schopností žáka sdílet vlastní tvorbu a získávat informace v digitálním prostředí portálů s výtvarným a dějepisným zaměřením</w:t>
      </w:r>
    </w:p>
    <w:p w14:paraId="2A30760F" w14:textId="77777777" w:rsidR="002F4F8E" w:rsidRDefault="002F4F8E" w:rsidP="00DC7024">
      <w:pPr>
        <w:widowControl w:val="0"/>
        <w:numPr>
          <w:ilvl w:val="0"/>
          <w:numId w:val="217"/>
        </w:numPr>
        <w:suppressAutoHyphens w:val="0"/>
        <w:spacing w:line="360" w:lineRule="auto"/>
        <w:ind w:leftChars="0" w:left="0" w:firstLineChars="0" w:firstLine="0"/>
        <w:textDirection w:val="lrTb"/>
        <w:textAlignment w:val="auto"/>
        <w:outlineLvl w:val="9"/>
      </w:pPr>
      <w:r>
        <w:t>začlení digitální nástroje k rozšíření možností tvůrčích aktivit</w:t>
      </w:r>
    </w:p>
    <w:p w14:paraId="202DDB6B" w14:textId="77777777" w:rsidR="002F4F8E" w:rsidRDefault="002F4F8E" w:rsidP="00DC7024">
      <w:pPr>
        <w:widowControl w:val="0"/>
        <w:numPr>
          <w:ilvl w:val="0"/>
          <w:numId w:val="217"/>
        </w:numPr>
        <w:suppressAutoHyphens w:val="0"/>
        <w:spacing w:line="360" w:lineRule="auto"/>
        <w:ind w:leftChars="0" w:left="0" w:firstLineChars="0" w:firstLine="0"/>
        <w:textDirection w:val="lrTb"/>
        <w:textAlignment w:val="auto"/>
        <w:outlineLvl w:val="9"/>
      </w:pPr>
      <w:r>
        <w:t>vede žáky k respektování autorských práv i v prostředí digitálních médií</w:t>
      </w:r>
    </w:p>
    <w:p w14:paraId="1A4753AB" w14:textId="77777777" w:rsidR="002F4F8E" w:rsidRPr="002F4F8E" w:rsidRDefault="002F4F8E" w:rsidP="00DC7024">
      <w:pPr>
        <w:pStyle w:val="Odstavecseseznamem"/>
        <w:numPr>
          <w:ilvl w:val="0"/>
          <w:numId w:val="217"/>
        </w:numPr>
        <w:spacing w:line="360" w:lineRule="auto"/>
        <w:ind w:leftChars="0" w:left="0" w:firstLineChars="0" w:firstLine="0"/>
        <w:rPr>
          <w:b/>
        </w:rPr>
      </w:pPr>
      <w:r w:rsidRPr="002F4F8E">
        <w:rPr>
          <w:b/>
        </w:rPr>
        <w:t>Žák:</w:t>
      </w:r>
    </w:p>
    <w:p w14:paraId="3D6178A6" w14:textId="77777777" w:rsidR="002F4F8E" w:rsidRDefault="002F4F8E" w:rsidP="00DC7024">
      <w:pPr>
        <w:widowControl w:val="0"/>
        <w:numPr>
          <w:ilvl w:val="0"/>
          <w:numId w:val="217"/>
        </w:numPr>
        <w:suppressAutoHyphens w:val="0"/>
        <w:spacing w:line="360" w:lineRule="auto"/>
        <w:ind w:leftChars="0" w:left="0" w:firstLineChars="0" w:firstLine="0"/>
        <w:textDirection w:val="lrTb"/>
        <w:textAlignment w:val="auto"/>
        <w:outlineLvl w:val="9"/>
      </w:pPr>
      <w:r>
        <w:t>prezentují a sdílí vlastní vizuálně- obrazné vyjádření v digitálním prostředí</w:t>
      </w:r>
    </w:p>
    <w:p w14:paraId="5F5E549D" w14:textId="77777777" w:rsidR="002F4F8E" w:rsidRDefault="002F4F8E" w:rsidP="00DC7024">
      <w:pPr>
        <w:widowControl w:val="0"/>
        <w:numPr>
          <w:ilvl w:val="0"/>
          <w:numId w:val="217"/>
        </w:numPr>
        <w:suppressAutoHyphens w:val="0"/>
        <w:spacing w:line="360" w:lineRule="auto"/>
        <w:ind w:leftChars="0" w:left="0" w:firstLineChars="0" w:firstLine="0"/>
        <w:textDirection w:val="lrTb"/>
        <w:textAlignment w:val="auto"/>
        <w:outlineLvl w:val="9"/>
      </w:pPr>
      <w:r>
        <w:t>respektují autorská práva v prostředí digitálních médií</w:t>
      </w:r>
    </w:p>
    <w:p w14:paraId="40E102D9" w14:textId="77777777" w:rsidR="002F4F8E" w:rsidRDefault="002F4F8E" w:rsidP="00DC7024">
      <w:pPr>
        <w:widowControl w:val="0"/>
        <w:numPr>
          <w:ilvl w:val="0"/>
          <w:numId w:val="217"/>
        </w:numPr>
        <w:suppressAutoHyphens w:val="0"/>
        <w:spacing w:line="360" w:lineRule="auto"/>
        <w:ind w:leftChars="0" w:left="0" w:firstLineChars="0" w:firstLine="0"/>
        <w:textDirection w:val="lrTb"/>
        <w:textAlignment w:val="auto"/>
        <w:outlineLvl w:val="9"/>
      </w:pPr>
      <w:r>
        <w:t>využívají IT dovednosti a kompetence</w:t>
      </w:r>
    </w:p>
    <w:p w14:paraId="13370352" w14:textId="77777777" w:rsidR="002F4F8E" w:rsidRDefault="002F4F8E" w:rsidP="002F4F8E">
      <w:pPr>
        <w:pStyle w:val="Nadpis1"/>
        <w:spacing w:line="360" w:lineRule="auto"/>
        <w:ind w:left="0" w:hanging="2"/>
        <w:rPr>
          <w:u w:val="single"/>
        </w:rPr>
      </w:pPr>
    </w:p>
    <w:p w14:paraId="40871504" w14:textId="77777777" w:rsidR="002F4F8E" w:rsidRDefault="002F4F8E" w:rsidP="002F4F8E">
      <w:pPr>
        <w:pStyle w:val="Nadpis1"/>
        <w:spacing w:line="360" w:lineRule="auto"/>
        <w:ind w:left="0" w:hanging="2"/>
        <w:rPr>
          <w:u w:val="single"/>
        </w:rPr>
      </w:pPr>
    </w:p>
    <w:p w14:paraId="193E0516" w14:textId="77777777" w:rsidR="002F4F8E" w:rsidRDefault="002F4F8E" w:rsidP="00DC7024">
      <w:pPr>
        <w:pStyle w:val="Nadpis1"/>
        <w:widowControl w:val="0"/>
        <w:numPr>
          <w:ilvl w:val="0"/>
          <w:numId w:val="214"/>
        </w:numPr>
        <w:suppressAutoHyphens w:val="0"/>
        <w:spacing w:line="360" w:lineRule="auto"/>
        <w:ind w:leftChars="0" w:left="0" w:firstLineChars="0" w:hanging="2"/>
        <w:textDirection w:val="lrTb"/>
        <w:textAlignment w:val="auto"/>
        <w:sectPr w:rsidR="002F4F8E">
          <w:footerReference w:type="default" r:id="rId22"/>
          <w:pgSz w:w="11906" w:h="16838"/>
          <w:pgMar w:top="1134" w:right="1134" w:bottom="1134" w:left="1134" w:header="0" w:footer="709" w:gutter="0"/>
          <w:pgNumType w:start="1"/>
          <w:cols w:space="708"/>
        </w:sectPr>
      </w:pPr>
    </w:p>
    <w:p w14:paraId="7B55CD2B" w14:textId="77777777" w:rsidR="002F4F8E" w:rsidRDefault="002F4F8E" w:rsidP="002F4F8E">
      <w:pPr>
        <w:ind w:left="2" w:hanging="4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lastRenderedPageBreak/>
        <w:t>Učební osnovy</w:t>
      </w:r>
    </w:p>
    <w:p w14:paraId="25ACE2F5" w14:textId="77777777" w:rsidR="002F4F8E" w:rsidRDefault="002F4F8E" w:rsidP="002F4F8E">
      <w:pPr>
        <w:ind w:left="2" w:hanging="4"/>
      </w:pPr>
      <w:r>
        <w:rPr>
          <w:rFonts w:ascii="Arial" w:eastAsia="Arial" w:hAnsi="Arial" w:cs="Arial"/>
          <w:sz w:val="36"/>
          <w:szCs w:val="36"/>
        </w:rPr>
        <w:t xml:space="preserve">Vzdělávací oblast:  </w:t>
      </w:r>
      <w:r>
        <w:t>Člověk a společnost</w:t>
      </w:r>
      <w:r>
        <w:rPr>
          <w:rFonts w:ascii="Arial" w:eastAsia="Arial" w:hAnsi="Arial" w:cs="Arial"/>
        </w:rPr>
        <w:t xml:space="preserve">      Vzdělávací obor: - </w:t>
      </w:r>
      <w:r>
        <w:rPr>
          <w:rFonts w:ascii="Arial" w:eastAsia="Arial" w:hAnsi="Arial" w:cs="Arial"/>
          <w:b/>
        </w:rPr>
        <w:t>Volitelný předmět –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Dějepisně-výtvarný seminář</w:t>
      </w:r>
      <w:r>
        <w:rPr>
          <w:rFonts w:ascii="Arial" w:eastAsia="Arial" w:hAnsi="Arial" w:cs="Arial"/>
        </w:rPr>
        <w:t>, ročník    6.- 7.</w:t>
      </w:r>
      <w:r w:rsidR="00FA7C8E">
        <w:rPr>
          <w:rFonts w:ascii="Arial" w:eastAsia="Arial" w:hAnsi="Arial" w:cs="Arial"/>
        </w:rPr>
        <w:t xml:space="preserve"> „A“</w:t>
      </w:r>
    </w:p>
    <w:p w14:paraId="748BA00D" w14:textId="77777777" w:rsidR="002F4F8E" w:rsidRDefault="002F4F8E" w:rsidP="002F4F8E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tandemová výuka       </w:t>
      </w:r>
    </w:p>
    <w:p w14:paraId="2B8804C4" w14:textId="77777777" w:rsidR="002F4F8E" w:rsidRDefault="002F4F8E" w:rsidP="002F4F8E">
      <w:pPr>
        <w:ind w:left="0" w:hanging="2"/>
        <w:rPr>
          <w:sz w:val="16"/>
          <w:szCs w:val="16"/>
        </w:rPr>
      </w:pPr>
    </w:p>
    <w:p w14:paraId="1C2B985D" w14:textId="77777777" w:rsidR="002F4F8E" w:rsidRDefault="002F4F8E" w:rsidP="002F4F8E">
      <w:pPr>
        <w:ind w:left="0" w:hanging="2"/>
      </w:pPr>
    </w:p>
    <w:p w14:paraId="4F80F45C" w14:textId="77777777" w:rsidR="002F4F8E" w:rsidRDefault="002F4F8E" w:rsidP="002F4F8E">
      <w:pPr>
        <w:ind w:left="0" w:hanging="2"/>
      </w:pPr>
    </w:p>
    <w:tbl>
      <w:tblPr>
        <w:tblW w:w="14922" w:type="dxa"/>
        <w:tblInd w:w="-15" w:type="dxa"/>
        <w:tblBorders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5"/>
        <w:gridCol w:w="3285"/>
        <w:gridCol w:w="5400"/>
        <w:gridCol w:w="3120"/>
        <w:gridCol w:w="2142"/>
      </w:tblGrid>
      <w:tr w:rsidR="002F4F8E" w14:paraId="7F855587" w14:textId="77777777" w:rsidTr="002F4F8E">
        <w:trPr>
          <w:trHeight w:val="904"/>
        </w:trPr>
        <w:tc>
          <w:tcPr>
            <w:tcW w:w="975" w:type="dxa"/>
            <w:tcBorders>
              <w:bottom w:val="single" w:sz="4" w:space="0" w:color="000000"/>
            </w:tcBorders>
            <w:shd w:val="clear" w:color="auto" w:fill="auto"/>
          </w:tcPr>
          <w:p w14:paraId="212B5FB1" w14:textId="77777777" w:rsidR="002F4F8E" w:rsidRDefault="002F4F8E" w:rsidP="002F4F8E">
            <w:pPr>
              <w:ind w:left="0" w:hanging="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Kapitola</w:t>
            </w:r>
          </w:p>
        </w:tc>
        <w:tc>
          <w:tcPr>
            <w:tcW w:w="32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02BCDB" w14:textId="77777777" w:rsidR="002F4F8E" w:rsidRDefault="002F4F8E" w:rsidP="002F4F8E">
            <w:pPr>
              <w:ind w:left="0" w:hanging="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Téma (Učivo)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3CFD6" w14:textId="77777777" w:rsidR="002F4F8E" w:rsidRDefault="002F4F8E" w:rsidP="002F4F8E">
            <w:pPr>
              <w:ind w:left="0" w:hanging="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Znalosti a dovednosti (výstup)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191A02" w14:textId="77777777" w:rsidR="002F4F8E" w:rsidRDefault="002F4F8E" w:rsidP="002F4F8E">
            <w:pPr>
              <w:ind w:left="0" w:hanging="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Průřezová témata, projekty a kurzy, mezipředmětové vazby</w:t>
            </w:r>
          </w:p>
        </w:tc>
        <w:tc>
          <w:tcPr>
            <w:tcW w:w="21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07B3B0" w14:textId="77777777" w:rsidR="002F4F8E" w:rsidRDefault="002F4F8E" w:rsidP="002F4F8E">
            <w:pPr>
              <w:ind w:left="0" w:hanging="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Poznámky</w:t>
            </w:r>
          </w:p>
        </w:tc>
      </w:tr>
      <w:tr w:rsidR="002F4F8E" w14:paraId="5929EA76" w14:textId="77777777" w:rsidTr="002F4F8E">
        <w:trPr>
          <w:trHeight w:val="1890"/>
        </w:trPr>
        <w:tc>
          <w:tcPr>
            <w:tcW w:w="975" w:type="dxa"/>
            <w:tcBorders>
              <w:top w:val="single" w:sz="4" w:space="0" w:color="000000"/>
            </w:tcBorders>
            <w:shd w:val="clear" w:color="auto" w:fill="auto"/>
          </w:tcPr>
          <w:p w14:paraId="392F2024" w14:textId="77777777" w:rsidR="002F4F8E" w:rsidRDefault="002F4F8E" w:rsidP="002F4F8E">
            <w:pPr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FF0E7E8" w14:textId="77777777" w:rsidR="002F4F8E" w:rsidRDefault="002F4F8E" w:rsidP="002F4F8E">
            <w:pPr>
              <w:ind w:left="0" w:hanging="2"/>
              <w:rPr>
                <w:b/>
                <w:u w:val="single"/>
              </w:rPr>
            </w:pPr>
            <w:r>
              <w:rPr>
                <w:b/>
                <w:u w:val="single"/>
              </w:rPr>
              <w:t>Náplň a cíl semináře</w:t>
            </w:r>
          </w:p>
          <w:p w14:paraId="37FD9F86" w14:textId="77777777" w:rsidR="002F4F8E" w:rsidRDefault="002F4F8E" w:rsidP="002F4F8E">
            <w:pPr>
              <w:ind w:left="0" w:hanging="2"/>
            </w:pPr>
            <w:r>
              <w:t xml:space="preserve">-seznámení s náplní semináře – rozdělení do projektových částí, rozšíření znalostí žáků, využití jejich konkrétních zájmů a schopností </w:t>
            </w:r>
          </w:p>
          <w:p w14:paraId="17DDB545" w14:textId="77777777" w:rsidR="002F4F8E" w:rsidRDefault="002F4F8E" w:rsidP="002F4F8E">
            <w:pPr>
              <w:ind w:left="0" w:hanging="2"/>
            </w:pPr>
            <w:r>
              <w:t>- mapování znalostí a okruhu zájmů žáků – před každým projektem</w:t>
            </w:r>
          </w:p>
          <w:p w14:paraId="2F7FC686" w14:textId="77777777" w:rsidR="002F4F8E" w:rsidRDefault="002F4F8E" w:rsidP="002F4F8E">
            <w:pPr>
              <w:ind w:left="0" w:hanging="2"/>
            </w:pPr>
          </w:p>
          <w:p w14:paraId="53EFCDD5" w14:textId="77777777" w:rsidR="002F4F8E" w:rsidRDefault="002F4F8E" w:rsidP="002F4F8E">
            <w:pPr>
              <w:ind w:left="0" w:hanging="2"/>
            </w:pPr>
          </w:p>
          <w:p w14:paraId="31B84556" w14:textId="77777777" w:rsidR="002F4F8E" w:rsidRDefault="002F4F8E" w:rsidP="002F4F8E">
            <w:pPr>
              <w:ind w:left="0" w:hanging="2"/>
            </w:pPr>
          </w:p>
          <w:p w14:paraId="0548CFBC" w14:textId="77777777" w:rsidR="002F4F8E" w:rsidRDefault="002F4F8E" w:rsidP="002F4F8E">
            <w:pPr>
              <w:ind w:left="0" w:hanging="2"/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5560A74" w14:textId="77777777" w:rsidR="002F4F8E" w:rsidRDefault="002F4F8E" w:rsidP="002F4F8E">
            <w:pPr>
              <w:ind w:left="0" w:hanging="2"/>
            </w:pPr>
            <w:r>
              <w:t xml:space="preserve"> - interpretuje poznatky o dějinách z výuky a z vlastního zájmu – sdílí vlastní prožitky</w:t>
            </w:r>
          </w:p>
          <w:p w14:paraId="60DBF5F4" w14:textId="77777777" w:rsidR="002F4F8E" w:rsidRDefault="002F4F8E" w:rsidP="002F4F8E">
            <w:pPr>
              <w:ind w:left="0" w:hanging="2"/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71778E78" w14:textId="77777777" w:rsidR="002F4F8E" w:rsidRDefault="002F4F8E" w:rsidP="002F4F8E">
            <w:pPr>
              <w:ind w:left="0" w:hanging="2"/>
            </w:pP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2A182F7" w14:textId="77777777" w:rsidR="002F4F8E" w:rsidRDefault="002F4F8E" w:rsidP="002F4F8E">
            <w:pPr>
              <w:ind w:left="0" w:hanging="2"/>
            </w:pPr>
          </w:p>
        </w:tc>
      </w:tr>
      <w:tr w:rsidR="002F4F8E" w14:paraId="5B362B5E" w14:textId="77777777" w:rsidTr="002F4F8E">
        <w:trPr>
          <w:trHeight w:val="1855"/>
        </w:trPr>
        <w:tc>
          <w:tcPr>
            <w:tcW w:w="975" w:type="dxa"/>
            <w:tcBorders>
              <w:top w:val="single" w:sz="4" w:space="0" w:color="000000"/>
            </w:tcBorders>
            <w:shd w:val="clear" w:color="auto" w:fill="auto"/>
          </w:tcPr>
          <w:p w14:paraId="38149B91" w14:textId="77777777" w:rsidR="002F4F8E" w:rsidRDefault="002F4F8E" w:rsidP="002F4F8E">
            <w:pPr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09A0D655" w14:textId="77777777" w:rsidR="002F4F8E" w:rsidRDefault="002F4F8E" w:rsidP="002F4F8E">
            <w:pPr>
              <w:ind w:left="0" w:hanging="2"/>
              <w:rPr>
                <w:b/>
                <w:u w:val="single"/>
              </w:rPr>
            </w:pPr>
            <w:r>
              <w:rPr>
                <w:b/>
                <w:u w:val="single"/>
              </w:rPr>
              <w:t>Pravěk</w:t>
            </w:r>
          </w:p>
          <w:p w14:paraId="7A4B2762" w14:textId="6415E4D4" w:rsidR="002F4F8E" w:rsidRDefault="001A5F5B" w:rsidP="001A5F5B">
            <w:pPr>
              <w:widowControl w:val="0"/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</w:pPr>
            <w:r>
              <w:t>-</w:t>
            </w:r>
            <w:r w:rsidR="002F4F8E">
              <w:t>každodenní život pravěkého člověka</w:t>
            </w:r>
          </w:p>
          <w:p w14:paraId="3032D6C2" w14:textId="4CE4476C" w:rsidR="002F4F8E" w:rsidRDefault="001A5F5B" w:rsidP="001A5F5B">
            <w:pPr>
              <w:widowControl w:val="0"/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</w:pPr>
            <w:r>
              <w:t>-</w:t>
            </w:r>
            <w:r w:rsidR="002F4F8E">
              <w:t>keramika</w:t>
            </w:r>
          </w:p>
          <w:p w14:paraId="2965A991" w14:textId="77777777" w:rsidR="002F4F8E" w:rsidRDefault="002F4F8E" w:rsidP="002F4F8E">
            <w:pPr>
              <w:ind w:left="0" w:hanging="2"/>
              <w:rPr>
                <w:b/>
                <w:u w:val="single"/>
              </w:rPr>
            </w:pPr>
          </w:p>
          <w:p w14:paraId="3C26F864" w14:textId="77777777" w:rsidR="002F4F8E" w:rsidRDefault="002F4F8E" w:rsidP="002F4F8E">
            <w:pPr>
              <w:ind w:left="0" w:hanging="2"/>
            </w:pPr>
          </w:p>
          <w:p w14:paraId="3E13F091" w14:textId="77777777" w:rsidR="002F4F8E" w:rsidRDefault="002F4F8E" w:rsidP="002F4F8E">
            <w:pPr>
              <w:ind w:left="0" w:hanging="2"/>
            </w:pPr>
          </w:p>
          <w:p w14:paraId="1E00B528" w14:textId="77777777" w:rsidR="002F4F8E" w:rsidRDefault="002F4F8E" w:rsidP="002F4F8E">
            <w:pPr>
              <w:ind w:left="0" w:hanging="2"/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C328824" w14:textId="77777777" w:rsidR="002F4F8E" w:rsidRDefault="002F4F8E" w:rsidP="00DC7024">
            <w:pPr>
              <w:widowControl w:val="0"/>
              <w:numPr>
                <w:ilvl w:val="0"/>
                <w:numId w:val="253"/>
              </w:numPr>
              <w:suppressAutoHyphens w:val="0"/>
              <w:spacing w:line="240" w:lineRule="auto"/>
              <w:ind w:leftChars="0" w:firstLineChars="0"/>
              <w:textDirection w:val="lrTb"/>
              <w:textAlignment w:val="auto"/>
              <w:outlineLvl w:val="9"/>
            </w:pPr>
            <w:r>
              <w:t>uvede základní informace o období pravěku</w:t>
            </w:r>
          </w:p>
          <w:p w14:paraId="599D80ED" w14:textId="77777777" w:rsidR="002F4F8E" w:rsidRDefault="002F4F8E" w:rsidP="00DC7024">
            <w:pPr>
              <w:widowControl w:val="0"/>
              <w:numPr>
                <w:ilvl w:val="0"/>
                <w:numId w:val="253"/>
              </w:numPr>
              <w:suppressAutoHyphens w:val="0"/>
              <w:spacing w:line="240" w:lineRule="auto"/>
              <w:ind w:leftChars="0" w:firstLineChars="0"/>
              <w:textDirection w:val="lrTb"/>
              <w:textAlignment w:val="auto"/>
              <w:outlineLvl w:val="9"/>
            </w:pPr>
            <w:r>
              <w:t>vrací se ke kořenům, k základům řemeslné výroby</w:t>
            </w:r>
          </w:p>
          <w:p w14:paraId="0A67F89D" w14:textId="77777777" w:rsidR="002F4F8E" w:rsidRDefault="002F4F8E" w:rsidP="00DC7024">
            <w:pPr>
              <w:widowControl w:val="0"/>
              <w:numPr>
                <w:ilvl w:val="0"/>
                <w:numId w:val="253"/>
              </w:numPr>
              <w:suppressAutoHyphens w:val="0"/>
              <w:spacing w:line="240" w:lineRule="auto"/>
              <w:ind w:leftChars="0" w:firstLineChars="0"/>
              <w:textDirection w:val="lrTb"/>
              <w:textAlignment w:val="auto"/>
              <w:outlineLvl w:val="9"/>
            </w:pPr>
            <w:r>
              <w:t>hledá inspiraci pro vlastní tvorbu v historickém artefaktu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1B963D2" w14:textId="77777777" w:rsidR="002F4F8E" w:rsidRDefault="002F4F8E" w:rsidP="002F4F8E">
            <w:pPr>
              <w:ind w:left="0" w:hanging="2"/>
            </w:pPr>
          </w:p>
          <w:p w14:paraId="50373F63" w14:textId="77777777" w:rsidR="002F4F8E" w:rsidRDefault="002F4F8E" w:rsidP="002F4F8E">
            <w:pPr>
              <w:ind w:left="0" w:hanging="2"/>
            </w:pPr>
            <w:r>
              <w:t>OSV – osobnostní rozvoj – rozvoj schopností myšlení- výběr informací, interpretace</w:t>
            </w:r>
          </w:p>
          <w:p w14:paraId="72879978" w14:textId="77777777" w:rsidR="002F4F8E" w:rsidRDefault="002F4F8E" w:rsidP="002F4F8E">
            <w:pPr>
              <w:ind w:left="0" w:hanging="2"/>
            </w:pPr>
          </w:p>
          <w:p w14:paraId="57178EFF" w14:textId="77777777" w:rsidR="002F4F8E" w:rsidRDefault="002F4F8E" w:rsidP="002F4F8E">
            <w:pPr>
              <w:ind w:left="0" w:hanging="2"/>
            </w:pPr>
            <w:r>
              <w:t>činnosti: vyhledávání v odborných knihách, časopisech, na internetu,sběr, třídění informací, řízený rozhovor,diskuze, individuální,skupinová práce, prezentace, hodnocení</w:t>
            </w:r>
          </w:p>
          <w:p w14:paraId="3DD5B6F6" w14:textId="77777777" w:rsidR="002F4F8E" w:rsidRDefault="002F4F8E" w:rsidP="002F4F8E">
            <w:pPr>
              <w:ind w:left="0" w:hanging="2"/>
            </w:pPr>
          </w:p>
          <w:p w14:paraId="4AD8CB8A" w14:textId="77777777" w:rsidR="002F4F8E" w:rsidRDefault="002F4F8E" w:rsidP="002F4F8E">
            <w:pPr>
              <w:ind w:left="0" w:hanging="2"/>
            </w:pP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7A05549B" w14:textId="77777777" w:rsidR="002F4F8E" w:rsidRDefault="002F4F8E" w:rsidP="002F4F8E">
            <w:pPr>
              <w:ind w:left="0" w:hanging="2"/>
            </w:pPr>
            <w:r>
              <w:t>Průběžně: motivační promítání filmů,</w:t>
            </w:r>
          </w:p>
          <w:p w14:paraId="398BB898" w14:textId="77777777" w:rsidR="002F4F8E" w:rsidRDefault="002F4F8E" w:rsidP="002F4F8E">
            <w:pPr>
              <w:ind w:left="0" w:hanging="2"/>
            </w:pPr>
            <w:r>
              <w:t>Návštěva archeologických lokalit, možnost spolupráce s kulturními institucemi (muzeum, archiv, galerie, knihovna),</w:t>
            </w:r>
          </w:p>
          <w:p w14:paraId="4035637B" w14:textId="77777777" w:rsidR="002F4F8E" w:rsidRDefault="002F4F8E" w:rsidP="002F4F8E">
            <w:pPr>
              <w:ind w:left="0" w:hanging="2"/>
            </w:pPr>
            <w:r>
              <w:t>fiktivní dopisy z daného a do daného období, průběžně doplňovat o audiovizuální ukázky</w:t>
            </w:r>
          </w:p>
        </w:tc>
      </w:tr>
      <w:tr w:rsidR="002F4F8E" w14:paraId="71F80737" w14:textId="77777777" w:rsidTr="002F4F8E">
        <w:trPr>
          <w:trHeight w:val="277"/>
        </w:trPr>
        <w:tc>
          <w:tcPr>
            <w:tcW w:w="9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82A8C24" w14:textId="77777777" w:rsidR="002F4F8E" w:rsidRDefault="002F4F8E" w:rsidP="002F4F8E">
            <w:pPr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4F1680" w14:textId="77777777" w:rsidR="002F4F8E" w:rsidRDefault="002F4F8E" w:rsidP="002F4F8E">
            <w:pPr>
              <w:ind w:left="0" w:hanging="2"/>
              <w:rPr>
                <w:b/>
                <w:u w:val="single"/>
              </w:rPr>
            </w:pPr>
            <w:r>
              <w:rPr>
                <w:b/>
                <w:u w:val="single"/>
              </w:rPr>
              <w:t>Starověk</w:t>
            </w:r>
          </w:p>
          <w:p w14:paraId="2C1EE2AD" w14:textId="26258565" w:rsidR="002F4F8E" w:rsidRDefault="001A5F5B" w:rsidP="001A5F5B">
            <w:pPr>
              <w:widowControl w:val="0"/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</w:pPr>
            <w:r>
              <w:t>-</w:t>
            </w:r>
            <w:r w:rsidR="002F4F8E">
              <w:t>odkaz starověkých civilizací</w:t>
            </w:r>
          </w:p>
          <w:p w14:paraId="37EAC6D6" w14:textId="6C4765D9" w:rsidR="002F4F8E" w:rsidRDefault="001A5F5B" w:rsidP="001A5F5B">
            <w:pPr>
              <w:widowControl w:val="0"/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</w:pPr>
            <w:r>
              <w:t>-</w:t>
            </w:r>
            <w:r w:rsidR="002F4F8E">
              <w:t>starověká architektura</w:t>
            </w:r>
          </w:p>
          <w:p w14:paraId="44DADE3A" w14:textId="77777777" w:rsidR="002F4F8E" w:rsidRDefault="002F4F8E" w:rsidP="002F4F8E">
            <w:pPr>
              <w:ind w:left="0" w:hanging="2"/>
            </w:pPr>
          </w:p>
          <w:p w14:paraId="1B8C32C9" w14:textId="77777777" w:rsidR="002F4F8E" w:rsidRDefault="002F4F8E" w:rsidP="002F4F8E">
            <w:pPr>
              <w:ind w:left="0" w:hanging="2"/>
            </w:pPr>
          </w:p>
          <w:p w14:paraId="6C850915" w14:textId="77777777" w:rsidR="002F4F8E" w:rsidRDefault="002F4F8E" w:rsidP="002F4F8E">
            <w:pPr>
              <w:ind w:left="0" w:hanging="2"/>
              <w:rPr>
                <w:b/>
                <w:u w:val="single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BA5015" w14:textId="77777777" w:rsidR="002F4F8E" w:rsidRDefault="002F4F8E" w:rsidP="002F4F8E">
            <w:pPr>
              <w:ind w:left="0" w:hanging="2"/>
            </w:pPr>
            <w:r>
              <w:lastRenderedPageBreak/>
              <w:t>- uvádí klíčová slova k pojmu starověk, vysvětlí jejich význam</w:t>
            </w:r>
          </w:p>
          <w:p w14:paraId="749F0D5E" w14:textId="77777777" w:rsidR="002F4F8E" w:rsidRDefault="002F4F8E" w:rsidP="002F4F8E">
            <w:pPr>
              <w:ind w:left="0" w:hanging="2"/>
            </w:pPr>
            <w:r>
              <w:t>- sdílí zajímavosti k tématu, které si sám vyhledá</w:t>
            </w:r>
          </w:p>
          <w:p w14:paraId="14D0C3E4" w14:textId="77777777" w:rsidR="002F4F8E" w:rsidRDefault="002F4F8E" w:rsidP="002F4F8E">
            <w:pPr>
              <w:ind w:left="0" w:hanging="2"/>
            </w:pPr>
          </w:p>
          <w:p w14:paraId="27F7B54E" w14:textId="77777777" w:rsidR="002F4F8E" w:rsidRDefault="002F4F8E" w:rsidP="002F4F8E">
            <w:pPr>
              <w:ind w:left="0" w:hanging="2"/>
            </w:pPr>
          </w:p>
          <w:p w14:paraId="64F34301" w14:textId="77777777" w:rsidR="002F4F8E" w:rsidRDefault="002F4F8E" w:rsidP="002F4F8E">
            <w:pPr>
              <w:ind w:left="0" w:hanging="2"/>
            </w:pPr>
          </w:p>
          <w:p w14:paraId="635E7D1D" w14:textId="77777777" w:rsidR="002F4F8E" w:rsidRDefault="002F4F8E" w:rsidP="002F4F8E">
            <w:pPr>
              <w:ind w:left="0" w:hanging="2"/>
            </w:pPr>
          </w:p>
          <w:p w14:paraId="3AF2B620" w14:textId="77777777" w:rsidR="002F4F8E" w:rsidRDefault="002F4F8E" w:rsidP="002F4F8E">
            <w:pPr>
              <w:ind w:left="0" w:hanging="2"/>
            </w:pPr>
          </w:p>
          <w:p w14:paraId="0C41B562" w14:textId="77777777" w:rsidR="002F4F8E" w:rsidRDefault="002F4F8E" w:rsidP="002F4F8E">
            <w:pPr>
              <w:ind w:left="0" w:hanging="2"/>
            </w:pPr>
          </w:p>
          <w:p w14:paraId="4FD81637" w14:textId="77777777" w:rsidR="002F4F8E" w:rsidRDefault="002F4F8E" w:rsidP="002F4F8E">
            <w:pPr>
              <w:ind w:left="0" w:hanging="2"/>
            </w:pPr>
          </w:p>
          <w:p w14:paraId="2FD91CDD" w14:textId="77777777" w:rsidR="002F4F8E" w:rsidRDefault="002F4F8E" w:rsidP="002F4F8E">
            <w:pPr>
              <w:ind w:left="0" w:hanging="2"/>
            </w:pPr>
          </w:p>
          <w:p w14:paraId="37351ECE" w14:textId="77777777" w:rsidR="002F4F8E" w:rsidRDefault="002F4F8E" w:rsidP="002F4F8E">
            <w:pPr>
              <w:ind w:left="0" w:hanging="2"/>
            </w:pPr>
          </w:p>
          <w:p w14:paraId="0BEB9A7C" w14:textId="77777777" w:rsidR="002F4F8E" w:rsidRDefault="002F4F8E" w:rsidP="002F4F8E">
            <w:pPr>
              <w:ind w:left="0" w:hanging="2"/>
            </w:pPr>
          </w:p>
          <w:p w14:paraId="68922BC2" w14:textId="77777777" w:rsidR="002F4F8E" w:rsidRDefault="002F4F8E" w:rsidP="002F4F8E">
            <w:pPr>
              <w:ind w:left="0" w:hanging="2"/>
            </w:pPr>
            <w:r>
              <w:t>-využívá různé zdroje ke sběru materiálu na dané téma</w:t>
            </w:r>
          </w:p>
          <w:p w14:paraId="4AA5B1D4" w14:textId="77777777" w:rsidR="002F4F8E" w:rsidRDefault="002F4F8E" w:rsidP="00DC7024">
            <w:pPr>
              <w:widowControl w:val="0"/>
              <w:numPr>
                <w:ilvl w:val="0"/>
                <w:numId w:val="213"/>
              </w:numPr>
              <w:suppressAutoHyphens w:val="0"/>
              <w:spacing w:line="240" w:lineRule="auto"/>
              <w:ind w:leftChars="0" w:firstLineChars="0" w:hanging="2"/>
              <w:textDirection w:val="lrTb"/>
              <w:textAlignment w:val="auto"/>
              <w:outlineLvl w:val="9"/>
            </w:pPr>
            <w:r>
              <w:t>prezentuje svoji práci, argumentuje, diskutuje, obhajuje svůj názor</w:t>
            </w:r>
          </w:p>
          <w:p w14:paraId="51A3F1A0" w14:textId="77777777" w:rsidR="002F4F8E" w:rsidRDefault="002F4F8E" w:rsidP="00DC7024">
            <w:pPr>
              <w:widowControl w:val="0"/>
              <w:numPr>
                <w:ilvl w:val="0"/>
                <w:numId w:val="213"/>
              </w:numPr>
              <w:suppressAutoHyphens w:val="0"/>
              <w:spacing w:line="240" w:lineRule="auto"/>
              <w:ind w:leftChars="0" w:firstLineChars="0" w:hanging="2"/>
              <w:textDirection w:val="lrTb"/>
              <w:textAlignment w:val="auto"/>
              <w:outlineLvl w:val="9"/>
            </w:pPr>
            <w:r>
              <w:t>vytvoří vlastní práci na základě zjištěných informací</w:t>
            </w:r>
          </w:p>
          <w:p w14:paraId="19795846" w14:textId="77777777" w:rsidR="002F4F8E" w:rsidRDefault="002F4F8E" w:rsidP="002F4F8E">
            <w:pPr>
              <w:ind w:left="0" w:hanging="2"/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3C4467" w14:textId="77777777" w:rsidR="002F4F8E" w:rsidRDefault="002F4F8E" w:rsidP="002F4F8E">
            <w:pPr>
              <w:ind w:left="0" w:hanging="2"/>
            </w:pPr>
            <w:r>
              <w:lastRenderedPageBreak/>
              <w:t>OSV – osobnostní rozvoj – rozvoj schopnosti myšlení – vysvětlí význam pojmů – výstižně formuluje, samostatně prezentuje svoji práci</w:t>
            </w:r>
          </w:p>
          <w:p w14:paraId="26190E7E" w14:textId="77777777" w:rsidR="002F4F8E" w:rsidRDefault="002F4F8E" w:rsidP="002F4F8E">
            <w:pPr>
              <w:ind w:left="0" w:hanging="2"/>
            </w:pPr>
          </w:p>
          <w:p w14:paraId="2A4DC0E8" w14:textId="77777777" w:rsidR="002F4F8E" w:rsidRDefault="002F4F8E" w:rsidP="002F4F8E">
            <w:pPr>
              <w:ind w:left="0" w:hanging="2"/>
            </w:pPr>
            <w:r>
              <w:t xml:space="preserve">MV – prezentace vlastního mediálního sdělení </w:t>
            </w:r>
          </w:p>
          <w:p w14:paraId="03EE428D" w14:textId="77777777" w:rsidR="002F4F8E" w:rsidRDefault="002F4F8E" w:rsidP="002F4F8E">
            <w:pPr>
              <w:ind w:left="0" w:hanging="2"/>
            </w:pPr>
          </w:p>
          <w:p w14:paraId="667BCC86" w14:textId="77777777" w:rsidR="002F4F8E" w:rsidRDefault="002F4F8E" w:rsidP="002F4F8E">
            <w:pPr>
              <w:ind w:left="0" w:hanging="2"/>
            </w:pP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621E73" w14:textId="77777777" w:rsidR="002F4F8E" w:rsidRDefault="002F4F8E" w:rsidP="002F4F8E">
            <w:pPr>
              <w:ind w:left="0" w:hanging="2"/>
            </w:pPr>
          </w:p>
          <w:p w14:paraId="6D36FF96" w14:textId="77777777" w:rsidR="002F4F8E" w:rsidRDefault="002F4F8E" w:rsidP="002F4F8E">
            <w:pPr>
              <w:ind w:left="0" w:hanging="2"/>
            </w:pPr>
            <w:r>
              <w:t>Popis archeologických exponátů, makety, hra na restaurátora</w:t>
            </w:r>
          </w:p>
        </w:tc>
      </w:tr>
      <w:tr w:rsidR="002F4F8E" w14:paraId="65CAAD59" w14:textId="77777777" w:rsidTr="002F4F8E">
        <w:trPr>
          <w:trHeight w:val="277"/>
        </w:trPr>
        <w:tc>
          <w:tcPr>
            <w:tcW w:w="975" w:type="dxa"/>
            <w:tcBorders>
              <w:bottom w:val="single" w:sz="4" w:space="0" w:color="000000"/>
            </w:tcBorders>
            <w:shd w:val="clear" w:color="auto" w:fill="auto"/>
          </w:tcPr>
          <w:p w14:paraId="5339AE35" w14:textId="77777777" w:rsidR="002F4F8E" w:rsidRDefault="002F4F8E" w:rsidP="002F4F8E">
            <w:pPr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2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DD1060" w14:textId="77777777" w:rsidR="002F4F8E" w:rsidRDefault="002F4F8E" w:rsidP="002F4F8E">
            <w:pPr>
              <w:ind w:left="0" w:hanging="2"/>
              <w:rPr>
                <w:b/>
                <w:u w:val="single"/>
              </w:rPr>
            </w:pPr>
            <w:r>
              <w:rPr>
                <w:b/>
                <w:u w:val="single"/>
              </w:rPr>
              <w:t>Středověk</w:t>
            </w:r>
          </w:p>
          <w:p w14:paraId="49CA2D02" w14:textId="41009C8C" w:rsidR="002F4F8E" w:rsidRDefault="001A5F5B" w:rsidP="001A5F5B">
            <w:pPr>
              <w:widowControl w:val="0"/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</w:pPr>
            <w:r>
              <w:t>-</w:t>
            </w:r>
            <w:r w:rsidR="002F4F8E">
              <w:t>středověká architektura, řemesla</w:t>
            </w:r>
          </w:p>
          <w:p w14:paraId="6C2D8269" w14:textId="3549B607" w:rsidR="002F4F8E" w:rsidRDefault="001A5F5B" w:rsidP="001A5F5B">
            <w:pPr>
              <w:widowControl w:val="0"/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</w:pPr>
            <w:r>
              <w:t>-</w:t>
            </w:r>
            <w:r w:rsidR="002F4F8E">
              <w:t>kulturní dědictví v regionu</w:t>
            </w:r>
          </w:p>
          <w:p w14:paraId="28F0EA6F" w14:textId="77777777" w:rsidR="002F4F8E" w:rsidRDefault="002F4F8E" w:rsidP="002F4F8E">
            <w:pPr>
              <w:ind w:left="0" w:hanging="2"/>
            </w:pPr>
          </w:p>
          <w:p w14:paraId="3D5E7A91" w14:textId="77777777" w:rsidR="002F4F8E" w:rsidRDefault="002F4F8E" w:rsidP="002F4F8E">
            <w:pPr>
              <w:ind w:left="0" w:hanging="2"/>
            </w:pPr>
          </w:p>
          <w:p w14:paraId="6C90E923" w14:textId="77777777" w:rsidR="002F4F8E" w:rsidRDefault="002F4F8E" w:rsidP="002F4F8E">
            <w:pPr>
              <w:ind w:left="0" w:hanging="2"/>
            </w:pPr>
            <w:r>
              <w:t>-významné mezníky v životě pravěké společnosti</w:t>
            </w:r>
          </w:p>
          <w:p w14:paraId="0E4CC31A" w14:textId="77777777" w:rsidR="002F4F8E" w:rsidRDefault="002F4F8E" w:rsidP="002F4F8E">
            <w:pPr>
              <w:ind w:left="0" w:hanging="2"/>
            </w:pPr>
            <w:r>
              <w:t>-zajímavosti,zvláštnosti</w:t>
            </w:r>
          </w:p>
          <w:p w14:paraId="31E578C4" w14:textId="77777777" w:rsidR="002F4F8E" w:rsidRDefault="002F4F8E" w:rsidP="002F4F8E">
            <w:pPr>
              <w:ind w:left="0" w:hanging="2"/>
            </w:pPr>
          </w:p>
          <w:p w14:paraId="4B56B325" w14:textId="77777777" w:rsidR="002F4F8E" w:rsidRDefault="002F4F8E" w:rsidP="002F4F8E">
            <w:pPr>
              <w:ind w:left="0" w:hanging="2"/>
            </w:pPr>
          </w:p>
          <w:p w14:paraId="58237845" w14:textId="77777777" w:rsidR="002F4F8E" w:rsidRDefault="002F4F8E" w:rsidP="002F4F8E">
            <w:pPr>
              <w:ind w:left="0" w:hanging="2"/>
              <w:rPr>
                <w:b/>
                <w:u w:val="single"/>
              </w:rPr>
            </w:pP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C9C322" w14:textId="77777777" w:rsidR="002F4F8E" w:rsidRDefault="002F4F8E" w:rsidP="00DC7024">
            <w:pPr>
              <w:pStyle w:val="Odstavecseseznamem"/>
              <w:numPr>
                <w:ilvl w:val="0"/>
                <w:numId w:val="247"/>
              </w:numPr>
              <w:ind w:leftChars="0" w:firstLineChars="0"/>
            </w:pPr>
            <w:r>
              <w:t>-uvádí klíčová slova k pojmu středověk, vysvětlí jejich význam</w:t>
            </w:r>
          </w:p>
          <w:p w14:paraId="4E4FE7E9" w14:textId="77777777" w:rsidR="002F4F8E" w:rsidRDefault="002F4F8E" w:rsidP="00DC7024">
            <w:pPr>
              <w:widowControl w:val="0"/>
              <w:numPr>
                <w:ilvl w:val="0"/>
                <w:numId w:val="247"/>
              </w:numPr>
              <w:suppressAutoHyphens w:val="0"/>
              <w:spacing w:line="240" w:lineRule="auto"/>
              <w:ind w:leftChars="0" w:firstLineChars="0"/>
              <w:textDirection w:val="lrTb"/>
              <w:textAlignment w:val="auto"/>
              <w:outlineLvl w:val="9"/>
            </w:pPr>
            <w:r>
              <w:t>sdílí zajímavosti k tématu, které si sám vyhledá</w:t>
            </w:r>
          </w:p>
          <w:p w14:paraId="6A80B972" w14:textId="77777777" w:rsidR="002F4F8E" w:rsidRDefault="002F4F8E" w:rsidP="00DC7024">
            <w:pPr>
              <w:widowControl w:val="0"/>
              <w:numPr>
                <w:ilvl w:val="0"/>
                <w:numId w:val="247"/>
              </w:numPr>
              <w:suppressAutoHyphens w:val="0"/>
              <w:spacing w:line="240" w:lineRule="auto"/>
              <w:ind w:leftChars="0" w:firstLineChars="0"/>
              <w:textDirection w:val="lrTb"/>
              <w:textAlignment w:val="auto"/>
              <w:outlineLvl w:val="9"/>
            </w:pPr>
            <w:r>
              <w:t>na základě zjištěných informací vytvoří vlastní návrh středověkého artefaktu</w:t>
            </w:r>
          </w:p>
          <w:p w14:paraId="67574884" w14:textId="77777777" w:rsidR="002F4F8E" w:rsidRDefault="002F4F8E" w:rsidP="00DC7024">
            <w:pPr>
              <w:widowControl w:val="0"/>
              <w:numPr>
                <w:ilvl w:val="0"/>
                <w:numId w:val="247"/>
              </w:numPr>
              <w:suppressAutoHyphens w:val="0"/>
              <w:spacing w:line="240" w:lineRule="auto"/>
              <w:ind w:leftChars="0" w:firstLineChars="0"/>
              <w:textDirection w:val="lrTb"/>
              <w:textAlignment w:val="auto"/>
              <w:outlineLvl w:val="9"/>
            </w:pPr>
            <w:r>
              <w:t>vytvoří návrh vitráže</w:t>
            </w:r>
          </w:p>
          <w:p w14:paraId="1A85E4B2" w14:textId="77777777" w:rsidR="002F4F8E" w:rsidRDefault="002F4F8E" w:rsidP="002F4F8E">
            <w:pPr>
              <w:ind w:left="0" w:hanging="2"/>
            </w:pP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A333FE" w14:textId="77777777" w:rsidR="002F4F8E" w:rsidRDefault="002F4F8E" w:rsidP="002F4F8E">
            <w:pPr>
              <w:ind w:left="0" w:hanging="2"/>
            </w:pPr>
          </w:p>
        </w:tc>
        <w:tc>
          <w:tcPr>
            <w:tcW w:w="21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0E5B03" w14:textId="77777777" w:rsidR="002F4F8E" w:rsidRDefault="002F4F8E" w:rsidP="002F4F8E">
            <w:pPr>
              <w:ind w:left="0" w:hanging="2"/>
            </w:pPr>
          </w:p>
          <w:p w14:paraId="56C63D5B" w14:textId="77777777" w:rsidR="002F4F8E" w:rsidRDefault="002F4F8E" w:rsidP="002F4F8E">
            <w:pPr>
              <w:ind w:left="0" w:hanging="2"/>
            </w:pPr>
          </w:p>
          <w:p w14:paraId="0E2CBFE7" w14:textId="77777777" w:rsidR="002F4F8E" w:rsidRDefault="002F4F8E" w:rsidP="002F4F8E">
            <w:pPr>
              <w:ind w:left="0" w:hanging="2"/>
            </w:pPr>
          </w:p>
        </w:tc>
      </w:tr>
      <w:tr w:rsidR="002F4F8E" w14:paraId="58D93DAC" w14:textId="77777777" w:rsidTr="002F4F8E">
        <w:trPr>
          <w:trHeight w:val="277"/>
        </w:trPr>
        <w:tc>
          <w:tcPr>
            <w:tcW w:w="975" w:type="dxa"/>
            <w:tcBorders>
              <w:top w:val="single" w:sz="4" w:space="0" w:color="000000"/>
            </w:tcBorders>
            <w:shd w:val="clear" w:color="auto" w:fill="auto"/>
          </w:tcPr>
          <w:p w14:paraId="2B692485" w14:textId="77777777" w:rsidR="002F4F8E" w:rsidRDefault="002F4F8E" w:rsidP="002F4F8E">
            <w:pPr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  <w:p w14:paraId="7BAADF73" w14:textId="77777777" w:rsidR="002F4F8E" w:rsidRDefault="002F4F8E" w:rsidP="002F4F8E">
            <w:pPr>
              <w:ind w:left="0" w:hanging="2"/>
              <w:jc w:val="center"/>
            </w:pPr>
          </w:p>
          <w:p w14:paraId="654B3683" w14:textId="77777777" w:rsidR="002F4F8E" w:rsidRDefault="002F4F8E" w:rsidP="002F4F8E">
            <w:pPr>
              <w:ind w:left="0" w:hanging="2"/>
              <w:jc w:val="center"/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177239F" w14:textId="77777777" w:rsidR="002F4F8E" w:rsidRDefault="002F4F8E" w:rsidP="002F4F8E">
            <w:pPr>
              <w:ind w:left="0" w:hanging="2"/>
              <w:rPr>
                <w:b/>
                <w:u w:val="single"/>
              </w:rPr>
            </w:pPr>
            <w:r>
              <w:t xml:space="preserve"> </w:t>
            </w:r>
            <w:r>
              <w:rPr>
                <w:b/>
                <w:u w:val="single"/>
              </w:rPr>
              <w:t>Novověk</w:t>
            </w:r>
          </w:p>
          <w:p w14:paraId="229E510C" w14:textId="48446990" w:rsidR="002F4F8E" w:rsidRDefault="001A5F5B" w:rsidP="002F4F8E">
            <w:pPr>
              <w:ind w:left="0" w:hanging="2"/>
              <w:rPr>
                <w:u w:val="single"/>
              </w:rPr>
            </w:pPr>
            <w:r>
              <w:rPr>
                <w:u w:val="single"/>
              </w:rPr>
              <w:t>-</w:t>
            </w:r>
            <w:r w:rsidR="002F4F8E">
              <w:rPr>
                <w:u w:val="single"/>
              </w:rPr>
              <w:t>z</w:t>
            </w:r>
            <w:r w:rsidR="002F4F8E">
              <w:t>aměření na regionální dějiny</w:t>
            </w:r>
          </w:p>
          <w:p w14:paraId="2E97FB5F" w14:textId="5FF31F67" w:rsidR="002F4F8E" w:rsidRDefault="001A5F5B" w:rsidP="001A5F5B">
            <w:pPr>
              <w:widowControl w:val="0"/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</w:pPr>
            <w:r>
              <w:t>-</w:t>
            </w:r>
            <w:r w:rsidR="002F4F8E">
              <w:t>stavební slohy</w:t>
            </w:r>
          </w:p>
          <w:p w14:paraId="17934654" w14:textId="77777777" w:rsidR="002F4F8E" w:rsidRDefault="002F4F8E" w:rsidP="002F4F8E">
            <w:pPr>
              <w:ind w:left="0" w:hanging="2"/>
              <w:rPr>
                <w:b/>
              </w:rPr>
            </w:pPr>
          </w:p>
          <w:p w14:paraId="07FDBDB1" w14:textId="77777777" w:rsidR="002F4F8E" w:rsidRDefault="002F4F8E" w:rsidP="002F4F8E">
            <w:pPr>
              <w:ind w:left="0" w:hanging="2"/>
            </w:pPr>
          </w:p>
          <w:p w14:paraId="2C62D31E" w14:textId="77777777" w:rsidR="002F4F8E" w:rsidRDefault="002F4F8E" w:rsidP="002F4F8E">
            <w:pPr>
              <w:ind w:left="0" w:hanging="2"/>
            </w:pPr>
          </w:p>
          <w:p w14:paraId="6649F8FE" w14:textId="77777777" w:rsidR="002F4F8E" w:rsidRDefault="002F4F8E" w:rsidP="002F4F8E">
            <w:pPr>
              <w:ind w:left="0" w:hanging="2"/>
            </w:pPr>
          </w:p>
          <w:p w14:paraId="3EE212F9" w14:textId="77777777" w:rsidR="002F4F8E" w:rsidRDefault="002F4F8E" w:rsidP="002F4F8E">
            <w:pPr>
              <w:ind w:left="0" w:hanging="2"/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01FEA71D" w14:textId="77777777" w:rsidR="002F4F8E" w:rsidRDefault="002F4F8E" w:rsidP="00DC7024">
            <w:pPr>
              <w:widowControl w:val="0"/>
              <w:numPr>
                <w:ilvl w:val="0"/>
                <w:numId w:val="252"/>
              </w:numPr>
              <w:suppressAutoHyphens w:val="0"/>
              <w:spacing w:line="240" w:lineRule="auto"/>
              <w:ind w:leftChars="0" w:firstLineChars="0"/>
              <w:textDirection w:val="lrTb"/>
              <w:textAlignment w:val="auto"/>
              <w:outlineLvl w:val="9"/>
            </w:pPr>
            <w:r>
              <w:t>respektuje kulturní a historické dědictví</w:t>
            </w:r>
          </w:p>
          <w:p w14:paraId="215DB00B" w14:textId="77777777" w:rsidR="002F4F8E" w:rsidRDefault="002F4F8E" w:rsidP="00DC7024">
            <w:pPr>
              <w:widowControl w:val="0"/>
              <w:numPr>
                <w:ilvl w:val="0"/>
                <w:numId w:val="252"/>
              </w:numPr>
              <w:suppressAutoHyphens w:val="0"/>
              <w:spacing w:line="240" w:lineRule="auto"/>
              <w:ind w:leftChars="0" w:firstLineChars="0"/>
              <w:textDirection w:val="lrTb"/>
              <w:textAlignment w:val="auto"/>
              <w:outlineLvl w:val="9"/>
            </w:pPr>
            <w:r>
              <w:t>seznamuje se s památkami regionu (Dientzenhoferovy stavby)</w:t>
            </w:r>
          </w:p>
          <w:p w14:paraId="22376BCB" w14:textId="77777777" w:rsidR="002F4F8E" w:rsidRDefault="002F4F8E" w:rsidP="00DC7024">
            <w:pPr>
              <w:widowControl w:val="0"/>
              <w:numPr>
                <w:ilvl w:val="0"/>
                <w:numId w:val="252"/>
              </w:numPr>
              <w:suppressAutoHyphens w:val="0"/>
              <w:spacing w:line="240" w:lineRule="auto"/>
              <w:ind w:leftChars="0" w:firstLineChars="0"/>
              <w:textDirection w:val="lrTb"/>
              <w:textAlignment w:val="auto"/>
              <w:outlineLvl w:val="9"/>
            </w:pPr>
            <w:r>
              <w:t>rozpozná základní rysy určitého uměleckého slohu</w:t>
            </w:r>
          </w:p>
          <w:p w14:paraId="432F1467" w14:textId="3653466F" w:rsidR="002F4F8E" w:rsidRDefault="002F4F8E" w:rsidP="00DC7024">
            <w:pPr>
              <w:pStyle w:val="Odstavecseseznamem"/>
              <w:numPr>
                <w:ilvl w:val="0"/>
                <w:numId w:val="252"/>
              </w:numPr>
              <w:ind w:leftChars="0" w:firstLineChars="0"/>
            </w:pPr>
            <w:r>
              <w:t>vytváří si kladný postoj k výtvorům lidského ducha i  materiální kultury</w:t>
            </w:r>
          </w:p>
          <w:p w14:paraId="002E7C1A" w14:textId="77777777" w:rsidR="002F4F8E" w:rsidRDefault="002F4F8E" w:rsidP="002F4F8E">
            <w:pPr>
              <w:ind w:left="0" w:hanging="2"/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25BAC44" w14:textId="77777777" w:rsidR="002F4F8E" w:rsidRDefault="002F4F8E" w:rsidP="002F4F8E">
            <w:pPr>
              <w:ind w:left="0" w:hanging="2"/>
            </w:pPr>
            <w:r>
              <w:t>VDO – vztah k regionu, ve kterém žiji</w:t>
            </w:r>
          </w:p>
          <w:p w14:paraId="61EC76BB" w14:textId="77777777" w:rsidR="002F4F8E" w:rsidRDefault="002F4F8E" w:rsidP="002F4F8E">
            <w:pPr>
              <w:ind w:left="0" w:hanging="2"/>
            </w:pPr>
          </w:p>
          <w:p w14:paraId="4793DDD3" w14:textId="77777777" w:rsidR="002F4F8E" w:rsidRDefault="002F4F8E" w:rsidP="002F4F8E">
            <w:pPr>
              <w:ind w:left="0" w:hanging="2"/>
            </w:pPr>
          </w:p>
          <w:p w14:paraId="0EB1B74E" w14:textId="77777777" w:rsidR="002F4F8E" w:rsidRDefault="002F4F8E" w:rsidP="002F4F8E">
            <w:pPr>
              <w:ind w:left="0" w:hanging="2"/>
            </w:pP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2D1E208" w14:textId="77777777" w:rsidR="002F4F8E" w:rsidRDefault="002F4F8E" w:rsidP="002F4F8E">
            <w:pPr>
              <w:ind w:left="0" w:hanging="2"/>
            </w:pPr>
          </w:p>
        </w:tc>
      </w:tr>
      <w:tr w:rsidR="002F4F8E" w14:paraId="56903042" w14:textId="77777777" w:rsidTr="002F4F8E">
        <w:trPr>
          <w:trHeight w:val="277"/>
        </w:trPr>
        <w:tc>
          <w:tcPr>
            <w:tcW w:w="975" w:type="dxa"/>
            <w:shd w:val="clear" w:color="auto" w:fill="auto"/>
          </w:tcPr>
          <w:p w14:paraId="211FD77D" w14:textId="77777777" w:rsidR="002F4F8E" w:rsidRDefault="002F4F8E" w:rsidP="002F4F8E">
            <w:pPr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285" w:type="dxa"/>
            <w:tcBorders>
              <w:left w:val="single" w:sz="4" w:space="0" w:color="000000"/>
            </w:tcBorders>
            <w:shd w:val="clear" w:color="auto" w:fill="auto"/>
          </w:tcPr>
          <w:p w14:paraId="5D9A8E61" w14:textId="77777777" w:rsidR="002F4F8E" w:rsidRDefault="002F4F8E" w:rsidP="002F4F8E">
            <w:pPr>
              <w:ind w:left="0" w:hanging="2"/>
              <w:rPr>
                <w:b/>
                <w:u w:val="single"/>
              </w:rPr>
            </w:pPr>
            <w:r>
              <w:rPr>
                <w:b/>
                <w:u w:val="single"/>
              </w:rPr>
              <w:t>Nejnovější dějiny</w:t>
            </w:r>
          </w:p>
          <w:p w14:paraId="0D551361" w14:textId="56DB46CA" w:rsidR="002F4F8E" w:rsidRDefault="001A5F5B" w:rsidP="001A5F5B">
            <w:pPr>
              <w:widowControl w:val="0"/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</w:pPr>
            <w:r>
              <w:t xml:space="preserve">- </w:t>
            </w:r>
            <w:r w:rsidR="002F4F8E">
              <w:t>umělci 20. století spjatí s regionem</w:t>
            </w:r>
          </w:p>
          <w:p w14:paraId="13D5388C" w14:textId="49110E5B" w:rsidR="002F4F8E" w:rsidRDefault="001A5F5B" w:rsidP="001A5F5B">
            <w:pPr>
              <w:widowControl w:val="0"/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</w:pPr>
            <w:r>
              <w:t>-</w:t>
            </w:r>
            <w:r w:rsidR="002F4F8E">
              <w:t>vybrané umělecké směry 20. století</w:t>
            </w:r>
          </w:p>
        </w:tc>
        <w:tc>
          <w:tcPr>
            <w:tcW w:w="5400" w:type="dxa"/>
            <w:tcBorders>
              <w:left w:val="single" w:sz="4" w:space="0" w:color="000000"/>
            </w:tcBorders>
            <w:shd w:val="clear" w:color="auto" w:fill="auto"/>
          </w:tcPr>
          <w:p w14:paraId="75E71132" w14:textId="77777777" w:rsidR="002F4F8E" w:rsidRDefault="002F4F8E" w:rsidP="00DC7024">
            <w:pPr>
              <w:widowControl w:val="0"/>
              <w:numPr>
                <w:ilvl w:val="0"/>
                <w:numId w:val="254"/>
              </w:numPr>
              <w:suppressAutoHyphens w:val="0"/>
              <w:spacing w:line="240" w:lineRule="auto"/>
              <w:ind w:leftChars="0" w:firstLineChars="0"/>
              <w:textDirection w:val="lrTb"/>
              <w:textAlignment w:val="auto"/>
              <w:outlineLvl w:val="9"/>
            </w:pPr>
            <w:r>
              <w:t>seznamuje se s kulturním dědictvím regionu</w:t>
            </w:r>
          </w:p>
          <w:p w14:paraId="3C8BB02A" w14:textId="77777777" w:rsidR="002F4F8E" w:rsidRDefault="002F4F8E" w:rsidP="00DC7024">
            <w:pPr>
              <w:widowControl w:val="0"/>
              <w:numPr>
                <w:ilvl w:val="0"/>
                <w:numId w:val="254"/>
              </w:numPr>
              <w:suppressAutoHyphens w:val="0"/>
              <w:spacing w:line="240" w:lineRule="auto"/>
              <w:ind w:leftChars="0" w:firstLineChars="0"/>
              <w:textDirection w:val="lrTb"/>
              <w:textAlignment w:val="auto"/>
              <w:outlineLvl w:val="9"/>
            </w:pPr>
            <w:r>
              <w:t>reflektuje vlastní tvůrčí činnosti, postupy a výsledky i postupy a výsledky ostatních i z hlediska kontextu výtvarného umění a vizuální kultury</w:t>
            </w:r>
          </w:p>
          <w:p w14:paraId="55F1FE9E" w14:textId="77777777" w:rsidR="002F4F8E" w:rsidRDefault="002F4F8E" w:rsidP="00DC7024">
            <w:pPr>
              <w:widowControl w:val="0"/>
              <w:numPr>
                <w:ilvl w:val="0"/>
                <w:numId w:val="254"/>
              </w:numPr>
              <w:suppressAutoHyphens w:val="0"/>
              <w:spacing w:line="240" w:lineRule="auto"/>
              <w:ind w:leftChars="0" w:firstLineChars="0"/>
              <w:textDirection w:val="lrTb"/>
              <w:textAlignment w:val="auto"/>
              <w:outlineLvl w:val="9"/>
            </w:pPr>
            <w:r>
              <w:t>nalézá nová řešení včetně možností prezentace</w:t>
            </w:r>
          </w:p>
        </w:tc>
        <w:tc>
          <w:tcPr>
            <w:tcW w:w="3120" w:type="dxa"/>
            <w:tcBorders>
              <w:left w:val="single" w:sz="4" w:space="0" w:color="000000"/>
            </w:tcBorders>
            <w:shd w:val="clear" w:color="auto" w:fill="auto"/>
          </w:tcPr>
          <w:p w14:paraId="3FC1D88D" w14:textId="77777777" w:rsidR="002F4F8E" w:rsidRDefault="002F4F8E" w:rsidP="002F4F8E">
            <w:pPr>
              <w:ind w:left="0" w:hanging="2"/>
            </w:pPr>
          </w:p>
        </w:tc>
        <w:tc>
          <w:tcPr>
            <w:tcW w:w="2142" w:type="dxa"/>
            <w:tcBorders>
              <w:left w:val="single" w:sz="4" w:space="0" w:color="000000"/>
            </w:tcBorders>
            <w:shd w:val="clear" w:color="auto" w:fill="auto"/>
          </w:tcPr>
          <w:p w14:paraId="0A9D7B4F" w14:textId="77777777" w:rsidR="002F4F8E" w:rsidRDefault="002F4F8E" w:rsidP="002F4F8E">
            <w:pPr>
              <w:ind w:left="0" w:hanging="2"/>
            </w:pPr>
          </w:p>
        </w:tc>
      </w:tr>
    </w:tbl>
    <w:p w14:paraId="74983468" w14:textId="77777777" w:rsidR="002F4F8E" w:rsidRDefault="002F4F8E" w:rsidP="002F4F8E">
      <w:pPr>
        <w:ind w:left="0" w:hanging="2"/>
      </w:pPr>
    </w:p>
    <w:p w14:paraId="0E1F7138" w14:textId="77777777" w:rsidR="002F4F8E" w:rsidRDefault="002F4F8E" w:rsidP="002F4F8E">
      <w:pPr>
        <w:ind w:left="0" w:hanging="2"/>
      </w:pPr>
      <w:r>
        <w:t>Zpracovala: Mgr. Sládková Ilona, Mgr. Václava Vyšínová</w:t>
      </w:r>
    </w:p>
    <w:p w14:paraId="6747397F" w14:textId="77777777" w:rsidR="00FA7C8E" w:rsidRDefault="00FA7C8E" w:rsidP="002F4F8E">
      <w:pPr>
        <w:ind w:left="2" w:hanging="4"/>
        <w:rPr>
          <w:rFonts w:ascii="Arial" w:eastAsia="Arial" w:hAnsi="Arial" w:cs="Arial"/>
          <w:sz w:val="36"/>
          <w:szCs w:val="36"/>
        </w:rPr>
        <w:sectPr w:rsidR="00FA7C8E" w:rsidSect="00FA7C8E">
          <w:pgSz w:w="16838" w:h="11906" w:orient="landscape"/>
          <w:pgMar w:top="1134" w:right="1134" w:bottom="1134" w:left="1134" w:header="709" w:footer="709" w:gutter="0"/>
          <w:cols w:space="708"/>
          <w:docGrid w:linePitch="272"/>
        </w:sectPr>
      </w:pPr>
    </w:p>
    <w:p w14:paraId="3275BA45" w14:textId="77777777" w:rsidR="00A26406" w:rsidRPr="00FA7C8E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b/>
          <w:color w:val="A6A6A6" w:themeColor="background1" w:themeShade="A6"/>
          <w:sz w:val="24"/>
          <w:szCs w:val="24"/>
          <w:u w:val="single"/>
        </w:rPr>
      </w:pPr>
      <w:r w:rsidRPr="00FA7C8E">
        <w:rPr>
          <w:b/>
          <w:color w:val="A6A6A6" w:themeColor="background1" w:themeShade="A6"/>
          <w:sz w:val="24"/>
          <w:szCs w:val="24"/>
          <w:u w:val="single"/>
        </w:rPr>
        <w:lastRenderedPageBreak/>
        <w:t>Člověk a společnost   -    Volitelný předmět – DĚJEPISNÝ SEMINÁŘ – II.</w:t>
      </w:r>
      <w:r w:rsidR="004F1F1B" w:rsidRPr="00FA7C8E">
        <w:rPr>
          <w:b/>
          <w:color w:val="A6A6A6" w:themeColor="background1" w:themeShade="A6"/>
          <w:sz w:val="24"/>
          <w:szCs w:val="24"/>
          <w:u w:val="single"/>
        </w:rPr>
        <w:t xml:space="preserve"> </w:t>
      </w:r>
      <w:r w:rsidRPr="00FA7C8E">
        <w:rPr>
          <w:b/>
          <w:color w:val="A6A6A6" w:themeColor="background1" w:themeShade="A6"/>
          <w:sz w:val="24"/>
          <w:szCs w:val="24"/>
          <w:u w:val="single"/>
        </w:rPr>
        <w:t>stupeň</w:t>
      </w:r>
    </w:p>
    <w:p w14:paraId="6977A994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Vypracovala:  Mgr. I.</w:t>
      </w:r>
      <w:r w:rsidR="004F1F1B" w:rsidRPr="00FA7C8E">
        <w:rPr>
          <w:color w:val="A6A6A6" w:themeColor="background1" w:themeShade="A6"/>
          <w:sz w:val="24"/>
          <w:szCs w:val="24"/>
        </w:rPr>
        <w:t xml:space="preserve"> </w:t>
      </w:r>
      <w:r w:rsidRPr="00FA7C8E">
        <w:rPr>
          <w:color w:val="A6A6A6" w:themeColor="background1" w:themeShade="A6"/>
          <w:sz w:val="24"/>
          <w:szCs w:val="24"/>
        </w:rPr>
        <w:t>Sládková, Mgr. Václava Vyšínová</w:t>
      </w:r>
    </w:p>
    <w:p w14:paraId="2EB17BAB" w14:textId="77777777" w:rsidR="00A26406" w:rsidRPr="00FA7C8E" w:rsidRDefault="00A264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A6A6A6" w:themeColor="background1" w:themeShade="A6"/>
          <w:sz w:val="24"/>
          <w:szCs w:val="24"/>
        </w:rPr>
      </w:pPr>
    </w:p>
    <w:p w14:paraId="69E20DFC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  <w:u w:val="single"/>
        </w:rPr>
      </w:pPr>
      <w:r w:rsidRPr="00FA7C8E">
        <w:rPr>
          <w:b/>
          <w:color w:val="A6A6A6" w:themeColor="background1" w:themeShade="A6"/>
          <w:sz w:val="24"/>
          <w:szCs w:val="24"/>
          <w:u w:val="single"/>
        </w:rPr>
        <w:t xml:space="preserve">1.  Obsahové, časové a organizační vymezení předmětu </w:t>
      </w:r>
    </w:p>
    <w:p w14:paraId="203F6599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- učivo dějepisného semináře  seznamuje žáky s dějinami  kulturními památkami Kladna, institucemi, které shromažďují hmotné a písemné prameny, významnými osobnostmi vědy, kultury a politiky, které měly a mají vztah ke Kladnu</w:t>
      </w:r>
    </w:p>
    <w:p w14:paraId="3B296B62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- pomáhá k vytvoření pozitivních občanských hodnot a postojů</w:t>
      </w:r>
    </w:p>
    <w:p w14:paraId="3F096F69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- časová dotace s rozvržením obsahu učiva     6.-9. ročník – 2h/týdně</w:t>
      </w:r>
      <w:r w:rsidRPr="00FA7C8E">
        <w:rPr>
          <w:color w:val="A6A6A6" w:themeColor="background1" w:themeShade="A6"/>
          <w:sz w:val="24"/>
          <w:szCs w:val="24"/>
        </w:rPr>
        <w:tab/>
      </w:r>
    </w:p>
    <w:p w14:paraId="6803DCB1" w14:textId="77777777" w:rsidR="00A26406" w:rsidRPr="00FA7C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A6A6A6" w:themeColor="background1" w:themeShade="A6"/>
          <w:sz w:val="24"/>
          <w:szCs w:val="24"/>
        </w:rPr>
      </w:pPr>
    </w:p>
    <w:p w14:paraId="7736726D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Formy práce, vyučovací metody a pracovní postupy:</w:t>
      </w:r>
    </w:p>
    <w:p w14:paraId="7ED0B0A9" w14:textId="77777777" w:rsidR="00A26406" w:rsidRPr="00FA7C8E" w:rsidRDefault="00D83F7B" w:rsidP="0075521F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práce s odbornou  a populárně-naučnou literaturou, encyklopediemi</w:t>
      </w:r>
    </w:p>
    <w:p w14:paraId="27164758" w14:textId="77777777" w:rsidR="00A26406" w:rsidRPr="00FA7C8E" w:rsidRDefault="00D83F7B" w:rsidP="0075521F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práce s  a mapami  a časovou osou</w:t>
      </w:r>
    </w:p>
    <w:p w14:paraId="1CBBCFDD" w14:textId="77777777" w:rsidR="00A26406" w:rsidRPr="00FA7C8E" w:rsidRDefault="00D83F7B" w:rsidP="0075521F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zpřístupnění historických dokumentů</w:t>
      </w:r>
    </w:p>
    <w:p w14:paraId="6C222367" w14:textId="77777777" w:rsidR="00A26406" w:rsidRPr="00FA7C8E" w:rsidRDefault="00D83F7B" w:rsidP="0075521F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zpracování odborných textů (populárně naučné až odborné práce), informačních plakátů</w:t>
      </w:r>
    </w:p>
    <w:p w14:paraId="74B5299D" w14:textId="77777777" w:rsidR="00A26406" w:rsidRPr="00FA7C8E" w:rsidRDefault="00D83F7B" w:rsidP="0075521F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 xml:space="preserve">návštěvy historických expozic, výstav, muzeí a kulturních památek, knihovny </w:t>
      </w:r>
    </w:p>
    <w:p w14:paraId="650A6E55" w14:textId="77777777" w:rsidR="00A26406" w:rsidRPr="00FA7C8E" w:rsidRDefault="00D83F7B" w:rsidP="0075521F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internet</w:t>
      </w:r>
    </w:p>
    <w:p w14:paraId="5C37AE49" w14:textId="77777777" w:rsidR="00A26406" w:rsidRPr="00FA7C8E" w:rsidRDefault="00D83F7B" w:rsidP="0075521F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zařazení průřezových témat mediální výchova a výchova demokratického občana, osobnostně-sociální výchova, environmentální  výchova</w:t>
      </w:r>
    </w:p>
    <w:p w14:paraId="5F260693" w14:textId="77777777" w:rsidR="00A26406" w:rsidRPr="00FA7C8E" w:rsidRDefault="00D83F7B" w:rsidP="0075521F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výuka je realizována v učebně, počítačové učebně, prostřednictvím vycházek po  Kladně a návštěv kulturních institucí</w:t>
      </w:r>
    </w:p>
    <w:p w14:paraId="50D7305C" w14:textId="77777777" w:rsidR="00A26406" w:rsidRPr="00FA7C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A6A6A6" w:themeColor="background1" w:themeShade="A6"/>
          <w:sz w:val="24"/>
          <w:szCs w:val="24"/>
        </w:rPr>
      </w:pPr>
    </w:p>
    <w:p w14:paraId="6A671608" w14:textId="77777777" w:rsidR="00A26406" w:rsidRPr="00FA7C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A6A6A6" w:themeColor="background1" w:themeShade="A6"/>
          <w:sz w:val="24"/>
          <w:szCs w:val="24"/>
        </w:rPr>
      </w:pPr>
    </w:p>
    <w:p w14:paraId="0FC51E3B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A6A6A6" w:themeColor="background1" w:themeShade="A6"/>
          <w:sz w:val="24"/>
          <w:szCs w:val="24"/>
        </w:rPr>
      </w:pPr>
      <w:r w:rsidRPr="00FA7C8E">
        <w:rPr>
          <w:b/>
          <w:color w:val="A6A6A6" w:themeColor="background1" w:themeShade="A6"/>
          <w:sz w:val="24"/>
          <w:szCs w:val="24"/>
          <w:u w:val="single"/>
        </w:rPr>
        <w:t>2.  Výchovné a vzdělávací strategie pro rozvoj klíčových kompetencí žáků</w:t>
      </w:r>
    </w:p>
    <w:p w14:paraId="18257170" w14:textId="77777777" w:rsidR="00A26406" w:rsidRPr="00FA7C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</w:p>
    <w:p w14:paraId="6F7D8B69" w14:textId="77777777" w:rsidR="00A26406" w:rsidRPr="00FA7C8E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color w:val="A6A6A6" w:themeColor="background1" w:themeShade="A6"/>
          <w:sz w:val="24"/>
          <w:szCs w:val="24"/>
        </w:rPr>
      </w:pPr>
      <w:r w:rsidRPr="00FA7C8E">
        <w:rPr>
          <w:b/>
          <w:color w:val="A6A6A6" w:themeColor="background1" w:themeShade="A6"/>
          <w:sz w:val="24"/>
          <w:szCs w:val="24"/>
        </w:rPr>
        <w:t>KOMPETENCE K UČENÍ</w:t>
      </w:r>
    </w:p>
    <w:p w14:paraId="3E5A1E0D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b/>
          <w:color w:val="A6A6A6" w:themeColor="background1" w:themeShade="A6"/>
          <w:sz w:val="24"/>
          <w:szCs w:val="24"/>
        </w:rPr>
        <w:t>Učitel:</w:t>
      </w:r>
    </w:p>
    <w:p w14:paraId="223FA993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- nabídne dostatek informačních zdrojů</w:t>
      </w:r>
    </w:p>
    <w:p w14:paraId="7F591F80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 xml:space="preserve">- vede žáky k vyhledávání  a třídění  informací </w:t>
      </w:r>
    </w:p>
    <w:p w14:paraId="191A6D0F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- zajímá se o náměty a názory žáků</w:t>
      </w:r>
    </w:p>
    <w:p w14:paraId="25D6A028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- aktivační metody – historické vycházky a výlety, návštěvy muzeí a galerií</w:t>
      </w:r>
    </w:p>
    <w:p w14:paraId="35CAF1DA" w14:textId="77777777" w:rsidR="00A26406" w:rsidRPr="00FA7C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A6A6A6" w:themeColor="background1" w:themeShade="A6"/>
          <w:sz w:val="24"/>
          <w:szCs w:val="24"/>
        </w:rPr>
      </w:pPr>
    </w:p>
    <w:p w14:paraId="45AD116F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A6A6A6" w:themeColor="background1" w:themeShade="A6"/>
          <w:sz w:val="24"/>
          <w:szCs w:val="24"/>
        </w:rPr>
      </w:pPr>
      <w:r w:rsidRPr="00FA7C8E">
        <w:rPr>
          <w:b/>
          <w:color w:val="A6A6A6" w:themeColor="background1" w:themeShade="A6"/>
          <w:sz w:val="24"/>
          <w:szCs w:val="24"/>
        </w:rPr>
        <w:t>Žák:</w:t>
      </w:r>
    </w:p>
    <w:p w14:paraId="1B82B5FB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- vyhledává a třídí získané informace, dávají je do souvislostí a do širších významových celků</w:t>
      </w:r>
    </w:p>
    <w:p w14:paraId="008C0BD2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- definují základní pojmy</w:t>
      </w:r>
    </w:p>
    <w:p w14:paraId="17AE1C28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- kriticky hodnotí výsledky svého učení a diskutují o nich</w:t>
      </w:r>
    </w:p>
    <w:p w14:paraId="0D7AEC19" w14:textId="77777777" w:rsidR="00A26406" w:rsidRPr="00FA7C8E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A6A6A6" w:themeColor="background1" w:themeShade="A6"/>
          <w:sz w:val="24"/>
          <w:szCs w:val="24"/>
        </w:rPr>
      </w:pPr>
      <w:r w:rsidRPr="00FA7C8E">
        <w:rPr>
          <w:b/>
          <w:color w:val="A6A6A6" w:themeColor="background1" w:themeShade="A6"/>
          <w:sz w:val="24"/>
          <w:szCs w:val="24"/>
        </w:rPr>
        <w:t>KOMPETENCE K ŘEŠENÍ PROBLÉMU</w:t>
      </w:r>
    </w:p>
    <w:p w14:paraId="3FC03796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b/>
          <w:color w:val="A6A6A6" w:themeColor="background1" w:themeShade="A6"/>
          <w:sz w:val="24"/>
          <w:szCs w:val="24"/>
        </w:rPr>
        <w:t>Učitel:</w:t>
      </w:r>
    </w:p>
    <w:p w14:paraId="4C215609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- zadává úkoly způsobem, který umožňuje volbu různých postupů</w:t>
      </w:r>
    </w:p>
    <w:p w14:paraId="35EE8604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- vede žáky k plánování postupů</w:t>
      </w:r>
    </w:p>
    <w:p w14:paraId="1A980CC4" w14:textId="77777777" w:rsidR="00A26406" w:rsidRPr="00FA7C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</w:p>
    <w:p w14:paraId="562E6F5A" w14:textId="77777777" w:rsidR="00A26406" w:rsidRPr="00FA7C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</w:p>
    <w:p w14:paraId="4E72B9B8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b/>
          <w:color w:val="A6A6A6" w:themeColor="background1" w:themeShade="A6"/>
          <w:sz w:val="24"/>
          <w:szCs w:val="24"/>
        </w:rPr>
        <w:t>Žák:</w:t>
      </w:r>
    </w:p>
    <w:p w14:paraId="224BA282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- vyhledává informace vhodné k řešení problém</w:t>
      </w:r>
    </w:p>
    <w:p w14:paraId="4AA626D3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- samostatně řeší problémy a volí vhodné způsoby řešení</w:t>
      </w:r>
    </w:p>
    <w:p w14:paraId="632C3F12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- zhodnotí své názory</w:t>
      </w:r>
    </w:p>
    <w:p w14:paraId="337C8E40" w14:textId="77777777" w:rsidR="00A26406" w:rsidRPr="00FA7C8E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A6A6A6" w:themeColor="background1" w:themeShade="A6"/>
          <w:sz w:val="24"/>
          <w:szCs w:val="24"/>
        </w:rPr>
      </w:pPr>
      <w:r w:rsidRPr="00FA7C8E">
        <w:rPr>
          <w:b/>
          <w:color w:val="A6A6A6" w:themeColor="background1" w:themeShade="A6"/>
          <w:sz w:val="24"/>
          <w:szCs w:val="24"/>
        </w:rPr>
        <w:t>KOMPETENCE KOMUNIKATIVNÍ</w:t>
      </w:r>
    </w:p>
    <w:p w14:paraId="4C69F8A1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b/>
          <w:color w:val="A6A6A6" w:themeColor="background1" w:themeShade="A6"/>
          <w:sz w:val="24"/>
          <w:szCs w:val="24"/>
        </w:rPr>
        <w:t>Učitel:</w:t>
      </w:r>
    </w:p>
    <w:p w14:paraId="187407FD" w14:textId="77777777" w:rsidR="00A26406" w:rsidRPr="00FA7C8E" w:rsidRDefault="00D83F7B" w:rsidP="0075521F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vede žáky k výstižné argumentaci</w:t>
      </w:r>
    </w:p>
    <w:p w14:paraId="36634409" w14:textId="77777777" w:rsidR="00A26406" w:rsidRPr="00FA7C8E" w:rsidRDefault="00D83F7B" w:rsidP="0075521F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lastRenderedPageBreak/>
        <w:t>zadává úkoly, při kterých mohou žáci spolupracovat</w:t>
      </w:r>
    </w:p>
    <w:p w14:paraId="1935DFEB" w14:textId="77777777" w:rsidR="00A26406" w:rsidRPr="00FA7C8E" w:rsidRDefault="00D83F7B" w:rsidP="0075521F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vede žáky k tomu, aby brali ohled na druhé</w:t>
      </w:r>
    </w:p>
    <w:p w14:paraId="42DBFB42" w14:textId="77777777" w:rsidR="00A26406" w:rsidRPr="00FA7C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A6A6A6" w:themeColor="background1" w:themeShade="A6"/>
          <w:sz w:val="24"/>
          <w:szCs w:val="24"/>
        </w:rPr>
      </w:pPr>
    </w:p>
    <w:p w14:paraId="0C42F85C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A6A6A6" w:themeColor="background1" w:themeShade="A6"/>
          <w:sz w:val="24"/>
          <w:szCs w:val="24"/>
        </w:rPr>
      </w:pPr>
      <w:r w:rsidRPr="00FA7C8E">
        <w:rPr>
          <w:b/>
          <w:color w:val="A6A6A6" w:themeColor="background1" w:themeShade="A6"/>
          <w:sz w:val="24"/>
          <w:szCs w:val="24"/>
        </w:rPr>
        <w:t>Žák:</w:t>
      </w:r>
    </w:p>
    <w:p w14:paraId="003E8BB0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- formulují a vyjadřují své myšlenky a názory na společenské dění a problémy v logickém sledu, výstižně a kultivovaně</w:t>
      </w:r>
    </w:p>
    <w:p w14:paraId="7A817D21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- naslouchají  druhým, reagují vhodně na názory ostatních, zapojují se do diskuze, obhájí svůj názor, vhodně argumentují</w:t>
      </w:r>
    </w:p>
    <w:p w14:paraId="54AA62E9" w14:textId="77777777" w:rsidR="00A26406" w:rsidRPr="00FA7C8E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A6A6A6" w:themeColor="background1" w:themeShade="A6"/>
          <w:sz w:val="24"/>
          <w:szCs w:val="24"/>
        </w:rPr>
      </w:pPr>
      <w:r w:rsidRPr="00FA7C8E">
        <w:rPr>
          <w:b/>
          <w:color w:val="A6A6A6" w:themeColor="background1" w:themeShade="A6"/>
          <w:sz w:val="24"/>
          <w:szCs w:val="24"/>
        </w:rPr>
        <w:t>KOMPETENCE SOCIÁLNÍ A PERSONÁLNÍ</w:t>
      </w:r>
    </w:p>
    <w:p w14:paraId="27A1598A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b/>
          <w:color w:val="A6A6A6" w:themeColor="background1" w:themeShade="A6"/>
          <w:sz w:val="24"/>
          <w:szCs w:val="24"/>
        </w:rPr>
        <w:t>Učitel:</w:t>
      </w:r>
    </w:p>
    <w:p w14:paraId="73F4D540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- vyžaduje dodržování pravidel slušného chování</w:t>
      </w:r>
    </w:p>
    <w:p w14:paraId="12A5FB74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- navozuje situace a problémy, při kterých mohou žáci účelně spolupracovat v různě velkých skupinách</w:t>
      </w:r>
    </w:p>
    <w:p w14:paraId="04AC46B8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- vede žáky k dodržování pravidel</w:t>
      </w:r>
    </w:p>
    <w:p w14:paraId="6021AF73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- vede žáky k ohleduplnosti a schopnosti rozvíjet mezilidské vztahy</w:t>
      </w:r>
    </w:p>
    <w:p w14:paraId="0754A7DF" w14:textId="77777777" w:rsidR="00A26406" w:rsidRPr="00FA7C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</w:p>
    <w:p w14:paraId="55B8C85D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b/>
          <w:color w:val="A6A6A6" w:themeColor="background1" w:themeShade="A6"/>
          <w:sz w:val="24"/>
          <w:szCs w:val="24"/>
        </w:rPr>
        <w:t>Žák:</w:t>
      </w:r>
    </w:p>
    <w:p w14:paraId="2CEB7406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- spolupracuje ve skupině, podílí se na utváření atmosféry v týmu, rozdělují si úkoly</w:t>
      </w:r>
    </w:p>
    <w:p w14:paraId="5FCED4A8" w14:textId="77777777" w:rsidR="00A26406" w:rsidRPr="00FA7C8E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A6A6A6" w:themeColor="background1" w:themeShade="A6"/>
          <w:sz w:val="24"/>
          <w:szCs w:val="24"/>
        </w:rPr>
      </w:pPr>
      <w:r w:rsidRPr="00FA7C8E">
        <w:rPr>
          <w:b/>
          <w:color w:val="A6A6A6" w:themeColor="background1" w:themeShade="A6"/>
          <w:sz w:val="24"/>
          <w:szCs w:val="24"/>
        </w:rPr>
        <w:t>KOMPETENCE OBČANSKÉ</w:t>
      </w:r>
    </w:p>
    <w:p w14:paraId="1CC12001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b/>
          <w:color w:val="A6A6A6" w:themeColor="background1" w:themeShade="A6"/>
          <w:sz w:val="24"/>
          <w:szCs w:val="24"/>
        </w:rPr>
        <w:t>Učitel:</w:t>
      </w:r>
    </w:p>
    <w:p w14:paraId="37F57A37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- motivuje žáky k zájmu o kulturní dědictví</w:t>
      </w:r>
    </w:p>
    <w:p w14:paraId="5F5E5E21" w14:textId="77777777" w:rsidR="00A26406" w:rsidRPr="00FA7C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</w:p>
    <w:p w14:paraId="424E0323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b/>
          <w:color w:val="A6A6A6" w:themeColor="background1" w:themeShade="A6"/>
          <w:sz w:val="24"/>
          <w:szCs w:val="24"/>
        </w:rPr>
        <w:t>Žák:</w:t>
      </w:r>
    </w:p>
    <w:p w14:paraId="45DB25D0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- respektují přesvědčení druhých lidí</w:t>
      </w:r>
    </w:p>
    <w:p w14:paraId="03467D13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- respektují, chrání a oceňují kulturněhistorické dědictví,naše tradice</w:t>
      </w:r>
    </w:p>
    <w:p w14:paraId="4238F394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- aktivně se zapojují do kulturního dění</w:t>
      </w:r>
    </w:p>
    <w:p w14:paraId="1DE55F05" w14:textId="77777777" w:rsidR="00A26406" w:rsidRPr="00FA7C8E" w:rsidRDefault="00D83F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b/>
          <w:color w:val="A6A6A6" w:themeColor="background1" w:themeShade="A6"/>
          <w:sz w:val="24"/>
          <w:szCs w:val="24"/>
        </w:rPr>
      </w:pPr>
      <w:r w:rsidRPr="00FA7C8E">
        <w:rPr>
          <w:b/>
          <w:color w:val="A6A6A6" w:themeColor="background1" w:themeShade="A6"/>
          <w:sz w:val="24"/>
          <w:szCs w:val="24"/>
        </w:rPr>
        <w:t>KOMPETENCE PRACOVNÍ</w:t>
      </w:r>
    </w:p>
    <w:p w14:paraId="037AFCAA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b/>
          <w:color w:val="A6A6A6" w:themeColor="background1" w:themeShade="A6"/>
          <w:sz w:val="24"/>
          <w:szCs w:val="24"/>
        </w:rPr>
        <w:t>Učitel:</w:t>
      </w:r>
    </w:p>
    <w:p w14:paraId="203BC1ED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 xml:space="preserve">- vede žáky k dodržování pravidel bezpečnosti a ochrany zdraví </w:t>
      </w:r>
    </w:p>
    <w:p w14:paraId="2F8B7578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- vede žáky k využívání znalostí v běžné praxi</w:t>
      </w:r>
    </w:p>
    <w:p w14:paraId="1426444E" w14:textId="77777777" w:rsidR="00A26406" w:rsidRPr="00FA7C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</w:p>
    <w:p w14:paraId="1B17114C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b/>
          <w:color w:val="A6A6A6" w:themeColor="background1" w:themeShade="A6"/>
          <w:sz w:val="24"/>
          <w:szCs w:val="24"/>
        </w:rPr>
        <w:t>Žák:</w:t>
      </w:r>
    </w:p>
    <w:p w14:paraId="5EFF437C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- využívají znalostí a zkušeností pro rozvoj vlastních sfér zájmů a pro přípravu na další sebevzdělávání</w:t>
      </w:r>
    </w:p>
    <w:p w14:paraId="01CCD2B4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- rozvíjí vlastní myšlení a nachází nové řešení</w:t>
      </w:r>
    </w:p>
    <w:p w14:paraId="29BBF106" w14:textId="77777777" w:rsidR="00A26406" w:rsidRPr="00FA7C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</w:rPr>
      </w:pPr>
    </w:p>
    <w:p w14:paraId="2A1A3E69" w14:textId="77777777" w:rsidR="00A26406" w:rsidRPr="00FA7C8E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b/>
          <w:color w:val="A6A6A6" w:themeColor="background1" w:themeShade="A6"/>
          <w:sz w:val="24"/>
          <w:szCs w:val="24"/>
        </w:rPr>
        <w:t>KOMPETENCE DIGITÁLNÍ</w:t>
      </w:r>
    </w:p>
    <w:p w14:paraId="4BD91AB6" w14:textId="77777777" w:rsidR="00A26406" w:rsidRPr="00FA7C8E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b/>
          <w:color w:val="A6A6A6" w:themeColor="background1" w:themeShade="A6"/>
          <w:sz w:val="24"/>
          <w:szCs w:val="24"/>
        </w:rPr>
        <w:t>Učitel:</w:t>
      </w:r>
    </w:p>
    <w:p w14:paraId="62E2866A" w14:textId="77777777" w:rsidR="00A26406" w:rsidRPr="00FA7C8E" w:rsidRDefault="00D83F7B" w:rsidP="0075521F">
      <w:pPr>
        <w:widowControl w:val="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využívá vlastních digitálních kompencí</w:t>
      </w:r>
    </w:p>
    <w:p w14:paraId="274B8998" w14:textId="77777777" w:rsidR="00A26406" w:rsidRPr="00FA7C8E" w:rsidRDefault="00D83F7B" w:rsidP="0075521F">
      <w:pPr>
        <w:widowControl w:val="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podporuje žáka ve využívání IT dovedností</w:t>
      </w:r>
    </w:p>
    <w:p w14:paraId="17EA5414" w14:textId="77777777" w:rsidR="00A26406" w:rsidRPr="00FA7C8E" w:rsidRDefault="00D83F7B" w:rsidP="0075521F">
      <w:pPr>
        <w:widowControl w:val="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podporuje rozvoj schopností žáka sdílet vlastní tvorbu a získávat informace v digitálním prostředí portálů s výtvarným a dějepisným zaměřením</w:t>
      </w:r>
    </w:p>
    <w:p w14:paraId="13A83E2A" w14:textId="77777777" w:rsidR="00A26406" w:rsidRPr="00FA7C8E" w:rsidRDefault="00D83F7B" w:rsidP="0075521F">
      <w:pPr>
        <w:widowControl w:val="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začlení digitální nástroje k rozšíření možností tvůrčích aktivit</w:t>
      </w:r>
    </w:p>
    <w:p w14:paraId="38657BE5" w14:textId="77777777" w:rsidR="00A26406" w:rsidRPr="00FA7C8E" w:rsidRDefault="00D83F7B" w:rsidP="0075521F">
      <w:pPr>
        <w:widowControl w:val="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vede žáky k respektování autorských práv i v prostředí digitálních médií</w:t>
      </w:r>
    </w:p>
    <w:p w14:paraId="284EC13B" w14:textId="77777777" w:rsidR="00A26406" w:rsidRPr="00FA7C8E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b/>
          <w:color w:val="A6A6A6" w:themeColor="background1" w:themeShade="A6"/>
          <w:sz w:val="24"/>
          <w:szCs w:val="24"/>
        </w:rPr>
        <w:t>Žák:</w:t>
      </w:r>
    </w:p>
    <w:p w14:paraId="7057C162" w14:textId="77777777" w:rsidR="00A26406" w:rsidRPr="00FA7C8E" w:rsidRDefault="00D83F7B" w:rsidP="0075521F">
      <w:pPr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prezentují a sdílí vlastní vizuálně- obrazné vyjádření v digitálním prostředí</w:t>
      </w:r>
    </w:p>
    <w:p w14:paraId="71A2BB58" w14:textId="77777777" w:rsidR="00A26406" w:rsidRPr="00FA7C8E" w:rsidRDefault="00D83F7B" w:rsidP="0075521F">
      <w:pPr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respektují autorská práva v prostředí digitálních médií</w:t>
      </w:r>
    </w:p>
    <w:p w14:paraId="0AFA0ACB" w14:textId="77777777" w:rsidR="00A26406" w:rsidRPr="00FA7C8E" w:rsidRDefault="00D83F7B" w:rsidP="0075521F">
      <w:pPr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  <w:sectPr w:rsidR="00A26406" w:rsidRPr="00FA7C8E" w:rsidSect="00FA7C8E">
          <w:pgSz w:w="11906" w:h="16838"/>
          <w:pgMar w:top="1134" w:right="1134" w:bottom="1134" w:left="1134" w:header="709" w:footer="709" w:gutter="0"/>
          <w:cols w:space="708"/>
          <w:docGrid w:linePitch="272"/>
        </w:sectPr>
      </w:pPr>
      <w:r w:rsidRPr="00FA7C8E">
        <w:rPr>
          <w:color w:val="A6A6A6" w:themeColor="background1" w:themeShade="A6"/>
          <w:sz w:val="24"/>
          <w:szCs w:val="24"/>
        </w:rPr>
        <w:t>využívají IT dovednosti a kompetence</w:t>
      </w:r>
    </w:p>
    <w:p w14:paraId="357CCFE9" w14:textId="77777777" w:rsidR="00A26406" w:rsidRPr="00FA7C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</w:rPr>
      </w:pPr>
    </w:p>
    <w:p w14:paraId="1040E009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  <w:r w:rsidRPr="00FA7C8E">
        <w:rPr>
          <w:rFonts w:ascii="Arial" w:eastAsia="Arial" w:hAnsi="Arial" w:cs="Arial"/>
          <w:color w:val="A6A6A6" w:themeColor="background1" w:themeShade="A6"/>
          <w:sz w:val="36"/>
          <w:szCs w:val="36"/>
        </w:rPr>
        <w:t>Učební osnovy</w:t>
      </w:r>
    </w:p>
    <w:p w14:paraId="23DF6A33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</w:rPr>
      </w:pPr>
      <w:r w:rsidRPr="00FA7C8E">
        <w:rPr>
          <w:rFonts w:ascii="Arial" w:eastAsia="Arial" w:hAnsi="Arial" w:cs="Arial"/>
          <w:color w:val="A6A6A6" w:themeColor="background1" w:themeShade="A6"/>
          <w:sz w:val="36"/>
          <w:szCs w:val="36"/>
        </w:rPr>
        <w:t xml:space="preserve">Vzdělávací oblast:  </w:t>
      </w:r>
      <w:r w:rsidRPr="00FA7C8E">
        <w:rPr>
          <w:color w:val="A6A6A6" w:themeColor="background1" w:themeShade="A6"/>
          <w:sz w:val="24"/>
          <w:szCs w:val="24"/>
        </w:rPr>
        <w:t>Člověk a společnost</w:t>
      </w:r>
      <w:r w:rsidRPr="00FA7C8E">
        <w:rPr>
          <w:rFonts w:ascii="Arial" w:eastAsia="Arial" w:hAnsi="Arial" w:cs="Arial"/>
          <w:color w:val="A6A6A6" w:themeColor="background1" w:themeShade="A6"/>
        </w:rPr>
        <w:t xml:space="preserve">      Vzdělávací obor: - </w:t>
      </w:r>
      <w:r w:rsidRPr="00FA7C8E">
        <w:rPr>
          <w:rFonts w:ascii="Arial" w:eastAsia="Arial" w:hAnsi="Arial" w:cs="Arial"/>
          <w:b/>
          <w:color w:val="A6A6A6" w:themeColor="background1" w:themeShade="A6"/>
        </w:rPr>
        <w:t>Volitelný předmět -</w:t>
      </w:r>
      <w:r w:rsidRPr="00FA7C8E">
        <w:rPr>
          <w:rFonts w:ascii="Arial" w:eastAsia="Arial" w:hAnsi="Arial" w:cs="Arial"/>
          <w:color w:val="A6A6A6" w:themeColor="background1" w:themeShade="A6"/>
        </w:rPr>
        <w:t xml:space="preserve"> </w:t>
      </w:r>
      <w:r w:rsidRPr="00FA7C8E">
        <w:rPr>
          <w:rFonts w:ascii="Arial" w:eastAsia="Arial" w:hAnsi="Arial" w:cs="Arial"/>
          <w:b/>
          <w:color w:val="A6A6A6" w:themeColor="background1" w:themeShade="A6"/>
        </w:rPr>
        <w:t>Dějepisný seminář</w:t>
      </w:r>
      <w:r w:rsidRPr="00FA7C8E">
        <w:rPr>
          <w:rFonts w:ascii="Arial" w:eastAsia="Arial" w:hAnsi="Arial" w:cs="Arial"/>
          <w:color w:val="A6A6A6" w:themeColor="background1" w:themeShade="A6"/>
        </w:rPr>
        <w:t>, ročník    6.</w:t>
      </w:r>
    </w:p>
    <w:p w14:paraId="4CF9F175" w14:textId="77777777" w:rsidR="00A26406" w:rsidRPr="00FA7C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16"/>
          <w:szCs w:val="16"/>
        </w:rPr>
      </w:pPr>
    </w:p>
    <w:p w14:paraId="2BB0E18F" w14:textId="77777777" w:rsidR="00A26406" w:rsidRPr="00FA7C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</w:rPr>
      </w:pPr>
    </w:p>
    <w:p w14:paraId="3BC9EC70" w14:textId="77777777" w:rsidR="00A26406" w:rsidRPr="00FA7C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</w:rPr>
      </w:pPr>
    </w:p>
    <w:tbl>
      <w:tblPr>
        <w:tblStyle w:val="afffffe"/>
        <w:tblW w:w="1493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01"/>
        <w:gridCol w:w="3355"/>
        <w:gridCol w:w="5400"/>
        <w:gridCol w:w="3120"/>
        <w:gridCol w:w="2160"/>
      </w:tblGrid>
      <w:tr w:rsidR="00A26406" w:rsidRPr="00FA7C8E" w14:paraId="485217AA" w14:textId="77777777">
        <w:trPr>
          <w:trHeight w:val="904"/>
        </w:trPr>
        <w:tc>
          <w:tcPr>
            <w:tcW w:w="90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C805516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</w:rPr>
            </w:pPr>
            <w:r w:rsidRPr="00FA7C8E">
              <w:rPr>
                <w:rFonts w:ascii="Arial" w:eastAsia="Arial" w:hAnsi="Arial" w:cs="Arial"/>
                <w:b/>
                <w:color w:val="A6A6A6" w:themeColor="background1" w:themeShade="A6"/>
              </w:rPr>
              <w:t>Kapitola</w:t>
            </w:r>
          </w:p>
        </w:tc>
        <w:tc>
          <w:tcPr>
            <w:tcW w:w="33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724D0302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</w:rPr>
            </w:pPr>
            <w:r w:rsidRPr="00FA7C8E">
              <w:rPr>
                <w:rFonts w:ascii="Arial" w:eastAsia="Arial" w:hAnsi="Arial" w:cs="Arial"/>
                <w:b/>
                <w:color w:val="A6A6A6" w:themeColor="background1" w:themeShade="A6"/>
              </w:rPr>
              <w:t>Téma (Učivo)</w:t>
            </w:r>
          </w:p>
        </w:tc>
        <w:tc>
          <w:tcPr>
            <w:tcW w:w="54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0F7951A6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</w:rPr>
            </w:pPr>
            <w:r w:rsidRPr="00FA7C8E">
              <w:rPr>
                <w:rFonts w:ascii="Arial" w:eastAsia="Arial" w:hAnsi="Arial" w:cs="Arial"/>
                <w:b/>
                <w:color w:val="A6A6A6" w:themeColor="background1" w:themeShade="A6"/>
              </w:rPr>
              <w:t>Znalosti a dovednosti (výstup)</w:t>
            </w:r>
          </w:p>
        </w:tc>
        <w:tc>
          <w:tcPr>
            <w:tcW w:w="31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3C3E12C4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</w:rPr>
            </w:pPr>
            <w:r w:rsidRPr="00FA7C8E">
              <w:rPr>
                <w:rFonts w:ascii="Arial" w:eastAsia="Arial" w:hAnsi="Arial" w:cs="Arial"/>
                <w:b/>
                <w:color w:val="A6A6A6" w:themeColor="background1" w:themeShade="A6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3462AB4A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</w:rPr>
            </w:pPr>
            <w:r w:rsidRPr="00FA7C8E">
              <w:rPr>
                <w:rFonts w:ascii="Arial" w:eastAsia="Arial" w:hAnsi="Arial" w:cs="Arial"/>
                <w:b/>
                <w:color w:val="A6A6A6" w:themeColor="background1" w:themeShade="A6"/>
              </w:rPr>
              <w:t>Poznámky</w:t>
            </w:r>
          </w:p>
        </w:tc>
      </w:tr>
      <w:tr w:rsidR="00A26406" w:rsidRPr="00FA7C8E" w14:paraId="1169532F" w14:textId="77777777">
        <w:trPr>
          <w:trHeight w:val="1890"/>
        </w:trPr>
        <w:tc>
          <w:tcPr>
            <w:tcW w:w="90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062B02C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b/>
                <w:color w:val="A6A6A6" w:themeColor="background1" w:themeShade="A6"/>
                <w:sz w:val="24"/>
                <w:szCs w:val="24"/>
              </w:rPr>
              <w:t>1.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350D528A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  <w:r w:rsidRPr="00FA7C8E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Náplň a cíl semináře</w:t>
            </w:r>
          </w:p>
          <w:p w14:paraId="5B2447B5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 xml:space="preserve">-seznámení s náplní semináře – život člověka v pravěku, rozšíření znalostí žáků, využití jejich konkrétních zájmů a schopností </w:t>
            </w:r>
          </w:p>
          <w:p w14:paraId="19DFC0D9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mapování znalostí a okruhu zájmů žáků</w:t>
            </w:r>
          </w:p>
          <w:p w14:paraId="37F6135C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765171AE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2D83286F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1BB2E67F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39414425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 xml:space="preserve"> - interpretuje poznatky o dějinách z výuky vlastivědy</w:t>
            </w:r>
          </w:p>
          <w:p w14:paraId="17E00727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 xml:space="preserve">- uvádí informace, zajímavosti ze své vlastní četby,    z filmů, zážitky z prázdninového cestování </w:t>
            </w:r>
          </w:p>
          <w:p w14:paraId="087F1021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D9A74DE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798228EF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FA7C8E" w14:paraId="4063C711" w14:textId="77777777">
        <w:trPr>
          <w:trHeight w:val="1855"/>
        </w:trPr>
        <w:tc>
          <w:tcPr>
            <w:tcW w:w="90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0A8FD61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b/>
                <w:color w:val="A6A6A6" w:themeColor="background1" w:themeShade="A6"/>
                <w:sz w:val="24"/>
                <w:szCs w:val="24"/>
              </w:rPr>
              <w:t>2.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3E0D3AC5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  <w:r w:rsidRPr="00FA7C8E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Jak, kdy a proč? aneb Začínáme od Adama…</w:t>
            </w:r>
          </w:p>
          <w:p w14:paraId="1C946AD0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 xml:space="preserve">-teorie o vzniku člověka: vědecká – Darwin, monoteistická náboženství – křesťanství a další </w:t>
            </w:r>
          </w:p>
          <w:p w14:paraId="04D27FD6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– polyteistická náboženství</w:t>
            </w:r>
          </w:p>
          <w:p w14:paraId="1A7EF928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-senzační teorie</w:t>
            </w:r>
          </w:p>
          <w:p w14:paraId="142920CA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08DBB423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6F9A5284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E5C8DD0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uvede základní teorie o vzniku člověka, vysvětlí jejich princip</w:t>
            </w:r>
          </w:p>
          <w:p w14:paraId="0FB921C8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uvádí dle literatury různé náboženské představy pravěkých lidí a vysvětlí, na základě jakých pramenů se dají doložit</w:t>
            </w:r>
          </w:p>
          <w:p w14:paraId="4C51B87E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formuluje své myšlenky, vyjadřuje se v logickém sledu prostřednictvím samostatných vystoupení na zadané téma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761F9482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MV – stavba mediálního sdělení</w:t>
            </w:r>
          </w:p>
          <w:p w14:paraId="34913E28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OSV – osobnostní rozvoj – rozvoj schopností myšlení- výběr informací, interpretace</w:t>
            </w:r>
          </w:p>
          <w:p w14:paraId="430A52FB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7E1E47D6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činnosti: vyhledávání v odborných knihách, časopisech, na internetu,sběr, třídění informací, řízený rozhovor,individuální,skupinová práce, prezentace, hodnocení</w:t>
            </w:r>
          </w:p>
          <w:p w14:paraId="6AB6E915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0618ACB7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lastRenderedPageBreak/>
              <w:t>ČJ – kultura mluveného projevu – ústní projev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7BA69309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lastRenderedPageBreak/>
              <w:t>Průběžně: motivační promítání filmů – např. z cyklu BBC, komentář, rozbor</w:t>
            </w:r>
          </w:p>
        </w:tc>
      </w:tr>
      <w:tr w:rsidR="00A26406" w:rsidRPr="00FA7C8E" w14:paraId="2685B626" w14:textId="77777777">
        <w:trPr>
          <w:trHeight w:val="277"/>
        </w:trPr>
        <w:tc>
          <w:tcPr>
            <w:tcW w:w="9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ED8A853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b/>
                <w:color w:val="A6A6A6" w:themeColor="background1" w:themeShade="A6"/>
                <w:sz w:val="24"/>
                <w:szCs w:val="24"/>
              </w:rPr>
              <w:t>3.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8BE4720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  <w:r w:rsidRPr="00FA7C8E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Pravěk - „Co v učebnicích nenajdeme“</w:t>
            </w:r>
          </w:p>
          <w:p w14:paraId="66BB81B2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-Vymezení pojmu pravěk – představy žáků o pravěku, informace z filmů, knih, časopisů</w:t>
            </w:r>
          </w:p>
          <w:p w14:paraId="426B7928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-konfrontace původní představy s novými  poznatky (návštěva knihovny, muzea ad.)</w:t>
            </w:r>
          </w:p>
          <w:p w14:paraId="3013D829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04587491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  <w:r w:rsidRPr="00FA7C8E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A. Prameny poznání</w:t>
            </w:r>
          </w:p>
          <w:p w14:paraId="507C7FB8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rozdělení pramenů, pojem archeologie</w:t>
            </w:r>
          </w:p>
          <w:p w14:paraId="533C93A7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instituce shromažďující archeologické nálezy – Kladno, regionální</w:t>
            </w:r>
            <w:r w:rsidRPr="00FA7C8E">
              <w:rPr>
                <w:color w:val="A6A6A6" w:themeColor="background1" w:themeShade="A6"/>
              </w:rPr>
              <w:t xml:space="preserve"> </w:t>
            </w:r>
            <w:r w:rsidRPr="00FA7C8E">
              <w:rPr>
                <w:color w:val="A6A6A6" w:themeColor="background1" w:themeShade="A6"/>
                <w:sz w:val="24"/>
                <w:szCs w:val="24"/>
              </w:rPr>
              <w:t xml:space="preserve">muzea, muzea a skanzeny - specializace na období pravěku </w:t>
            </w:r>
          </w:p>
          <w:p w14:paraId="55F95764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archeologická naleziště, archeoparky</w:t>
            </w:r>
          </w:p>
          <w:p w14:paraId="599A7C7B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16A65CC4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07419C21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  <w:r w:rsidRPr="00FA7C8E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B</w:t>
            </w:r>
            <w:r w:rsidRPr="00FA7C8E">
              <w:rPr>
                <w:color w:val="A6A6A6" w:themeColor="background1" w:themeShade="A6"/>
                <w:sz w:val="24"/>
                <w:szCs w:val="24"/>
                <w:u w:val="single"/>
              </w:rPr>
              <w:t>.</w:t>
            </w:r>
            <w:r w:rsidRPr="00FA7C8E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 xml:space="preserve">Sběr informací k tématu pravěk </w:t>
            </w:r>
          </w:p>
          <w:p w14:paraId="7B0F580E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b/>
                <w:color w:val="A6A6A6" w:themeColor="background1" w:themeShade="A6"/>
                <w:sz w:val="24"/>
                <w:szCs w:val="24"/>
              </w:rPr>
              <w:t>-</w:t>
            </w:r>
            <w:r w:rsidRPr="00FA7C8E">
              <w:rPr>
                <w:color w:val="A6A6A6" w:themeColor="background1" w:themeShade="A6"/>
                <w:sz w:val="24"/>
                <w:szCs w:val="24"/>
              </w:rPr>
              <w:t xml:space="preserve">návštěva školní, městské knihovny, využití domácí knihovny, internetové zdroje, časopisy – popularizační, odborné </w:t>
            </w:r>
            <w:r w:rsidRPr="00FA7C8E">
              <w:rPr>
                <w:color w:val="A6A6A6" w:themeColor="background1" w:themeShade="A6"/>
                <w:sz w:val="24"/>
                <w:szCs w:val="24"/>
              </w:rPr>
              <w:lastRenderedPageBreak/>
              <w:t>– výběr témat zajímavých pro žáky</w:t>
            </w:r>
          </w:p>
          <w:p w14:paraId="16B20886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využití různých zdrojů</w:t>
            </w:r>
          </w:p>
          <w:p w14:paraId="46FDC4D6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-prezentace zjištěných informací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0751C83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lastRenderedPageBreak/>
              <w:t>- uvádí klíčová slova k pojmu pravěk, vysvětlí jejich význam</w:t>
            </w:r>
          </w:p>
          <w:p w14:paraId="77D38E1A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popíše tři druhy pramenů- rozliší písemné, hmotné a obrazové</w:t>
            </w:r>
          </w:p>
          <w:p w14:paraId="09FF6459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 xml:space="preserve">-orientuje se na mapě Kladna, mapě České republiky -  popíše, kde se nacházejí instituce shromažďující archeologické nálezy </w:t>
            </w:r>
          </w:p>
          <w:p w14:paraId="25B96933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popíše, kde se nacházejí významné lokality pravěkého osídlení – v ČR i v regionu</w:t>
            </w:r>
          </w:p>
          <w:p w14:paraId="55058C36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vysvětlí, čím se zabývá folklorní, letecká a experimentální archeologie, uvede příklady</w:t>
            </w:r>
          </w:p>
          <w:p w14:paraId="50E0E6C8" w14:textId="77777777" w:rsidR="00A26406" w:rsidRPr="00FA7C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5F026776" w14:textId="77777777" w:rsidR="00A26406" w:rsidRPr="00FA7C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7A480DC7" w14:textId="77777777" w:rsidR="00A26406" w:rsidRPr="00FA7C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39458B6C" w14:textId="77777777" w:rsidR="00A26406" w:rsidRPr="00FA7C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3C027917" w14:textId="77777777" w:rsidR="00A26406" w:rsidRPr="00FA7C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45EC2C70" w14:textId="77777777" w:rsidR="00A26406" w:rsidRPr="00FA7C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1071B0AA" w14:textId="77777777" w:rsidR="00A26406" w:rsidRPr="00FA7C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7493136A" w14:textId="77777777" w:rsidR="00A26406" w:rsidRPr="00FA7C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495CC969" w14:textId="77777777" w:rsidR="00A26406" w:rsidRPr="00FA7C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07A79D63" w14:textId="77777777" w:rsidR="00A26406" w:rsidRPr="00FA7C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444D8315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-využívá různé zdroje ke sběru materiálu na dané téma, rozliší jejich různou úroveň a zaměření</w:t>
            </w:r>
          </w:p>
          <w:p w14:paraId="6CAA853B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prezentuje svoji práci, argumentuje, diskutuje, obhajuje svůj názor</w:t>
            </w:r>
          </w:p>
          <w:p w14:paraId="64C62902" w14:textId="77777777" w:rsidR="00A26406" w:rsidRPr="00FA7C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120263E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OSV – osobnostní rozvoj – rozvoj schopnosti myšlení – vysvětlí význam pojmů – výstižně formuluje, samostatně prezentuje svoji práci</w:t>
            </w:r>
          </w:p>
          <w:p w14:paraId="6967DD4E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50A1EFCC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 xml:space="preserve">MV – prezentace vlastního mediálního sdělení – možnosti: forma nástěnné mapy, informačního plakátu </w:t>
            </w:r>
          </w:p>
          <w:p w14:paraId="6F79459D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1A709671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Vv – výtvarná úroveň prací</w:t>
            </w:r>
          </w:p>
          <w:p w14:paraId="6C483102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Z – orientace na mapě, lokalizace významných míst, institucí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88D1044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Možnost spolupráce SVK Kladno (nabídka programů – vyhledávání informací)</w:t>
            </w:r>
          </w:p>
          <w:p w14:paraId="46B5C1F7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45DF0296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Průběžně: návštěva muzea (Sládečkovo vlastivědné muzeum v Kladně, Melicharovo v Unhošti), knihovny, galerie, archivu – dle nabídky daných institucí</w:t>
            </w:r>
          </w:p>
          <w:p w14:paraId="177316E0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354155CF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Návštěva archeologických lokalit v okolí Kladna</w:t>
            </w:r>
          </w:p>
        </w:tc>
      </w:tr>
      <w:tr w:rsidR="00A26406" w:rsidRPr="00FA7C8E" w14:paraId="6B490203" w14:textId="77777777">
        <w:trPr>
          <w:trHeight w:val="277"/>
        </w:trPr>
        <w:tc>
          <w:tcPr>
            <w:tcW w:w="90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2A9A25F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b/>
                <w:color w:val="A6A6A6" w:themeColor="background1" w:themeShade="A6"/>
                <w:sz w:val="24"/>
                <w:szCs w:val="24"/>
              </w:rPr>
              <w:t>4.</w:t>
            </w:r>
          </w:p>
        </w:tc>
        <w:tc>
          <w:tcPr>
            <w:tcW w:w="33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70C71D28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  <w:r w:rsidRPr="00FA7C8E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Život člověka v pravěku</w:t>
            </w:r>
          </w:p>
          <w:p w14:paraId="21B6711B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-rozdělení na tematické okruhy:</w:t>
            </w:r>
          </w:p>
          <w:p w14:paraId="6F1DF019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-způsob obživy: lovci, sběrači, magie lovu, zemědělci, význam ohně, domestikace psa</w:t>
            </w:r>
          </w:p>
          <w:p w14:paraId="6A90E05F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 xml:space="preserve">- obydlí: zdokonalování, vývoj příbytků (od sezónních příbytků k dlouhým domům, zemnicím, polozemnicím a keltským oppidům a hradištím Slovanů) </w:t>
            </w:r>
          </w:p>
          <w:p w14:paraId="52FC8EED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náboženské představy, rituály, oběti bohům, pohřbívání, milodary, keltští druidové</w:t>
            </w:r>
          </w:p>
          <w:p w14:paraId="3E0401F3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výroba: zbraně, nástroje, šperky, látky, kultovní předměty</w:t>
            </w:r>
          </w:p>
          <w:p w14:paraId="3ACB97AD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uspořádání pravěké společnosti</w:t>
            </w:r>
          </w:p>
          <w:p w14:paraId="2F869DDE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Keltové, Germáni, Slované – jejich specifika</w:t>
            </w:r>
          </w:p>
          <w:p w14:paraId="5A631534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-významné mezníky v životě pravěké společnosti</w:t>
            </w:r>
          </w:p>
          <w:p w14:paraId="263157A4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-zajímavosti,</w:t>
            </w:r>
            <w:r w:rsidR="004F1F1B" w:rsidRPr="00FA7C8E"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r w:rsidRPr="00FA7C8E">
              <w:rPr>
                <w:color w:val="A6A6A6" w:themeColor="background1" w:themeShade="A6"/>
                <w:sz w:val="24"/>
                <w:szCs w:val="24"/>
              </w:rPr>
              <w:t>zvláštnosti</w:t>
            </w:r>
          </w:p>
          <w:p w14:paraId="4DFBE9B2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54413791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64FD90B6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</w:p>
        </w:tc>
        <w:tc>
          <w:tcPr>
            <w:tcW w:w="54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6EA58A8E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 xml:space="preserve">- samostatně na základě sběru informací navrhne rozdělení na tematické okruhy </w:t>
            </w:r>
          </w:p>
          <w:p w14:paraId="5FC14DC3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k jednotlivým tematickým okruhům uvádí podrobnosti – formuluje svůj názor, hodnotí, vysvětluje</w:t>
            </w:r>
          </w:p>
          <w:p w14:paraId="15D12C80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přečte ukázky z knih a interpretuje</w:t>
            </w:r>
          </w:p>
          <w:p w14:paraId="14A4EB3E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zdůvodní svůj názor</w:t>
            </w:r>
          </w:p>
          <w:p w14:paraId="15E15A9B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-uvede významné mezníky v životě pravěkých lidí,</w:t>
            </w:r>
            <w:r w:rsidR="004F1F1B" w:rsidRPr="00FA7C8E"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r w:rsidRPr="00FA7C8E">
              <w:rPr>
                <w:color w:val="A6A6A6" w:themeColor="background1" w:themeShade="A6"/>
                <w:sz w:val="24"/>
                <w:szCs w:val="24"/>
              </w:rPr>
              <w:t>vysvětlí a zhodnotí jejich důležitost</w:t>
            </w:r>
          </w:p>
          <w:p w14:paraId="015D9ED0" w14:textId="77777777" w:rsidR="00A26406" w:rsidRPr="00FA7C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7FA2555E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MV -  prezentace vlastního mediálního sdělení</w:t>
            </w:r>
          </w:p>
          <w:p w14:paraId="11B2061E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Činnosti: fiktivní dopis z pravěku do současnosti a naopak (stylizace do doby – kreativita, originalita), „křeslo pro pravěkého hosta, archeologa“ – interview, „stroj času“,</w:t>
            </w:r>
            <w:r w:rsidR="004F1F1B" w:rsidRPr="00FA7C8E"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r w:rsidRPr="00FA7C8E">
              <w:rPr>
                <w:color w:val="A6A6A6" w:themeColor="background1" w:themeShade="A6"/>
                <w:sz w:val="24"/>
                <w:szCs w:val="24"/>
              </w:rPr>
              <w:t>referáty, vytváření úkolů pro ostatní – listy, křížovky, spojovačky, doplňovačky apod., nástěnné informační plakáty</w:t>
            </w:r>
          </w:p>
          <w:p w14:paraId="75A15B6D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Vv – grafická úprava prací</w:t>
            </w:r>
          </w:p>
          <w:p w14:paraId="4A3D5D15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Čj - stylistika – formulace fiktivního dopisu, dodržení zásad slohového útvaru</w:t>
            </w:r>
          </w:p>
          <w:p w14:paraId="2F28CB77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4B127018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Film dle E. Štorcha, příp. četba (Osada havranů, Lovci mamutů…)</w:t>
            </w:r>
          </w:p>
          <w:p w14:paraId="1D6316B9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7D6B6E0D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Popis archeologických exponátů – makety z kabinetu D</w:t>
            </w:r>
          </w:p>
          <w:p w14:paraId="1D69E76E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Možnosti: výroba maket předmětů– předvedení k čemu sloužily…</w:t>
            </w:r>
          </w:p>
          <w:p w14:paraId="02E0206F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případně obydlí, „rekonstrukce“ náboženských rituálů a obřadů, povídání o životě jednotlivých sociálních skupin – vytvoření pásma – obrazy mezníků v životě pravěké společnosti, doprovod – výstavka s popisy</w:t>
            </w:r>
          </w:p>
        </w:tc>
      </w:tr>
      <w:tr w:rsidR="00A26406" w:rsidRPr="00FA7C8E" w14:paraId="5D560A70" w14:textId="77777777">
        <w:trPr>
          <w:trHeight w:val="277"/>
        </w:trPr>
        <w:tc>
          <w:tcPr>
            <w:tcW w:w="901" w:type="dxa"/>
            <w:tcBorders>
              <w:top w:val="single" w:sz="6" w:space="0" w:color="000000"/>
              <w:left w:val="nil"/>
              <w:right w:val="nil"/>
            </w:tcBorders>
          </w:tcPr>
          <w:p w14:paraId="6ADF1610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b/>
                <w:color w:val="A6A6A6" w:themeColor="background1" w:themeShade="A6"/>
                <w:sz w:val="24"/>
                <w:szCs w:val="24"/>
              </w:rPr>
              <w:t>5.</w:t>
            </w:r>
          </w:p>
          <w:p w14:paraId="0B5E6704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</w:p>
          <w:p w14:paraId="3FA2BA07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14:paraId="60C77383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r w:rsidRPr="00FA7C8E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Shrnutí</w:t>
            </w:r>
          </w:p>
          <w:p w14:paraId="5EA741AE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-praktický přínos semináře – propojení znalostí o pravěku s regionálními dějinami, návštěva vybraných kulturních institucí – poznáváme svoje město</w:t>
            </w:r>
          </w:p>
          <w:p w14:paraId="518F88ED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lastRenderedPageBreak/>
              <w:t>- představy o životě pravěkých lidí z různých úhlů pohledů, porovnání s dalším vývojem člověka</w:t>
            </w:r>
          </w:p>
          <w:p w14:paraId="0A84C857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230655B9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451362D0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14:paraId="13C29FC7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lastRenderedPageBreak/>
              <w:t>- respektuje kulturní a historické dědictví</w:t>
            </w:r>
          </w:p>
          <w:p w14:paraId="2C786372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vytváří si kladný postoj k výtvorům lidského ducha i  materiální kultury</w:t>
            </w:r>
          </w:p>
          <w:p w14:paraId="218BD133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využívá získané znalosti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14:paraId="0BE561A1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 xml:space="preserve">VDO – vztah k regionu, ve kterém žiji, k jeho historii, vztah k historickým památkám, přemýšlím o svém původu, vnímám kontinuitu dějin, </w:t>
            </w:r>
            <w:r w:rsidRPr="00FA7C8E">
              <w:rPr>
                <w:color w:val="A6A6A6" w:themeColor="background1" w:themeShade="A6"/>
                <w:sz w:val="24"/>
                <w:szCs w:val="24"/>
              </w:rPr>
              <w:lastRenderedPageBreak/>
              <w:t>příčiny a následky, řízený rozhovor</w:t>
            </w:r>
          </w:p>
          <w:p w14:paraId="79DF17A1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7E9A79E4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EV – problematika ochrany památek, VDO - vandalismus – jeho nebezpečí – řízený rozhovor</w:t>
            </w:r>
          </w:p>
          <w:p w14:paraId="07430A28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31E94A6B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OSV – osobnostní rozvoj – rozvoj myšlení, dovedností, uplatňování získaných znalostí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14:paraId="5DD8B2F3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</w:tbl>
    <w:p w14:paraId="48DB55AF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 xml:space="preserve">Průběžně: využití rébusů, křížovek, pexesa, spojovačky, doplňovaček, lístková metoda. Výroba stolních her s motivem života v pravěku – pro zpestření i zopakování. Možnost vytvořit program – soutěž pro spolužáky. Fotodokumentace návštěv jednotlivých institucí a zajímavých míst v okolí. </w:t>
      </w:r>
    </w:p>
    <w:p w14:paraId="2173031A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Zpracovala: Mgr. Sládková Ilona</w:t>
      </w:r>
    </w:p>
    <w:p w14:paraId="544ABED5" w14:textId="77777777" w:rsidR="00A26406" w:rsidRPr="00FA7C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5287C8AB" w14:textId="77777777" w:rsidR="00A26406" w:rsidRPr="00FA7C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3E2A396A" w14:textId="77777777" w:rsidR="00A26406" w:rsidRPr="00FA7C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74E9638F" w14:textId="77777777" w:rsidR="00A26406" w:rsidRPr="00FA7C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389D4CCD" w14:textId="77777777" w:rsidR="00A26406" w:rsidRPr="00FA7C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05982506" w14:textId="77777777" w:rsidR="00A26406" w:rsidRPr="00FA7C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38D114C6" w14:textId="77777777" w:rsidR="00A26406" w:rsidRPr="00FA7C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4816AF3E" w14:textId="77777777" w:rsidR="00A26406" w:rsidRPr="00FA7C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294DCA05" w14:textId="77777777" w:rsidR="00A26406" w:rsidRPr="00FA7C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284BFC42" w14:textId="77777777" w:rsidR="00A26406" w:rsidRPr="00FA7C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06192CAC" w14:textId="77777777" w:rsidR="00A26406" w:rsidRPr="00FA7C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0ED37AE9" w14:textId="77777777" w:rsidR="00A26406" w:rsidRPr="00FA7C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621EE780" w14:textId="77777777" w:rsidR="00A26406" w:rsidRPr="00FA7C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56A415CE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  <w:r w:rsidRPr="00FA7C8E">
        <w:rPr>
          <w:rFonts w:ascii="Arial" w:eastAsia="Arial" w:hAnsi="Arial" w:cs="Arial"/>
          <w:color w:val="A6A6A6" w:themeColor="background1" w:themeShade="A6"/>
          <w:sz w:val="36"/>
          <w:szCs w:val="36"/>
        </w:rPr>
        <w:lastRenderedPageBreak/>
        <w:t>Učební osnovy</w:t>
      </w:r>
    </w:p>
    <w:p w14:paraId="6FE566C9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</w:rPr>
      </w:pPr>
      <w:r w:rsidRPr="00FA7C8E">
        <w:rPr>
          <w:rFonts w:ascii="Arial" w:eastAsia="Arial" w:hAnsi="Arial" w:cs="Arial"/>
          <w:color w:val="A6A6A6" w:themeColor="background1" w:themeShade="A6"/>
          <w:sz w:val="36"/>
          <w:szCs w:val="36"/>
        </w:rPr>
        <w:t xml:space="preserve">Vzdělávací oblast:  </w:t>
      </w:r>
      <w:r w:rsidRPr="00FA7C8E">
        <w:rPr>
          <w:color w:val="A6A6A6" w:themeColor="background1" w:themeShade="A6"/>
          <w:sz w:val="24"/>
          <w:szCs w:val="24"/>
        </w:rPr>
        <w:t>Člověk a společnost</w:t>
      </w:r>
      <w:r w:rsidRPr="00FA7C8E">
        <w:rPr>
          <w:rFonts w:ascii="Arial" w:eastAsia="Arial" w:hAnsi="Arial" w:cs="Arial"/>
          <w:color w:val="A6A6A6" w:themeColor="background1" w:themeShade="A6"/>
        </w:rPr>
        <w:t xml:space="preserve">      Vzdělávací obor: - </w:t>
      </w:r>
      <w:r w:rsidRPr="00FA7C8E">
        <w:rPr>
          <w:rFonts w:ascii="Arial" w:eastAsia="Arial" w:hAnsi="Arial" w:cs="Arial"/>
          <w:b/>
          <w:color w:val="A6A6A6" w:themeColor="background1" w:themeShade="A6"/>
        </w:rPr>
        <w:t>Volitelný předmět -</w:t>
      </w:r>
      <w:r w:rsidRPr="00FA7C8E">
        <w:rPr>
          <w:rFonts w:ascii="Arial" w:eastAsia="Arial" w:hAnsi="Arial" w:cs="Arial"/>
          <w:color w:val="A6A6A6" w:themeColor="background1" w:themeShade="A6"/>
        </w:rPr>
        <w:t xml:space="preserve"> </w:t>
      </w:r>
      <w:r w:rsidRPr="00FA7C8E">
        <w:rPr>
          <w:rFonts w:ascii="Arial" w:eastAsia="Arial" w:hAnsi="Arial" w:cs="Arial"/>
          <w:b/>
          <w:color w:val="A6A6A6" w:themeColor="background1" w:themeShade="A6"/>
        </w:rPr>
        <w:t>Dějepisný seminář</w:t>
      </w:r>
      <w:r w:rsidRPr="00FA7C8E">
        <w:rPr>
          <w:rFonts w:ascii="Arial" w:eastAsia="Arial" w:hAnsi="Arial" w:cs="Arial"/>
          <w:color w:val="A6A6A6" w:themeColor="background1" w:themeShade="A6"/>
        </w:rPr>
        <w:t>, ročník    7.</w:t>
      </w:r>
    </w:p>
    <w:p w14:paraId="4EA51CE3" w14:textId="77777777" w:rsidR="00A26406" w:rsidRPr="00FA7C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16"/>
          <w:szCs w:val="16"/>
        </w:rPr>
      </w:pPr>
    </w:p>
    <w:p w14:paraId="2F5211A6" w14:textId="77777777" w:rsidR="00A26406" w:rsidRPr="00FA7C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</w:rPr>
      </w:pPr>
    </w:p>
    <w:p w14:paraId="7A7BD755" w14:textId="77777777" w:rsidR="00A26406" w:rsidRPr="00FA7C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</w:rPr>
      </w:pPr>
    </w:p>
    <w:tbl>
      <w:tblPr>
        <w:tblStyle w:val="affffff"/>
        <w:tblW w:w="1494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01"/>
        <w:gridCol w:w="3356"/>
        <w:gridCol w:w="5401"/>
        <w:gridCol w:w="3121"/>
        <w:gridCol w:w="2161"/>
      </w:tblGrid>
      <w:tr w:rsidR="00A26406" w:rsidRPr="00FA7C8E" w14:paraId="77C671D6" w14:textId="77777777">
        <w:trPr>
          <w:trHeight w:val="904"/>
        </w:trPr>
        <w:tc>
          <w:tcPr>
            <w:tcW w:w="90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C00C366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</w:rPr>
            </w:pPr>
            <w:r w:rsidRPr="00FA7C8E">
              <w:rPr>
                <w:rFonts w:ascii="Arial" w:eastAsia="Arial" w:hAnsi="Arial" w:cs="Arial"/>
                <w:b/>
                <w:color w:val="A6A6A6" w:themeColor="background1" w:themeShade="A6"/>
              </w:rPr>
              <w:t>Kapitola</w:t>
            </w:r>
          </w:p>
        </w:tc>
        <w:tc>
          <w:tcPr>
            <w:tcW w:w="33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44551312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</w:rPr>
            </w:pPr>
            <w:r w:rsidRPr="00FA7C8E">
              <w:rPr>
                <w:rFonts w:ascii="Arial" w:eastAsia="Arial" w:hAnsi="Arial" w:cs="Arial"/>
                <w:b/>
                <w:color w:val="A6A6A6" w:themeColor="background1" w:themeShade="A6"/>
              </w:rPr>
              <w:t>Téma (Učivo)</w:t>
            </w:r>
          </w:p>
        </w:tc>
        <w:tc>
          <w:tcPr>
            <w:tcW w:w="540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0EC96C7D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</w:rPr>
            </w:pPr>
            <w:r w:rsidRPr="00FA7C8E">
              <w:rPr>
                <w:rFonts w:ascii="Arial" w:eastAsia="Arial" w:hAnsi="Arial" w:cs="Arial"/>
                <w:b/>
                <w:color w:val="A6A6A6" w:themeColor="background1" w:themeShade="A6"/>
              </w:rPr>
              <w:t>Znalosti a dovednosti (výstup)</w:t>
            </w:r>
          </w:p>
        </w:tc>
        <w:tc>
          <w:tcPr>
            <w:tcW w:w="312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6053ADCE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</w:rPr>
            </w:pPr>
            <w:r w:rsidRPr="00FA7C8E">
              <w:rPr>
                <w:rFonts w:ascii="Arial" w:eastAsia="Arial" w:hAnsi="Arial" w:cs="Arial"/>
                <w:b/>
                <w:color w:val="A6A6A6" w:themeColor="background1" w:themeShade="A6"/>
              </w:rPr>
              <w:t>Průřezová témata, projekty a kurzy, mezipředmětové vazby</w:t>
            </w:r>
          </w:p>
        </w:tc>
        <w:tc>
          <w:tcPr>
            <w:tcW w:w="216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053FB319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</w:rPr>
            </w:pPr>
            <w:r w:rsidRPr="00FA7C8E">
              <w:rPr>
                <w:rFonts w:ascii="Arial" w:eastAsia="Arial" w:hAnsi="Arial" w:cs="Arial"/>
                <w:b/>
                <w:color w:val="A6A6A6" w:themeColor="background1" w:themeShade="A6"/>
              </w:rPr>
              <w:t>Poznámky</w:t>
            </w:r>
          </w:p>
        </w:tc>
      </w:tr>
      <w:tr w:rsidR="00A26406" w:rsidRPr="00FA7C8E" w14:paraId="1B09F9A8" w14:textId="77777777">
        <w:trPr>
          <w:trHeight w:val="1890"/>
        </w:trPr>
        <w:tc>
          <w:tcPr>
            <w:tcW w:w="90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30A21F2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b/>
                <w:color w:val="A6A6A6" w:themeColor="background1" w:themeShade="A6"/>
                <w:sz w:val="24"/>
                <w:szCs w:val="24"/>
              </w:rPr>
              <w:t>1.</w:t>
            </w:r>
          </w:p>
        </w:tc>
        <w:tc>
          <w:tcPr>
            <w:tcW w:w="3356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6C4F67E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  <w:r w:rsidRPr="00FA7C8E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Náplň a cíl semináře</w:t>
            </w:r>
          </w:p>
          <w:p w14:paraId="4D30EE61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 xml:space="preserve">-seznámení s náplní semináře –1. blok - lidové zvyky a tradice v průběhu roku, 2. blok - svět člověka ve středověku, rozšíření znalostí žáků, využití jejich konkrétních zájmů a schopností </w:t>
            </w:r>
          </w:p>
          <w:p w14:paraId="6935D853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mapování znalostí a okruhu zájmů žáků</w:t>
            </w:r>
          </w:p>
        </w:tc>
        <w:tc>
          <w:tcPr>
            <w:tcW w:w="540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51B8E73B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 xml:space="preserve"> - interpretuje poznatky o dějinách z výuky vlastivědy, z vlastní zkušenosti a četby</w:t>
            </w:r>
          </w:p>
          <w:p w14:paraId="3D8B9EAC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 xml:space="preserve">- uvádí informace, zajímavosti ze své vlastní četby,    z filmů, zážitky z prázdninového cestování </w:t>
            </w:r>
          </w:p>
          <w:p w14:paraId="3052F6F7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79D92A55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B39FF75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FA7C8E" w14:paraId="310B7E9F" w14:textId="77777777">
        <w:trPr>
          <w:trHeight w:val="1855"/>
        </w:trPr>
        <w:tc>
          <w:tcPr>
            <w:tcW w:w="90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8BB66D0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b/>
                <w:color w:val="A6A6A6" w:themeColor="background1" w:themeShade="A6"/>
                <w:sz w:val="24"/>
                <w:szCs w:val="24"/>
              </w:rPr>
              <w:t>2.</w:t>
            </w:r>
          </w:p>
        </w:tc>
        <w:tc>
          <w:tcPr>
            <w:tcW w:w="3356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78643005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 xml:space="preserve">A. Lidové zvyky a tradice – co už známe </w:t>
            </w:r>
            <w:r w:rsidRPr="00FA7C8E">
              <w:rPr>
                <w:color w:val="A6A6A6" w:themeColor="background1" w:themeShade="A6"/>
                <w:sz w:val="24"/>
                <w:szCs w:val="24"/>
              </w:rPr>
              <w:t>– mapování znalostí, využití projektů Vánoce, Velikonoce z loňského roku</w:t>
            </w:r>
          </w:p>
          <w:p w14:paraId="369336B0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48A5D5FA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B. Lidové zvyky a tradice – rozšiřující informace</w:t>
            </w:r>
            <w:r w:rsidRPr="00FA7C8E">
              <w:rPr>
                <w:color w:val="A6A6A6" w:themeColor="background1" w:themeShade="A6"/>
                <w:sz w:val="24"/>
                <w:szCs w:val="24"/>
              </w:rPr>
              <w:t>, badatelský přístup, realizace - dramatizace</w:t>
            </w:r>
          </w:p>
        </w:tc>
        <w:tc>
          <w:tcPr>
            <w:tcW w:w="540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D0EC212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uvede základní informace o stále živých tradicích, vysvětlí přiměřeně věku jejich vznik – souvislost s křesťanskou kulturou, vysvětlí jejich přínos</w:t>
            </w:r>
          </w:p>
          <w:p w14:paraId="5A37F5BE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formuluje své myšlenky, vyjadřuje se v logickém sledu prostřednictvím samostatných vystoupení na zadané téma – tradice u nás v rodině</w:t>
            </w:r>
          </w:p>
          <w:p w14:paraId="2FDB659F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0ED6584F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5006967B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-vyhledá rozšiřující informace, seznámí ostatní spolužáky s přečteným, rozliší základní a doplňující informace</w:t>
            </w:r>
          </w:p>
          <w:p w14:paraId="27C7C6F9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rekonstruuje vybranou tradici – předvede divadelní formou ve skupině, případně i samostatně</w:t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36291394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MV – stavba mediálního sdělení</w:t>
            </w:r>
          </w:p>
          <w:p w14:paraId="60E0D56D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OSV – osobnostní rozvoj – rozvoj schopností myšlení- výběr informací, interpretace</w:t>
            </w:r>
          </w:p>
          <w:p w14:paraId="2C68AD6F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46D2584F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činnosti: vyhledávání v odborných knihách, časopisech, na internetu, sběr, třídění informací, řízený rozhovor, individuální, skupinová práce, prezentace, hodnocení</w:t>
            </w:r>
          </w:p>
          <w:p w14:paraId="0E92B880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2DBCCC42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ČJ – kultura mluveného projevu – ústní projev</w:t>
            </w:r>
          </w:p>
          <w:p w14:paraId="3EF4DDF0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52F3117C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Možnost spolupráce se Státní vědeckou knihovnou v Kladně, individuální návštěva dětské či městské knihovny, domácí knihovny žáků, využití školní knihovny</w:t>
            </w:r>
          </w:p>
          <w:p w14:paraId="51F29EF5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63C8FFD5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Spolupráce s družinou – realizace programu – téma: adventní zvyky a tradice – ty méně známé (lucky, ambrož, barborky….)</w:t>
            </w:r>
          </w:p>
        </w:tc>
      </w:tr>
      <w:tr w:rsidR="00A26406" w:rsidRPr="00FA7C8E" w14:paraId="1ADEECA2" w14:textId="77777777">
        <w:trPr>
          <w:trHeight w:val="277"/>
        </w:trPr>
        <w:tc>
          <w:tcPr>
            <w:tcW w:w="9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1057759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b/>
                <w:color w:val="A6A6A6" w:themeColor="background1" w:themeShade="A6"/>
                <w:sz w:val="24"/>
                <w:szCs w:val="24"/>
              </w:rPr>
              <w:lastRenderedPageBreak/>
              <w:t>3.</w:t>
            </w:r>
          </w:p>
        </w:tc>
        <w:tc>
          <w:tcPr>
            <w:tcW w:w="3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9C06626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  <w:r w:rsidRPr="00FA7C8E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Středověk -  „Co v učebnicích nenajdeme“</w:t>
            </w:r>
          </w:p>
          <w:p w14:paraId="151BB153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-Vymezení pojmu středověk – představy žáků o středověku – opakování dosud probraného učiva 7. ročníku, informace z filmů, knih, časopisů</w:t>
            </w:r>
          </w:p>
          <w:p w14:paraId="626E77BF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42F4B5E0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40F223E6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2457FA02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  <w:r w:rsidRPr="00FA7C8E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Sběr informací k tématu středověk</w:t>
            </w:r>
          </w:p>
          <w:p w14:paraId="5E1EF531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b/>
                <w:color w:val="A6A6A6" w:themeColor="background1" w:themeShade="A6"/>
                <w:sz w:val="24"/>
                <w:szCs w:val="24"/>
              </w:rPr>
              <w:t>-</w:t>
            </w:r>
            <w:r w:rsidRPr="00FA7C8E">
              <w:rPr>
                <w:color w:val="A6A6A6" w:themeColor="background1" w:themeShade="A6"/>
                <w:sz w:val="24"/>
                <w:szCs w:val="24"/>
              </w:rPr>
              <w:t>návštěva školní, městské knihovny, využití domácí knihovny, internetové zdroje, časopisy – popularizační, odborné – výběr témat zajímavých pro žáky – dějiny každodenní kultury, život různých sociálních skupin</w:t>
            </w:r>
          </w:p>
          <w:p w14:paraId="64B14A2A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využití různých zdrojů</w:t>
            </w:r>
          </w:p>
          <w:p w14:paraId="007726A5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-prezentace zjištěných informací</w:t>
            </w:r>
          </w:p>
        </w:tc>
        <w:tc>
          <w:tcPr>
            <w:tcW w:w="5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612454E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uvádí klíčová slova k pojmu středověk, vysvětlí jejich význam</w:t>
            </w:r>
          </w:p>
          <w:p w14:paraId="35F9B879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popíše tři druhy pramenů- rozliší písemné, hmotné a obrazové</w:t>
            </w:r>
          </w:p>
          <w:p w14:paraId="4826D7FE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-orientuje se na mapě České republiky -  popíše, kde se nacházejí zajímavé středověké stavby – v ČR i v regionu</w:t>
            </w:r>
          </w:p>
          <w:p w14:paraId="1539038B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vysvětlí, které období označujeme jako středověk a proč</w:t>
            </w:r>
          </w:p>
          <w:p w14:paraId="47499DEC" w14:textId="77777777" w:rsidR="00A26406" w:rsidRPr="00FA7C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6E3C49F0" w14:textId="77777777" w:rsidR="00A26406" w:rsidRPr="00FA7C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19ED68E9" w14:textId="77777777" w:rsidR="00A26406" w:rsidRPr="00FA7C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43DE7BB3" w14:textId="77777777" w:rsidR="00A26406" w:rsidRPr="00FA7C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493C5FB0" w14:textId="77777777" w:rsidR="00A26406" w:rsidRPr="00FA7C8E" w:rsidRDefault="00A26406" w:rsidP="004F1F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A6A6A6" w:themeColor="background1" w:themeShade="A6"/>
                <w:sz w:val="24"/>
                <w:szCs w:val="24"/>
              </w:rPr>
            </w:pPr>
          </w:p>
          <w:p w14:paraId="2C2FBEBA" w14:textId="77777777" w:rsidR="00A26406" w:rsidRPr="00FA7C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3EB4AC9A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-využívá různé zdroje ke sběru materiálu na dané téma, rozliší jejich různou úroveň a zaměření</w:t>
            </w:r>
          </w:p>
          <w:p w14:paraId="344E7147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prezentuje svoji práci, argumentuje, diskutuje, obhajuje svůj názor</w:t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05C88C2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OSV – osobnostní rozvoj – rozvoj schopnosti myšlení – vysvětlí význam pojmů – výstižně formuluje, samostatně prezentuje svoji práci</w:t>
            </w:r>
          </w:p>
          <w:p w14:paraId="38F75DC2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04D4A8CE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 xml:space="preserve">MV – prezentace vlastního mediálního sdělení – možnosti: forma nástěnné mapy, informačního plakátu </w:t>
            </w:r>
          </w:p>
          <w:p w14:paraId="6D5CABB1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1733A2BC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Vv – výtvarná úroveň prací</w:t>
            </w:r>
          </w:p>
          <w:p w14:paraId="32F6BC79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Z – orientace na mapě, lokalizace významných míst</w:t>
            </w:r>
          </w:p>
        </w:tc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EA92DF2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Možnost: návštěva Sládečkova vlastivědného muzea v Kladně, Melicharova muzea v Unhošti, návštěva významných míst v okolí Kladna (Např. Libušín, zaniklá středověká vesnice Německá Lhota)</w:t>
            </w:r>
          </w:p>
          <w:p w14:paraId="7B547B65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730ED3C4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FA7C8E" w14:paraId="5F5832FA" w14:textId="77777777">
        <w:trPr>
          <w:trHeight w:val="277"/>
        </w:trPr>
        <w:tc>
          <w:tcPr>
            <w:tcW w:w="90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528C203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b/>
                <w:color w:val="A6A6A6" w:themeColor="background1" w:themeShade="A6"/>
                <w:sz w:val="24"/>
                <w:szCs w:val="24"/>
              </w:rPr>
              <w:t>4.</w:t>
            </w:r>
          </w:p>
        </w:tc>
        <w:tc>
          <w:tcPr>
            <w:tcW w:w="33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37A7F203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  <w:r w:rsidRPr="00FA7C8E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Život člověka ve středověku</w:t>
            </w:r>
          </w:p>
          <w:p w14:paraId="40FC3FEC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-rozdělení na tematické okruhy:</w:t>
            </w:r>
          </w:p>
          <w:p w14:paraId="282D0A9E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každodenní život  - rozdíly mezi různými skupinami lidí (chudí, bohatí, muži, ženy, děti….) – jeden den ve středověku</w:t>
            </w:r>
          </w:p>
          <w:p w14:paraId="62FD069E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volný čas, zábava…</w:t>
            </w:r>
          </w:p>
          <w:p w14:paraId="1FF3D695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lékařská péče…</w:t>
            </w:r>
          </w:p>
          <w:p w14:paraId="687BDD48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dobová móda…</w:t>
            </w:r>
          </w:p>
          <w:p w14:paraId="72E4F41C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 xml:space="preserve">- duchovní život… </w:t>
            </w:r>
          </w:p>
          <w:p w14:paraId="5475D806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poslání rytíře…</w:t>
            </w:r>
          </w:p>
          <w:p w14:paraId="47ED2FC7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středověcí umělci…</w:t>
            </w:r>
          </w:p>
          <w:p w14:paraId="714EB7B6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legendy a příběhy…</w:t>
            </w:r>
          </w:p>
          <w:p w14:paraId="73EAB9D3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lastRenderedPageBreak/>
              <w:t>- život na vesnici…</w:t>
            </w:r>
          </w:p>
          <w:p w14:paraId="0EE7C579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6C8F6322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-významné mezníky v životě středověké společnosti</w:t>
            </w:r>
          </w:p>
          <w:p w14:paraId="53DB07AF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-zajímavosti, zvláštnosti</w:t>
            </w:r>
          </w:p>
          <w:p w14:paraId="14C2B9FD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</w:p>
        </w:tc>
        <w:tc>
          <w:tcPr>
            <w:tcW w:w="540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0D65EA97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lastRenderedPageBreak/>
              <w:t xml:space="preserve">- samostatně na základě sběru informací navrhne rozdělení na tematické okruhy </w:t>
            </w:r>
          </w:p>
          <w:p w14:paraId="19E567DE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k jednotlivým tematickým okruhům uvádí podrobnosti – formuluje svůj názor, hodnotí, vysvětluje</w:t>
            </w:r>
          </w:p>
          <w:p w14:paraId="10CE6E4B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přečte ukázky z knih a interpretuje</w:t>
            </w:r>
          </w:p>
          <w:p w14:paraId="5A69E107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zdůvodní svůj názor</w:t>
            </w:r>
          </w:p>
          <w:p w14:paraId="2AEAA2B6" w14:textId="77777777" w:rsidR="00A26406" w:rsidRPr="00FA7C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0670D971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-uvede významné mezníky v životě středověkých lidí, vysvětlí a zhodnotí jejich důležitost</w:t>
            </w:r>
          </w:p>
          <w:p w14:paraId="325275CE" w14:textId="77777777" w:rsidR="00A26406" w:rsidRPr="00FA7C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2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207E2AB1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MV -  prezentace vlastního mediálního sdělení</w:t>
            </w:r>
          </w:p>
          <w:p w14:paraId="23388D63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Činnosti (možnosti): fiktivní dopis ze středověku do současnosti a naopak (stylizace do doby – kreativita, originalita), „křeslo pro středověkého hosta,  interview, „stroj času“, referáty, vytváření úkolů pro ostatní – listy, křížovky, spojovačky, doplňovačky apod., nástěnné informační plakáty</w:t>
            </w:r>
          </w:p>
          <w:p w14:paraId="4B94D493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lastRenderedPageBreak/>
              <w:t>Vv – grafická úprava prací</w:t>
            </w:r>
          </w:p>
          <w:p w14:paraId="27ABDB6D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Čj - stylistika – formulace fiktivního dopisu, dodržení zásad slohového útvaru</w:t>
            </w:r>
          </w:p>
        </w:tc>
        <w:tc>
          <w:tcPr>
            <w:tcW w:w="216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070DBE24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354420E1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Možnosti: výroba maket předmětů, staveb – předvedení k čemu sloužily…</w:t>
            </w:r>
          </w:p>
          <w:p w14:paraId="11AE1B40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 xml:space="preserve"> „rekonstrukce“ „drobností“ z každodenního života, povídání o životě jednotlivých sociálních skupin – vytvoření pásma  - spolupráce se </w:t>
            </w:r>
            <w:r w:rsidRPr="00FA7C8E">
              <w:rPr>
                <w:color w:val="A6A6A6" w:themeColor="background1" w:themeShade="A6"/>
                <w:sz w:val="24"/>
                <w:szCs w:val="24"/>
              </w:rPr>
              <w:lastRenderedPageBreak/>
              <w:t>družinou (předvedení programu s úkoly pro děti v pergole a na hřišti), jako doprovod možná výstavka s popisy</w:t>
            </w:r>
          </w:p>
        </w:tc>
      </w:tr>
      <w:tr w:rsidR="00A26406" w:rsidRPr="00FA7C8E" w14:paraId="7EDD188E" w14:textId="77777777">
        <w:trPr>
          <w:trHeight w:val="277"/>
        </w:trPr>
        <w:tc>
          <w:tcPr>
            <w:tcW w:w="90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5A87AA9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b/>
                <w:color w:val="A6A6A6" w:themeColor="background1" w:themeShade="A6"/>
                <w:sz w:val="24"/>
                <w:szCs w:val="24"/>
              </w:rPr>
              <w:lastRenderedPageBreak/>
              <w:t>5.</w:t>
            </w:r>
          </w:p>
          <w:p w14:paraId="3B767711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</w:p>
          <w:p w14:paraId="4AC2A091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356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2796A8E7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r w:rsidRPr="00FA7C8E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Shrnutí</w:t>
            </w:r>
          </w:p>
          <w:p w14:paraId="59DA71AB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-praktický přínos semináře – propojení znalostí o středověku s regionálními dějinami, návštěva vybraných kulturních institucí – poznáváme svoje město</w:t>
            </w:r>
          </w:p>
          <w:p w14:paraId="2C479F77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představy o životě středověkých lidí z různých úhlů pohledů, porovnání s dalším vývojem člověka</w:t>
            </w:r>
          </w:p>
          <w:p w14:paraId="52BD52C0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realizace pásma pro družinu – informace zábavnou formou - lidové zvyky, život ve středověku</w:t>
            </w:r>
          </w:p>
          <w:p w14:paraId="441C6445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540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03F80B6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respektuje kulturní a historické dědictví</w:t>
            </w:r>
          </w:p>
          <w:p w14:paraId="6F399131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vytváří si kladný postoj k výtvorům lidského ducha i  materiální kultury</w:t>
            </w:r>
          </w:p>
          <w:p w14:paraId="0E840528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využívá získané znalosti, předává vhodnou a přiměřenou formou mladším spolužákům</w:t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79C688D9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VDO – vztah k regionu, ve kterém žiji, k jeho historii, vztah k historickým památkám, přemýšlím o svém původu, vnímám kontinuitu dějin, příčiny a následky, řízený rozhovor</w:t>
            </w:r>
          </w:p>
          <w:p w14:paraId="507CEB4F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635C26EA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 xml:space="preserve">EV – problematika ochrany památek, </w:t>
            </w:r>
          </w:p>
          <w:p w14:paraId="614DCA74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OSV – osobnostní rozvoj – rozvoj myšlení, dovedností, uplatňování získaných znalostí</w:t>
            </w:r>
          </w:p>
        </w:tc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05CB01E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</w:tbl>
    <w:p w14:paraId="0303FF7E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 xml:space="preserve">Průběžně během roku další možnosti: využití rébusů, křížovek, pexesa, spojovačky, doplňovaček, lístková metoda. Výroba stolních her s motivem života ve středověku – pro zpestření i zopakování. Možnost vytvořit program – soutěž pro spolužáky. Fotodokumentace návštěv jednotlivých institucí a zajímavých míst v okolí, publikování na školním webu. </w:t>
      </w:r>
    </w:p>
    <w:p w14:paraId="4B6D4908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Zpracovala: Mgr. Sládková Ilona</w:t>
      </w:r>
    </w:p>
    <w:p w14:paraId="3A97A3F5" w14:textId="77777777" w:rsidR="00A26406" w:rsidRPr="00FA7C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</w:p>
    <w:p w14:paraId="6679B5A2" w14:textId="77777777" w:rsidR="00A26406" w:rsidRPr="00FA7C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</w:rPr>
      </w:pPr>
    </w:p>
    <w:p w14:paraId="6639FA91" w14:textId="77777777" w:rsidR="00A26406" w:rsidRPr="00FA7C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</w:rPr>
      </w:pPr>
    </w:p>
    <w:p w14:paraId="594E6A09" w14:textId="77777777" w:rsidR="00A26406" w:rsidRPr="00FA7C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</w:rPr>
      </w:pPr>
    </w:p>
    <w:p w14:paraId="3046C18C" w14:textId="77777777" w:rsidR="00A26406" w:rsidRPr="00FA7C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</w:rPr>
      </w:pPr>
    </w:p>
    <w:p w14:paraId="257BEF61" w14:textId="77777777" w:rsidR="00A26406" w:rsidRPr="00FA7C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1E9B15B6" w14:textId="77777777" w:rsidR="00A26406" w:rsidRPr="00FA7C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3E9CA6CF" w14:textId="77777777" w:rsidR="00A26406" w:rsidRPr="00FA7C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1AB815D0" w14:textId="77777777" w:rsidR="00A26406" w:rsidRPr="00FA7C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23299266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</w:rPr>
      </w:pPr>
      <w:r w:rsidRPr="00FA7C8E">
        <w:rPr>
          <w:rFonts w:ascii="Arial" w:eastAsia="Arial" w:hAnsi="Arial" w:cs="Arial"/>
          <w:color w:val="A6A6A6" w:themeColor="background1" w:themeShade="A6"/>
          <w:sz w:val="36"/>
          <w:szCs w:val="36"/>
        </w:rPr>
        <w:lastRenderedPageBreak/>
        <w:t>Učební osnovy</w:t>
      </w:r>
    </w:p>
    <w:p w14:paraId="0CE211A0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A6A6A6" w:themeColor="background1" w:themeShade="A6"/>
          <w:sz w:val="16"/>
          <w:szCs w:val="16"/>
        </w:rPr>
      </w:pPr>
      <w:r w:rsidRPr="00FA7C8E">
        <w:rPr>
          <w:rFonts w:ascii="Arial" w:eastAsia="Arial" w:hAnsi="Arial" w:cs="Arial"/>
          <w:color w:val="A6A6A6" w:themeColor="background1" w:themeShade="A6"/>
          <w:sz w:val="36"/>
          <w:szCs w:val="36"/>
        </w:rPr>
        <w:t xml:space="preserve">Vzdělávací oblast:  </w:t>
      </w:r>
      <w:r w:rsidRPr="00FA7C8E">
        <w:rPr>
          <w:color w:val="A6A6A6" w:themeColor="background1" w:themeShade="A6"/>
          <w:sz w:val="24"/>
          <w:szCs w:val="24"/>
        </w:rPr>
        <w:t>Člověk a společnost</w:t>
      </w:r>
      <w:r w:rsidRPr="00FA7C8E">
        <w:rPr>
          <w:rFonts w:ascii="Arial" w:eastAsia="Arial" w:hAnsi="Arial" w:cs="Arial"/>
          <w:color w:val="A6A6A6" w:themeColor="background1" w:themeShade="A6"/>
        </w:rPr>
        <w:t xml:space="preserve">      Vzdělávací obor: - </w:t>
      </w:r>
      <w:r w:rsidRPr="00FA7C8E">
        <w:rPr>
          <w:rFonts w:ascii="Arial" w:eastAsia="Arial" w:hAnsi="Arial" w:cs="Arial"/>
          <w:b/>
          <w:color w:val="A6A6A6" w:themeColor="background1" w:themeShade="A6"/>
        </w:rPr>
        <w:t>Volitelný předmět -</w:t>
      </w:r>
      <w:r w:rsidRPr="00FA7C8E">
        <w:rPr>
          <w:rFonts w:ascii="Arial" w:eastAsia="Arial" w:hAnsi="Arial" w:cs="Arial"/>
          <w:color w:val="A6A6A6" w:themeColor="background1" w:themeShade="A6"/>
        </w:rPr>
        <w:t xml:space="preserve"> </w:t>
      </w:r>
      <w:r w:rsidRPr="00FA7C8E">
        <w:rPr>
          <w:rFonts w:ascii="Arial" w:eastAsia="Arial" w:hAnsi="Arial" w:cs="Arial"/>
          <w:b/>
          <w:color w:val="A6A6A6" w:themeColor="background1" w:themeShade="A6"/>
        </w:rPr>
        <w:t>Dějepisný seminář</w:t>
      </w:r>
      <w:r w:rsidRPr="00FA7C8E">
        <w:rPr>
          <w:rFonts w:ascii="Arial" w:eastAsia="Arial" w:hAnsi="Arial" w:cs="Arial"/>
          <w:color w:val="A6A6A6" w:themeColor="background1" w:themeShade="A6"/>
        </w:rPr>
        <w:t>, ročník    8. ročník</w:t>
      </w:r>
    </w:p>
    <w:p w14:paraId="57CACDF0" w14:textId="77777777" w:rsidR="00A26406" w:rsidRPr="00FA7C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</w:rPr>
      </w:pPr>
    </w:p>
    <w:p w14:paraId="1A4B4D7A" w14:textId="77777777" w:rsidR="00A26406" w:rsidRPr="00FA7C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</w:rPr>
      </w:pPr>
    </w:p>
    <w:tbl>
      <w:tblPr>
        <w:tblStyle w:val="affffff0"/>
        <w:tblW w:w="15015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80"/>
        <w:gridCol w:w="3355"/>
        <w:gridCol w:w="5400"/>
        <w:gridCol w:w="3120"/>
        <w:gridCol w:w="2160"/>
      </w:tblGrid>
      <w:tr w:rsidR="00A26406" w:rsidRPr="00FA7C8E" w14:paraId="10B07A0A" w14:textId="77777777">
        <w:trPr>
          <w:trHeight w:val="904"/>
        </w:trPr>
        <w:tc>
          <w:tcPr>
            <w:tcW w:w="98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5E7FA44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</w:rPr>
            </w:pPr>
            <w:r w:rsidRPr="00FA7C8E">
              <w:rPr>
                <w:rFonts w:ascii="Arial" w:eastAsia="Arial" w:hAnsi="Arial" w:cs="Arial"/>
                <w:b/>
                <w:color w:val="A6A6A6" w:themeColor="background1" w:themeShade="A6"/>
              </w:rPr>
              <w:t>Kapitola</w:t>
            </w:r>
          </w:p>
        </w:tc>
        <w:tc>
          <w:tcPr>
            <w:tcW w:w="33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3F78DE57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</w:rPr>
            </w:pPr>
            <w:r w:rsidRPr="00FA7C8E">
              <w:rPr>
                <w:rFonts w:ascii="Arial" w:eastAsia="Arial" w:hAnsi="Arial" w:cs="Arial"/>
                <w:b/>
                <w:color w:val="A6A6A6" w:themeColor="background1" w:themeShade="A6"/>
              </w:rPr>
              <w:t>Téma (Učivo)</w:t>
            </w:r>
          </w:p>
        </w:tc>
        <w:tc>
          <w:tcPr>
            <w:tcW w:w="54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1AF68F11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</w:rPr>
            </w:pPr>
            <w:r w:rsidRPr="00FA7C8E">
              <w:rPr>
                <w:rFonts w:ascii="Arial" w:eastAsia="Arial" w:hAnsi="Arial" w:cs="Arial"/>
                <w:b/>
                <w:color w:val="A6A6A6" w:themeColor="background1" w:themeShade="A6"/>
              </w:rPr>
              <w:t>Znalosti a dovednosti (výstup)</w:t>
            </w:r>
          </w:p>
        </w:tc>
        <w:tc>
          <w:tcPr>
            <w:tcW w:w="31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7FDB4262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</w:rPr>
            </w:pPr>
            <w:r w:rsidRPr="00FA7C8E">
              <w:rPr>
                <w:rFonts w:ascii="Arial" w:eastAsia="Arial" w:hAnsi="Arial" w:cs="Arial"/>
                <w:b/>
                <w:color w:val="A6A6A6" w:themeColor="background1" w:themeShade="A6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198EA72F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</w:rPr>
            </w:pPr>
            <w:r w:rsidRPr="00FA7C8E">
              <w:rPr>
                <w:rFonts w:ascii="Arial" w:eastAsia="Arial" w:hAnsi="Arial" w:cs="Arial"/>
                <w:b/>
                <w:color w:val="A6A6A6" w:themeColor="background1" w:themeShade="A6"/>
              </w:rPr>
              <w:t>Poznámky</w:t>
            </w:r>
          </w:p>
        </w:tc>
      </w:tr>
      <w:tr w:rsidR="00A26406" w:rsidRPr="00FA7C8E" w14:paraId="186E2D01" w14:textId="77777777">
        <w:trPr>
          <w:trHeight w:val="1247"/>
        </w:trPr>
        <w:tc>
          <w:tcPr>
            <w:tcW w:w="98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D467B71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b/>
                <w:color w:val="A6A6A6" w:themeColor="background1" w:themeShade="A6"/>
                <w:sz w:val="24"/>
                <w:szCs w:val="24"/>
              </w:rPr>
              <w:t>1.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73FA8586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  <w:r w:rsidRPr="00FA7C8E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Náplň a cíl semináře</w:t>
            </w:r>
          </w:p>
          <w:p w14:paraId="6CE15FF6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-Seznámení s náplní semináře:  témata  - -Poznáváme naše město a okolí</w:t>
            </w:r>
          </w:p>
          <w:p w14:paraId="1D2B4AFE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-Příprava programů pro družinu</w:t>
            </w:r>
          </w:p>
          <w:p w14:paraId="20E8B809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AE8E8DE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 xml:space="preserve"> - uvádí základní informace o významných stavbách, místech v Kladně</w:t>
            </w:r>
          </w:p>
          <w:p w14:paraId="743A5DF1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podílí se na úvodní osnově k programům pro družinu – spolupracuje s ostatními, interpretuje svoji představu, hodnotí nápady druhých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7E32E9D2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241267D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FA7C8E" w14:paraId="70140486" w14:textId="77777777">
        <w:trPr>
          <w:trHeight w:val="1855"/>
        </w:trPr>
        <w:tc>
          <w:tcPr>
            <w:tcW w:w="980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55C13D8E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b/>
                <w:color w:val="A6A6A6" w:themeColor="background1" w:themeShade="A6"/>
                <w:sz w:val="24"/>
                <w:szCs w:val="24"/>
              </w:rPr>
              <w:t>2.</w:t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14:paraId="71635849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Kladno a okolí – významné památky</w:t>
            </w:r>
          </w:p>
          <w:p w14:paraId="0B3ED159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-Vlastivědné procházky</w:t>
            </w:r>
          </w:p>
          <w:p w14:paraId="03F1FB4F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-Vytváření informačních listů o  jednotlivých místech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14:paraId="7542AD1C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 xml:space="preserve">- připraví procházku s výhledem k dané lokalitě v Kladně pro ostatní </w:t>
            </w:r>
          </w:p>
          <w:p w14:paraId="19F7F9D8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uvede příklady nejvýznamnějších hmotných i duchovních památek v Kladně</w:t>
            </w:r>
          </w:p>
          <w:p w14:paraId="593891E2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vyjmenuje je a zařadí do období</w:t>
            </w:r>
          </w:p>
          <w:p w14:paraId="6A4170B4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uspořádá chronologicky od nejstarších památek po současnost</w:t>
            </w:r>
          </w:p>
          <w:p w14:paraId="6B8D8EEB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 xml:space="preserve">- zařadí je do příslušného slohu dle architektonických prvků </w:t>
            </w:r>
          </w:p>
          <w:p w14:paraId="30B0ABEF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dává památky do souvislostí s historií českého státu</w:t>
            </w:r>
          </w:p>
          <w:p w14:paraId="04C0AC4C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porovnává minulost a současný stav</w:t>
            </w:r>
          </w:p>
          <w:p w14:paraId="6E9E831F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prezentuje svoji práci, argumentuje, diskutuje, obhajuje svůj názor</w:t>
            </w:r>
          </w:p>
          <w:p w14:paraId="52194036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14:paraId="2DC12C83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 xml:space="preserve"> OSV – osobnostní rozvoj – rozvoj schopnosti myšlení – vytvoří časovou osu, orientuje se na ní, prezentuje, hodnotí svoji práci, výstižně formuluje</w:t>
            </w:r>
          </w:p>
          <w:p w14:paraId="66D56FB6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252B75F5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EV – problematika ochrany památek – řízený rozhovor</w:t>
            </w:r>
          </w:p>
          <w:p w14:paraId="0F58ED82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619C3BDD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MV – prezentace vlastního mediálního sdělení – možnosti: forma zdařilé budou umístěny v prostorách školy</w:t>
            </w:r>
          </w:p>
          <w:p w14:paraId="41B16A7F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4E4F627A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Čj – kultura mluveného projevu na procházce Kladnem</w:t>
            </w:r>
          </w:p>
          <w:p w14:paraId="5681C214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Z - mapy-orientace</w:t>
            </w:r>
          </w:p>
          <w:p w14:paraId="4AFF5859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Vv – výtvarná úroveň prací nástěnné mapy,  výukových karet –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14:paraId="40ED3B6E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Možnost spolupráce SVK Kladno (nabídka programů – vyhledávání informací)</w:t>
            </w:r>
          </w:p>
          <w:p w14:paraId="680DB06B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7035E152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Průběžně: možnost -návštěva muzea, knihovny, galerie, archivu</w:t>
            </w:r>
          </w:p>
          <w:p w14:paraId="5E11E892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FA7C8E" w14:paraId="3DD2E60E" w14:textId="77777777">
        <w:trPr>
          <w:trHeight w:val="277"/>
        </w:trPr>
        <w:tc>
          <w:tcPr>
            <w:tcW w:w="980" w:type="dxa"/>
            <w:tcBorders>
              <w:left w:val="nil"/>
              <w:bottom w:val="single" w:sz="6" w:space="0" w:color="000000"/>
              <w:right w:val="nil"/>
            </w:tcBorders>
          </w:tcPr>
          <w:p w14:paraId="4AFE8091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b/>
                <w:color w:val="A6A6A6" w:themeColor="background1" w:themeShade="A6"/>
                <w:sz w:val="24"/>
                <w:szCs w:val="24"/>
              </w:rPr>
              <w:lastRenderedPageBreak/>
              <w:t>3.</w:t>
            </w:r>
          </w:p>
        </w:tc>
        <w:tc>
          <w:tcPr>
            <w:tcW w:w="335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20970621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  <w:r w:rsidRPr="00FA7C8E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Programy pro družinu – popularizace dějin</w:t>
            </w:r>
          </w:p>
          <w:p w14:paraId="5CD2F674" w14:textId="77777777" w:rsidR="00A26406" w:rsidRPr="00FA7C8E" w:rsidRDefault="00D83F7B" w:rsidP="00DC7024">
            <w:pPr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  <w:r w:rsidRPr="00FA7C8E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Vánoční příběh</w:t>
            </w:r>
          </w:p>
          <w:p w14:paraId="2445B182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</w:p>
          <w:p w14:paraId="20B79B40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</w:p>
          <w:p w14:paraId="3ECBA39E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</w:p>
          <w:p w14:paraId="2550B52C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</w:p>
          <w:p w14:paraId="24432B7C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</w:p>
          <w:p w14:paraId="3FE7E700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</w:p>
          <w:p w14:paraId="3E95B242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</w:p>
          <w:p w14:paraId="0FE45DDA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</w:p>
          <w:p w14:paraId="46F13FCC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</w:p>
          <w:p w14:paraId="30295984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</w:p>
          <w:p w14:paraId="3D5BDFB7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</w:p>
          <w:p w14:paraId="08A24341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</w:p>
          <w:p w14:paraId="53FACAEF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</w:p>
          <w:p w14:paraId="5748271D" w14:textId="77777777" w:rsidR="00A26406" w:rsidRPr="00FA7C8E" w:rsidRDefault="00D83F7B" w:rsidP="00DC7024">
            <w:pPr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  <w:r w:rsidRPr="00FA7C8E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Objevné plavby – na prahu novověku</w:t>
            </w:r>
          </w:p>
        </w:tc>
        <w:tc>
          <w:tcPr>
            <w:tcW w:w="5400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061159C8" w14:textId="77777777" w:rsidR="00A26406" w:rsidRPr="00FA7C8E" w:rsidRDefault="00D83F7B" w:rsidP="00DC7024">
            <w:pPr>
              <w:widowControl w:val="0"/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podílí se na přípravě programu pro družinu – shromažďuje informace, třídí, zpracovává… interpretuje adekvátně věku, dramatizuje</w:t>
            </w:r>
          </w:p>
          <w:p w14:paraId="62AE03C1" w14:textId="77777777" w:rsidR="00A26406" w:rsidRPr="00FA7C8E" w:rsidRDefault="00D83F7B" w:rsidP="00DC7024">
            <w:pPr>
              <w:widowControl w:val="0"/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secvičí dramatizaci příběhu o narození Ježíše Krista</w:t>
            </w:r>
          </w:p>
          <w:p w14:paraId="48D2E27F" w14:textId="77777777" w:rsidR="00A26406" w:rsidRPr="00FA7C8E" w:rsidRDefault="00D83F7B" w:rsidP="00DC7024">
            <w:pPr>
              <w:widowControl w:val="0"/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Při přípravě využívá svých znalostí (např. projekt Vánoce – 6. ročník) – řízený rozhovor</w:t>
            </w:r>
          </w:p>
          <w:p w14:paraId="5D4804BE" w14:textId="77777777" w:rsidR="00A26406" w:rsidRPr="00FA7C8E" w:rsidRDefault="00D83F7B" w:rsidP="00DC7024">
            <w:pPr>
              <w:widowControl w:val="0"/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Vyhledá informace v odborných knihách, na internetu</w:t>
            </w:r>
          </w:p>
          <w:p w14:paraId="2EEAC85D" w14:textId="77777777" w:rsidR="00A26406" w:rsidRPr="00FA7C8E" w:rsidRDefault="00D83F7B" w:rsidP="00DC7024">
            <w:pPr>
              <w:widowControl w:val="0"/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Připraví scénář – řízený rozhovor, skupinová práce – třídí informace, rozlišuje důležité</w:t>
            </w:r>
          </w:p>
          <w:p w14:paraId="00155B60" w14:textId="77777777" w:rsidR="00A26406" w:rsidRPr="00FA7C8E" w:rsidRDefault="00D83F7B" w:rsidP="00DC7024">
            <w:pPr>
              <w:widowControl w:val="0"/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Připraví výtvarný doprovod – kostýmy, kulisy</w:t>
            </w:r>
          </w:p>
          <w:p w14:paraId="4E5F1F35" w14:textId="77777777" w:rsidR="00A26406" w:rsidRPr="00FA7C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323D09F9" w14:textId="77777777" w:rsidR="00A26406" w:rsidRPr="00FA7C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6AB47523" w14:textId="77777777" w:rsidR="00A26406" w:rsidRPr="00FA7C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27FEBE32" w14:textId="77777777" w:rsidR="00A26406" w:rsidRPr="00FA7C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72D34F04" w14:textId="77777777" w:rsidR="00A26406" w:rsidRPr="00FA7C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2F8B37E7" w14:textId="77777777" w:rsidR="00A26406" w:rsidRPr="00FA7C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0AEC5EAE" w14:textId="77777777" w:rsidR="00A26406" w:rsidRPr="00FA7C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28F8F0CF" w14:textId="77777777" w:rsidR="00A26406" w:rsidRPr="00FA7C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713B067E" w14:textId="77777777" w:rsidR="00A26406" w:rsidRPr="00FA7C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0075130D" w14:textId="77777777" w:rsidR="00A26406" w:rsidRPr="00FA7C8E" w:rsidRDefault="00D83F7B" w:rsidP="00DC7024">
            <w:pPr>
              <w:widowControl w:val="0"/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Připraví interaktivní program s dramatizací na téma zámořské plavby v 15. a 16. století</w:t>
            </w:r>
          </w:p>
          <w:p w14:paraId="26689631" w14:textId="77777777" w:rsidR="00A26406" w:rsidRPr="00FA7C8E" w:rsidRDefault="00D83F7B" w:rsidP="00DC7024">
            <w:pPr>
              <w:widowControl w:val="0"/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Při přípravě využívá svých znalostí z učiva 7. ročníku – opakování, řízený rozhovor</w:t>
            </w:r>
          </w:p>
          <w:p w14:paraId="15569FAF" w14:textId="77777777" w:rsidR="00A26406" w:rsidRPr="00FA7C8E" w:rsidRDefault="00D83F7B" w:rsidP="00DC7024">
            <w:pPr>
              <w:widowControl w:val="0"/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Vyhledá informace v odborných knihách, na internetu</w:t>
            </w:r>
          </w:p>
          <w:p w14:paraId="3738BF4C" w14:textId="77777777" w:rsidR="00A26406" w:rsidRPr="00FA7C8E" w:rsidRDefault="00D83F7B" w:rsidP="00DC7024">
            <w:pPr>
              <w:widowControl w:val="0"/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Připraví scénář – řízený rozhovor, skupinová práce – třídí informace, rozlišuje důležité</w:t>
            </w:r>
          </w:p>
          <w:p w14:paraId="170FAA14" w14:textId="77777777" w:rsidR="00A26406" w:rsidRPr="00FA7C8E" w:rsidRDefault="00D83F7B" w:rsidP="00DC7024">
            <w:pPr>
              <w:widowControl w:val="0"/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Připraví výtvarný doprovod – kostýmy, kulisy</w:t>
            </w:r>
          </w:p>
          <w:p w14:paraId="4EFC8CCB" w14:textId="77777777" w:rsidR="00A26406" w:rsidRPr="00FA7C8E" w:rsidRDefault="00D83F7B" w:rsidP="00DC7024">
            <w:pPr>
              <w:widowControl w:val="0"/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Připraví úkoly, které svým obsahem odpovídají tématu</w:t>
            </w:r>
          </w:p>
        </w:tc>
        <w:tc>
          <w:tcPr>
            <w:tcW w:w="3120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49B2252E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OSV – osobnostní rozvoj – rozvoj schopností myšlení- výběr informací, jejich sumarizace, rozlišení důležitého a méně závažného</w:t>
            </w:r>
          </w:p>
          <w:p w14:paraId="524942F5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sběr, třídění, prezentace, individuální a skupinová práce</w:t>
            </w:r>
          </w:p>
          <w:p w14:paraId="5F9A8466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řešení problémů, kooperace</w:t>
            </w:r>
          </w:p>
          <w:p w14:paraId="45D61D43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422D75DF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ČJ – kultura mluveného projevu – ústní projev</w:t>
            </w:r>
          </w:p>
          <w:p w14:paraId="650FC061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VV – estetika vytvářených doplňků</w:t>
            </w:r>
          </w:p>
          <w:p w14:paraId="2854374F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41DAA505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MV – vytváření vlastního mediálního sdělení, dramatizace, představení vybraného historického tématu přiměřenou formou mladším spolužákům</w:t>
            </w:r>
          </w:p>
          <w:p w14:paraId="7BF98A0D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2F3221BD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MKV – Kulturní diferenciace (poznávání vlastního kulturního zakotvení)</w:t>
            </w:r>
          </w:p>
          <w:p w14:paraId="314523CE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vzájemné obohacování různých kultur, ale i konflikty vyplývající z jejich rozdílnosti</w:t>
            </w:r>
          </w:p>
          <w:p w14:paraId="447B6F00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základní morální normy –</w:t>
            </w:r>
          </w:p>
          <w:p w14:paraId="4E5E32AF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mezilidské vztahy (náboženské představy, morální zásady… chování dobyvatelů k původnímu obyvatelstvu)</w:t>
            </w:r>
          </w:p>
          <w:p w14:paraId="0ECB3BB1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25BDC028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7B81839D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32A30A02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33C3BED3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777C8528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7F0D4DEF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C73B426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FA7C8E" w14:paraId="756EF51C" w14:textId="77777777">
        <w:trPr>
          <w:trHeight w:val="277"/>
        </w:trPr>
        <w:tc>
          <w:tcPr>
            <w:tcW w:w="980" w:type="dxa"/>
            <w:tcBorders>
              <w:top w:val="single" w:sz="6" w:space="0" w:color="000000"/>
              <w:left w:val="nil"/>
              <w:right w:val="nil"/>
            </w:tcBorders>
          </w:tcPr>
          <w:p w14:paraId="5ED06F2A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b/>
                <w:color w:val="A6A6A6" w:themeColor="background1" w:themeShade="A6"/>
                <w:sz w:val="24"/>
                <w:szCs w:val="24"/>
              </w:rPr>
              <w:t>5.</w:t>
            </w:r>
          </w:p>
          <w:p w14:paraId="7D45946B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</w:p>
          <w:p w14:paraId="715BB7DE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14:paraId="66A9A82C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r w:rsidRPr="00FA7C8E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Shrnutí</w:t>
            </w:r>
          </w:p>
          <w:p w14:paraId="15A588D0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-praktický přínos semináře</w:t>
            </w:r>
          </w:p>
          <w:p w14:paraId="0A7E4B76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14:paraId="2A21B4AD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respektuje kulturní a historické dědictví</w:t>
            </w:r>
          </w:p>
          <w:p w14:paraId="6A1D1D46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vytváří si kladný postoj k výtvorům lidského ducha i materiální kultury</w:t>
            </w:r>
          </w:p>
          <w:p w14:paraId="79F8EAC1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využívá získané znalosti a prezentuje je mladším spolužákům</w:t>
            </w:r>
          </w:p>
          <w:p w14:paraId="5D52F6A2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na základě získaných informací vytváří mediální sdělení (prezentuje svůj pohled na dané historické období, téma) – divadelní představení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14:paraId="52CC7CE4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VDO – vztah k městu, ve kterém bydlím, lidem, kteří v něm žili a žijí – řízený rozhovor</w:t>
            </w:r>
          </w:p>
          <w:p w14:paraId="09E02114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7661C578" w14:textId="77777777" w:rsidR="00A26406" w:rsidRPr="00FA7C8E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OSV – osobnostní rozvoj – rozvoj myšlení, dovedností, uplatňování získaných znalostí</w:t>
            </w:r>
          </w:p>
          <w:p w14:paraId="1FE17831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14:paraId="27CCC359" w14:textId="77777777" w:rsidR="00A26406" w:rsidRPr="00FA7C8E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</w:tbl>
    <w:p w14:paraId="3CBE33D3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 xml:space="preserve">Průběžně: seminář bude reagovat na aktuální možnosti – zapojení do soutěží (př. Lidice pro 21. století), případně vytvoření dalších programů </w:t>
      </w:r>
    </w:p>
    <w:p w14:paraId="67D6FAD8" w14:textId="77777777" w:rsidR="00A26406" w:rsidRPr="00FA7C8E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Zpracovala: Mgr. Sládková Ilona</w:t>
      </w:r>
    </w:p>
    <w:p w14:paraId="3D621E77" w14:textId="77777777" w:rsidR="00A26406" w:rsidRPr="00FA7C8E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</w:rPr>
      </w:pPr>
    </w:p>
    <w:p w14:paraId="78378794" w14:textId="77777777" w:rsidR="004F1F1B" w:rsidRPr="00FA7C8E" w:rsidRDefault="004F1F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05593C7E" w14:textId="77777777" w:rsidR="004F1F1B" w:rsidRPr="00FA7C8E" w:rsidRDefault="004F1F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4B726DD6" w14:textId="77777777" w:rsidR="004F1F1B" w:rsidRPr="00FA7C8E" w:rsidRDefault="004F1F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7FEC9031" w14:textId="77777777" w:rsidR="004F1F1B" w:rsidRPr="00FA7C8E" w:rsidRDefault="004F1F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3164A5C2" w14:textId="77777777" w:rsidR="004F1F1B" w:rsidRPr="00FA7C8E" w:rsidRDefault="004F1F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7D37C3FD" w14:textId="77777777" w:rsidR="004F1F1B" w:rsidRPr="00FA7C8E" w:rsidRDefault="004F1F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5F66A9CF" w14:textId="77777777" w:rsidR="004F1F1B" w:rsidRPr="00FA7C8E" w:rsidRDefault="004F1F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008D4F6E" w14:textId="77777777" w:rsidR="004F1F1B" w:rsidRPr="00FA7C8E" w:rsidRDefault="004F1F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482CF1A6" w14:textId="77777777" w:rsidR="004F1F1B" w:rsidRPr="00FA7C8E" w:rsidRDefault="004F1F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7F3F3A1B" w14:textId="77777777" w:rsidR="004F1F1B" w:rsidRPr="00FA7C8E" w:rsidRDefault="004F1F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37A50A15" w14:textId="77777777" w:rsidR="004F1F1B" w:rsidRPr="00FA7C8E" w:rsidRDefault="004F1F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</w:p>
    <w:p w14:paraId="51808D3D" w14:textId="77777777" w:rsidR="00A26406" w:rsidRPr="00FA7C8E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A6A6A6" w:themeColor="background1" w:themeShade="A6"/>
          <w:sz w:val="36"/>
          <w:szCs w:val="36"/>
        </w:rPr>
      </w:pPr>
      <w:r w:rsidRPr="00FA7C8E">
        <w:rPr>
          <w:rFonts w:ascii="Arial" w:eastAsia="Arial" w:hAnsi="Arial" w:cs="Arial"/>
          <w:color w:val="A6A6A6" w:themeColor="background1" w:themeShade="A6"/>
          <w:sz w:val="36"/>
          <w:szCs w:val="36"/>
        </w:rPr>
        <w:lastRenderedPageBreak/>
        <w:t>Učební osnovy</w:t>
      </w:r>
    </w:p>
    <w:p w14:paraId="4BB72D2F" w14:textId="77777777" w:rsidR="00A26406" w:rsidRPr="00FA7C8E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A6A6A6" w:themeColor="background1" w:themeShade="A6"/>
          <w:sz w:val="24"/>
          <w:szCs w:val="24"/>
        </w:rPr>
      </w:pPr>
      <w:r w:rsidRPr="00FA7C8E">
        <w:rPr>
          <w:rFonts w:ascii="Arial" w:eastAsia="Arial" w:hAnsi="Arial" w:cs="Arial"/>
          <w:color w:val="A6A6A6" w:themeColor="background1" w:themeShade="A6"/>
          <w:sz w:val="36"/>
          <w:szCs w:val="36"/>
        </w:rPr>
        <w:t xml:space="preserve">Vzdělávací oblast:  </w:t>
      </w:r>
      <w:r w:rsidRPr="00FA7C8E">
        <w:rPr>
          <w:color w:val="A6A6A6" w:themeColor="background1" w:themeShade="A6"/>
          <w:sz w:val="24"/>
          <w:szCs w:val="24"/>
        </w:rPr>
        <w:t xml:space="preserve">Člověk a společnost      Vzdělávací obor: - </w:t>
      </w:r>
      <w:r w:rsidRPr="00FA7C8E">
        <w:rPr>
          <w:b/>
          <w:color w:val="A6A6A6" w:themeColor="background1" w:themeShade="A6"/>
          <w:sz w:val="24"/>
          <w:szCs w:val="24"/>
        </w:rPr>
        <w:t>Volitelný předmět -</w:t>
      </w:r>
      <w:r w:rsidRPr="00FA7C8E">
        <w:rPr>
          <w:color w:val="A6A6A6" w:themeColor="background1" w:themeShade="A6"/>
          <w:sz w:val="24"/>
          <w:szCs w:val="24"/>
        </w:rPr>
        <w:t xml:space="preserve"> </w:t>
      </w:r>
      <w:r w:rsidRPr="00FA7C8E">
        <w:rPr>
          <w:b/>
          <w:color w:val="A6A6A6" w:themeColor="background1" w:themeShade="A6"/>
          <w:sz w:val="24"/>
          <w:szCs w:val="24"/>
        </w:rPr>
        <w:t>Dějepisný seminář</w:t>
      </w:r>
      <w:r w:rsidRPr="00FA7C8E">
        <w:rPr>
          <w:color w:val="A6A6A6" w:themeColor="background1" w:themeShade="A6"/>
          <w:sz w:val="24"/>
          <w:szCs w:val="24"/>
        </w:rPr>
        <w:t>, ročník   9.</w:t>
      </w:r>
    </w:p>
    <w:p w14:paraId="4D4D3D9D" w14:textId="77777777" w:rsidR="00A26406" w:rsidRPr="00FA7C8E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</w:p>
    <w:p w14:paraId="27418C33" w14:textId="77777777" w:rsidR="00A26406" w:rsidRPr="00FA7C8E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</w:p>
    <w:tbl>
      <w:tblPr>
        <w:tblStyle w:val="affffff1"/>
        <w:tblW w:w="15015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80"/>
        <w:gridCol w:w="3355"/>
        <w:gridCol w:w="5400"/>
        <w:gridCol w:w="3120"/>
        <w:gridCol w:w="2160"/>
      </w:tblGrid>
      <w:tr w:rsidR="00A26406" w:rsidRPr="00FA7C8E" w14:paraId="4A22C3E9" w14:textId="77777777">
        <w:trPr>
          <w:trHeight w:val="904"/>
        </w:trPr>
        <w:tc>
          <w:tcPr>
            <w:tcW w:w="980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C440A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rFonts w:ascii="Arial" w:eastAsia="Arial" w:hAnsi="Arial" w:cs="Arial"/>
                <w:b/>
                <w:color w:val="A6A6A6" w:themeColor="background1" w:themeShade="A6"/>
                <w:sz w:val="24"/>
                <w:szCs w:val="24"/>
              </w:rPr>
              <w:t>Kapitola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B005D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rFonts w:ascii="Arial" w:eastAsia="Arial" w:hAnsi="Arial" w:cs="Arial"/>
                <w:b/>
                <w:color w:val="A6A6A6" w:themeColor="background1" w:themeShade="A6"/>
                <w:sz w:val="24"/>
                <w:szCs w:val="24"/>
              </w:rPr>
              <w:t>Téma (Učivo)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09A342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rFonts w:ascii="Arial" w:eastAsia="Arial" w:hAnsi="Arial" w:cs="Arial"/>
                <w:b/>
                <w:color w:val="A6A6A6" w:themeColor="background1" w:themeShade="A6"/>
                <w:sz w:val="24"/>
                <w:szCs w:val="24"/>
              </w:rPr>
              <w:t>Znalosti a dovednosti (výstup)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91304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rFonts w:ascii="Arial" w:eastAsia="Arial" w:hAnsi="Arial" w:cs="Arial"/>
                <w:b/>
                <w:color w:val="A6A6A6" w:themeColor="background1" w:themeShade="A6"/>
                <w:sz w:val="24"/>
                <w:szCs w:val="24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B337B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rFonts w:ascii="Arial" w:eastAsia="Arial" w:hAnsi="Arial" w:cs="Arial"/>
                <w:b/>
                <w:color w:val="A6A6A6" w:themeColor="background1" w:themeShade="A6"/>
                <w:sz w:val="24"/>
                <w:szCs w:val="24"/>
              </w:rPr>
              <w:t>Poznámky</w:t>
            </w:r>
          </w:p>
        </w:tc>
      </w:tr>
      <w:tr w:rsidR="00A26406" w:rsidRPr="00FA7C8E" w14:paraId="13000C68" w14:textId="77777777">
        <w:trPr>
          <w:trHeight w:val="1890"/>
        </w:trPr>
        <w:tc>
          <w:tcPr>
            <w:tcW w:w="980" w:type="dxa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C28D66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b/>
                <w:color w:val="A6A6A6" w:themeColor="background1" w:themeShade="A6"/>
                <w:sz w:val="24"/>
                <w:szCs w:val="24"/>
              </w:rPr>
              <w:t>I.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B74E08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  <w:r w:rsidRPr="00FA7C8E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Náplň a cíl semináře</w:t>
            </w:r>
          </w:p>
          <w:p w14:paraId="4F3969CA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Seznámení s náplní semináře: mapování zájmu žáků</w:t>
            </w:r>
          </w:p>
          <w:p w14:paraId="689C3EFA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28D96E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 xml:space="preserve"> - podílí se na zaměření semináře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2A3E48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OSV – formuluje svůj názor, diskutuje, argumentuje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A42A84" w14:textId="77777777" w:rsidR="00A26406" w:rsidRPr="00FA7C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FA7C8E" w14:paraId="4EFEE632" w14:textId="77777777">
        <w:trPr>
          <w:trHeight w:val="1855"/>
        </w:trPr>
        <w:tc>
          <w:tcPr>
            <w:tcW w:w="980" w:type="dxa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E8AE67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b/>
                <w:color w:val="A6A6A6" w:themeColor="background1" w:themeShade="A6"/>
                <w:sz w:val="24"/>
                <w:szCs w:val="24"/>
              </w:rPr>
              <w:t>II.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7756E0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Poznáváme nejbližší okolí –</w:t>
            </w:r>
            <w:r w:rsidRPr="00FA7C8E">
              <w:rPr>
                <w:color w:val="A6A6A6" w:themeColor="background1" w:themeShade="A6"/>
                <w:sz w:val="24"/>
                <w:szCs w:val="24"/>
              </w:rPr>
              <w:t xml:space="preserve"> zaměření na konkrétní lokality, rozdělení úkolů - „průvodci“, vyhledávání informací, příprava itineráře a komentářů k navštíveným místům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4C7E5B" w14:textId="77777777" w:rsidR="00A26406" w:rsidRPr="00FA7C8E" w:rsidRDefault="00D83F7B" w:rsidP="00DC7024">
            <w:pPr>
              <w:widowControl w:val="0"/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uvede historicky i jinak zajímavá místa Kladna a okolí</w:t>
            </w:r>
          </w:p>
          <w:p w14:paraId="0A983EA1" w14:textId="77777777" w:rsidR="00A26406" w:rsidRPr="00FA7C8E" w:rsidRDefault="00D83F7B" w:rsidP="00DC7024">
            <w:pPr>
              <w:widowControl w:val="0"/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uvede příklady nejvýznamnějších hmotných i duchovních památek v Kladně</w:t>
            </w:r>
          </w:p>
          <w:p w14:paraId="0DA76A9A" w14:textId="77777777" w:rsidR="00A26406" w:rsidRPr="00FA7C8E" w:rsidRDefault="00D83F7B" w:rsidP="00DC7024">
            <w:pPr>
              <w:widowControl w:val="0"/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popíše, kde se nacházejí, orientuje se na mapě</w:t>
            </w:r>
          </w:p>
          <w:p w14:paraId="6AB14DB1" w14:textId="77777777" w:rsidR="00A26406" w:rsidRPr="00FA7C8E" w:rsidRDefault="00D83F7B" w:rsidP="00DC7024">
            <w:pPr>
              <w:widowControl w:val="0"/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na základě vhodných zdrojů (knihy, internet) připraví pro ostatní vycházku, zpracuje informace o historii i současnosti místa, přichystá si kultivovaný mluvený projev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FE5E89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 xml:space="preserve"> – stavba mediálního sdělení, výběr odborné literatury – zdroje informací</w:t>
            </w:r>
          </w:p>
          <w:p w14:paraId="6F7D8270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činnosti: vyhledávání v odborných knihách, na internetu,</w:t>
            </w:r>
            <w:r w:rsidR="004F1F1B" w:rsidRPr="00FA7C8E"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r w:rsidRPr="00FA7C8E">
              <w:rPr>
                <w:color w:val="A6A6A6" w:themeColor="background1" w:themeShade="A6"/>
                <w:sz w:val="24"/>
                <w:szCs w:val="24"/>
              </w:rPr>
              <w:t>řízený rozhovor,skupinová práce</w:t>
            </w:r>
          </w:p>
          <w:p w14:paraId="3D01E645" w14:textId="77777777" w:rsidR="00A26406" w:rsidRPr="00FA7C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0CEBA7FB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OSV – osobnostní rozvoj – rozvoj schopností myšlení- výběr informací, jejich sumarizace, rozlišení důležitého a méně závažného</w:t>
            </w:r>
          </w:p>
          <w:p w14:paraId="47980387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sběr, třídění, prezentace, individuální a skupinová práce</w:t>
            </w:r>
          </w:p>
          <w:p w14:paraId="2DCC267D" w14:textId="77777777" w:rsidR="00A26406" w:rsidRPr="00FA7C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0BED5817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ČJ – kultura mluveného projevu – ústní projev</w:t>
            </w:r>
          </w:p>
          <w:p w14:paraId="2B591331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 xml:space="preserve">MV – příprava kultivovaného </w:t>
            </w:r>
            <w:r w:rsidRPr="00FA7C8E">
              <w:rPr>
                <w:color w:val="A6A6A6" w:themeColor="background1" w:themeShade="A6"/>
                <w:sz w:val="24"/>
                <w:szCs w:val="24"/>
              </w:rPr>
              <w:lastRenderedPageBreak/>
              <w:t>ústního projevu</w:t>
            </w:r>
          </w:p>
          <w:p w14:paraId="1342186B" w14:textId="77777777" w:rsidR="00A26406" w:rsidRPr="00FA7C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69AF7DA3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Z – lokalizace jednotlivých místa na mapě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3BBF9" w14:textId="77777777" w:rsidR="00A26406" w:rsidRPr="00FA7C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A26406" w:rsidRPr="00FA7C8E" w14:paraId="5DFBBE8E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D1E27C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b/>
                <w:color w:val="A6A6A6" w:themeColor="background1" w:themeShade="A6"/>
                <w:sz w:val="24"/>
                <w:szCs w:val="24"/>
              </w:rPr>
              <w:t>III.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A6C1D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  <w:r w:rsidRPr="00FA7C8E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Vycházky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426FCC" w14:textId="77777777" w:rsidR="00A26406" w:rsidRPr="00FA7C8E" w:rsidRDefault="00D83F7B" w:rsidP="0075521F">
            <w:pPr>
              <w:widowControl w:val="0"/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Připraví procházku s výkladem k dané lokalitě v Kladně (případně okolí)</w:t>
            </w:r>
          </w:p>
          <w:p w14:paraId="08C7C818" w14:textId="77777777" w:rsidR="00A26406" w:rsidRPr="00FA7C8E" w:rsidRDefault="00D83F7B" w:rsidP="0075521F">
            <w:pPr>
              <w:widowControl w:val="0"/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vystupuje jako průvodce skupiny, seznamuje se zajímavými místy a jejich historií</w:t>
            </w:r>
          </w:p>
          <w:p w14:paraId="7353F22B" w14:textId="77777777" w:rsidR="00A26406" w:rsidRPr="00FA7C8E" w:rsidRDefault="00D83F7B" w:rsidP="0075521F">
            <w:pPr>
              <w:widowControl w:val="0"/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zařadí do období, případně k architektonickému stylu</w:t>
            </w:r>
          </w:p>
          <w:p w14:paraId="767E5753" w14:textId="77777777" w:rsidR="00A26406" w:rsidRPr="00FA7C8E" w:rsidRDefault="00D83F7B" w:rsidP="0075521F">
            <w:pPr>
              <w:widowControl w:val="0"/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dává do souvislosti s historií regionu</w:t>
            </w:r>
          </w:p>
          <w:p w14:paraId="67E90728" w14:textId="77777777" w:rsidR="00A26406" w:rsidRPr="00FA7C8E" w:rsidRDefault="00D83F7B" w:rsidP="0075521F">
            <w:pPr>
              <w:widowControl w:val="0"/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porovnává minulost a současný stav</w:t>
            </w:r>
          </w:p>
          <w:p w14:paraId="71C47B0B" w14:textId="77777777" w:rsidR="00A26406" w:rsidRPr="00FA7C8E" w:rsidRDefault="00D83F7B" w:rsidP="0075521F">
            <w:pPr>
              <w:widowControl w:val="0"/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prezentuje svoji práci, argumentuje, diskutuje, obhajuje svůj názor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15C52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OSV – osobnostní rozvoj – rozvoj schopnosti myšlení –  prezentuje, hodnotí svoji práci, výstižně formuluje</w:t>
            </w:r>
          </w:p>
          <w:p w14:paraId="442F6B10" w14:textId="77777777" w:rsidR="00A26406" w:rsidRPr="00FA7C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6A2B2445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EV – problematika ochrany památek – řízený rozhovor</w:t>
            </w:r>
          </w:p>
          <w:p w14:paraId="141B54A5" w14:textId="77777777" w:rsidR="00A26406" w:rsidRPr="00FA7C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778AEECB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MV – prezentace vlastního mediálního sdělení – možnosti: forma nástěnné mapy,  výukových karet – zdařilé budou umístěny v prostorách školy</w:t>
            </w:r>
          </w:p>
          <w:p w14:paraId="27F7CC12" w14:textId="77777777" w:rsidR="00A26406" w:rsidRPr="00FA7C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685C9EC9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Čj – kultura mluveného projevu na procházce Kladnem</w:t>
            </w:r>
          </w:p>
          <w:p w14:paraId="44447377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Z - mapy-orientace</w:t>
            </w:r>
          </w:p>
          <w:p w14:paraId="110E6C08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Vv – výtvarná úroveň prací+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3338A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Možnosti:</w:t>
            </w:r>
          </w:p>
          <w:p w14:paraId="1FED1DA9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vytváření „mapy Kladna“ se zakreslováním památek</w:t>
            </w:r>
          </w:p>
          <w:p w14:paraId="66979EDB" w14:textId="77777777" w:rsidR="00A26406" w:rsidRPr="00FA7C8E" w:rsidRDefault="00D83F7B" w:rsidP="0075521F">
            <w:pPr>
              <w:widowControl w:val="0"/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vytváření informačních listů o jednotlivých místech</w:t>
            </w:r>
          </w:p>
          <w:p w14:paraId="61B615D1" w14:textId="77777777" w:rsidR="00A26406" w:rsidRPr="00FA7C8E" w:rsidRDefault="00D83F7B" w:rsidP="0075521F">
            <w:pPr>
              <w:widowControl w:val="0"/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fotografická, filmová dokumentace</w:t>
            </w:r>
          </w:p>
          <w:p w14:paraId="216FE019" w14:textId="77777777" w:rsidR="00A26406" w:rsidRPr="00FA7C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5BF4EB82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(uskutečnění vycházek dle počasí)</w:t>
            </w:r>
          </w:p>
        </w:tc>
      </w:tr>
      <w:tr w:rsidR="00A26406" w:rsidRPr="00FA7C8E" w14:paraId="0D09ED2A" w14:textId="77777777">
        <w:trPr>
          <w:trHeight w:val="277"/>
        </w:trPr>
        <w:tc>
          <w:tcPr>
            <w:tcW w:w="980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A2FBF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b/>
                <w:color w:val="A6A6A6" w:themeColor="background1" w:themeShade="A6"/>
                <w:sz w:val="24"/>
                <w:szCs w:val="24"/>
              </w:rPr>
              <w:t>IV.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9663E9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  <w:u w:val="single"/>
              </w:rPr>
            </w:pPr>
            <w:r w:rsidRPr="00FA7C8E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Významné osobnosti Kladna a Kladenska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83E452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uvede významné osobnosti spjaté s Kladnem</w:t>
            </w:r>
          </w:p>
          <w:p w14:paraId="62DAEF3C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specifikuje jejich význam a přínos (v minulosti i pro současný život)</w:t>
            </w:r>
          </w:p>
          <w:p w14:paraId="0418BBA6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rozdělí dle oblastí – politika, architektura, výtvarné umění, literatura, hudba, technické obory</w:t>
            </w:r>
          </w:p>
          <w:p w14:paraId="43E38388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zdůvodní svůj názor</w:t>
            </w:r>
          </w:p>
          <w:p w14:paraId="0A39C30A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přečte ukázky z knih a interpretuje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FC06CF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MV -  prezentace vlastního mediálního sdělení</w:t>
            </w:r>
          </w:p>
          <w:p w14:paraId="339E2B89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 xml:space="preserve">Činnosti (možnosti): fiktivní dopis historické osobnosti (stylizace do doby – kreativita, originalita), referáty, vytváření úkolů pro ostatní – listy, křížovky, spojovačky, </w:t>
            </w:r>
            <w:r w:rsidRPr="00FA7C8E">
              <w:rPr>
                <w:color w:val="A6A6A6" w:themeColor="background1" w:themeShade="A6"/>
                <w:sz w:val="24"/>
                <w:szCs w:val="24"/>
              </w:rPr>
              <w:lastRenderedPageBreak/>
              <w:t>doplňovačky apod.</w:t>
            </w:r>
          </w:p>
          <w:p w14:paraId="55F8F5AB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Vv – grafická úprava prací</w:t>
            </w:r>
          </w:p>
          <w:p w14:paraId="4AF5853A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Čj - stylistika – formulace fiktivního dopisu, dodržení zásad slohového útvaru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4CF52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lastRenderedPageBreak/>
              <w:t>Zdařilé výstupy možnost prezentace v prostorách školy</w:t>
            </w:r>
          </w:p>
          <w:p w14:paraId="7B92610A" w14:textId="77777777" w:rsidR="00A26406" w:rsidRPr="00FA7C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39A1BE2F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Četba ukázek z knih o Kladně, interpretace</w:t>
            </w:r>
          </w:p>
        </w:tc>
      </w:tr>
      <w:tr w:rsidR="00A26406" w:rsidRPr="00FA7C8E" w14:paraId="14897F37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DC20CD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b/>
                <w:color w:val="A6A6A6" w:themeColor="background1" w:themeShade="A6"/>
                <w:sz w:val="24"/>
                <w:szCs w:val="24"/>
              </w:rPr>
              <w:t>V.</w:t>
            </w:r>
          </w:p>
          <w:p w14:paraId="27E32952" w14:textId="77777777" w:rsidR="00A26406" w:rsidRPr="00FA7C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B50841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r w:rsidRPr="00FA7C8E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Shrnutí</w:t>
            </w:r>
          </w:p>
          <w:p w14:paraId="4C0A7ACE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-praktický přínos semináře</w:t>
            </w:r>
          </w:p>
          <w:p w14:paraId="49161ED5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-znám Kladno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A99DBA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respektuje kulturní a historické dědictví</w:t>
            </w:r>
          </w:p>
          <w:p w14:paraId="3614EC4C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vytváří si kladný postoj k výtvorům lidského ducha i  materiální kultury</w:t>
            </w:r>
          </w:p>
          <w:p w14:paraId="5BB9DFAC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- využívá získané znalosti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6AEF1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VDO – vztah k městu, ve kterém bydlím, lidem, kteří v něm žili a žijí – řízený rozhovor</w:t>
            </w:r>
          </w:p>
          <w:p w14:paraId="553204C7" w14:textId="77777777" w:rsidR="00A26406" w:rsidRPr="00FA7C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  <w:p w14:paraId="7AEE2D17" w14:textId="77777777" w:rsidR="00A26406" w:rsidRPr="00FA7C8E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  <w:r w:rsidRPr="00FA7C8E">
              <w:rPr>
                <w:color w:val="A6A6A6" w:themeColor="background1" w:themeShade="A6"/>
                <w:sz w:val="24"/>
                <w:szCs w:val="24"/>
              </w:rPr>
              <w:t>OSV – osobnostní rozvoj – rozvoj myšlení, dovedností, uplatňování získaných znalostí</w:t>
            </w:r>
          </w:p>
          <w:p w14:paraId="1E44D3A7" w14:textId="77777777" w:rsidR="00A26406" w:rsidRPr="00FA7C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870BA" w14:textId="77777777" w:rsidR="00A26406" w:rsidRPr="00FA7C8E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</w:tbl>
    <w:p w14:paraId="79E22D2E" w14:textId="77777777" w:rsidR="00A26406" w:rsidRPr="00FA7C8E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</w:p>
    <w:p w14:paraId="74EC337F" w14:textId="77777777" w:rsidR="00A26406" w:rsidRPr="00FA7C8E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</w:p>
    <w:p w14:paraId="24807DA8" w14:textId="77777777" w:rsidR="00A26406" w:rsidRPr="00FA7C8E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  <w:r w:rsidRPr="00FA7C8E">
        <w:rPr>
          <w:color w:val="A6A6A6" w:themeColor="background1" w:themeShade="A6"/>
          <w:sz w:val="24"/>
          <w:szCs w:val="24"/>
        </w:rPr>
        <w:t>Zpracovala: Mgr. Sládková Ilona</w:t>
      </w:r>
    </w:p>
    <w:p w14:paraId="70616CDF" w14:textId="77777777" w:rsidR="00A26406" w:rsidRPr="00FA7C8E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</w:p>
    <w:p w14:paraId="649A94DB" w14:textId="77777777" w:rsidR="00A26406" w:rsidRPr="00FA7C8E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</w:p>
    <w:p w14:paraId="194D7A7D" w14:textId="77777777" w:rsidR="00A26406" w:rsidRPr="00FA7C8E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A6A6A6" w:themeColor="background1" w:themeShade="A6"/>
          <w:sz w:val="24"/>
          <w:szCs w:val="24"/>
        </w:rPr>
      </w:pPr>
    </w:p>
    <w:p w14:paraId="4C60DA96" w14:textId="77777777" w:rsidR="00A26406" w:rsidRDefault="00A26406" w:rsidP="00F42E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4"/>
          <w:szCs w:val="24"/>
        </w:rPr>
        <w:sectPr w:rsidR="00A26406">
          <w:footerReference w:type="default" r:id="rId23"/>
          <w:pgSz w:w="16838" w:h="11906" w:orient="landscape"/>
          <w:pgMar w:top="874" w:right="1417" w:bottom="1417" w:left="1417" w:header="708" w:footer="708" w:gutter="0"/>
          <w:cols w:space="708"/>
        </w:sectPr>
      </w:pPr>
    </w:p>
    <w:p w14:paraId="3AAE89C7" w14:textId="77777777" w:rsidR="00FB1E77" w:rsidRDefault="00FB1E77" w:rsidP="00F42E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color w:val="000000"/>
          <w:sz w:val="36"/>
          <w:szCs w:val="36"/>
        </w:rPr>
        <w:sectPr w:rsidR="00FB1E77">
          <w:footerReference w:type="default" r:id="rId24"/>
          <w:pgSz w:w="16838" w:h="11906" w:orient="landscape"/>
          <w:pgMar w:top="1417" w:right="1417" w:bottom="874" w:left="1417" w:header="708" w:footer="708" w:gutter="0"/>
          <w:cols w:space="708"/>
        </w:sectPr>
      </w:pPr>
    </w:p>
    <w:p w14:paraId="54E8769A" w14:textId="77777777" w:rsidR="00A26406" w:rsidRPr="007E5265" w:rsidRDefault="00D83F7B" w:rsidP="00F42E9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D9D9D9" w:themeColor="background1" w:themeShade="D9"/>
          <w:sz w:val="24"/>
          <w:szCs w:val="24"/>
          <w:u w:val="single"/>
        </w:rPr>
      </w:pPr>
      <w:r w:rsidRPr="007E5265">
        <w:rPr>
          <w:b/>
          <w:color w:val="D9D9D9" w:themeColor="background1" w:themeShade="D9"/>
          <w:sz w:val="24"/>
          <w:szCs w:val="24"/>
          <w:u w:val="single"/>
        </w:rPr>
        <w:lastRenderedPageBreak/>
        <w:t>PŘÍRODOPISNÝ SEMINÁŘ   -  II. STUPEŇ</w:t>
      </w:r>
    </w:p>
    <w:p w14:paraId="751ACD94" w14:textId="77777777" w:rsidR="00A26406" w:rsidRPr="007E5265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Vypracovala: Mgr. Šárka Domonkošová</w:t>
      </w:r>
    </w:p>
    <w:p w14:paraId="204DAC97" w14:textId="77777777" w:rsidR="00A26406" w:rsidRPr="007E5265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D9D9D9" w:themeColor="background1" w:themeShade="D9"/>
          <w:sz w:val="24"/>
          <w:szCs w:val="24"/>
        </w:rPr>
      </w:pPr>
    </w:p>
    <w:p w14:paraId="5EE2E037" w14:textId="77777777" w:rsidR="00A26406" w:rsidRPr="007E5265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D9D9D9" w:themeColor="background1" w:themeShade="D9"/>
          <w:sz w:val="24"/>
          <w:szCs w:val="24"/>
          <w:u w:val="single"/>
        </w:rPr>
      </w:pPr>
      <w:r w:rsidRPr="007E5265">
        <w:rPr>
          <w:b/>
          <w:color w:val="D9D9D9" w:themeColor="background1" w:themeShade="D9"/>
          <w:sz w:val="24"/>
          <w:szCs w:val="24"/>
          <w:u w:val="single"/>
        </w:rPr>
        <w:t>1.  Obsahové, časové a organizační vymezení předmětu</w:t>
      </w:r>
    </w:p>
    <w:p w14:paraId="40C08322" w14:textId="77777777" w:rsidR="00A26406" w:rsidRPr="007E5265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D9D9D9" w:themeColor="background1" w:themeShade="D9"/>
          <w:sz w:val="24"/>
          <w:szCs w:val="24"/>
        </w:rPr>
      </w:pPr>
    </w:p>
    <w:p w14:paraId="3473916F" w14:textId="77777777" w:rsidR="00A26406" w:rsidRPr="007E5265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ročníku na II. stupni. Vyučovací předměty Přírodopis, Chemie, Fyzika, Výchova ke zdraví, Svět práce, Zeměpis a Přírodovědný seminář se vzájemně doplňují. Vyučovací předmět Přírodopisný seminář vede žáka k uvědomování si užitečnosti přírodovědných poznatků, jejich aplikací v praktickém životě, rozvíjí dovednost objektivně a spolehlivě pozorovat, experimentovat, vytvářet si a ověřovat hypotézy, vyvozovat z nich závěry a ty následně interpretovat. Cílem Přírodovědného semináře je poskytnout žákům nadstavbu k základnímu učivu a ve větší míře se soustředit na praktické činnosti. Těmto cílům odpovídají formy práce, vyučovací metody a pracovní postupy. Výuka směřuje k:</w:t>
      </w:r>
    </w:p>
    <w:p w14:paraId="509F203F" w14:textId="77777777" w:rsidR="00A26406" w:rsidRPr="007E5265" w:rsidRDefault="00D83F7B" w:rsidP="0075521F">
      <w:pPr>
        <w:widowControl w:val="0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podchycení a rozvíjení zájmu o poznávání základních přírodních zákonitostí</w:t>
      </w:r>
    </w:p>
    <w:p w14:paraId="03A4F153" w14:textId="77777777" w:rsidR="00A26406" w:rsidRPr="007E5265" w:rsidRDefault="00D83F7B" w:rsidP="0075521F">
      <w:pPr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vytváření potřeb objevovat a vysvětlovat přírodní jevy</w:t>
      </w:r>
    </w:p>
    <w:p w14:paraId="69CAA7DC" w14:textId="77777777" w:rsidR="00A26406" w:rsidRPr="007E5265" w:rsidRDefault="00D83F7B" w:rsidP="0075521F">
      <w:pPr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uvědomování si důležitosti citlivého vztahu k okolnímu prostředí, odpovědnosti člověka za zachování života na Zemi i svého zdraví</w:t>
      </w:r>
    </w:p>
    <w:p w14:paraId="1E96914B" w14:textId="77777777" w:rsidR="00A26406" w:rsidRPr="007E5265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Předmětem prolínají průřezová témata:</w:t>
      </w:r>
    </w:p>
    <w:p w14:paraId="1150B314" w14:textId="77777777" w:rsidR="00A26406" w:rsidRPr="007E5265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OSV – hodnoty, postoje, praktická etika, EV – Základní podmínky života, lidské aktivity a problémy životního prostředí, porozumění souvislostem v biosféře, vztahům člověka a prostředí a důsledkům lidských činností na prostředí, zachování biologické rovnováhy, VMEGS - Evropská a globální dimenze v základech ekologie, MuV – vzájemné respektování, MeV – komunikace a kooperace</w:t>
      </w:r>
    </w:p>
    <w:p w14:paraId="5FF2CF05" w14:textId="77777777" w:rsidR="00A26406" w:rsidRPr="007E5265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2"/>
          <w:szCs w:val="22"/>
        </w:rPr>
        <w:tab/>
      </w:r>
      <w:r w:rsidRPr="007E5265">
        <w:rPr>
          <w:color w:val="D9D9D9" w:themeColor="background1" w:themeShade="D9"/>
          <w:sz w:val="24"/>
          <w:szCs w:val="24"/>
        </w:rPr>
        <w:t>Časové vymezení předmětu a organizace práce:  2 hodiny týdně  jako volitelný předmět dle možností školy. Seminář může být vyučován v učebně přírodopisu a informatiky, učebně chemie a fyziky, též v terénu. Podle charakteru vzdělávacího obsahu se využívá buď frontální výuka s demonstračními pomůckami, nebo skupinová práce (práce na projektech, laboratorní práce, prožitkové hry, práce s ICT,.....), přírodovědné vycházky, výstavy apod.</w:t>
      </w:r>
    </w:p>
    <w:p w14:paraId="00FCDAF9" w14:textId="77777777" w:rsidR="00A26406" w:rsidRPr="007E5265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ab/>
        <w:t xml:space="preserve">V hodnocení žáka se sleduje především to, jak je schopen aplikovat získané dovednosti a vědomosti, spolupracovat, přemýšlet, řešit úlohy a obhajovat své názory.  </w:t>
      </w:r>
    </w:p>
    <w:p w14:paraId="7F692200" w14:textId="77777777" w:rsidR="00A26406" w:rsidRPr="007E5265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D9D9D9" w:themeColor="background1" w:themeShade="D9"/>
          <w:sz w:val="24"/>
          <w:szCs w:val="24"/>
          <w:u w:val="single"/>
        </w:rPr>
      </w:pPr>
    </w:p>
    <w:p w14:paraId="7F4A45E5" w14:textId="77777777" w:rsidR="00A26406" w:rsidRPr="007E5265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D9D9D9" w:themeColor="background1" w:themeShade="D9"/>
          <w:sz w:val="24"/>
          <w:szCs w:val="24"/>
          <w:u w:val="single"/>
        </w:rPr>
      </w:pPr>
      <w:r w:rsidRPr="007E5265">
        <w:rPr>
          <w:b/>
          <w:color w:val="D9D9D9" w:themeColor="background1" w:themeShade="D9"/>
          <w:sz w:val="24"/>
          <w:szCs w:val="24"/>
          <w:u w:val="single"/>
        </w:rPr>
        <w:t>2.  Výchovné a vzdělávací strategie pro rozvoj klíčových kompetencí žáků</w:t>
      </w:r>
    </w:p>
    <w:p w14:paraId="5F685D26" w14:textId="77777777" w:rsidR="00A26406" w:rsidRPr="007E5265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D9D9D9" w:themeColor="background1" w:themeShade="D9"/>
          <w:sz w:val="24"/>
          <w:szCs w:val="24"/>
        </w:rPr>
      </w:pPr>
    </w:p>
    <w:p w14:paraId="41CA577E" w14:textId="77777777" w:rsidR="00A26406" w:rsidRPr="007E5265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b/>
          <w:color w:val="D9D9D9" w:themeColor="background1" w:themeShade="D9"/>
          <w:sz w:val="24"/>
          <w:szCs w:val="24"/>
        </w:rPr>
        <w:t>KOMPETENCE K UČENÍ</w:t>
      </w:r>
    </w:p>
    <w:p w14:paraId="0A8B4AB4" w14:textId="77777777" w:rsidR="00A26406" w:rsidRPr="007E5265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D9D9D9" w:themeColor="background1" w:themeShade="D9"/>
          <w:sz w:val="24"/>
          <w:szCs w:val="24"/>
        </w:rPr>
        <w:sectPr w:rsidR="00A26406" w:rsidRPr="007E5265">
          <w:pgSz w:w="11906" w:h="16838"/>
          <w:pgMar w:top="1417" w:right="874" w:bottom="1417" w:left="1417" w:header="708" w:footer="708" w:gutter="0"/>
          <w:cols w:space="708"/>
        </w:sectPr>
      </w:pPr>
      <w:r w:rsidRPr="007E5265">
        <w:rPr>
          <w:b/>
          <w:color w:val="D9D9D9" w:themeColor="background1" w:themeShade="D9"/>
          <w:sz w:val="24"/>
          <w:szCs w:val="24"/>
        </w:rPr>
        <w:t>Učitel:</w:t>
      </w:r>
    </w:p>
    <w:p w14:paraId="1CBD8B46" w14:textId="77777777" w:rsidR="00A26406" w:rsidRPr="007E5265" w:rsidRDefault="00D83F7B" w:rsidP="0075521F">
      <w:pPr>
        <w:widowControl w:val="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učí žáky různým technikám poznávání přírodních objektů, procesů, vlastností a jevů</w:t>
      </w:r>
    </w:p>
    <w:p w14:paraId="2E94B288" w14:textId="77777777" w:rsidR="00A26406" w:rsidRPr="007E5265" w:rsidRDefault="00D83F7B" w:rsidP="0075521F">
      <w:pPr>
        <w:widowControl w:val="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učí žáky vyhledávat, zpracovávat a používat potřebné informace v literatuře a na internetu</w:t>
      </w:r>
    </w:p>
    <w:p w14:paraId="1991C46E" w14:textId="77777777" w:rsidR="00A26406" w:rsidRPr="007E5265" w:rsidRDefault="00D83F7B" w:rsidP="0075521F">
      <w:pPr>
        <w:widowControl w:val="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učí žáky zpracovávat informace z hlediska důležitosti a objektivity a využívat je k dalšímu</w:t>
      </w:r>
    </w:p>
    <w:p w14:paraId="08296C35" w14:textId="77777777" w:rsidR="00A26406" w:rsidRPr="007E5265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učení</w:t>
      </w:r>
    </w:p>
    <w:p w14:paraId="3828E23B" w14:textId="77777777" w:rsidR="00A26406" w:rsidRPr="007E5265" w:rsidRDefault="00D83F7B" w:rsidP="0075521F">
      <w:pPr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umožňuje žákovi pozorovat a experimentovat, porovnávat výsledky a vyvozovat závěry</w:t>
      </w:r>
    </w:p>
    <w:p w14:paraId="137BB506" w14:textId="77777777" w:rsidR="00A26406" w:rsidRPr="007E5265" w:rsidRDefault="00D83F7B" w:rsidP="0075521F">
      <w:pPr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motivuje k učení – snažit se cíleně vytvářet takové situace, v nichž má žák radost z učení a poznávání</w:t>
      </w:r>
    </w:p>
    <w:p w14:paraId="0BDC5484" w14:textId="77777777" w:rsidR="00A26406" w:rsidRPr="007E5265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D9D9D9" w:themeColor="background1" w:themeShade="D9"/>
          <w:sz w:val="24"/>
          <w:szCs w:val="24"/>
        </w:rPr>
        <w:sectPr w:rsidR="00A26406" w:rsidRPr="007E5265">
          <w:type w:val="continuous"/>
          <w:pgSz w:w="11906" w:h="16838"/>
          <w:pgMar w:top="1417" w:right="874" w:bottom="1417" w:left="1417" w:header="708" w:footer="708" w:gutter="0"/>
          <w:cols w:space="708"/>
        </w:sectPr>
      </w:pPr>
      <w:r w:rsidRPr="007E5265">
        <w:rPr>
          <w:b/>
          <w:color w:val="D9D9D9" w:themeColor="background1" w:themeShade="D9"/>
          <w:sz w:val="24"/>
          <w:szCs w:val="24"/>
        </w:rPr>
        <w:t>Žáci:</w:t>
      </w:r>
    </w:p>
    <w:p w14:paraId="1EA2FB4F" w14:textId="77777777" w:rsidR="00A26406" w:rsidRPr="007E5265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b/>
          <w:color w:val="D9D9D9" w:themeColor="background1" w:themeShade="D9"/>
          <w:sz w:val="24"/>
          <w:szCs w:val="24"/>
        </w:rPr>
        <w:t xml:space="preserve">      -     </w:t>
      </w:r>
      <w:r w:rsidRPr="007E5265">
        <w:rPr>
          <w:color w:val="D9D9D9" w:themeColor="background1" w:themeShade="D9"/>
          <w:sz w:val="24"/>
          <w:szCs w:val="24"/>
        </w:rPr>
        <w:t>jsou vedeni k efektivnímu učení</w:t>
      </w:r>
    </w:p>
    <w:p w14:paraId="6D8FD7BE" w14:textId="77777777" w:rsidR="00A26406" w:rsidRPr="007E5265" w:rsidRDefault="00D83F7B" w:rsidP="0075521F">
      <w:pPr>
        <w:widowControl w:val="0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vyhledávají a třídí informace, využívají je v procesu učení</w:t>
      </w:r>
    </w:p>
    <w:p w14:paraId="42549041" w14:textId="77777777" w:rsidR="00A26406" w:rsidRPr="007E5265" w:rsidRDefault="00D83F7B" w:rsidP="0075521F">
      <w:pPr>
        <w:widowControl w:val="0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vytváří si komplexnější pohled na přírodní jevy</w:t>
      </w:r>
    </w:p>
    <w:p w14:paraId="412EEDBF" w14:textId="77777777" w:rsidR="00A26406" w:rsidRPr="007E5265" w:rsidRDefault="00D83F7B" w:rsidP="0075521F">
      <w:pPr>
        <w:widowControl w:val="0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plánují, organizují a řídí vlastní učení</w:t>
      </w:r>
    </w:p>
    <w:p w14:paraId="406393F3" w14:textId="77777777" w:rsidR="00A26406" w:rsidRPr="007E5265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D9D9D9" w:themeColor="background1" w:themeShade="D9"/>
          <w:sz w:val="24"/>
          <w:szCs w:val="24"/>
        </w:rPr>
      </w:pPr>
    </w:p>
    <w:p w14:paraId="472FA9C4" w14:textId="77777777" w:rsidR="00A26406" w:rsidRPr="007E5265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b/>
          <w:color w:val="D9D9D9" w:themeColor="background1" w:themeShade="D9"/>
          <w:sz w:val="24"/>
          <w:szCs w:val="24"/>
        </w:rPr>
        <w:t>KOMPETENCE K ŘEŠENÍ PROBLÉMU</w:t>
      </w:r>
    </w:p>
    <w:p w14:paraId="0A90B1E7" w14:textId="77777777" w:rsidR="00A26406" w:rsidRPr="007E5265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D9D9D9" w:themeColor="background1" w:themeShade="D9"/>
          <w:sz w:val="24"/>
          <w:szCs w:val="24"/>
        </w:rPr>
        <w:sectPr w:rsidR="00A26406" w:rsidRPr="007E5265">
          <w:type w:val="continuous"/>
          <w:pgSz w:w="11906" w:h="16838"/>
          <w:pgMar w:top="1417" w:right="874" w:bottom="1417" w:left="1417" w:header="708" w:footer="708" w:gutter="0"/>
          <w:cols w:space="708"/>
        </w:sectPr>
      </w:pPr>
      <w:r w:rsidRPr="007E5265">
        <w:rPr>
          <w:b/>
          <w:color w:val="D9D9D9" w:themeColor="background1" w:themeShade="D9"/>
          <w:sz w:val="24"/>
          <w:szCs w:val="24"/>
        </w:rPr>
        <w:t>Učitel:</w:t>
      </w:r>
    </w:p>
    <w:p w14:paraId="6C059B65" w14:textId="77777777" w:rsidR="00A26406" w:rsidRPr="007E5265" w:rsidRDefault="00D83F7B" w:rsidP="0075521F">
      <w:pPr>
        <w:widowControl w:val="0"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učí žáky přecházet od poznávání smyslového k pojmovému poznávání</w:t>
      </w:r>
    </w:p>
    <w:p w14:paraId="2E275F8A" w14:textId="77777777" w:rsidR="00A26406" w:rsidRPr="007E5265" w:rsidRDefault="00D83F7B" w:rsidP="0075521F">
      <w:pPr>
        <w:widowControl w:val="0"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lastRenderedPageBreak/>
        <w:t>učí žáky poznatky zobecňovat a aplikovat v různých oblastech života</w:t>
      </w:r>
    </w:p>
    <w:p w14:paraId="3788EFB3" w14:textId="77777777" w:rsidR="00A26406" w:rsidRPr="007E5265" w:rsidRDefault="00D83F7B" w:rsidP="0075521F">
      <w:pPr>
        <w:widowControl w:val="0"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rozvíjí schopnost objevovat a formulovat problém a hledat různé varianty řešení</w:t>
      </w:r>
    </w:p>
    <w:p w14:paraId="1B607335" w14:textId="77777777" w:rsidR="00A26406" w:rsidRPr="007E5265" w:rsidRDefault="00D83F7B" w:rsidP="0075521F">
      <w:pPr>
        <w:widowControl w:val="0"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podporuje samostatnost, tvořivost a logické myšlení</w:t>
      </w:r>
    </w:p>
    <w:p w14:paraId="5E306F2D" w14:textId="77777777" w:rsidR="00A26406" w:rsidRPr="007E5265" w:rsidRDefault="00D83F7B" w:rsidP="0075521F">
      <w:pPr>
        <w:widowControl w:val="0"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podporuje týmovou spolupráci při řešení problémů</w:t>
      </w:r>
    </w:p>
    <w:p w14:paraId="0325F0A9" w14:textId="77777777" w:rsidR="00A26406" w:rsidRPr="007E5265" w:rsidRDefault="00D83F7B" w:rsidP="0075521F">
      <w:pPr>
        <w:widowControl w:val="0"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  <w:sectPr w:rsidR="00A26406" w:rsidRPr="007E5265">
          <w:type w:val="continuous"/>
          <w:pgSz w:w="11906" w:h="16838"/>
          <w:pgMar w:top="1417" w:right="874" w:bottom="1417" w:left="1417" w:header="708" w:footer="708" w:gutter="0"/>
          <w:cols w:space="708"/>
        </w:sectPr>
      </w:pPr>
      <w:r w:rsidRPr="007E5265">
        <w:rPr>
          <w:color w:val="D9D9D9" w:themeColor="background1" w:themeShade="D9"/>
          <w:sz w:val="24"/>
          <w:szCs w:val="24"/>
        </w:rPr>
        <w:t>učí, jak některým problémům předcházet</w:t>
      </w:r>
    </w:p>
    <w:p w14:paraId="618E38AB" w14:textId="77777777" w:rsidR="00A26406" w:rsidRPr="007E5265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b/>
          <w:color w:val="D9D9D9" w:themeColor="background1" w:themeShade="D9"/>
          <w:sz w:val="24"/>
          <w:szCs w:val="24"/>
        </w:rPr>
        <w:t>Žáci:</w:t>
      </w:r>
    </w:p>
    <w:p w14:paraId="2820D795" w14:textId="77777777" w:rsidR="00A26406" w:rsidRPr="007E5265" w:rsidRDefault="00D83F7B" w:rsidP="0075521F">
      <w:pPr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vnímají nejrůznější problémové situace</w:t>
      </w:r>
    </w:p>
    <w:p w14:paraId="0EFB4959" w14:textId="77777777" w:rsidR="00A26406" w:rsidRPr="007E5265" w:rsidRDefault="00D83F7B" w:rsidP="0075521F">
      <w:pPr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vyhledávají informace vhodné k řešení problémů</w:t>
      </w:r>
    </w:p>
    <w:p w14:paraId="5939831E" w14:textId="77777777" w:rsidR="00A26406" w:rsidRPr="007E5265" w:rsidRDefault="00D83F7B" w:rsidP="0075521F">
      <w:pPr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kriticky myslí</w:t>
      </w:r>
    </w:p>
    <w:p w14:paraId="0E68010D" w14:textId="77777777" w:rsidR="00A26406" w:rsidRPr="007E5265" w:rsidRDefault="00D83F7B" w:rsidP="0075521F">
      <w:pPr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jsou schopni obhájit svá rozhodnutí</w:t>
      </w:r>
    </w:p>
    <w:p w14:paraId="46FCF975" w14:textId="77777777" w:rsidR="00A26406" w:rsidRPr="007E5265" w:rsidRDefault="00D83F7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b/>
          <w:color w:val="D9D9D9" w:themeColor="background1" w:themeShade="D9"/>
          <w:sz w:val="24"/>
          <w:szCs w:val="24"/>
        </w:rPr>
        <w:t>KOMPETENCE KOMUNIKATIVNÍ</w:t>
      </w:r>
    </w:p>
    <w:p w14:paraId="71FADE02" w14:textId="77777777" w:rsidR="00A26406" w:rsidRPr="007E5265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D9D9D9" w:themeColor="background1" w:themeShade="D9"/>
          <w:sz w:val="24"/>
          <w:szCs w:val="24"/>
        </w:rPr>
        <w:sectPr w:rsidR="00A26406" w:rsidRPr="007E5265">
          <w:type w:val="continuous"/>
          <w:pgSz w:w="11906" w:h="16838"/>
          <w:pgMar w:top="1417" w:right="874" w:bottom="1417" w:left="1417" w:header="708" w:footer="708" w:gutter="0"/>
          <w:cols w:space="708"/>
        </w:sectPr>
      </w:pPr>
      <w:r w:rsidRPr="007E5265">
        <w:rPr>
          <w:b/>
          <w:color w:val="D9D9D9" w:themeColor="background1" w:themeShade="D9"/>
          <w:sz w:val="24"/>
          <w:szCs w:val="24"/>
        </w:rPr>
        <w:t>Učitel:</w:t>
      </w:r>
    </w:p>
    <w:p w14:paraId="4023F122" w14:textId="77777777" w:rsidR="00A26406" w:rsidRPr="007E5265" w:rsidRDefault="00D83F7B" w:rsidP="0075521F">
      <w:pPr>
        <w:widowControl w:val="0"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vede žáky k přesnému, logicky uspořádanému vyjadřování či argumentaci</w:t>
      </w:r>
    </w:p>
    <w:p w14:paraId="3DE66950" w14:textId="77777777" w:rsidR="00A26406" w:rsidRPr="007E5265" w:rsidRDefault="00D83F7B" w:rsidP="0075521F">
      <w:pPr>
        <w:widowControl w:val="0"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učí žáky stručně, přehledně i objektivně ústně i písemně sdělovat postup a výsledky svých pozorování a experimentů</w:t>
      </w:r>
    </w:p>
    <w:p w14:paraId="4B62F23C" w14:textId="77777777" w:rsidR="00A26406" w:rsidRPr="007E5265" w:rsidRDefault="00D83F7B" w:rsidP="0075521F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vede žáky k tomu, aby otevřeně vyjadřovali svůj názor podpořený logickými argumenty</w:t>
      </w:r>
    </w:p>
    <w:p w14:paraId="2DF3CF46" w14:textId="77777777" w:rsidR="00A26406" w:rsidRPr="007E5265" w:rsidRDefault="00D83F7B" w:rsidP="0075521F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  <w:sectPr w:rsidR="00A26406" w:rsidRPr="007E5265">
          <w:type w:val="continuous"/>
          <w:pgSz w:w="11906" w:h="16838"/>
          <w:pgMar w:top="1417" w:right="874" w:bottom="1417" w:left="1417" w:header="708" w:footer="708" w:gutter="0"/>
          <w:cols w:space="708"/>
        </w:sectPr>
      </w:pPr>
      <w:r w:rsidRPr="007E5265">
        <w:rPr>
          <w:color w:val="D9D9D9" w:themeColor="background1" w:themeShade="D9"/>
          <w:sz w:val="24"/>
          <w:szCs w:val="24"/>
        </w:rPr>
        <w:t>důsledně vyžaduje dodržování pravidel pro zacházení s mikroskopem a dalšími zařízeními a pomůckami, které jsou součástí výbavy odborných učeben</w:t>
      </w:r>
    </w:p>
    <w:p w14:paraId="7D638459" w14:textId="77777777" w:rsidR="00A26406" w:rsidRPr="007E5265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b/>
          <w:color w:val="D9D9D9" w:themeColor="background1" w:themeShade="D9"/>
          <w:sz w:val="24"/>
          <w:szCs w:val="24"/>
        </w:rPr>
        <w:t>Žáci:</w:t>
      </w:r>
    </w:p>
    <w:p w14:paraId="6DD934F4" w14:textId="77777777" w:rsidR="00A26406" w:rsidRPr="007E5265" w:rsidRDefault="00D83F7B" w:rsidP="0075521F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komunikují na odpovídající úrovni</w:t>
      </w:r>
    </w:p>
    <w:p w14:paraId="40D160C3" w14:textId="77777777" w:rsidR="00A26406" w:rsidRPr="007E5265" w:rsidRDefault="00D83F7B" w:rsidP="0075521F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osvojují si kultivovaný ústní projev</w:t>
      </w:r>
    </w:p>
    <w:p w14:paraId="3B79F6E0" w14:textId="77777777" w:rsidR="00A26406" w:rsidRPr="007E5265" w:rsidRDefault="00D83F7B" w:rsidP="0075521F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účinně se zapojují do diskuze</w:t>
      </w:r>
    </w:p>
    <w:p w14:paraId="5100C7A4" w14:textId="77777777" w:rsidR="00A26406" w:rsidRPr="007E5265" w:rsidRDefault="00D83F7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b/>
          <w:color w:val="D9D9D9" w:themeColor="background1" w:themeShade="D9"/>
          <w:sz w:val="24"/>
          <w:szCs w:val="24"/>
        </w:rPr>
        <w:t>KOMPETENCE SOCIÁLNÍ A PERSONÁLNÍ</w:t>
      </w:r>
    </w:p>
    <w:p w14:paraId="25F7B75F" w14:textId="77777777" w:rsidR="00A26406" w:rsidRPr="007E5265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D9D9D9" w:themeColor="background1" w:themeShade="D9"/>
          <w:sz w:val="24"/>
          <w:szCs w:val="24"/>
        </w:rPr>
        <w:sectPr w:rsidR="00A26406" w:rsidRPr="007E5265">
          <w:type w:val="continuous"/>
          <w:pgSz w:w="11906" w:h="16838"/>
          <w:pgMar w:top="1417" w:right="874" w:bottom="1417" w:left="1417" w:header="708" w:footer="708" w:gutter="0"/>
          <w:cols w:space="708"/>
        </w:sectPr>
      </w:pPr>
      <w:r w:rsidRPr="007E5265">
        <w:rPr>
          <w:b/>
          <w:color w:val="D9D9D9" w:themeColor="background1" w:themeShade="D9"/>
          <w:sz w:val="24"/>
          <w:szCs w:val="24"/>
        </w:rPr>
        <w:t>Učitel:</w:t>
      </w:r>
    </w:p>
    <w:p w14:paraId="2B42745B" w14:textId="77777777" w:rsidR="00A26406" w:rsidRPr="007E5265" w:rsidRDefault="00D83F7B" w:rsidP="0075521F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učí žáky pracovat v týmech, učit je vnímat vzájemné odlišnosti jako podmínku efektivní spolupráce</w:t>
      </w:r>
    </w:p>
    <w:p w14:paraId="2F768D6B" w14:textId="77777777" w:rsidR="00A26406" w:rsidRPr="007E5265" w:rsidRDefault="00D83F7B" w:rsidP="0075521F">
      <w:pPr>
        <w:widowControl w:val="0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rozvíjí schopnost žáků zastávat v týmu různé role</w:t>
      </w:r>
    </w:p>
    <w:p w14:paraId="721C0AD9" w14:textId="77777777" w:rsidR="00A26406" w:rsidRPr="007E5265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D9D9D9" w:themeColor="background1" w:themeShade="D9"/>
          <w:sz w:val="24"/>
          <w:szCs w:val="24"/>
        </w:rPr>
        <w:sectPr w:rsidR="00A26406" w:rsidRPr="007E5265">
          <w:type w:val="continuous"/>
          <w:pgSz w:w="11906" w:h="16838"/>
          <w:pgMar w:top="1417" w:right="874" w:bottom="1417" w:left="1417" w:header="708" w:footer="708" w:gutter="0"/>
          <w:cols w:space="708"/>
        </w:sectPr>
      </w:pPr>
      <w:r w:rsidRPr="007E5265">
        <w:rPr>
          <w:color w:val="D9D9D9" w:themeColor="background1" w:themeShade="D9"/>
          <w:sz w:val="24"/>
          <w:szCs w:val="24"/>
        </w:rPr>
        <w:tab/>
        <w:t>-     podporuje vzájemnou pomoc žáků, vytvářet situace, kdy se žáci vzájemně potřebují</w:t>
      </w:r>
    </w:p>
    <w:p w14:paraId="38D923E3" w14:textId="77777777" w:rsidR="00A26406" w:rsidRPr="007E5265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b/>
          <w:color w:val="D9D9D9" w:themeColor="background1" w:themeShade="D9"/>
          <w:sz w:val="24"/>
          <w:szCs w:val="24"/>
        </w:rPr>
        <w:t>Žáci:</w:t>
      </w:r>
    </w:p>
    <w:p w14:paraId="7D429B72" w14:textId="77777777" w:rsidR="00A26406" w:rsidRPr="007E5265" w:rsidRDefault="00D83F7B" w:rsidP="0075521F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spolupracují ve skupině</w:t>
      </w:r>
    </w:p>
    <w:p w14:paraId="7F525866" w14:textId="77777777" w:rsidR="00A26406" w:rsidRPr="007E5265" w:rsidRDefault="00D83F7B" w:rsidP="0075521F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podílí se na utváření příjemné atmosféry v týmu</w:t>
      </w:r>
    </w:p>
    <w:p w14:paraId="15164827" w14:textId="77777777" w:rsidR="00A26406" w:rsidRPr="007E5265" w:rsidRDefault="00D83F7B" w:rsidP="0075521F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v případě potřeby poskytnou pomoc nebo o ni požádají</w:t>
      </w:r>
    </w:p>
    <w:p w14:paraId="12DAC6D4" w14:textId="77777777" w:rsidR="00A26406" w:rsidRPr="007E5265" w:rsidRDefault="00D83F7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b/>
          <w:color w:val="D9D9D9" w:themeColor="background1" w:themeShade="D9"/>
          <w:sz w:val="24"/>
          <w:szCs w:val="24"/>
        </w:rPr>
        <w:t>KOMPETENCE OBČANSKÉ</w:t>
      </w:r>
    </w:p>
    <w:p w14:paraId="6E0A7181" w14:textId="77777777" w:rsidR="00A26406" w:rsidRPr="007E5265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D9D9D9" w:themeColor="background1" w:themeShade="D9"/>
          <w:sz w:val="24"/>
          <w:szCs w:val="24"/>
        </w:rPr>
        <w:sectPr w:rsidR="00A26406" w:rsidRPr="007E5265">
          <w:type w:val="continuous"/>
          <w:pgSz w:w="11906" w:h="16838"/>
          <w:pgMar w:top="1417" w:right="874" w:bottom="1417" w:left="1417" w:header="708" w:footer="708" w:gutter="0"/>
          <w:cols w:space="708"/>
        </w:sectPr>
      </w:pPr>
      <w:r w:rsidRPr="007E5265">
        <w:rPr>
          <w:b/>
          <w:color w:val="D9D9D9" w:themeColor="background1" w:themeShade="D9"/>
          <w:sz w:val="24"/>
          <w:szCs w:val="24"/>
        </w:rPr>
        <w:t>Učitel:</w:t>
      </w:r>
    </w:p>
    <w:p w14:paraId="21B14E70" w14:textId="77777777" w:rsidR="00A26406" w:rsidRPr="007E5265" w:rsidRDefault="00D83F7B" w:rsidP="0075521F">
      <w:pPr>
        <w:widowControl w:val="0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vede žáky k odpovědnosti za jejich zdraví a za zachování životního prostředí</w:t>
      </w:r>
    </w:p>
    <w:p w14:paraId="2A1AD9CF" w14:textId="77777777" w:rsidR="00A26406" w:rsidRPr="007E5265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ab/>
        <w:t>-     vede žáky k aktivní ochraně jejich zdraví, k aktivní ochraně životního prostředí</w:t>
      </w:r>
    </w:p>
    <w:p w14:paraId="632299BD" w14:textId="77777777" w:rsidR="00A26406" w:rsidRPr="007E5265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ab/>
        <w:t>-     netoleruje agresivní, hrubé, vulgární a nezdvořilé projevy chování žáků</w:t>
      </w:r>
    </w:p>
    <w:p w14:paraId="4170C2B3" w14:textId="77777777" w:rsidR="00A26406" w:rsidRPr="007E5265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D9D9D9" w:themeColor="background1" w:themeShade="D9"/>
          <w:sz w:val="24"/>
          <w:szCs w:val="24"/>
        </w:rPr>
        <w:sectPr w:rsidR="00A26406" w:rsidRPr="007E5265">
          <w:type w:val="continuous"/>
          <w:pgSz w:w="11906" w:h="16838"/>
          <w:pgMar w:top="1417" w:right="874" w:bottom="1417" w:left="1417" w:header="708" w:footer="708" w:gutter="0"/>
          <w:cols w:space="708"/>
        </w:sectPr>
      </w:pPr>
      <w:r w:rsidRPr="007E5265">
        <w:rPr>
          <w:color w:val="D9D9D9" w:themeColor="background1" w:themeShade="D9"/>
          <w:sz w:val="24"/>
          <w:szCs w:val="24"/>
        </w:rPr>
        <w:tab/>
        <w:t>-     netoleruje nekamarádské chování a odmítnutí požadované pomoci</w:t>
      </w:r>
    </w:p>
    <w:p w14:paraId="1DEA1B1B" w14:textId="77777777" w:rsidR="00A26406" w:rsidRPr="007E5265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b/>
          <w:color w:val="D9D9D9" w:themeColor="background1" w:themeShade="D9"/>
          <w:sz w:val="24"/>
          <w:szCs w:val="24"/>
        </w:rPr>
        <w:t>Žáci:</w:t>
      </w:r>
    </w:p>
    <w:p w14:paraId="391E98A0" w14:textId="77777777" w:rsidR="00A26406" w:rsidRPr="007E5265" w:rsidRDefault="00D83F7B" w:rsidP="0075521F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respektují názory ostatních</w:t>
      </w:r>
    </w:p>
    <w:p w14:paraId="65D20658" w14:textId="77777777" w:rsidR="00A26406" w:rsidRPr="007E5265" w:rsidRDefault="00D83F7B" w:rsidP="0075521F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formují si volní a charakterové rysy</w:t>
      </w:r>
    </w:p>
    <w:p w14:paraId="454A3E1A" w14:textId="77777777" w:rsidR="00A26406" w:rsidRPr="007E5265" w:rsidRDefault="00D83F7B" w:rsidP="0075521F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zodpovědně se rozhodují podle dané situace</w:t>
      </w:r>
    </w:p>
    <w:p w14:paraId="4C3D4702" w14:textId="77777777" w:rsidR="00A26406" w:rsidRPr="007E5265" w:rsidRDefault="00D83F7B" w:rsidP="0075521F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chápou základní ekologické souvislosti, respektují požadavky na kvalitní životní prostředí</w:t>
      </w:r>
    </w:p>
    <w:p w14:paraId="65D9F037" w14:textId="77777777" w:rsidR="009602FC" w:rsidRPr="007E5265" w:rsidRDefault="00D83F7B" w:rsidP="0075521F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rozhodují se v zájmu podpory a ochrany zdraví</w:t>
      </w:r>
    </w:p>
    <w:p w14:paraId="74E15BAC" w14:textId="77777777" w:rsidR="009602FC" w:rsidRPr="007E5265" w:rsidRDefault="009602FC" w:rsidP="0075521F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</w:pPr>
    </w:p>
    <w:p w14:paraId="0486D2B2" w14:textId="77777777" w:rsidR="00A26406" w:rsidRPr="007E5265" w:rsidRDefault="00D83F7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b/>
          <w:color w:val="D9D9D9" w:themeColor="background1" w:themeShade="D9"/>
          <w:sz w:val="24"/>
          <w:szCs w:val="24"/>
        </w:rPr>
        <w:lastRenderedPageBreak/>
        <w:t>KOMPETENCE PRACOVNÍ</w:t>
      </w:r>
    </w:p>
    <w:p w14:paraId="434D97DC" w14:textId="77777777" w:rsidR="00A26406" w:rsidRPr="007E5265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D9D9D9" w:themeColor="background1" w:themeShade="D9"/>
          <w:sz w:val="24"/>
          <w:szCs w:val="24"/>
        </w:rPr>
        <w:sectPr w:rsidR="00A26406" w:rsidRPr="007E5265">
          <w:type w:val="continuous"/>
          <w:pgSz w:w="11906" w:h="16838"/>
          <w:pgMar w:top="1417" w:right="874" w:bottom="1417" w:left="1417" w:header="708" w:footer="708" w:gutter="0"/>
          <w:cols w:space="708"/>
        </w:sectPr>
      </w:pPr>
      <w:r w:rsidRPr="007E5265">
        <w:rPr>
          <w:b/>
          <w:color w:val="D9D9D9" w:themeColor="background1" w:themeShade="D9"/>
          <w:sz w:val="24"/>
          <w:szCs w:val="24"/>
        </w:rPr>
        <w:t>Učitel:</w:t>
      </w:r>
    </w:p>
    <w:p w14:paraId="12C7984F" w14:textId="77777777" w:rsidR="00A26406" w:rsidRPr="007E5265" w:rsidRDefault="00D83F7B" w:rsidP="0075521F">
      <w:pPr>
        <w:widowControl w:val="0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vede žáky k pozitivnímu vztahu k práci</w:t>
      </w:r>
    </w:p>
    <w:p w14:paraId="0E2AC9D2" w14:textId="77777777" w:rsidR="00A26406" w:rsidRPr="007E5265" w:rsidRDefault="00D83F7B" w:rsidP="0075521F">
      <w:pPr>
        <w:widowControl w:val="0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podporuje využívání výpočetní techniky a internetu</w:t>
      </w:r>
    </w:p>
    <w:p w14:paraId="1A8D3CD5" w14:textId="77777777" w:rsidR="00A26406" w:rsidRPr="007E5265" w:rsidRDefault="00D83F7B" w:rsidP="0075521F">
      <w:pPr>
        <w:widowControl w:val="0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seznamuje žáky se zásadami bezpečnosti, ochrany zdraví při práci a důsledně vyžaduje</w:t>
      </w:r>
    </w:p>
    <w:p w14:paraId="37636C0E" w14:textId="77777777" w:rsidR="00A26406" w:rsidRPr="007E5265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jejich dodržování</w:t>
      </w:r>
    </w:p>
    <w:p w14:paraId="7C352328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</w:rPr>
      </w:pPr>
    </w:p>
    <w:p w14:paraId="1D92C013" w14:textId="77777777" w:rsidR="00A26406" w:rsidRPr="007E5265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b/>
          <w:color w:val="D9D9D9" w:themeColor="background1" w:themeShade="D9"/>
          <w:sz w:val="24"/>
          <w:szCs w:val="24"/>
        </w:rPr>
        <w:t>Žáci:</w:t>
      </w:r>
    </w:p>
    <w:p w14:paraId="21DF6D33" w14:textId="77777777" w:rsidR="00A26406" w:rsidRPr="007E5265" w:rsidRDefault="00D83F7B" w:rsidP="0075521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zdokonalují si grafický projev</w:t>
      </w:r>
    </w:p>
    <w:p w14:paraId="136CFE45" w14:textId="77777777" w:rsidR="00A26406" w:rsidRPr="007E5265" w:rsidRDefault="00D83F7B" w:rsidP="0075521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jsou vedeni k efektivitě při organizování vlastní práce</w:t>
      </w:r>
    </w:p>
    <w:p w14:paraId="57634E25" w14:textId="77777777" w:rsidR="00A26406" w:rsidRPr="007E5265" w:rsidRDefault="00D83F7B" w:rsidP="0075521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mohou využívat hledání informací v dostupných materiálech</w:t>
      </w:r>
    </w:p>
    <w:p w14:paraId="17B9BA4F" w14:textId="77777777" w:rsidR="00A26406" w:rsidRPr="007E5265" w:rsidRDefault="00D83F7B" w:rsidP="0075521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využívají vlastních zkušeností a znalostí v běžné praxi</w:t>
      </w:r>
    </w:p>
    <w:p w14:paraId="4B2D2C82" w14:textId="77777777" w:rsidR="00A26406" w:rsidRPr="007E5265" w:rsidRDefault="00D83F7B" w:rsidP="0075521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ovládají základní postupy první pomoci</w:t>
      </w:r>
    </w:p>
    <w:p w14:paraId="1F115FD4" w14:textId="77777777" w:rsidR="00A26406" w:rsidRPr="007E5265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D9D9D9" w:themeColor="background1" w:themeShade="D9"/>
          <w:sz w:val="24"/>
          <w:szCs w:val="24"/>
        </w:rPr>
      </w:pPr>
    </w:p>
    <w:p w14:paraId="7896115E" w14:textId="77777777" w:rsidR="00A26406" w:rsidRPr="007E5265" w:rsidRDefault="00D83F7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b/>
          <w:color w:val="D9D9D9" w:themeColor="background1" w:themeShade="D9"/>
          <w:sz w:val="24"/>
          <w:szCs w:val="24"/>
        </w:rPr>
        <w:t>KOMPETENCE DIGITÁLNÍ</w:t>
      </w:r>
    </w:p>
    <w:p w14:paraId="30253CAF" w14:textId="77777777" w:rsidR="00A26406" w:rsidRPr="007E5265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b/>
          <w:color w:val="D9D9D9" w:themeColor="background1" w:themeShade="D9"/>
          <w:sz w:val="24"/>
          <w:szCs w:val="24"/>
        </w:rPr>
        <w:t>Učitel:</w:t>
      </w:r>
    </w:p>
    <w:p w14:paraId="1F95D108" w14:textId="77777777" w:rsidR="00A26406" w:rsidRPr="007E5265" w:rsidRDefault="00D83F7B" w:rsidP="00DC7024">
      <w:pPr>
        <w:widowControl w:val="0"/>
        <w:numPr>
          <w:ilvl w:val="0"/>
          <w:numId w:val="202"/>
        </w:numPr>
        <w:ind w:left="0" w:hanging="2"/>
        <w:rPr>
          <w:color w:val="D9D9D9" w:themeColor="background1" w:themeShade="D9"/>
        </w:rPr>
      </w:pPr>
      <w:r w:rsidRPr="007E5265">
        <w:rPr>
          <w:color w:val="D9D9D9" w:themeColor="background1" w:themeShade="D9"/>
          <w:sz w:val="24"/>
          <w:szCs w:val="24"/>
        </w:rPr>
        <w:t>pomáhá žákům orientovat se v digitálním prostředí a vede je k bezpečnému, sebejistému,    kritickému a tvořivému využívání digitálních technologií při práci a při učení</w:t>
      </w:r>
    </w:p>
    <w:p w14:paraId="5180D002" w14:textId="77777777" w:rsidR="00A26406" w:rsidRPr="007E5265" w:rsidRDefault="00D83F7B" w:rsidP="00DC7024">
      <w:pPr>
        <w:widowControl w:val="0"/>
        <w:numPr>
          <w:ilvl w:val="0"/>
          <w:numId w:val="202"/>
        </w:numPr>
        <w:ind w:left="0" w:hanging="2"/>
        <w:rPr>
          <w:color w:val="D9D9D9" w:themeColor="background1" w:themeShade="D9"/>
        </w:rPr>
      </w:pPr>
      <w:r w:rsidRPr="007E5265">
        <w:rPr>
          <w:color w:val="D9D9D9" w:themeColor="background1" w:themeShade="D9"/>
          <w:sz w:val="24"/>
          <w:szCs w:val="24"/>
        </w:rPr>
        <w:t>využívá vlastních digitálních kompetencí</w:t>
      </w:r>
    </w:p>
    <w:p w14:paraId="55B8CE18" w14:textId="77777777" w:rsidR="00A26406" w:rsidRPr="007E5265" w:rsidRDefault="00D83F7B" w:rsidP="00DC7024">
      <w:pPr>
        <w:widowControl w:val="0"/>
        <w:numPr>
          <w:ilvl w:val="0"/>
          <w:numId w:val="202"/>
        </w:numPr>
        <w:spacing w:after="240"/>
        <w:ind w:left="0" w:hanging="2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vede žáky k respektování autorských práv i v prostředí digitálních médií</w:t>
      </w:r>
      <w:r w:rsidRPr="007E5265">
        <w:rPr>
          <w:color w:val="D9D9D9" w:themeColor="background1" w:themeShade="D9"/>
          <w:sz w:val="24"/>
          <w:szCs w:val="24"/>
        </w:rPr>
        <w:br/>
      </w:r>
    </w:p>
    <w:sdt>
      <w:sdtPr>
        <w:rPr>
          <w:color w:val="D9D9D9" w:themeColor="background1" w:themeShade="D9"/>
        </w:rPr>
        <w:tag w:val="goog_rdk_16"/>
        <w:id w:val="1114571082"/>
      </w:sdtPr>
      <w:sdtEndPr/>
      <w:sdtContent>
        <w:p w14:paraId="2DC741BE" w14:textId="77777777" w:rsidR="00A26406" w:rsidRPr="007E5265" w:rsidRDefault="001170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both"/>
            <w:rPr>
              <w:color w:val="D9D9D9" w:themeColor="background1" w:themeShade="D9"/>
              <w:sz w:val="24"/>
              <w:szCs w:val="24"/>
            </w:rPr>
          </w:pPr>
          <w:sdt>
            <w:sdtPr>
              <w:rPr>
                <w:color w:val="D9D9D9" w:themeColor="background1" w:themeShade="D9"/>
              </w:rPr>
              <w:tag w:val="goog_rdk_15"/>
              <w:id w:val="-752351699"/>
            </w:sdtPr>
            <w:sdtEndPr/>
            <w:sdtContent/>
          </w:sdt>
        </w:p>
      </w:sdtContent>
    </w:sdt>
    <w:p w14:paraId="5031D364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</w:rPr>
      </w:pPr>
    </w:p>
    <w:sdt>
      <w:sdtPr>
        <w:rPr>
          <w:color w:val="D9D9D9" w:themeColor="background1" w:themeShade="D9"/>
        </w:rPr>
        <w:tag w:val="goog_rdk_18"/>
        <w:id w:val="-929496533"/>
      </w:sdtPr>
      <w:sdtEndPr/>
      <w:sdtContent>
        <w:p w14:paraId="2287741A" w14:textId="77777777" w:rsidR="00A26406" w:rsidRPr="007E5265" w:rsidRDefault="00D83F7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both"/>
            <w:rPr>
              <w:ins w:id="1" w:author="Šárka Domonkošová" w:date="2021-08-25T13:55:00Z"/>
              <w:b/>
              <w:color w:val="D9D9D9" w:themeColor="background1" w:themeShade="D9"/>
              <w:sz w:val="24"/>
              <w:szCs w:val="24"/>
            </w:rPr>
          </w:pPr>
          <w:r w:rsidRPr="007E5265">
            <w:rPr>
              <w:b/>
              <w:color w:val="D9D9D9" w:themeColor="background1" w:themeShade="D9"/>
              <w:sz w:val="24"/>
              <w:szCs w:val="24"/>
            </w:rPr>
            <w:t>Žáci:</w:t>
          </w:r>
          <w:sdt>
            <w:sdtPr>
              <w:rPr>
                <w:color w:val="D9D9D9" w:themeColor="background1" w:themeShade="D9"/>
              </w:rPr>
              <w:tag w:val="goog_rdk_17"/>
              <w:id w:val="-1335217455"/>
            </w:sdtPr>
            <w:sdtEndPr/>
            <w:sdtContent/>
          </w:sdt>
        </w:p>
      </w:sdtContent>
    </w:sdt>
    <w:sdt>
      <w:sdtPr>
        <w:rPr>
          <w:color w:val="D9D9D9" w:themeColor="background1" w:themeShade="D9"/>
        </w:rPr>
        <w:tag w:val="goog_rdk_20"/>
        <w:id w:val="-660927225"/>
      </w:sdtPr>
      <w:sdtEndPr/>
      <w:sdtContent>
        <w:p w14:paraId="417DDBF1" w14:textId="77777777" w:rsidR="00A26406" w:rsidRPr="007E5265" w:rsidRDefault="0011708F" w:rsidP="00DC7024">
          <w:pPr>
            <w:widowControl w:val="0"/>
            <w:numPr>
              <w:ilvl w:val="0"/>
              <w:numId w:val="10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both"/>
            <w:rPr>
              <w:color w:val="D9D9D9" w:themeColor="background1" w:themeShade="D9"/>
              <w:sz w:val="24"/>
              <w:szCs w:val="24"/>
            </w:rPr>
          </w:pPr>
          <w:sdt>
            <w:sdtPr>
              <w:rPr>
                <w:color w:val="D9D9D9" w:themeColor="background1" w:themeShade="D9"/>
              </w:rPr>
              <w:tag w:val="goog_rdk_19"/>
              <w:id w:val="1944191140"/>
            </w:sdtPr>
            <w:sdtEndPr/>
            <w:sdtContent>
              <w:r w:rsidR="00D83F7B" w:rsidRPr="007E5265">
                <w:rPr>
                  <w:color w:val="D9D9D9" w:themeColor="background1" w:themeShade="D9"/>
                  <w:sz w:val="24"/>
                  <w:szCs w:val="24"/>
                </w:rPr>
                <w:t>žák využívá digitální technologie za účelem získávání, uchovávání, vyhodnocování a sdílení informací a dat při zkoumání živé a neživé přírody</w:t>
              </w:r>
            </w:sdtContent>
          </w:sdt>
        </w:p>
      </w:sdtContent>
    </w:sdt>
    <w:sdt>
      <w:sdtPr>
        <w:rPr>
          <w:color w:val="D9D9D9" w:themeColor="background1" w:themeShade="D9"/>
        </w:rPr>
        <w:tag w:val="goog_rdk_22"/>
        <w:id w:val="-852413659"/>
      </w:sdtPr>
      <w:sdtEndPr/>
      <w:sdtContent>
        <w:p w14:paraId="146B85DE" w14:textId="77777777" w:rsidR="00A26406" w:rsidRPr="007E5265" w:rsidRDefault="0011708F" w:rsidP="00DC7024">
          <w:pPr>
            <w:widowControl w:val="0"/>
            <w:numPr>
              <w:ilvl w:val="0"/>
              <w:numId w:val="10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both"/>
            <w:rPr>
              <w:color w:val="D9D9D9" w:themeColor="background1" w:themeShade="D9"/>
              <w:sz w:val="24"/>
              <w:szCs w:val="24"/>
            </w:rPr>
          </w:pPr>
          <w:sdt>
            <w:sdtPr>
              <w:rPr>
                <w:color w:val="D9D9D9" w:themeColor="background1" w:themeShade="D9"/>
              </w:rPr>
              <w:tag w:val="goog_rdk_21"/>
              <w:id w:val="441888985"/>
            </w:sdtPr>
            <w:sdtEndPr/>
            <w:sdtContent>
              <w:r w:rsidR="00D83F7B" w:rsidRPr="007E5265">
                <w:rPr>
                  <w:color w:val="D9D9D9" w:themeColor="background1" w:themeShade="D9"/>
                  <w:sz w:val="24"/>
                  <w:szCs w:val="24"/>
                </w:rPr>
                <w:t>prezentují a sdílí vlastní  vyjádření v digitálním prostředí</w:t>
              </w:r>
            </w:sdtContent>
          </w:sdt>
        </w:p>
      </w:sdtContent>
    </w:sdt>
    <w:sdt>
      <w:sdtPr>
        <w:rPr>
          <w:color w:val="D9D9D9" w:themeColor="background1" w:themeShade="D9"/>
        </w:rPr>
        <w:tag w:val="goog_rdk_24"/>
        <w:id w:val="1296959205"/>
      </w:sdtPr>
      <w:sdtEndPr/>
      <w:sdtContent>
        <w:p w14:paraId="7BFB5CE7" w14:textId="77777777" w:rsidR="00A26406" w:rsidRPr="007E5265" w:rsidRDefault="0011708F" w:rsidP="00DC7024">
          <w:pPr>
            <w:widowControl w:val="0"/>
            <w:numPr>
              <w:ilvl w:val="0"/>
              <w:numId w:val="10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both"/>
            <w:rPr>
              <w:color w:val="D9D9D9" w:themeColor="background1" w:themeShade="D9"/>
              <w:sz w:val="24"/>
              <w:szCs w:val="24"/>
            </w:rPr>
          </w:pPr>
          <w:sdt>
            <w:sdtPr>
              <w:rPr>
                <w:color w:val="D9D9D9" w:themeColor="background1" w:themeShade="D9"/>
              </w:rPr>
              <w:tag w:val="goog_rdk_23"/>
              <w:id w:val="1382052536"/>
            </w:sdtPr>
            <w:sdtEndPr/>
            <w:sdtContent>
              <w:r w:rsidR="00D83F7B" w:rsidRPr="007E5265">
                <w:rPr>
                  <w:color w:val="D9D9D9" w:themeColor="background1" w:themeShade="D9"/>
                  <w:sz w:val="24"/>
                  <w:szCs w:val="24"/>
                </w:rPr>
                <w:t>respektují autorská práva v prostředí digitálních médií</w:t>
              </w:r>
            </w:sdtContent>
          </w:sdt>
        </w:p>
      </w:sdtContent>
    </w:sdt>
    <w:sdt>
      <w:sdtPr>
        <w:rPr>
          <w:color w:val="D9D9D9" w:themeColor="background1" w:themeShade="D9"/>
        </w:rPr>
        <w:tag w:val="goog_rdk_27"/>
        <w:id w:val="1341818863"/>
      </w:sdtPr>
      <w:sdtEndPr/>
      <w:sdtContent>
        <w:p w14:paraId="75280027" w14:textId="77777777" w:rsidR="00A26406" w:rsidRPr="007E5265" w:rsidRDefault="0011708F" w:rsidP="00DC7024">
          <w:pPr>
            <w:widowControl w:val="0"/>
            <w:numPr>
              <w:ilvl w:val="0"/>
              <w:numId w:val="10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both"/>
            <w:rPr>
              <w:color w:val="D9D9D9" w:themeColor="background1" w:themeShade="D9"/>
              <w:sz w:val="24"/>
              <w:szCs w:val="24"/>
            </w:rPr>
            <w:sectPr w:rsidR="00A26406" w:rsidRPr="007E5265">
              <w:type w:val="continuous"/>
              <w:pgSz w:w="11906" w:h="16838"/>
              <w:pgMar w:top="1417" w:right="874" w:bottom="1417" w:left="1417" w:header="708" w:footer="708" w:gutter="0"/>
              <w:cols w:space="708"/>
            </w:sectPr>
          </w:pPr>
          <w:sdt>
            <w:sdtPr>
              <w:rPr>
                <w:color w:val="D9D9D9" w:themeColor="background1" w:themeShade="D9"/>
              </w:rPr>
              <w:tag w:val="goog_rdk_25"/>
              <w:id w:val="-974054351"/>
            </w:sdtPr>
            <w:sdtEndPr/>
            <w:sdtContent>
              <w:r w:rsidR="00D83F7B" w:rsidRPr="007E5265">
                <w:rPr>
                  <w:color w:val="D9D9D9" w:themeColor="background1" w:themeShade="D9"/>
                  <w:sz w:val="24"/>
                  <w:szCs w:val="24"/>
                </w:rPr>
                <w:t>využívají IT dovednosti a kompetence</w:t>
              </w:r>
            </w:sdtContent>
          </w:sdt>
          <w:sdt>
            <w:sdtPr>
              <w:rPr>
                <w:color w:val="D9D9D9" w:themeColor="background1" w:themeShade="D9"/>
              </w:rPr>
              <w:tag w:val="goog_rdk_26"/>
              <w:id w:val="-510065000"/>
            </w:sdtPr>
            <w:sdtEndPr/>
            <w:sdtContent/>
          </w:sdt>
        </w:p>
      </w:sdtContent>
    </w:sdt>
    <w:p w14:paraId="1A9ACA49" w14:textId="77777777" w:rsidR="00A26406" w:rsidRPr="007E5265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D9D9D9" w:themeColor="background1" w:themeShade="D9"/>
          <w:sz w:val="36"/>
          <w:szCs w:val="36"/>
        </w:rPr>
      </w:pPr>
      <w:r w:rsidRPr="007E5265">
        <w:rPr>
          <w:rFonts w:ascii="Arial" w:eastAsia="Arial" w:hAnsi="Arial" w:cs="Arial"/>
          <w:color w:val="D9D9D9" w:themeColor="background1" w:themeShade="D9"/>
          <w:sz w:val="36"/>
          <w:szCs w:val="36"/>
        </w:rPr>
        <w:lastRenderedPageBreak/>
        <w:t>Učební osnovy</w:t>
      </w:r>
    </w:p>
    <w:p w14:paraId="3F4F1E92" w14:textId="66AB5B52" w:rsidR="00A26406" w:rsidRPr="007E5265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D9D9D9" w:themeColor="background1" w:themeShade="D9"/>
          <w:sz w:val="24"/>
          <w:szCs w:val="24"/>
        </w:rPr>
      </w:pPr>
      <w:r w:rsidRPr="007E5265">
        <w:rPr>
          <w:rFonts w:ascii="Arial" w:eastAsia="Arial" w:hAnsi="Arial" w:cs="Arial"/>
          <w:color w:val="D9D9D9" w:themeColor="background1" w:themeShade="D9"/>
          <w:sz w:val="36"/>
          <w:szCs w:val="36"/>
        </w:rPr>
        <w:t xml:space="preserve">Vzdělávací oblast:  </w:t>
      </w:r>
      <w:r w:rsidRPr="007E5265">
        <w:rPr>
          <w:color w:val="D9D9D9" w:themeColor="background1" w:themeShade="D9"/>
          <w:sz w:val="24"/>
          <w:szCs w:val="24"/>
        </w:rPr>
        <w:t xml:space="preserve">Člověk a příroda    Vzdělávací obor:  </w:t>
      </w:r>
      <w:r w:rsidRPr="007E5265">
        <w:rPr>
          <w:b/>
          <w:color w:val="D9D9D9" w:themeColor="background1" w:themeShade="D9"/>
          <w:sz w:val="24"/>
          <w:szCs w:val="24"/>
          <w:u w:val="single"/>
        </w:rPr>
        <w:t>Přírodopisný seminář</w:t>
      </w:r>
      <w:r w:rsidRPr="007E5265">
        <w:rPr>
          <w:color w:val="D9D9D9" w:themeColor="background1" w:themeShade="D9"/>
          <w:sz w:val="24"/>
          <w:szCs w:val="24"/>
        </w:rPr>
        <w:t xml:space="preserve">        ročník     6</w:t>
      </w:r>
      <w:r w:rsidR="0075521A" w:rsidRPr="007E5265">
        <w:rPr>
          <w:color w:val="D9D9D9" w:themeColor="background1" w:themeShade="D9"/>
          <w:sz w:val="24"/>
          <w:szCs w:val="24"/>
        </w:rPr>
        <w:t xml:space="preserve"> – 7. ročník</w:t>
      </w:r>
    </w:p>
    <w:p w14:paraId="5954AEE3" w14:textId="77777777" w:rsidR="00A26406" w:rsidRPr="007E5265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</w:rPr>
      </w:pPr>
    </w:p>
    <w:tbl>
      <w:tblPr>
        <w:tblStyle w:val="affffff3"/>
        <w:tblW w:w="15015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80"/>
        <w:gridCol w:w="3355"/>
        <w:gridCol w:w="5400"/>
        <w:gridCol w:w="3120"/>
        <w:gridCol w:w="2160"/>
      </w:tblGrid>
      <w:tr w:rsidR="007E5265" w:rsidRPr="007E5265" w14:paraId="5F2154FE" w14:textId="77777777">
        <w:trPr>
          <w:trHeight w:val="904"/>
        </w:trPr>
        <w:tc>
          <w:tcPr>
            <w:tcW w:w="980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C6313A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D9D9D9" w:themeColor="background1" w:themeShade="D9"/>
                <w:sz w:val="21"/>
                <w:szCs w:val="21"/>
              </w:rPr>
            </w:pPr>
            <w:r w:rsidRPr="007E5265">
              <w:rPr>
                <w:rFonts w:ascii="Arial" w:eastAsia="Arial" w:hAnsi="Arial" w:cs="Arial"/>
                <w:b/>
                <w:color w:val="D9D9D9" w:themeColor="background1" w:themeShade="D9"/>
                <w:sz w:val="21"/>
                <w:szCs w:val="21"/>
              </w:rPr>
              <w:t>Kapitola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5B5416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D9D9D9" w:themeColor="background1" w:themeShade="D9"/>
                <w:sz w:val="21"/>
                <w:szCs w:val="21"/>
              </w:rPr>
            </w:pPr>
            <w:r w:rsidRPr="007E5265">
              <w:rPr>
                <w:rFonts w:ascii="Arial" w:eastAsia="Arial" w:hAnsi="Arial" w:cs="Arial"/>
                <w:b/>
                <w:color w:val="D9D9D9" w:themeColor="background1" w:themeShade="D9"/>
                <w:sz w:val="21"/>
                <w:szCs w:val="21"/>
              </w:rPr>
              <w:t>Téma (Učivo)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B5BDEA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D9D9D9" w:themeColor="background1" w:themeShade="D9"/>
                <w:sz w:val="21"/>
                <w:szCs w:val="21"/>
              </w:rPr>
            </w:pPr>
            <w:r w:rsidRPr="007E5265">
              <w:rPr>
                <w:rFonts w:ascii="Arial" w:eastAsia="Arial" w:hAnsi="Arial" w:cs="Arial"/>
                <w:b/>
                <w:color w:val="D9D9D9" w:themeColor="background1" w:themeShade="D9"/>
                <w:sz w:val="21"/>
                <w:szCs w:val="21"/>
              </w:rPr>
              <w:t>Znalosti a dovednosti (výstup)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437F78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D9D9D9" w:themeColor="background1" w:themeShade="D9"/>
                <w:sz w:val="21"/>
                <w:szCs w:val="21"/>
              </w:rPr>
            </w:pPr>
            <w:r w:rsidRPr="007E5265">
              <w:rPr>
                <w:rFonts w:ascii="Arial" w:eastAsia="Arial" w:hAnsi="Arial" w:cs="Arial"/>
                <w:b/>
                <w:color w:val="D9D9D9" w:themeColor="background1" w:themeShade="D9"/>
                <w:sz w:val="21"/>
                <w:szCs w:val="21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7DE0AF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D9D9D9" w:themeColor="background1" w:themeShade="D9"/>
                <w:sz w:val="21"/>
                <w:szCs w:val="21"/>
              </w:rPr>
            </w:pPr>
            <w:r w:rsidRPr="007E5265">
              <w:rPr>
                <w:rFonts w:ascii="Arial" w:eastAsia="Arial" w:hAnsi="Arial" w:cs="Arial"/>
                <w:b/>
                <w:color w:val="D9D9D9" w:themeColor="background1" w:themeShade="D9"/>
                <w:sz w:val="21"/>
                <w:szCs w:val="21"/>
              </w:rPr>
              <w:t>Poznámky</w:t>
            </w:r>
          </w:p>
        </w:tc>
      </w:tr>
      <w:tr w:rsidR="007E5265" w:rsidRPr="007E5265" w14:paraId="539B65D9" w14:textId="77777777" w:rsidTr="009602FC">
        <w:trPr>
          <w:trHeight w:val="1890"/>
        </w:trPr>
        <w:tc>
          <w:tcPr>
            <w:tcW w:w="980" w:type="dxa"/>
            <w:tcBorders>
              <w:top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C66FB0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B77D7F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D9D9D9" w:themeColor="background1" w:themeShade="D9"/>
                <w:sz w:val="24"/>
                <w:szCs w:val="24"/>
              </w:rPr>
            </w:pPr>
            <w:bookmarkStart w:id="2" w:name="bookmark=id.gjdgxs" w:colFirst="0" w:colLast="0"/>
            <w:bookmarkEnd w:id="2"/>
            <w:r w:rsidRPr="007E5265">
              <w:rPr>
                <w:rFonts w:ascii="Arial" w:eastAsia="Arial" w:hAnsi="Arial" w:cs="Arial"/>
                <w:color w:val="D9D9D9" w:themeColor="background1" w:themeShade="D9"/>
                <w:sz w:val="24"/>
                <w:szCs w:val="24"/>
              </w:rPr>
              <w:br/>
            </w:r>
          </w:p>
          <w:p w14:paraId="31561A59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Úvod do předmětu, práce s laboratorními přístroji a pomůckami</w:t>
            </w:r>
            <w:r w:rsidRPr="007E5265">
              <w:rPr>
                <w:color w:val="D9D9D9" w:themeColor="background1" w:themeShade="D9"/>
                <w:sz w:val="24"/>
                <w:szCs w:val="24"/>
              </w:rPr>
              <w:br/>
            </w:r>
          </w:p>
          <w:p w14:paraId="4F3D9E6D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Přírodovědná vycházka s pozorováním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F38A20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D9D9D9" w:themeColor="background1" w:themeShade="D9"/>
                <w:sz w:val="24"/>
                <w:szCs w:val="24"/>
              </w:rPr>
            </w:pPr>
            <w:bookmarkStart w:id="3" w:name="bookmark=id.30j0zll" w:colFirst="0" w:colLast="0"/>
            <w:bookmarkEnd w:id="3"/>
            <w:r w:rsidRPr="007E5265">
              <w:rPr>
                <w:rFonts w:ascii="Arial" w:eastAsia="Arial" w:hAnsi="Arial" w:cs="Arial"/>
                <w:color w:val="D9D9D9" w:themeColor="background1" w:themeShade="D9"/>
                <w:sz w:val="24"/>
                <w:szCs w:val="24"/>
              </w:rPr>
              <w:br/>
            </w:r>
          </w:p>
          <w:p w14:paraId="5F06AEE3" w14:textId="77777777" w:rsidR="00A26406" w:rsidRPr="007E5265" w:rsidRDefault="00D83F7B" w:rsidP="0075521F">
            <w:pPr>
              <w:widowControl w:val="0"/>
              <w:numPr>
                <w:ilvl w:val="0"/>
                <w:numId w:val="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Dodržuje zásady bezpečné práce při LP</w:t>
            </w:r>
            <w:r w:rsidRPr="007E5265">
              <w:rPr>
                <w:color w:val="D9D9D9" w:themeColor="background1" w:themeShade="D9"/>
                <w:sz w:val="24"/>
                <w:szCs w:val="24"/>
              </w:rPr>
              <w:br/>
            </w:r>
          </w:p>
          <w:p w14:paraId="1E701C53" w14:textId="77777777" w:rsidR="00A26406" w:rsidRPr="007E5265" w:rsidRDefault="00D83F7B" w:rsidP="0075521F">
            <w:pPr>
              <w:widowControl w:val="0"/>
              <w:numPr>
                <w:ilvl w:val="0"/>
                <w:numId w:val="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Dokáže používat mikroskopické pomůcky a další učební pomůcky</w:t>
            </w:r>
          </w:p>
          <w:p w14:paraId="4DFB582B" w14:textId="77777777" w:rsidR="00A26406" w:rsidRPr="007E5265" w:rsidRDefault="00D83F7B" w:rsidP="0075521F">
            <w:pPr>
              <w:widowControl w:val="0"/>
              <w:numPr>
                <w:ilvl w:val="0"/>
                <w:numId w:val="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Za pomoci odborné literatury dokáže určit rostlinné a živočišné organismy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72566B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436A16D2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OSV – (osobnostní rozvoj) - rozvoj schopností poznávání</w:t>
            </w:r>
          </w:p>
          <w:p w14:paraId="57FA48DC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EV - ekologie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CA0035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5B76B463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Pomůcky:</w:t>
            </w:r>
          </w:p>
          <w:p w14:paraId="73F33093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mikroskop a mikroskopické pomůcky, organizační a učební plán předmětu a učeben, odborná literatura, pracovní list, tablet</w:t>
            </w:r>
          </w:p>
        </w:tc>
      </w:tr>
      <w:tr w:rsidR="007E5265" w:rsidRPr="007E5265" w14:paraId="3AFD31EB" w14:textId="77777777" w:rsidTr="009602FC">
        <w:trPr>
          <w:trHeight w:val="851"/>
        </w:trPr>
        <w:tc>
          <w:tcPr>
            <w:tcW w:w="980" w:type="dxa"/>
            <w:tcBorders>
              <w:top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9F05C9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AD9C3A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154F3D5B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1BF18F46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Ekosystémy</w:t>
            </w:r>
          </w:p>
          <w:p w14:paraId="1D122149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Chování v lese</w:t>
            </w:r>
          </w:p>
          <w:p w14:paraId="5B93B17A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Ekosystém les</w:t>
            </w:r>
          </w:p>
          <w:p w14:paraId="4C0C8BDB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Ekosystém voda</w:t>
            </w:r>
          </w:p>
          <w:p w14:paraId="185E380A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71988530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033A6D11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7376C491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2E5FF301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31FA2F60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65F850B0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023C4F7A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5EC19F22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4502D4D0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Buňka a jednobuněčné organismy</w:t>
            </w:r>
          </w:p>
          <w:p w14:paraId="18AB0AE7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74CE0380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1E693F90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46B826BE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21B3200A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6FE0F161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2398F699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3E3915D6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2F078CCF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4FB1A16A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6C8A2C88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0BDB531F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78108D85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2E122F8A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Chránění a ohrožení živočichové</w:t>
            </w:r>
          </w:p>
          <w:p w14:paraId="0AB67D4E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a rostliny</w:t>
            </w:r>
          </w:p>
          <w:p w14:paraId="15F1C758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Význam ZOO zahrad</w:t>
            </w:r>
          </w:p>
          <w:p w14:paraId="777942AC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Herbář</w:t>
            </w:r>
          </w:p>
          <w:p w14:paraId="01FFBA2C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Ekologické hrátky</w:t>
            </w:r>
          </w:p>
          <w:p w14:paraId="4A95DCDC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7246CA93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20D65467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5970B594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53F2D784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2642BA3F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68EFCDD0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52B796FA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6827DCAB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5C4982E2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0B2EEE1F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2271E2D2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Hmyz – jeho význam a ochrana</w:t>
            </w:r>
          </w:p>
          <w:p w14:paraId="061757AD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Ekologické hrátky v přírodě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8B42F7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2194E3A3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67ED98E3" w14:textId="77777777" w:rsidR="00A26406" w:rsidRPr="007E5265" w:rsidRDefault="00D83F7B" w:rsidP="0075521F">
            <w:pPr>
              <w:widowControl w:val="0"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Rozlišuje přírodní a umělé ekosystémy</w:t>
            </w:r>
          </w:p>
          <w:p w14:paraId="210F30E8" w14:textId="77777777" w:rsidR="00A26406" w:rsidRPr="007E5265" w:rsidRDefault="00D83F7B" w:rsidP="0075521F">
            <w:pPr>
              <w:widowControl w:val="0"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Zná, jak se správně chovat v lese a důvody tohoto chování</w:t>
            </w:r>
          </w:p>
          <w:p w14:paraId="5ED3F218" w14:textId="77777777" w:rsidR="00A26406" w:rsidRPr="007E5265" w:rsidRDefault="00D83F7B" w:rsidP="0075521F">
            <w:pPr>
              <w:widowControl w:val="0"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Zná podmínky existence rostlin a živočichů a jejich vztahy</w:t>
            </w:r>
          </w:p>
          <w:p w14:paraId="03FB7D4E" w14:textId="77777777" w:rsidR="00A26406" w:rsidRPr="007E5265" w:rsidRDefault="00D83F7B" w:rsidP="0075521F">
            <w:pPr>
              <w:widowControl w:val="0"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Porovnává rostliny v různých patrech lesa</w:t>
            </w:r>
          </w:p>
          <w:p w14:paraId="6202D31B" w14:textId="77777777" w:rsidR="00A26406" w:rsidRPr="007E5265" w:rsidRDefault="00D83F7B" w:rsidP="0075521F">
            <w:pPr>
              <w:widowControl w:val="0"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Vysvětlí, proč listy opadávají a proč se zbarvují</w:t>
            </w:r>
          </w:p>
          <w:p w14:paraId="21698E60" w14:textId="77777777" w:rsidR="00A26406" w:rsidRPr="007E5265" w:rsidRDefault="00D83F7B" w:rsidP="0075521F">
            <w:pPr>
              <w:widowControl w:val="0"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Rozlišuje druhy vod</w:t>
            </w:r>
          </w:p>
          <w:p w14:paraId="6987AB00" w14:textId="77777777" w:rsidR="00A26406" w:rsidRPr="007E5265" w:rsidRDefault="00D83F7B" w:rsidP="0075521F">
            <w:pPr>
              <w:widowControl w:val="0"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Chápe význam vody jako základní podmínka pro života</w:t>
            </w:r>
          </w:p>
          <w:p w14:paraId="14B80CB3" w14:textId="77777777" w:rsidR="00A26406" w:rsidRPr="007E5265" w:rsidRDefault="00D83F7B" w:rsidP="0075521F">
            <w:pPr>
              <w:widowControl w:val="0"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Pozná základní organismy žijící ve vodě</w:t>
            </w:r>
          </w:p>
          <w:p w14:paraId="73CBDF81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6F4A45B5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0F6115B0" w14:textId="77777777" w:rsidR="00A26406" w:rsidRPr="007E5265" w:rsidRDefault="00D83F7B" w:rsidP="0075521F">
            <w:pPr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Zvládá přípravu mikroskopického preparátu</w:t>
            </w:r>
          </w:p>
          <w:p w14:paraId="1A89A7D4" w14:textId="77777777" w:rsidR="00A26406" w:rsidRPr="007E5265" w:rsidRDefault="00D83F7B" w:rsidP="0075521F">
            <w:pPr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Rozpozná jednobuněčný organismus</w:t>
            </w:r>
          </w:p>
          <w:p w14:paraId="2DF82DE8" w14:textId="77777777" w:rsidR="00A26406" w:rsidRPr="007E5265" w:rsidRDefault="00D83F7B" w:rsidP="0075521F">
            <w:pPr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lastRenderedPageBreak/>
              <w:t>Porovná a objasní funkci organel jednobuněčných organismů</w:t>
            </w:r>
          </w:p>
          <w:p w14:paraId="2505F879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7119EF9A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0B09E940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1645EAEF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13528C86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60E59EE9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640E2D41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0EEB03F0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6902C230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29E08787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25BC0296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38BC0557" w14:textId="77777777" w:rsidR="00A26406" w:rsidRPr="007E5265" w:rsidRDefault="00D83F7B" w:rsidP="0075521F">
            <w:pPr>
              <w:widowControl w:val="0"/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Zná některé chráněné a ohrožené druhy živočichů a rostlin</w:t>
            </w:r>
          </w:p>
          <w:p w14:paraId="2025B412" w14:textId="77777777" w:rsidR="00A26406" w:rsidRPr="007E5265" w:rsidRDefault="00D83F7B" w:rsidP="0075521F">
            <w:pPr>
              <w:widowControl w:val="0"/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Ví, proč je chránit</w:t>
            </w:r>
          </w:p>
          <w:p w14:paraId="6179EBBB" w14:textId="77777777" w:rsidR="00A26406" w:rsidRPr="007E5265" w:rsidRDefault="00D83F7B" w:rsidP="0075521F">
            <w:pPr>
              <w:widowControl w:val="0"/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Navrhuje řešení ochrany některých ohrožených druhů živočichů</w:t>
            </w:r>
          </w:p>
          <w:p w14:paraId="1D5552EE" w14:textId="77777777" w:rsidR="00A26406" w:rsidRPr="007E5265" w:rsidRDefault="00D83F7B" w:rsidP="0075521F">
            <w:pPr>
              <w:widowControl w:val="0"/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Určí a založí sbírku rostlin a získané výsledky porovnává</w:t>
            </w:r>
          </w:p>
          <w:p w14:paraId="6D5B40CF" w14:textId="77777777" w:rsidR="00A26406" w:rsidRPr="007E5265" w:rsidRDefault="00D83F7B" w:rsidP="0075521F">
            <w:pPr>
              <w:widowControl w:val="0"/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Se orientuje v základních ekologických pojmech (populace, diverzita, biom, ekosystém)</w:t>
            </w:r>
          </w:p>
          <w:p w14:paraId="60D248EC" w14:textId="77777777" w:rsidR="00A26406" w:rsidRPr="007E526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 xml:space="preserve"> </w:t>
            </w:r>
          </w:p>
          <w:p w14:paraId="7E446C28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21F6465A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7FF59C12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0C715348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7294A4A1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4B7CAC86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08F36A39" w14:textId="77777777" w:rsidR="00A26406" w:rsidRPr="007E5265" w:rsidRDefault="00D83F7B" w:rsidP="0075521F">
            <w:pPr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zvládá přípravu mikroskopického preparátu</w:t>
            </w:r>
          </w:p>
          <w:p w14:paraId="7D3EC281" w14:textId="77777777" w:rsidR="00A26406" w:rsidRPr="007E5265" w:rsidRDefault="00D83F7B" w:rsidP="0075521F">
            <w:pPr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samostatně pozoruje a experimentuje, získané výsledky porovnává</w:t>
            </w:r>
          </w:p>
          <w:p w14:paraId="6BB8B8BC" w14:textId="77777777" w:rsidR="00A26406" w:rsidRPr="007E5265" w:rsidRDefault="00D83F7B" w:rsidP="0075521F">
            <w:pPr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určuje s pomocí atlasu zástupce hmyzu</w:t>
            </w:r>
          </w:p>
          <w:p w14:paraId="2893F777" w14:textId="77777777" w:rsidR="00A26406" w:rsidRPr="007E5265" w:rsidRDefault="00D83F7B" w:rsidP="0075521F">
            <w:pPr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vysvětlí zákonitosti života a ochrany hmyzu</w:t>
            </w:r>
          </w:p>
          <w:p w14:paraId="4F894AC0" w14:textId="77777777" w:rsidR="00A26406" w:rsidRPr="007E5265" w:rsidRDefault="00D83F7B" w:rsidP="0075521F">
            <w:pPr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lastRenderedPageBreak/>
              <w:t>samostatně poznává svými smysly životní podmínky a situace v okolí</w:t>
            </w:r>
          </w:p>
          <w:p w14:paraId="61057C44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2A7D38B6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20F56933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01D17D28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5CBB20C6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11E54372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23592C08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FAEA8D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6B04ED2D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370BBBE7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EGS – světové ekologické problémy - přírodní katastrofy</w:t>
            </w:r>
          </w:p>
          <w:p w14:paraId="58345DC4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EV – ekosystémy, základní podmínky života, lidské aktivity a problémy životního prostředí, zachování biologické rovnováhy, globální oteplování</w:t>
            </w:r>
          </w:p>
          <w:p w14:paraId="6BFE01AA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Př – druhy organismů, fotosyntéza, dýchání</w:t>
            </w:r>
          </w:p>
          <w:p w14:paraId="0A92D251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Ch – kyslík, oxid uhličitý</w:t>
            </w:r>
          </w:p>
          <w:p w14:paraId="3D9B3522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EGS – problémy třetího světa</w:t>
            </w:r>
          </w:p>
          <w:p w14:paraId="06522CAD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Z – světadíly a státy</w:t>
            </w:r>
          </w:p>
          <w:p w14:paraId="19889BBA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 xml:space="preserve">OSV – (osobnostní rozvoj) - rozvoj schopností poznávání, </w:t>
            </w:r>
            <w:r w:rsidRPr="007E5265">
              <w:rPr>
                <w:color w:val="D9D9D9" w:themeColor="background1" w:themeShade="D9"/>
                <w:sz w:val="24"/>
                <w:szCs w:val="24"/>
              </w:rPr>
              <w:lastRenderedPageBreak/>
              <w:t>kreativita, komunikace a kooperace, řešení problémů, psychohygiena – laboratorní práce</w:t>
            </w:r>
          </w:p>
          <w:p w14:paraId="28CAEEDC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EV – základní podmínky života</w:t>
            </w:r>
          </w:p>
          <w:p w14:paraId="0C3A41EC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Př – jednobuněčné organismy</w:t>
            </w:r>
          </w:p>
          <w:p w14:paraId="31FF9F9A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Vzd – hodnota a podpora zdraví, zdravý způsob života a</w:t>
            </w:r>
          </w:p>
          <w:p w14:paraId="369A9882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péče o zdraví</w:t>
            </w:r>
          </w:p>
          <w:p w14:paraId="63D98A97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2BA6BB1E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366535D5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63CEEE3D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OSV – (sociální rozvoj) - praktická etika, hodnota, postoje, kooperace a kompetice, (osobnostní rozvoj) – rozvoj schopnosti poznávání, (morální rozvoj) – řešení problémů a rozhodovací  dovednosti</w:t>
            </w:r>
          </w:p>
          <w:p w14:paraId="14968D67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EV – ekologie, lidské aktivity a problémy životního prostředí, biosféra, biologická rovnováha</w:t>
            </w:r>
          </w:p>
          <w:p w14:paraId="6EBB69D4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EGS – Evropská a globální dimenze v základech ekologie</w:t>
            </w:r>
          </w:p>
          <w:p w14:paraId="26D7D9CF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Př – druhy organismů</w:t>
            </w:r>
          </w:p>
          <w:p w14:paraId="41CBB457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Z – světadíly a biomy</w:t>
            </w:r>
          </w:p>
          <w:p w14:paraId="3ED234CA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EV – ekosystémy, základní podmínky života</w:t>
            </w:r>
          </w:p>
          <w:p w14:paraId="213FF24A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MV – kritické čtení a vnímání mediálních sdělení</w:t>
            </w:r>
          </w:p>
          <w:p w14:paraId="2D3ED09C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Př - hmyz</w:t>
            </w:r>
          </w:p>
          <w:p w14:paraId="5DD5AE56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lastRenderedPageBreak/>
              <w:t>OSV – (osobnostní rozvoj) -  rozvoj schopností poznávání, kreativita, komunikace a kooperace, řešení problémů,(sociální rozvoj) - praktická etika, hodnota, postoje, kooperace a kompetice</w:t>
            </w:r>
          </w:p>
          <w:p w14:paraId="698E05E3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0884BDD8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6773BBEB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5DFD05E7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4ED85F76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D304F6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03723C12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 xml:space="preserve">Pomůcky: pracovní listy, tablet, internet,  </w:t>
            </w:r>
          </w:p>
          <w:p w14:paraId="507724D4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 xml:space="preserve">exkurse Středočeské vodárny, skupinový projekt  </w:t>
            </w:r>
          </w:p>
          <w:p w14:paraId="05CCABE4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17EAF943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2C6931FE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5AAFAF05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20DA332D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6DEA0F73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475FA145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3ABA9C86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24138CF5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1D136966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 xml:space="preserve">Pomůcky: mikroskopické </w:t>
            </w:r>
            <w:r w:rsidRPr="007E5265">
              <w:rPr>
                <w:color w:val="D9D9D9" w:themeColor="background1" w:themeShade="D9"/>
                <w:sz w:val="24"/>
                <w:szCs w:val="24"/>
              </w:rPr>
              <w:lastRenderedPageBreak/>
              <w:t>potřeby, internet, pracovní listy</w:t>
            </w:r>
          </w:p>
          <w:p w14:paraId="0CBF3218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1DF17380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52E8B27E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44146011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5CB65347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59A5A23C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424DB0A9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397F2D92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5F03FC46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36F1F926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7BEFF9F9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4055B720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335F0F3B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Pomůcky: pracovní listy, odborná literatura, internet, návštěva záchranné stanice pro zvířata, tablet</w:t>
            </w:r>
          </w:p>
          <w:p w14:paraId="60D824A5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5F02C274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07EAC74B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54EC31FB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04464AB2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17AC4058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462D33DB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4F2B21C3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44BB2170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59FE993B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17495A95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7424BA0D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40028034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 xml:space="preserve">Pomůcky: mikroskopické </w:t>
            </w:r>
            <w:r w:rsidRPr="007E5265">
              <w:rPr>
                <w:color w:val="D9D9D9" w:themeColor="background1" w:themeShade="D9"/>
                <w:sz w:val="24"/>
                <w:szCs w:val="24"/>
              </w:rPr>
              <w:lastRenderedPageBreak/>
              <w:t>potřeby, atlas hmyzu, internet, pracovní listy, tablet</w:t>
            </w:r>
          </w:p>
        </w:tc>
      </w:tr>
    </w:tbl>
    <w:p w14:paraId="1E70D4D9" w14:textId="77777777" w:rsidR="00A26406" w:rsidRPr="007E5265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</w:rPr>
      </w:pPr>
    </w:p>
    <w:p w14:paraId="69A23F74" w14:textId="77777777" w:rsidR="00A26406" w:rsidRPr="007E5265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Zpracovala:     Mgr.Šárka Domonkošová</w:t>
      </w:r>
    </w:p>
    <w:p w14:paraId="10692EF1" w14:textId="77777777" w:rsidR="00A26406" w:rsidRPr="007E5265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</w:rPr>
      </w:pPr>
    </w:p>
    <w:p w14:paraId="2E3A994F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191849A9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53CEA9B1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3A50C836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481DA273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33EDDFA8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47AA0D9E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61D93B37" w14:textId="77777777" w:rsidR="009602FC" w:rsidRDefault="009602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65C19E7F" w14:textId="77777777" w:rsidR="009602FC" w:rsidRDefault="009602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4FEA4F18" w14:textId="77777777" w:rsidR="009602FC" w:rsidRDefault="009602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6AE92734" w14:textId="77777777" w:rsidR="009602FC" w:rsidRDefault="009602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0D91EDC7" w14:textId="77777777" w:rsidR="009602FC" w:rsidRDefault="009602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325BB6BF" w14:textId="77777777" w:rsidR="009602FC" w:rsidRDefault="009602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037E93DC" w14:textId="77777777" w:rsidR="009602FC" w:rsidRDefault="009602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29FB0390" w14:textId="77777777" w:rsidR="009602FC" w:rsidRDefault="009602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1DC47E56" w14:textId="77777777" w:rsidR="009602FC" w:rsidRDefault="009602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162F669D" w14:textId="77777777" w:rsidR="009602FC" w:rsidRDefault="009602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33803F72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5A0ECAE9" w14:textId="77777777" w:rsidR="00A26406" w:rsidRPr="007E5265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D9D9D9" w:themeColor="background1" w:themeShade="D9"/>
          <w:sz w:val="36"/>
          <w:szCs w:val="36"/>
        </w:rPr>
      </w:pPr>
      <w:r w:rsidRPr="007E5265">
        <w:rPr>
          <w:color w:val="D9D9D9" w:themeColor="background1" w:themeShade="D9"/>
          <w:sz w:val="36"/>
          <w:szCs w:val="36"/>
        </w:rPr>
        <w:lastRenderedPageBreak/>
        <w:t>Učební osnovy</w:t>
      </w:r>
    </w:p>
    <w:p w14:paraId="048B25F7" w14:textId="77E2F932" w:rsidR="00A26406" w:rsidRPr="007E5265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36"/>
          <w:szCs w:val="36"/>
        </w:rPr>
        <w:t xml:space="preserve">Vzdělávací oblast:  </w:t>
      </w:r>
      <w:r w:rsidRPr="007E5265">
        <w:rPr>
          <w:color w:val="D9D9D9" w:themeColor="background1" w:themeShade="D9"/>
          <w:sz w:val="24"/>
          <w:szCs w:val="24"/>
        </w:rPr>
        <w:t xml:space="preserve">Člověk a příroda    Vzdělávací obor:  </w:t>
      </w:r>
      <w:r w:rsidRPr="007E5265">
        <w:rPr>
          <w:b/>
          <w:color w:val="D9D9D9" w:themeColor="background1" w:themeShade="D9"/>
          <w:sz w:val="24"/>
          <w:szCs w:val="24"/>
          <w:u w:val="single"/>
        </w:rPr>
        <w:t>Přírodopisný seminář</w:t>
      </w:r>
      <w:r w:rsidRPr="007E5265">
        <w:rPr>
          <w:color w:val="D9D9D9" w:themeColor="background1" w:themeShade="D9"/>
          <w:sz w:val="24"/>
          <w:szCs w:val="24"/>
        </w:rPr>
        <w:t xml:space="preserve">        ročník     </w:t>
      </w:r>
      <w:r w:rsidR="0075521A" w:rsidRPr="007E5265">
        <w:rPr>
          <w:color w:val="D9D9D9" w:themeColor="background1" w:themeShade="D9"/>
          <w:sz w:val="24"/>
          <w:szCs w:val="24"/>
        </w:rPr>
        <w:t>8 – 9. ročník</w:t>
      </w:r>
    </w:p>
    <w:p w14:paraId="693C159F" w14:textId="77777777" w:rsidR="00A26406" w:rsidRPr="007E5265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</w:rPr>
      </w:pPr>
    </w:p>
    <w:p w14:paraId="41166B00" w14:textId="77777777" w:rsidR="00A26406" w:rsidRPr="007E5265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</w:rPr>
      </w:pPr>
    </w:p>
    <w:tbl>
      <w:tblPr>
        <w:tblStyle w:val="affffff4"/>
        <w:tblW w:w="15015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80"/>
        <w:gridCol w:w="3355"/>
        <w:gridCol w:w="5400"/>
        <w:gridCol w:w="3120"/>
        <w:gridCol w:w="2160"/>
      </w:tblGrid>
      <w:tr w:rsidR="007E5265" w:rsidRPr="007E5265" w14:paraId="6C9E0F90" w14:textId="77777777">
        <w:trPr>
          <w:trHeight w:val="904"/>
        </w:trPr>
        <w:tc>
          <w:tcPr>
            <w:tcW w:w="980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13AA9B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D9D9D9" w:themeColor="background1" w:themeShade="D9"/>
                <w:sz w:val="21"/>
                <w:szCs w:val="21"/>
              </w:rPr>
            </w:pPr>
            <w:r w:rsidRPr="007E5265">
              <w:rPr>
                <w:rFonts w:ascii="Arial" w:eastAsia="Arial" w:hAnsi="Arial" w:cs="Arial"/>
                <w:b/>
                <w:color w:val="D9D9D9" w:themeColor="background1" w:themeShade="D9"/>
                <w:sz w:val="21"/>
                <w:szCs w:val="21"/>
              </w:rPr>
              <w:t>Kapitola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84BA59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D9D9D9" w:themeColor="background1" w:themeShade="D9"/>
                <w:sz w:val="21"/>
                <w:szCs w:val="21"/>
              </w:rPr>
            </w:pPr>
            <w:r w:rsidRPr="007E5265">
              <w:rPr>
                <w:rFonts w:ascii="Arial" w:eastAsia="Arial" w:hAnsi="Arial" w:cs="Arial"/>
                <w:b/>
                <w:color w:val="D9D9D9" w:themeColor="background1" w:themeShade="D9"/>
                <w:sz w:val="21"/>
                <w:szCs w:val="21"/>
              </w:rPr>
              <w:t>Téma (Učivo)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EDD174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D9D9D9" w:themeColor="background1" w:themeShade="D9"/>
                <w:sz w:val="21"/>
                <w:szCs w:val="21"/>
              </w:rPr>
            </w:pPr>
            <w:r w:rsidRPr="007E5265">
              <w:rPr>
                <w:rFonts w:ascii="Arial" w:eastAsia="Arial" w:hAnsi="Arial" w:cs="Arial"/>
                <w:b/>
                <w:color w:val="D9D9D9" w:themeColor="background1" w:themeShade="D9"/>
                <w:sz w:val="21"/>
                <w:szCs w:val="21"/>
              </w:rPr>
              <w:t>Znalosti a dovednosti (výstup)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894947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D9D9D9" w:themeColor="background1" w:themeShade="D9"/>
                <w:sz w:val="21"/>
                <w:szCs w:val="21"/>
              </w:rPr>
            </w:pPr>
            <w:r w:rsidRPr="007E5265">
              <w:rPr>
                <w:rFonts w:ascii="Arial" w:eastAsia="Arial" w:hAnsi="Arial" w:cs="Arial"/>
                <w:b/>
                <w:color w:val="D9D9D9" w:themeColor="background1" w:themeShade="D9"/>
                <w:sz w:val="21"/>
                <w:szCs w:val="21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CCDF44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D9D9D9" w:themeColor="background1" w:themeShade="D9"/>
                <w:sz w:val="21"/>
                <w:szCs w:val="21"/>
              </w:rPr>
            </w:pPr>
            <w:r w:rsidRPr="007E5265">
              <w:rPr>
                <w:rFonts w:ascii="Arial" w:eastAsia="Arial" w:hAnsi="Arial" w:cs="Arial"/>
                <w:b/>
                <w:color w:val="D9D9D9" w:themeColor="background1" w:themeShade="D9"/>
                <w:sz w:val="21"/>
                <w:szCs w:val="21"/>
              </w:rPr>
              <w:t>Poznámky</w:t>
            </w:r>
          </w:p>
        </w:tc>
      </w:tr>
      <w:tr w:rsidR="007E5265" w:rsidRPr="007E5265" w14:paraId="37588F53" w14:textId="77777777">
        <w:trPr>
          <w:trHeight w:val="1890"/>
        </w:trPr>
        <w:tc>
          <w:tcPr>
            <w:tcW w:w="980" w:type="dxa"/>
            <w:tcBorders>
              <w:top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C7FBAE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0EF922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D9D9D9" w:themeColor="background1" w:themeShade="D9"/>
                <w:sz w:val="24"/>
                <w:szCs w:val="24"/>
              </w:rPr>
            </w:pPr>
          </w:p>
          <w:p w14:paraId="76786CA8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Úvod do předmětu</w:t>
            </w:r>
          </w:p>
          <w:p w14:paraId="04ED6B09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Příroda na podzim</w:t>
            </w:r>
          </w:p>
          <w:p w14:paraId="232FF171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4E463C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D9D9D9" w:themeColor="background1" w:themeShade="D9"/>
                <w:sz w:val="24"/>
                <w:szCs w:val="24"/>
              </w:rPr>
            </w:pPr>
          </w:p>
          <w:p w14:paraId="32E91888" w14:textId="77777777" w:rsidR="00A26406" w:rsidRPr="007E5265" w:rsidRDefault="00D83F7B" w:rsidP="00DC7024">
            <w:pPr>
              <w:widowControl w:val="0"/>
              <w:numPr>
                <w:ilvl w:val="0"/>
                <w:numId w:val="10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Zná chování v přírodě a důvody tohoto chování</w:t>
            </w:r>
          </w:p>
          <w:p w14:paraId="335EDDBE" w14:textId="77777777" w:rsidR="00A26406" w:rsidRPr="007E5265" w:rsidRDefault="00D83F7B" w:rsidP="0075521F">
            <w:pPr>
              <w:widowControl w:val="0"/>
              <w:numPr>
                <w:ilvl w:val="0"/>
                <w:numId w:val="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Dokáže odebrat šetrně vzorky  a pracovat s mikroskopem</w:t>
            </w:r>
          </w:p>
          <w:p w14:paraId="596D9A2D" w14:textId="77777777" w:rsidR="00A26406" w:rsidRPr="007E5265" w:rsidRDefault="00D83F7B" w:rsidP="0075521F">
            <w:pPr>
              <w:widowControl w:val="0"/>
              <w:numPr>
                <w:ilvl w:val="0"/>
                <w:numId w:val="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Za pomoci odborné literatury dokáže určit rostlinné a živočišné organismy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C091DE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62A8C7D0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OSV – (osobnostní rozvoj) - rozvoj schopností poznávání</w:t>
            </w:r>
          </w:p>
          <w:p w14:paraId="0006726C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EV – ekologie, ekosystémy - les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605661" w14:textId="77777777" w:rsidR="00A26406" w:rsidRPr="007E5265" w:rsidRDefault="00D83F7B" w:rsidP="00960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Pomůcky:</w:t>
            </w:r>
          </w:p>
          <w:p w14:paraId="14DE831C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mikroskop a mikroskopické pomůcky, organizační a učební plán předmětu a učeben, odborná literatura, pracovní list, tablet</w:t>
            </w:r>
          </w:p>
        </w:tc>
      </w:tr>
      <w:tr w:rsidR="007E5265" w:rsidRPr="007E5265" w14:paraId="7D13BB7B" w14:textId="77777777">
        <w:trPr>
          <w:trHeight w:val="851"/>
        </w:trPr>
        <w:tc>
          <w:tcPr>
            <w:tcW w:w="980" w:type="dxa"/>
            <w:tcBorders>
              <w:top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7F35BE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3D9271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6727B96A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7A00F278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Projevy života: fotosyntéza,</w:t>
            </w:r>
          </w:p>
          <w:p w14:paraId="1162D311" w14:textId="77777777" w:rsidR="00A26406" w:rsidRPr="007E526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dýchání, výživa, růst</w:t>
            </w:r>
          </w:p>
          <w:p w14:paraId="1747F531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3E960D40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1D872FC9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6640FC32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6618039F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424FD576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Složené organismy: lišejníky</w:t>
            </w:r>
          </w:p>
          <w:p w14:paraId="0BBCDC86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Symbióza organismů</w:t>
            </w:r>
          </w:p>
          <w:p w14:paraId="6764AD2F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1C54E03C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7F2B1072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3222DD86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7E993E1C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57F0AF9B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478DBBD4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236B8AC9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6FB80188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011FA74F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Bezobratlí: žahavci, ploštěnci,</w:t>
            </w:r>
          </w:p>
          <w:p w14:paraId="36624091" w14:textId="77777777" w:rsidR="00A26406" w:rsidRPr="007E526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měkkýši, kroužkovci, pavoukovci, korýši</w:t>
            </w:r>
          </w:p>
          <w:p w14:paraId="7253BD5C" w14:textId="77777777" w:rsidR="00A26406" w:rsidRPr="007E526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.</w:t>
            </w:r>
          </w:p>
          <w:p w14:paraId="1194710E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06C1D8AB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55A1BC89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38CAB840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540B38FB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4D95C4D5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05ACFC72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585D4574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0D3E5B25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2C3B526A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7AD57A48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6AC10AD3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0AC9256F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61ADD290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6473C3D7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Mechorosty</w:t>
            </w:r>
          </w:p>
          <w:p w14:paraId="482CEDAA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7EA6756F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52F42BFE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7C489519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078CDA85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41A7CC4D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5D557159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31EA5932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066CA24B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109AC388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1C4BF94C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29A797A0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Přírodovědné hrátky</w:t>
            </w:r>
          </w:p>
          <w:p w14:paraId="1D70A5C0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05937B50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05EE6742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25FC157C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D10CF6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38EB2E2E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31577B5F" w14:textId="77777777" w:rsidR="00A26406" w:rsidRPr="007E5265" w:rsidRDefault="00D83F7B" w:rsidP="00DC7024">
            <w:pPr>
              <w:widowControl w:val="0"/>
              <w:numPr>
                <w:ilvl w:val="0"/>
                <w:numId w:val="10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Rozliší základní projevy a podmínky života</w:t>
            </w:r>
          </w:p>
          <w:p w14:paraId="0424AB21" w14:textId="77777777" w:rsidR="00A26406" w:rsidRPr="007E5265" w:rsidRDefault="00D83F7B" w:rsidP="0075521F">
            <w:pPr>
              <w:widowControl w:val="0"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Orientuje se v daném přehledu vývoje organismů</w:t>
            </w:r>
          </w:p>
          <w:p w14:paraId="0DC5CCA2" w14:textId="77777777" w:rsidR="00A26406" w:rsidRPr="007E5265" w:rsidRDefault="00D83F7B" w:rsidP="0075521F">
            <w:pPr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Pokusem dokáže vznik kyslíku při fotosyntéze a vznik oxidu uhličitého při dýchán</w:t>
            </w:r>
          </w:p>
          <w:p w14:paraId="78482CCD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03EBBF65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061A302E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35B707D0" w14:textId="77777777" w:rsidR="00A26406" w:rsidRPr="007E5265" w:rsidRDefault="00D83F7B" w:rsidP="00DC7024">
            <w:pPr>
              <w:widowControl w:val="0"/>
              <w:numPr>
                <w:ilvl w:val="0"/>
                <w:numId w:val="10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Objasní funkci dvou organismů ve stélce lišejníků</w:t>
            </w:r>
          </w:p>
          <w:p w14:paraId="49B38BC1" w14:textId="77777777" w:rsidR="00A26406" w:rsidRPr="007E5265" w:rsidRDefault="00D83F7B" w:rsidP="00DC7024">
            <w:pPr>
              <w:widowControl w:val="0"/>
              <w:numPr>
                <w:ilvl w:val="0"/>
                <w:numId w:val="10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Zvládá přípravu mikroskopického preparátu</w:t>
            </w:r>
          </w:p>
          <w:p w14:paraId="0805591D" w14:textId="77777777" w:rsidR="00A26406" w:rsidRPr="007E5265" w:rsidRDefault="00D83F7B" w:rsidP="00DC7024">
            <w:pPr>
              <w:widowControl w:val="0"/>
              <w:numPr>
                <w:ilvl w:val="0"/>
                <w:numId w:val="10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Zná význam symbiózy pro organismy a určí příklady</w:t>
            </w:r>
          </w:p>
          <w:p w14:paraId="50385386" w14:textId="77777777" w:rsidR="00A26406" w:rsidRPr="007E5265" w:rsidRDefault="00D83F7B" w:rsidP="00DC7024">
            <w:pPr>
              <w:widowControl w:val="0"/>
              <w:numPr>
                <w:ilvl w:val="0"/>
                <w:numId w:val="10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zvládá přípravu mikroskopického preparátu</w:t>
            </w:r>
          </w:p>
          <w:p w14:paraId="1BE9190B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58727AE9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3AE21429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0E2C48BB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53EEED9F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101ED5BD" w14:textId="77777777" w:rsidR="00A26406" w:rsidRPr="007E5265" w:rsidRDefault="00D83F7B" w:rsidP="00DC7024">
            <w:pPr>
              <w:widowControl w:val="0"/>
              <w:numPr>
                <w:ilvl w:val="0"/>
                <w:numId w:val="1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Zná některé chráněné a ohrožené druhy bezobratlých živočichů a ví, proč je chránit</w:t>
            </w:r>
          </w:p>
          <w:p w14:paraId="09FA797F" w14:textId="77777777" w:rsidR="00A26406" w:rsidRPr="007E5265" w:rsidRDefault="00D83F7B" w:rsidP="00DC7024">
            <w:pPr>
              <w:widowControl w:val="0"/>
              <w:numPr>
                <w:ilvl w:val="0"/>
                <w:numId w:val="1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Navrhuje řešení ochrany některých ohrožených druhů živočichů</w:t>
            </w:r>
          </w:p>
          <w:p w14:paraId="6913BBB3" w14:textId="77777777" w:rsidR="00A26406" w:rsidRPr="007E5265" w:rsidRDefault="00D83F7B" w:rsidP="00DC7024">
            <w:pPr>
              <w:widowControl w:val="0"/>
              <w:numPr>
                <w:ilvl w:val="0"/>
                <w:numId w:val="1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Umí pozorovat jejich chování  a stavbu těla</w:t>
            </w:r>
          </w:p>
          <w:p w14:paraId="3514B591" w14:textId="77777777" w:rsidR="00A26406" w:rsidRPr="007E526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 xml:space="preserve"> </w:t>
            </w:r>
          </w:p>
          <w:p w14:paraId="768658F5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1B0FB4AE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44932C7C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5D1E7081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73CEEE6F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649E15E7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1FBB293E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6A29FFB2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68433723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75A733FF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2A82A843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717DD818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03D8150C" w14:textId="77777777" w:rsidR="00A26406" w:rsidRPr="007E5265" w:rsidRDefault="00D83F7B" w:rsidP="00DC7024">
            <w:pPr>
              <w:widowControl w:val="0"/>
              <w:numPr>
                <w:ilvl w:val="0"/>
                <w:numId w:val="10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Zvládá přípravu mikroskopického preparátu</w:t>
            </w:r>
          </w:p>
          <w:p w14:paraId="13AC1872" w14:textId="77777777" w:rsidR="00A26406" w:rsidRPr="007E5265" w:rsidRDefault="00D83F7B" w:rsidP="00DC7024">
            <w:pPr>
              <w:widowControl w:val="0"/>
              <w:numPr>
                <w:ilvl w:val="0"/>
                <w:numId w:val="10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Samostatně pozoruje a experimentuje, získané výsledky porovnává</w:t>
            </w:r>
          </w:p>
          <w:p w14:paraId="4C3291E6" w14:textId="77777777" w:rsidR="00A26406" w:rsidRPr="007E5265" w:rsidRDefault="00D83F7B" w:rsidP="00DC7024">
            <w:pPr>
              <w:widowControl w:val="0"/>
              <w:numPr>
                <w:ilvl w:val="0"/>
                <w:numId w:val="10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Zná význam mechů pro přírodu a člověka</w:t>
            </w:r>
          </w:p>
          <w:p w14:paraId="4B13FF25" w14:textId="77777777" w:rsidR="00A26406" w:rsidRPr="007E5265" w:rsidRDefault="00D83F7B" w:rsidP="00DC7024">
            <w:pPr>
              <w:widowControl w:val="0"/>
              <w:numPr>
                <w:ilvl w:val="0"/>
                <w:numId w:val="10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Určuje s pomocí atlasu zástupce mechů</w:t>
            </w:r>
          </w:p>
          <w:p w14:paraId="592FF912" w14:textId="77777777" w:rsidR="00A26406" w:rsidRPr="007E5265" w:rsidRDefault="00D83F7B" w:rsidP="00DC7024">
            <w:pPr>
              <w:widowControl w:val="0"/>
              <w:numPr>
                <w:ilvl w:val="0"/>
                <w:numId w:val="10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Jeví zájem o naší planetu</w:t>
            </w:r>
          </w:p>
          <w:p w14:paraId="2072FE15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768A3D99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306A0BD9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6F5541A5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34C45186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6A7861CF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274D4420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5A3B581D" w14:textId="77777777" w:rsidR="00A26406" w:rsidRPr="007E5265" w:rsidRDefault="00D83F7B" w:rsidP="00DC7024">
            <w:pPr>
              <w:widowControl w:val="0"/>
              <w:numPr>
                <w:ilvl w:val="0"/>
                <w:numId w:val="1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lastRenderedPageBreak/>
              <w:t>uvede příklady výskytu organismů v určitém prostředí a vztahy mezi nimi</w:t>
            </w:r>
          </w:p>
          <w:p w14:paraId="31B03E3B" w14:textId="77777777" w:rsidR="00A26406" w:rsidRPr="007E5265" w:rsidRDefault="00D83F7B" w:rsidP="00DC7024">
            <w:pPr>
              <w:widowControl w:val="0"/>
              <w:numPr>
                <w:ilvl w:val="0"/>
                <w:numId w:val="1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na příkladu objasní základní princip existence živých a neživých složek ekosystému</w:t>
            </w:r>
          </w:p>
          <w:p w14:paraId="51503446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0CF24F47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D81535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lastRenderedPageBreak/>
              <w:t>EV: Základní podmínky života, lidské aktivity a problémy životního prostředí.</w:t>
            </w:r>
          </w:p>
          <w:p w14:paraId="6AB277DB" w14:textId="77777777" w:rsidR="00A26406" w:rsidRPr="007E526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Porozumění souvislostem v</w:t>
            </w:r>
          </w:p>
          <w:p w14:paraId="5BACF216" w14:textId="77777777" w:rsidR="00A26406" w:rsidRPr="007E526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biosféře, vztahům člověka a</w:t>
            </w:r>
          </w:p>
          <w:p w14:paraId="14D0148E" w14:textId="77777777" w:rsidR="00A26406" w:rsidRPr="007E526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prostředí a důsledkům lidských činností na prostředí, zachování biologické rovnováhy</w:t>
            </w:r>
          </w:p>
          <w:p w14:paraId="0DB147E8" w14:textId="77777777" w:rsidR="00A26406" w:rsidRPr="007E5265" w:rsidRDefault="00D83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OSV – (osobnostní rozvoj) - rozvoj schopností poznávání, kreativita, komunikace a kooperace, řešení problémů, psychohygiena</w:t>
            </w:r>
          </w:p>
          <w:p w14:paraId="65204B39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EV – základní podmínky života</w:t>
            </w:r>
          </w:p>
          <w:p w14:paraId="22F2AF89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Př – lišejníky, bakterie</w:t>
            </w:r>
          </w:p>
          <w:p w14:paraId="5344EED7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lastRenderedPageBreak/>
              <w:t>Z - tundra</w:t>
            </w:r>
          </w:p>
          <w:p w14:paraId="168B804E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00C5EDC8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443FC309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OSV – (sociální rozvoj) - praktická etika, hodnota, postoje, kooperace a kompetice, (osobnostní rozvoj) – rozvoj schopnosti poznávání, (morální rozvoj) – řešení problémů a rozhodovací  dovednosti</w:t>
            </w:r>
          </w:p>
          <w:p w14:paraId="5D29FEA5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EV – ekologie, lidské aktivity a problémy životního prostředí, biosféra, biologická rovnováha</w:t>
            </w:r>
          </w:p>
          <w:p w14:paraId="2F1AE519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Př – druhy organismů</w:t>
            </w:r>
          </w:p>
          <w:p w14:paraId="35D3ABCD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EV – ekosystémy, základní podmínky života</w:t>
            </w:r>
          </w:p>
          <w:p w14:paraId="1472A866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MV – kritické čtení a vnímání mediálních sdělení</w:t>
            </w:r>
          </w:p>
          <w:p w14:paraId="0DB30B21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28BE9BB3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OSV – (osobnostní rozvoj) -  rozvoj schopností poznávání, kreativita, komunikace a kooperace, řešení problémů,(sociální rozvoj) - praktická etika, hodnota, postoje, kooperace a kompetice</w:t>
            </w:r>
          </w:p>
          <w:p w14:paraId="3367EA09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EV – lidské aktivity a problémy životního prostředí, vztah člověka k prostředí</w:t>
            </w:r>
          </w:p>
          <w:p w14:paraId="348A241A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Př - mechorosty</w:t>
            </w:r>
          </w:p>
          <w:p w14:paraId="3297C234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030206AF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lastRenderedPageBreak/>
              <w:t>EV – vztah člověka k prostředí – naše obec, náš životní styl</w:t>
            </w:r>
          </w:p>
          <w:p w14:paraId="7FC7071E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MV – práce v realizačním týmu</w:t>
            </w:r>
          </w:p>
          <w:p w14:paraId="1168F5CD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MKV – lidské vztahy</w:t>
            </w:r>
          </w:p>
          <w:p w14:paraId="02AA733F" w14:textId="77777777" w:rsidR="00A26406" w:rsidRPr="007E5265" w:rsidRDefault="00D83F7B" w:rsidP="00960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VEGS – Evropa a svět nás zajímá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13ED16" w14:textId="77777777" w:rsidR="00A26406" w:rsidRPr="007E5265" w:rsidRDefault="00D83F7B" w:rsidP="00960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lastRenderedPageBreak/>
              <w:t xml:space="preserve">Pomůcky: pracovní listy, tablet, internet,  skupinová práce  </w:t>
            </w:r>
          </w:p>
          <w:p w14:paraId="777B3D7B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4DF29C62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6F662973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3D51166A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6AD5C13D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25632E1C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68EC9FD7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58BCF9BC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64C57A16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06E98133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Pomůcky: mikroskopické potřeby, internet, pracovní listy</w:t>
            </w:r>
          </w:p>
          <w:p w14:paraId="470E47E3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09E89873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3B2D241B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4DCEFFB7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Pomůcky: pracovní listy, odborná literatura, internet, mikroskopické potřeby</w:t>
            </w:r>
          </w:p>
          <w:p w14:paraId="1934FC81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20C79F5B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25392C45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1D640E1D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227E271C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5CAF15F7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43EA98CB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19F48B73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55967D3D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094F6B6C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46D8D50B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0771D36D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34C8BA90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13AA0879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Pomůcky: mikroskopické potřeby, internet, pracovní listy</w:t>
            </w:r>
          </w:p>
        </w:tc>
      </w:tr>
    </w:tbl>
    <w:p w14:paraId="790C605B" w14:textId="77777777" w:rsidR="00A26406" w:rsidRPr="007E5265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</w:rPr>
      </w:pPr>
    </w:p>
    <w:p w14:paraId="6AD97ADE" w14:textId="77777777" w:rsidR="00A26406" w:rsidRPr="007E5265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Zpracovala:     Mgr.Šárka Domonkošová</w:t>
      </w:r>
    </w:p>
    <w:p w14:paraId="344B8192" w14:textId="77777777" w:rsidR="00A26406" w:rsidRPr="007E5265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D9D9D9" w:themeColor="background1" w:themeShade="D9"/>
          <w:sz w:val="24"/>
          <w:szCs w:val="24"/>
        </w:rPr>
      </w:pPr>
    </w:p>
    <w:p w14:paraId="4FB69FAC" w14:textId="77777777" w:rsidR="00A26406" w:rsidRPr="007E5265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D9D9D9" w:themeColor="background1" w:themeShade="D9"/>
          <w:sz w:val="24"/>
          <w:szCs w:val="24"/>
        </w:rPr>
      </w:pPr>
    </w:p>
    <w:p w14:paraId="2C1856F6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3CCCEE2A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1CD99016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617952C3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0668FA94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0461BD49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34A751DE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11FC7BE8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1E2A26FC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522651C2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231B72DE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6F127DFF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33788730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31E7177A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097C7166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061713E0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3E62263B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56618591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764DE73C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25ACE7A7" w14:textId="77777777" w:rsidR="00A26406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753FB912" w14:textId="77777777" w:rsidR="009602FC" w:rsidRDefault="009602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28ABEBB7" w14:textId="77777777" w:rsidR="009602FC" w:rsidRDefault="009602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703AFD5D" w14:textId="77777777" w:rsidR="00FB1E77" w:rsidRDefault="00FB1E77" w:rsidP="007552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b/>
          <w:color w:val="000000"/>
          <w:sz w:val="24"/>
          <w:szCs w:val="24"/>
          <w:u w:val="single"/>
        </w:rPr>
        <w:sectPr w:rsidR="00FB1E77">
          <w:pgSz w:w="16838" w:h="11906" w:orient="landscape"/>
          <w:pgMar w:top="1134" w:right="1134" w:bottom="1134" w:left="1134" w:header="709" w:footer="709" w:gutter="0"/>
          <w:cols w:space="708"/>
        </w:sectPr>
      </w:pPr>
    </w:p>
    <w:p w14:paraId="2216DACA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  <w:u w:val="single"/>
        </w:rPr>
      </w:pPr>
      <w:r w:rsidRPr="007E5265">
        <w:rPr>
          <w:b/>
          <w:color w:val="D9D9D9" w:themeColor="background1" w:themeShade="D9"/>
          <w:sz w:val="24"/>
          <w:szCs w:val="24"/>
          <w:u w:val="single"/>
        </w:rPr>
        <w:lastRenderedPageBreak/>
        <w:t>JAZYK A JAZYKOVÁ VÝCHOVA – CIZÍ JAZYKY - ANGLICKÝ  JAZYK – COMMUNICATION – Volitelný předmět</w:t>
      </w:r>
    </w:p>
    <w:p w14:paraId="61D4308D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  <w:u w:val="single"/>
        </w:rPr>
      </w:pPr>
    </w:p>
    <w:p w14:paraId="245781C4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  <w:u w:val="single"/>
        </w:rPr>
      </w:pPr>
      <w:r w:rsidRPr="007E5265">
        <w:rPr>
          <w:b/>
          <w:color w:val="D9D9D9" w:themeColor="background1" w:themeShade="D9"/>
          <w:sz w:val="24"/>
          <w:szCs w:val="24"/>
          <w:u w:val="single"/>
        </w:rPr>
        <w:t>1.Obsahové, časové a organizační vymezení předmětu ANGLICKÝ JAZYK - COMMUNICATION – Volitelný předmět</w:t>
      </w:r>
    </w:p>
    <w:p w14:paraId="4C1A0F4C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</w:rPr>
      </w:pPr>
    </w:p>
    <w:p w14:paraId="1EC9C14F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  <w:u w:val="single"/>
        </w:rPr>
      </w:pPr>
      <w:r w:rsidRPr="007E5265">
        <w:rPr>
          <w:b/>
          <w:color w:val="D9D9D9" w:themeColor="background1" w:themeShade="D9"/>
          <w:sz w:val="24"/>
          <w:szCs w:val="24"/>
          <w:u w:val="single"/>
        </w:rPr>
        <w:t xml:space="preserve"> 2. stupeň</w:t>
      </w:r>
    </w:p>
    <w:p w14:paraId="3D09C05A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</w:rPr>
      </w:pPr>
    </w:p>
    <w:p w14:paraId="3A250F91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</w:rPr>
      </w:pPr>
      <w:r w:rsidRPr="007E5265">
        <w:rPr>
          <w:b/>
          <w:color w:val="D9D9D9" w:themeColor="background1" w:themeShade="D9"/>
          <w:sz w:val="24"/>
          <w:szCs w:val="24"/>
        </w:rPr>
        <w:t>Vzdělávací obsah předmětu</w:t>
      </w:r>
    </w:p>
    <w:p w14:paraId="3AD30378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</w:rPr>
      </w:pPr>
    </w:p>
    <w:p w14:paraId="4C38EB9C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Žáci na druhém stupni jsou vedeni k samostatnosti v řečové i mluvnické dovednosti. Jsou probírána témata, která osloví žáky na vyšším stupni, zvýší jejich sebedůvěru v sebe i ve vzdělávání. Žáci si nejen utvrzují poznatky již dříve získané z ostatních předmětů i reálného života, ale získávají nové přiměřené úrovni znalostí.</w:t>
      </w:r>
    </w:p>
    <w:p w14:paraId="3EB3916B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</w:rPr>
      </w:pPr>
    </w:p>
    <w:p w14:paraId="09DE963C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Kromě toho jsou žáci vtaženi do cizojazyčného prostředí využitím audionahrávek, situačními rozhovory na videonahrávkách, využitím počítačových programů i internetu, cizojazyčných časopisů a dalších materiálů.</w:t>
      </w:r>
    </w:p>
    <w:p w14:paraId="3B361F8A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</w:rPr>
      </w:pPr>
    </w:p>
    <w:p w14:paraId="2664BD43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Žáci poznávají odlišné kultury, zvyky a reálie vyhledáváním informací o dané jazykové oblasti. Jsou vedeni k pochopení smyslu znalosti cizích jazyků pro osobní život, následné vzdělávání, uplatnění na trhu práce, cestování i soužití s ostatními národy.</w:t>
      </w:r>
    </w:p>
    <w:p w14:paraId="01BD7BCD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</w:rPr>
      </w:pPr>
    </w:p>
    <w:p w14:paraId="5D430D63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</w:rPr>
      </w:pPr>
      <w:r w:rsidRPr="007E5265">
        <w:rPr>
          <w:b/>
          <w:color w:val="D9D9D9" w:themeColor="background1" w:themeShade="D9"/>
          <w:sz w:val="24"/>
          <w:szCs w:val="24"/>
        </w:rPr>
        <w:t>Formy realizace:</w:t>
      </w:r>
    </w:p>
    <w:p w14:paraId="7065655B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</w:rPr>
      </w:pPr>
    </w:p>
    <w:p w14:paraId="7CEE5575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Výklad, poslech, četba, vyhledávání informací v časopisech, na internetu, zpracovávání referátů, dialogy, skupinová práce, výukové programy na PC, krátkodobé projekty</w:t>
      </w:r>
    </w:p>
    <w:p w14:paraId="5E515E04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</w:rPr>
      </w:pPr>
      <w:r w:rsidRPr="007E5265">
        <w:rPr>
          <w:i/>
          <w:color w:val="D9D9D9" w:themeColor="background1" w:themeShade="D9"/>
          <w:sz w:val="24"/>
          <w:szCs w:val="24"/>
        </w:rPr>
        <w:t>Olympiáda</w:t>
      </w:r>
    </w:p>
    <w:p w14:paraId="7290AAAC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</w:rPr>
      </w:pPr>
      <w:r w:rsidRPr="007E5265">
        <w:rPr>
          <w:i/>
          <w:color w:val="D9D9D9" w:themeColor="background1" w:themeShade="D9"/>
          <w:sz w:val="24"/>
          <w:szCs w:val="24"/>
        </w:rPr>
        <w:t>Konverzace</w:t>
      </w:r>
    </w:p>
    <w:p w14:paraId="32F085EA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</w:rPr>
      </w:pPr>
      <w:r w:rsidRPr="007E5265">
        <w:rPr>
          <w:i/>
          <w:color w:val="D9D9D9" w:themeColor="background1" w:themeShade="D9"/>
          <w:sz w:val="24"/>
          <w:szCs w:val="24"/>
        </w:rPr>
        <w:t xml:space="preserve">Projekty </w:t>
      </w:r>
    </w:p>
    <w:p w14:paraId="504E3E8B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</w:rPr>
      </w:pPr>
    </w:p>
    <w:p w14:paraId="64C240D9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</w:rPr>
      </w:pPr>
      <w:r w:rsidRPr="007E5265">
        <w:rPr>
          <w:b/>
          <w:color w:val="D9D9D9" w:themeColor="background1" w:themeShade="D9"/>
          <w:sz w:val="24"/>
          <w:szCs w:val="24"/>
        </w:rPr>
        <w:t>Časová dotace:</w:t>
      </w:r>
    </w:p>
    <w:p w14:paraId="0B3EA352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 xml:space="preserve"> 1 hodina týdně, 6.-7.,  8.-9. ročník  jako doplnění  prvního vyučovacího jazyka</w:t>
      </w:r>
    </w:p>
    <w:p w14:paraId="7D0C3622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</w:rPr>
      </w:pPr>
    </w:p>
    <w:p w14:paraId="5885C324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</w:rPr>
      </w:pPr>
      <w:r w:rsidRPr="007E5265">
        <w:rPr>
          <w:b/>
          <w:color w:val="D9D9D9" w:themeColor="background1" w:themeShade="D9"/>
          <w:sz w:val="24"/>
          <w:szCs w:val="24"/>
        </w:rPr>
        <w:t>Místo realizace:</w:t>
      </w:r>
    </w:p>
    <w:p w14:paraId="1E9C219C" w14:textId="77777777" w:rsidR="00FB1E77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</w:rPr>
        <w:sectPr w:rsidR="00FB1E77" w:rsidRPr="007E5265" w:rsidSect="00FB1E77">
          <w:pgSz w:w="11906" w:h="16838"/>
          <w:pgMar w:top="1134" w:right="1134" w:bottom="1134" w:left="1134" w:header="709" w:footer="709" w:gutter="0"/>
          <w:cols w:space="708"/>
          <w:docGrid w:linePitch="272"/>
        </w:sectPr>
      </w:pPr>
      <w:r w:rsidRPr="007E5265">
        <w:rPr>
          <w:color w:val="D9D9D9" w:themeColor="background1" w:themeShade="D9"/>
          <w:sz w:val="24"/>
          <w:szCs w:val="24"/>
        </w:rPr>
        <w:t>Učebny, knihovna, počítačová učebna</w:t>
      </w:r>
    </w:p>
    <w:p w14:paraId="66C215DE" w14:textId="77777777" w:rsidR="00A26406" w:rsidRPr="007E5265" w:rsidRDefault="00D83F7B" w:rsidP="00FB1E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D9D9D9" w:themeColor="background1" w:themeShade="D9"/>
          <w:sz w:val="32"/>
          <w:szCs w:val="32"/>
        </w:rPr>
      </w:pPr>
      <w:r w:rsidRPr="007E5265">
        <w:rPr>
          <w:b/>
          <w:color w:val="D9D9D9" w:themeColor="background1" w:themeShade="D9"/>
          <w:sz w:val="32"/>
          <w:szCs w:val="32"/>
        </w:rPr>
        <w:lastRenderedPageBreak/>
        <w:tab/>
      </w:r>
      <w:r w:rsidRPr="007E5265">
        <w:rPr>
          <w:rFonts w:ascii="Arial" w:eastAsia="Arial" w:hAnsi="Arial" w:cs="Arial"/>
          <w:color w:val="D9D9D9" w:themeColor="background1" w:themeShade="D9"/>
          <w:sz w:val="36"/>
          <w:szCs w:val="36"/>
        </w:rPr>
        <w:t xml:space="preserve">Učební osnovy </w:t>
      </w:r>
      <w:r w:rsidRPr="007E5265">
        <w:rPr>
          <w:rFonts w:ascii="Arial" w:eastAsia="Arial" w:hAnsi="Arial" w:cs="Arial"/>
          <w:color w:val="D9D9D9" w:themeColor="background1" w:themeShade="D9"/>
          <w:sz w:val="36"/>
          <w:szCs w:val="36"/>
        </w:rPr>
        <w:tab/>
      </w:r>
    </w:p>
    <w:p w14:paraId="3ECDC854" w14:textId="77777777" w:rsidR="00A26406" w:rsidRPr="007E5265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D9D9D9" w:themeColor="background1" w:themeShade="D9"/>
          <w:sz w:val="24"/>
          <w:szCs w:val="24"/>
        </w:rPr>
      </w:pPr>
      <w:r w:rsidRPr="007E5265">
        <w:rPr>
          <w:rFonts w:ascii="Arial" w:eastAsia="Arial" w:hAnsi="Arial" w:cs="Arial"/>
          <w:color w:val="D9D9D9" w:themeColor="background1" w:themeShade="D9"/>
          <w:sz w:val="36"/>
          <w:szCs w:val="36"/>
        </w:rPr>
        <w:t>Vzdělávací oblast:</w:t>
      </w:r>
      <w:r w:rsidRPr="007E5265">
        <w:rPr>
          <w:rFonts w:ascii="Arial" w:eastAsia="Arial" w:hAnsi="Arial" w:cs="Arial"/>
          <w:color w:val="D9D9D9" w:themeColor="background1" w:themeShade="D9"/>
          <w:sz w:val="22"/>
          <w:szCs w:val="22"/>
        </w:rPr>
        <w:t xml:space="preserve">  Anglická konverzace  </w:t>
      </w:r>
      <w:r w:rsidRPr="007E5265">
        <w:rPr>
          <w:rFonts w:ascii="Arial" w:eastAsia="Arial" w:hAnsi="Arial" w:cs="Arial"/>
          <w:color w:val="D9D9D9" w:themeColor="background1" w:themeShade="D9"/>
        </w:rPr>
        <w:t xml:space="preserve">   Vzdělávací obor:  </w:t>
      </w:r>
      <w:r w:rsidRPr="007E5265">
        <w:rPr>
          <w:rFonts w:ascii="Arial" w:eastAsia="Arial" w:hAnsi="Arial" w:cs="Arial"/>
          <w:b/>
          <w:color w:val="D9D9D9" w:themeColor="background1" w:themeShade="D9"/>
          <w:u w:val="single"/>
        </w:rPr>
        <w:t xml:space="preserve">Anglická konverzace </w:t>
      </w:r>
      <w:r w:rsidRPr="007E5265">
        <w:rPr>
          <w:rFonts w:ascii="Arial" w:eastAsia="Arial" w:hAnsi="Arial" w:cs="Arial"/>
          <w:color w:val="D9D9D9" w:themeColor="background1" w:themeShade="D9"/>
        </w:rPr>
        <w:t xml:space="preserve">    ročník    6. a 7. (Project Explore 1,2)</w:t>
      </w:r>
    </w:p>
    <w:p w14:paraId="778B20D2" w14:textId="77777777" w:rsidR="00A26406" w:rsidRPr="007E5265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16"/>
          <w:szCs w:val="16"/>
        </w:rPr>
      </w:pPr>
    </w:p>
    <w:p w14:paraId="2F76FE1E" w14:textId="77777777" w:rsidR="00A26406" w:rsidRPr="007E5265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</w:rPr>
      </w:pPr>
    </w:p>
    <w:tbl>
      <w:tblPr>
        <w:tblStyle w:val="affffff6"/>
        <w:tblW w:w="14175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1078"/>
        <w:gridCol w:w="2699"/>
        <w:gridCol w:w="4671"/>
        <w:gridCol w:w="2707"/>
        <w:gridCol w:w="3020"/>
      </w:tblGrid>
      <w:tr w:rsidR="007E5265" w:rsidRPr="007E5265" w14:paraId="7E1FD585" w14:textId="77777777">
        <w:trPr>
          <w:trHeight w:val="567"/>
        </w:trPr>
        <w:tc>
          <w:tcPr>
            <w:tcW w:w="1078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FF990C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t>Období</w:t>
            </w:r>
          </w:p>
        </w:tc>
        <w:tc>
          <w:tcPr>
            <w:tcW w:w="2699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9F142A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t>Tématické okruhy</w:t>
            </w:r>
          </w:p>
        </w:tc>
        <w:tc>
          <w:tcPr>
            <w:tcW w:w="4671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D54894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t>Znalosti a dovednosti (výstup)</w:t>
            </w:r>
          </w:p>
        </w:tc>
        <w:tc>
          <w:tcPr>
            <w:tcW w:w="2707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4E44E2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t>Průřezová témata, projekty a kurzy, mezipředmětové vazby</w:t>
            </w:r>
          </w:p>
        </w:tc>
        <w:tc>
          <w:tcPr>
            <w:tcW w:w="3020" w:type="dxa"/>
            <w:tcBorders>
              <w:bottom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B57A40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</w:tr>
      <w:tr w:rsidR="007E5265" w:rsidRPr="007E5265" w14:paraId="4F0BF920" w14:textId="77777777">
        <w:trPr>
          <w:trHeight w:val="567"/>
        </w:trPr>
        <w:tc>
          <w:tcPr>
            <w:tcW w:w="1078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4F3B37" w14:textId="77777777" w:rsidR="00A26406" w:rsidRPr="007E5265" w:rsidRDefault="00A26406" w:rsidP="00DC7024">
            <w:pPr>
              <w:numPr>
                <w:ilvl w:val="0"/>
                <w:numId w:val="19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2699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9F7609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</w:p>
          <w:p w14:paraId="288014EF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domov</w:t>
            </w:r>
          </w:p>
          <w:p w14:paraId="54AFCA3F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volný čas</w:t>
            </w:r>
          </w:p>
          <w:p w14:paraId="76EEC047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škola</w:t>
            </w:r>
          </w:p>
          <w:p w14:paraId="40536B7D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4671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4F7273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sdělí základní informace týkající se samotného žáka, pohovoří o své škole,</w:t>
            </w:r>
          </w:p>
          <w:p w14:paraId="11E69007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o každodenních  činnostech a volnočasových aktivitách</w:t>
            </w:r>
          </w:p>
          <w:p w14:paraId="553025BF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popíše svůj vysněný dům, uvede místnosti v domě a vybavení pokoje,</w:t>
            </w:r>
          </w:p>
          <w:p w14:paraId="3324FBFC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uvede, co má či nemá rád,</w:t>
            </w:r>
          </w:p>
          <w:p w14:paraId="2CE3C618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popíše činnosti na obrázku</w:t>
            </w:r>
          </w:p>
          <w:p w14:paraId="39334E80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položí spolužákovi otázky týkající se volnočasových aktivit a na podobné otázky odpoví,</w:t>
            </w:r>
          </w:p>
          <w:p w14:paraId="00575ECB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zeptá se spolužáka, co umí či neumí, a na podobné otázky odpoví</w:t>
            </w:r>
          </w:p>
          <w:p w14:paraId="32DC4081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napíše jednoduché věty o volnočasových aktivitách, které má nebo nemá rád,</w:t>
            </w:r>
          </w:p>
          <w:p w14:paraId="46A35587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rozumí informacím v jednoduchém rozhovoru mezi vrstevníky,</w:t>
            </w:r>
          </w:p>
        </w:tc>
        <w:tc>
          <w:tcPr>
            <w:tcW w:w="2707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14FAE8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t>OSV</w:t>
            </w:r>
          </w:p>
          <w:p w14:paraId="56EA481C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Tematické okruhy:</w:t>
            </w:r>
          </w:p>
          <w:p w14:paraId="74DD2BFE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Sociální rozvoj</w:t>
            </w:r>
          </w:p>
          <w:p w14:paraId="63EDAD9A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Poznávání lidí</w:t>
            </w:r>
          </w:p>
          <w:p w14:paraId="3029D060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t>MKV</w:t>
            </w:r>
          </w:p>
          <w:p w14:paraId="4F2BCE23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Tematické okruhy:</w:t>
            </w:r>
          </w:p>
          <w:p w14:paraId="5E8FF7B2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Lidské vztahy</w:t>
            </w:r>
          </w:p>
          <w:p w14:paraId="541E3F7B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</w:p>
          <w:p w14:paraId="27762707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t>Přesah:</w:t>
            </w:r>
          </w:p>
          <w:p w14:paraId="7AC40D1C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Český jazyk a literatura</w:t>
            </w:r>
          </w:p>
        </w:tc>
        <w:tc>
          <w:tcPr>
            <w:tcW w:w="3020" w:type="dxa"/>
            <w:tcBorders>
              <w:bottom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37D5A5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</w:tr>
      <w:tr w:rsidR="007E5265" w:rsidRPr="007E5265" w14:paraId="533F503A" w14:textId="77777777">
        <w:trPr>
          <w:trHeight w:val="567"/>
        </w:trPr>
        <w:tc>
          <w:tcPr>
            <w:tcW w:w="1078" w:type="dxa"/>
            <w:tcBorders>
              <w:top w:val="single" w:sz="18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6126D4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2.</w:t>
            </w:r>
          </w:p>
        </w:tc>
        <w:tc>
          <w:tcPr>
            <w:tcW w:w="2699" w:type="dxa"/>
            <w:tcBorders>
              <w:top w:val="single" w:sz="18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1B6390" w14:textId="77777777" w:rsidR="00A26406" w:rsidRPr="007E5265" w:rsidRDefault="00A2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</w:p>
          <w:p w14:paraId="18C76F45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</w:p>
          <w:p w14:paraId="36046962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rodina</w:t>
            </w:r>
          </w:p>
          <w:p w14:paraId="624B9ABC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bydlení</w:t>
            </w:r>
          </w:p>
          <w:p w14:paraId="097BF8BD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kultura</w:t>
            </w:r>
          </w:p>
          <w:p w14:paraId="74022759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i/>
                <w:color w:val="D9D9D9" w:themeColor="background1" w:themeShade="D9"/>
                <w:sz w:val="24"/>
                <w:szCs w:val="24"/>
              </w:rPr>
              <w:lastRenderedPageBreak/>
              <w:t>reálie anglicky mluvících zemí – svátky Halloween, Diwali, Bonfire Night aj. (White House, Buckingham Palace)</w:t>
            </w:r>
          </w:p>
        </w:tc>
        <w:tc>
          <w:tcPr>
            <w:tcW w:w="4671" w:type="dxa"/>
            <w:tcBorders>
              <w:top w:val="single" w:sz="18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AC867C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</w:p>
          <w:p w14:paraId="22AFEDFC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</w:p>
          <w:p w14:paraId="52499318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Popíše členy rodiny a jiné osoby.</w:t>
            </w:r>
          </w:p>
          <w:p w14:paraId="6B9CE28C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Hovoří a píše krátké poznámky o událostech svého života.</w:t>
            </w:r>
          </w:p>
          <w:p w14:paraId="7CAC0519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lastRenderedPageBreak/>
              <w:t>Popíše dům, vybavení místnosti, nábytek.</w:t>
            </w:r>
          </w:p>
          <w:p w14:paraId="6E4C942E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Vyjádří své záliby</w:t>
            </w:r>
          </w:p>
          <w:p w14:paraId="0ADD8B8C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Popíše důležitá místa: města, místa a budovy ve městě.</w:t>
            </w:r>
          </w:p>
          <w:p w14:paraId="703F1D73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4059A955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</w:p>
          <w:p w14:paraId="4AC1F2BA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2707" w:type="dxa"/>
            <w:tcBorders>
              <w:top w:val="single" w:sz="18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89A30A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lastRenderedPageBreak/>
              <w:t>Průřezová témata</w:t>
            </w:r>
          </w:p>
          <w:p w14:paraId="74406576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t>OSV</w:t>
            </w:r>
          </w:p>
          <w:p w14:paraId="65814DDC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Tematické okruhy:</w:t>
            </w:r>
          </w:p>
          <w:p w14:paraId="2C94E3A3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Osobnostní rozvoj</w:t>
            </w:r>
          </w:p>
          <w:p w14:paraId="66EDC193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Rozvoj schopnosti poznávání</w:t>
            </w:r>
          </w:p>
          <w:p w14:paraId="4A280AAE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lastRenderedPageBreak/>
              <w:t>Sebepoznání a sebepojetí</w:t>
            </w:r>
          </w:p>
          <w:p w14:paraId="7D2E8CB9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Kreativita</w:t>
            </w:r>
          </w:p>
          <w:p w14:paraId="7DD99B66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Sociální rozvoj</w:t>
            </w:r>
          </w:p>
          <w:p w14:paraId="202BA48C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Poznávání lidí</w:t>
            </w:r>
          </w:p>
          <w:p w14:paraId="45545884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Komunikace</w:t>
            </w:r>
          </w:p>
          <w:p w14:paraId="4FD488A2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Morální rozvoj</w:t>
            </w:r>
          </w:p>
          <w:p w14:paraId="278A9009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Řešení problémů a rozhodovací dovednosti</w:t>
            </w:r>
          </w:p>
          <w:p w14:paraId="09C4734D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t>EGS</w:t>
            </w:r>
          </w:p>
          <w:p w14:paraId="50881621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Tematické okruhy:</w:t>
            </w:r>
          </w:p>
          <w:p w14:paraId="0FC5E2EE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Objevujeme Evropu a svět</w:t>
            </w:r>
          </w:p>
          <w:p w14:paraId="359F905D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t>MKV</w:t>
            </w:r>
          </w:p>
          <w:p w14:paraId="457219B3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Tematické okruhy:</w:t>
            </w:r>
          </w:p>
          <w:p w14:paraId="4550C0AB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Lidské vztahy</w:t>
            </w:r>
          </w:p>
          <w:p w14:paraId="45FC3564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Multikulturalita</w:t>
            </w:r>
          </w:p>
          <w:p w14:paraId="77990BED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t>MV</w:t>
            </w:r>
          </w:p>
          <w:p w14:paraId="456B71B1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Tematické okruhy:</w:t>
            </w:r>
          </w:p>
          <w:p w14:paraId="45F57109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Tvorba mediálního sdělení</w:t>
            </w:r>
          </w:p>
          <w:p w14:paraId="73FE4906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t>Přesah:</w:t>
            </w:r>
          </w:p>
          <w:p w14:paraId="7D445473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Český jazyk a literatura</w:t>
            </w:r>
          </w:p>
          <w:p w14:paraId="4168C7EC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Umění a kultura - hudební výchova, výtvarná výchova</w:t>
            </w:r>
          </w:p>
        </w:tc>
        <w:tc>
          <w:tcPr>
            <w:tcW w:w="3020" w:type="dxa"/>
            <w:tcBorders>
              <w:top w:val="single" w:sz="18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CA8438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</w:tr>
      <w:tr w:rsidR="007E5265" w:rsidRPr="007E5265" w14:paraId="7BB9BFF7" w14:textId="77777777">
        <w:trPr>
          <w:trHeight w:val="567"/>
        </w:trPr>
        <w:tc>
          <w:tcPr>
            <w:tcW w:w="1078" w:type="dxa"/>
            <w:tcBorders>
              <w:top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F5B2E3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3.</w:t>
            </w:r>
          </w:p>
        </w:tc>
        <w:tc>
          <w:tcPr>
            <w:tcW w:w="269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DC84EE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</w:p>
          <w:p w14:paraId="10E48FD5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nákupy a móda</w:t>
            </w:r>
          </w:p>
          <w:p w14:paraId="2B6E8B1D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počasí</w:t>
            </w:r>
          </w:p>
          <w:p w14:paraId="4ADB9BDF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lastRenderedPageBreak/>
              <w:t>příroda</w:t>
            </w:r>
          </w:p>
          <w:p w14:paraId="65F786A9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 xml:space="preserve">reálie anglicky mluvících zemí – bydlení ve Velké Británii, </w:t>
            </w:r>
            <w:r w:rsidRPr="007E5265">
              <w:rPr>
                <w:i/>
                <w:color w:val="D9D9D9" w:themeColor="background1" w:themeShade="D9"/>
                <w:sz w:val="24"/>
                <w:szCs w:val="24"/>
              </w:rPr>
              <w:t xml:space="preserve">Birmingham a </w:t>
            </w:r>
            <w:r w:rsidRPr="007E5265">
              <w:rPr>
                <w:color w:val="D9D9D9" w:themeColor="background1" w:themeShade="D9"/>
                <w:sz w:val="24"/>
                <w:szCs w:val="24"/>
              </w:rPr>
              <w:t>britští cestovatelé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F5FAA0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</w:p>
          <w:p w14:paraId="6E9CC847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vyjmenuje oblečení</w:t>
            </w:r>
          </w:p>
          <w:p w14:paraId="0FBC4B2D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lastRenderedPageBreak/>
              <w:t>popíše důležitá místa: města, místa a budovy ve městě, obchody</w:t>
            </w:r>
          </w:p>
          <w:p w14:paraId="459CA8BB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vyjádří své záliby</w:t>
            </w:r>
          </w:p>
          <w:p w14:paraId="2601EE4B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interpretuje obsah jednoduchého komiksového příběhu na pokračování a zachytí v něm konkrétní informace,</w:t>
            </w:r>
          </w:p>
          <w:p w14:paraId="331F7D5A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rozumí mluvenému projevu, kde děti hovoří o prázdninách, a k jednotlivým mluvčím přiřadí konkrétní místa a aktivity</w:t>
            </w:r>
          </w:p>
          <w:p w14:paraId="5A18B1D2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popíše počasí a přírodní katastrofy</w:t>
            </w:r>
          </w:p>
          <w:p w14:paraId="006AB41D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</w:p>
          <w:p w14:paraId="188C6274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270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A9AC2B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lastRenderedPageBreak/>
              <w:t>OSV</w:t>
            </w:r>
          </w:p>
          <w:p w14:paraId="743EE385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Tematické okruhy:</w:t>
            </w:r>
          </w:p>
          <w:p w14:paraId="2BAB4B12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Osobnostní rozvoj</w:t>
            </w:r>
          </w:p>
          <w:p w14:paraId="656BBECA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lastRenderedPageBreak/>
              <w:t>Seberegulace a sebeorganizace</w:t>
            </w:r>
          </w:p>
          <w:p w14:paraId="71832FA2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Kreativita</w:t>
            </w:r>
          </w:p>
          <w:p w14:paraId="50C75B67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Sociální rozvoj</w:t>
            </w:r>
          </w:p>
          <w:p w14:paraId="0B0A5A82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Komunikace</w:t>
            </w:r>
          </w:p>
          <w:p w14:paraId="273EE9C5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t>EGS</w:t>
            </w:r>
          </w:p>
          <w:p w14:paraId="339AFB6A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Tematické okruhy:</w:t>
            </w:r>
          </w:p>
          <w:p w14:paraId="5BABEAF9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Objevujeme Evropu a svět</w:t>
            </w:r>
          </w:p>
          <w:p w14:paraId="6D6227A6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t>MKV</w:t>
            </w:r>
          </w:p>
          <w:p w14:paraId="6997F94C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Tematické okruhy:</w:t>
            </w:r>
          </w:p>
          <w:p w14:paraId="0643CB54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Lidské vztahy</w:t>
            </w:r>
          </w:p>
          <w:p w14:paraId="71DC0C83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Kulturní diference</w:t>
            </w:r>
          </w:p>
          <w:p w14:paraId="21D8E3DE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t>MV</w:t>
            </w:r>
          </w:p>
          <w:p w14:paraId="18AA933E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Tematické okruhy:</w:t>
            </w:r>
          </w:p>
          <w:p w14:paraId="62DF71F6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Tvorba mediálního sdělení</w:t>
            </w:r>
          </w:p>
          <w:p w14:paraId="3123CC4D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</w:p>
          <w:p w14:paraId="456168F5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t>Přesah:</w:t>
            </w:r>
          </w:p>
          <w:p w14:paraId="450467AE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Český jazyk a literatura</w:t>
            </w:r>
          </w:p>
          <w:p w14:paraId="550A4E88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Umění a kultura - výtvarná výchova</w:t>
            </w:r>
          </w:p>
        </w:tc>
        <w:tc>
          <w:tcPr>
            <w:tcW w:w="3020" w:type="dxa"/>
            <w:tcBorders>
              <w:top w:val="single" w:sz="4" w:space="0" w:color="00000A"/>
              <w:lef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73ACD3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</w:tr>
      <w:tr w:rsidR="007E5265" w:rsidRPr="007E5265" w14:paraId="0CF8CBA6" w14:textId="77777777">
        <w:trPr>
          <w:trHeight w:val="567"/>
        </w:trPr>
        <w:tc>
          <w:tcPr>
            <w:tcW w:w="107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06521B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4.</w:t>
            </w:r>
          </w:p>
        </w:tc>
        <w:tc>
          <w:tcPr>
            <w:tcW w:w="2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889486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</w:p>
          <w:p w14:paraId="6BB6B3CA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příroda</w:t>
            </w:r>
          </w:p>
          <w:p w14:paraId="5B1C47CA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stravovací návyky</w:t>
            </w:r>
          </w:p>
          <w:p w14:paraId="66FAF084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nákupy</w:t>
            </w:r>
          </w:p>
          <w:p w14:paraId="43E9D384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péče o zdraví</w:t>
            </w:r>
          </w:p>
          <w:p w14:paraId="7C644771" w14:textId="77777777" w:rsidR="00A26406" w:rsidRPr="007E5265" w:rsidRDefault="00D83F7B" w:rsidP="00DC7024">
            <w:pPr>
              <w:widowControl w:val="0"/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 xml:space="preserve">reálie anglicky mluvících zemí – zvířata žijící ve volné přírodě ve </w:t>
            </w:r>
            <w:r w:rsidRPr="007E5265">
              <w:rPr>
                <w:color w:val="D9D9D9" w:themeColor="background1" w:themeShade="D9"/>
                <w:sz w:val="24"/>
                <w:szCs w:val="24"/>
              </w:rPr>
              <w:lastRenderedPageBreak/>
              <w:t>Velké Británii</w:t>
            </w:r>
          </w:p>
          <w:p w14:paraId="2E15A7BF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Jamie Oliver</w:t>
            </w:r>
          </w:p>
          <w:p w14:paraId="0FD1213B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</w:p>
          <w:p w14:paraId="64F49BEA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0E44CA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</w:p>
          <w:p w14:paraId="1971B8A0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Použije jednoduché věty, ve kterých porovná zvířata, hmyz</w:t>
            </w:r>
          </w:p>
          <w:p w14:paraId="3AC4914A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sestaví popis a uvede, které  zvířete je oblíbené,</w:t>
            </w:r>
          </w:p>
          <w:p w14:paraId="2206A272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vyjádří jednoduše svůj souhlas nebo nesouhlas s názorem spolužáka</w:t>
            </w:r>
          </w:p>
          <w:p w14:paraId="7392ABBB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lastRenderedPageBreak/>
              <w:t>rozumí obsahu krátkých rozhovorů na daná témata, v rozhovorech zachytí kokrétní informace,</w:t>
            </w:r>
          </w:p>
          <w:p w14:paraId="5CD3073D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¨jídlo a pití</w:t>
            </w:r>
          </w:p>
          <w:p w14:paraId="26C994FD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potraviny a vyjádření množství</w:t>
            </w:r>
          </w:p>
          <w:p w14:paraId="1E6581FB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zdravé stravovací návyky</w:t>
            </w:r>
          </w:p>
          <w:p w14:paraId="37384C61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zdravý životní styl</w:t>
            </w:r>
          </w:p>
          <w:p w14:paraId="05D7090C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vyjmenuje oblíbené jídlo a nápoje</w:t>
            </w:r>
          </w:p>
          <w:p w14:paraId="2582C2BD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zapojení se do krátkého rozhovoru v obchodě, v kavárně, restauraci</w:t>
            </w:r>
          </w:p>
          <w:p w14:paraId="24759B0A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</w:p>
          <w:p w14:paraId="4EC981F5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2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8B7E1B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lastRenderedPageBreak/>
              <w:t>Průřezová témata</w:t>
            </w:r>
          </w:p>
          <w:p w14:paraId="39718D14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t>OSV</w:t>
            </w:r>
          </w:p>
          <w:p w14:paraId="543E05BE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Tematické okruhy:</w:t>
            </w:r>
          </w:p>
          <w:p w14:paraId="6A6F1CD1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Osobnostní rozvoj</w:t>
            </w:r>
          </w:p>
          <w:p w14:paraId="43B1731D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Seberegulace a sebeorganizace</w:t>
            </w:r>
          </w:p>
          <w:p w14:paraId="0999FCAD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Kreativita</w:t>
            </w:r>
          </w:p>
          <w:p w14:paraId="737F23DB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Sociální rozvoj</w:t>
            </w:r>
          </w:p>
          <w:p w14:paraId="6F8F6C6F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lastRenderedPageBreak/>
              <w:t>Komunikace</w:t>
            </w:r>
          </w:p>
          <w:p w14:paraId="6C3FE378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Morální rozvoj</w:t>
            </w:r>
          </w:p>
          <w:p w14:paraId="6A066A41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Řešení problémů a rozhodovací dovednosti</w:t>
            </w:r>
          </w:p>
          <w:p w14:paraId="13271C9A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t>VDO</w:t>
            </w:r>
          </w:p>
          <w:p w14:paraId="5E810361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Tematické okruhy:</w:t>
            </w:r>
          </w:p>
          <w:p w14:paraId="166B8C5D" w14:textId="77777777" w:rsidR="00A26406" w:rsidRPr="007E5265" w:rsidRDefault="00D83F7B" w:rsidP="00DC7024">
            <w:pPr>
              <w:numPr>
                <w:ilvl w:val="0"/>
                <w:numId w:val="20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Občanská společnost a škola</w:t>
            </w:r>
          </w:p>
          <w:p w14:paraId="36F48362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t>EGS</w:t>
            </w:r>
          </w:p>
          <w:p w14:paraId="5D6117E6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Tematické okruhy:</w:t>
            </w:r>
          </w:p>
          <w:p w14:paraId="70DEAF77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Evropa a svět nás zajímá</w:t>
            </w:r>
          </w:p>
          <w:p w14:paraId="29FE4B10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t>MV</w:t>
            </w:r>
          </w:p>
          <w:p w14:paraId="1B926EC5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Tematické okruhy:</w:t>
            </w:r>
          </w:p>
          <w:p w14:paraId="5BB039C1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Tvorba mediálního sdělení</w:t>
            </w:r>
          </w:p>
          <w:p w14:paraId="12A4982D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t>Přesah:</w:t>
            </w:r>
          </w:p>
          <w:p w14:paraId="4F6EC1E0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Český jazyk a literatura</w:t>
            </w:r>
          </w:p>
          <w:p w14:paraId="67108BCF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Matematika a její aplikace</w:t>
            </w:r>
          </w:p>
          <w:p w14:paraId="00D07173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Informační a komunikační technologie</w:t>
            </w:r>
          </w:p>
          <w:p w14:paraId="579CF5CF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Člověk a příroda – přírodopis</w:t>
            </w:r>
          </w:p>
          <w:p w14:paraId="3B8EE669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Umění a kultura - hudební výchova</w:t>
            </w:r>
          </w:p>
        </w:tc>
        <w:tc>
          <w:tcPr>
            <w:tcW w:w="3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2A11C6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</w:tr>
      <w:tr w:rsidR="007E5265" w:rsidRPr="007E5265" w14:paraId="14D949AF" w14:textId="77777777">
        <w:trPr>
          <w:trHeight w:val="567"/>
        </w:trPr>
        <w:tc>
          <w:tcPr>
            <w:tcW w:w="107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A95661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5.</w:t>
            </w:r>
          </w:p>
        </w:tc>
        <w:tc>
          <w:tcPr>
            <w:tcW w:w="2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638E1E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t>Opakování lekcí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500EA9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Žák zopakuje slova a slovní spojení, které se týkají uvedené slovní zásoby a témat.</w:t>
            </w:r>
          </w:p>
          <w:p w14:paraId="164F233E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Interpretuje naučené informace.</w:t>
            </w:r>
          </w:p>
          <w:p w14:paraId="7507BDB0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Odpoví na jednoduché otázky,</w:t>
            </w:r>
          </w:p>
          <w:p w14:paraId="450503AC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lastRenderedPageBreak/>
              <w:t>Popíše osoby a místa, a to zejména, má-li vizuální podporu.</w:t>
            </w:r>
          </w:p>
          <w:p w14:paraId="6C6AA557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S pomocí učitele zhodnotí svůj vlastní pokrok ve studiu.</w:t>
            </w:r>
          </w:p>
          <w:p w14:paraId="5255DBDD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2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E07E6F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3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5F374D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</w:tr>
      <w:tr w:rsidR="007E5265" w:rsidRPr="007E5265" w14:paraId="43549557" w14:textId="77777777">
        <w:trPr>
          <w:trHeight w:val="567"/>
        </w:trPr>
        <w:tc>
          <w:tcPr>
            <w:tcW w:w="107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EC87B4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6.+7.</w:t>
            </w:r>
          </w:p>
        </w:tc>
        <w:tc>
          <w:tcPr>
            <w:tcW w:w="2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1EE906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</w:p>
          <w:p w14:paraId="53DE3C8E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sport</w:t>
            </w:r>
          </w:p>
          <w:p w14:paraId="0FC60854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péče o zdraví</w:t>
            </w:r>
          </w:p>
          <w:p w14:paraId="3B3A48D8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moderní technologie a média</w:t>
            </w:r>
          </w:p>
          <w:p w14:paraId="46096780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reálie anglicky mluvících zemí – sporty v USA, sporty na Novém Zélandu, neobvyklé sporty v anglicky mluvících zemích (WB), Serena Williams (WB</w:t>
            </w:r>
          </w:p>
          <w:p w14:paraId="71D47BF4" w14:textId="77777777" w:rsidR="00A26406" w:rsidRPr="007E5265" w:rsidRDefault="00A26406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A43367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interpretuje informace z jednoduché nahrávky a zopakuje slova a slovní spojení - vodní a zimní sporty, závody,</w:t>
            </w:r>
          </w:p>
          <w:p w14:paraId="5954E8AF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uvede populární sporty v ČR</w:t>
            </w:r>
          </w:p>
          <w:p w14:paraId="296F5B91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sdělí, kde byl o víkendu</w:t>
            </w:r>
          </w:p>
          <w:p w14:paraId="301882EC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vyjmenuje části těla, zdravotní problémy a úrazy</w:t>
            </w:r>
          </w:p>
          <w:p w14:paraId="376368E2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napíše otázky, které v rámci ankety položí svým spolužákům, odpovědi si zapíše a výsledky ankety představí,</w:t>
            </w:r>
          </w:p>
          <w:p w14:paraId="7BBB7513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rozumí obsahu rozhovorů o užívání informačních a komunikačních technologií a k jednotlivým rozhovorům přiřadí konkrétní téma</w:t>
            </w:r>
          </w:p>
          <w:p w14:paraId="618744F9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vyjmenuje mobilní zařízení a příslušenství k pc</w:t>
            </w:r>
          </w:p>
          <w:p w14:paraId="1D6DF407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uvede svůj názor na život v budoucnosti, např. cestování, práci v továrnách a na farmě, zdraví a bydlení,</w:t>
            </w:r>
          </w:p>
          <w:p w14:paraId="1E3775C7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zeptá se spolužáka na plány do budoucna a na podobné otázky odpoví</w:t>
            </w:r>
          </w:p>
          <w:p w14:paraId="50AE26D6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porozumí nabídce, návrhu a adekvátním reakcím na nabídku nebo návrh</w:t>
            </w:r>
          </w:p>
          <w:p w14:paraId="4414CDE3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 xml:space="preserve">zapojí se pomocí slovních spojení a vět do krátkých, jasně strukturovaných rozhovorů, kde mluvčí sdělí problém, nabídnou pomoc s </w:t>
            </w:r>
            <w:r w:rsidRPr="007E5265">
              <w:rPr>
                <w:color w:val="D9D9D9" w:themeColor="background1" w:themeShade="D9"/>
                <w:sz w:val="24"/>
                <w:szCs w:val="24"/>
              </w:rPr>
              <w:lastRenderedPageBreak/>
              <w:t>řešením problému a na nabídku adekvátně reagují</w:t>
            </w:r>
          </w:p>
          <w:p w14:paraId="6D2B57C0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</w:p>
          <w:p w14:paraId="32D25C3C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2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292A76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lastRenderedPageBreak/>
              <w:t>OSV</w:t>
            </w:r>
          </w:p>
          <w:p w14:paraId="054EC158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Tematické okruhy:</w:t>
            </w:r>
          </w:p>
          <w:p w14:paraId="395C0398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Osobnostní rozvoj</w:t>
            </w:r>
          </w:p>
          <w:p w14:paraId="1A02A1A8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Rozvoj schopnosti poznávání</w:t>
            </w:r>
          </w:p>
          <w:p w14:paraId="72006FC9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Sebepoznání a sebepojetí</w:t>
            </w:r>
          </w:p>
          <w:p w14:paraId="15CD7659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Seberegulace a sebeorganizace</w:t>
            </w:r>
          </w:p>
          <w:p w14:paraId="0641DF6B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Sociální rozvoj</w:t>
            </w:r>
          </w:p>
          <w:p w14:paraId="2824D05B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Mezilidské vztahy</w:t>
            </w:r>
          </w:p>
          <w:p w14:paraId="275A0DA6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Komunikace</w:t>
            </w:r>
          </w:p>
          <w:p w14:paraId="44CA63EF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Morální rozvoj</w:t>
            </w:r>
          </w:p>
          <w:p w14:paraId="23689E5E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Řešení problémů a rozhodovací dovednosti</w:t>
            </w:r>
          </w:p>
          <w:p w14:paraId="7F904E1E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t>EGS</w:t>
            </w:r>
          </w:p>
          <w:p w14:paraId="5E11CA29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Tematické okruhy:</w:t>
            </w:r>
          </w:p>
          <w:p w14:paraId="6B856B12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Objevujeme Evropu a svět</w:t>
            </w:r>
          </w:p>
          <w:p w14:paraId="78698C1E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t>MKV</w:t>
            </w:r>
          </w:p>
          <w:p w14:paraId="04316166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Tematické okruhy:</w:t>
            </w:r>
          </w:p>
          <w:p w14:paraId="75723B53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Lidské vztahy</w:t>
            </w:r>
          </w:p>
          <w:p w14:paraId="3A5AE4FA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Kulturní diference</w:t>
            </w:r>
          </w:p>
          <w:p w14:paraId="4C0F0E2E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t>MV</w:t>
            </w:r>
          </w:p>
          <w:p w14:paraId="789FDFDC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Tematické okruhy:</w:t>
            </w:r>
          </w:p>
          <w:p w14:paraId="285C035E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 xml:space="preserve">Tvorba mediálního </w:t>
            </w:r>
            <w:r w:rsidRPr="007E5265">
              <w:rPr>
                <w:color w:val="D9D9D9" w:themeColor="background1" w:themeShade="D9"/>
                <w:sz w:val="24"/>
                <w:szCs w:val="24"/>
              </w:rPr>
              <w:lastRenderedPageBreak/>
              <w:t>sdělení</w:t>
            </w:r>
          </w:p>
          <w:p w14:paraId="6CF9FE25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4D97B8D8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t>Přesah:</w:t>
            </w:r>
          </w:p>
          <w:p w14:paraId="509B036B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Český jazyk a literatura</w:t>
            </w:r>
          </w:p>
          <w:p w14:paraId="65DF0E9D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Matematika a její aplikace</w:t>
            </w:r>
          </w:p>
          <w:p w14:paraId="394088B5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Informační a komunikační technologie</w:t>
            </w:r>
          </w:p>
          <w:p w14:paraId="7BC96244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Člověk a zdraví – výchova ke zdraví, tělesná výchova</w:t>
            </w:r>
          </w:p>
          <w:p w14:paraId="77CBB4B9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3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E11E4F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</w:tr>
      <w:tr w:rsidR="007E5265" w:rsidRPr="007E5265" w14:paraId="035AA0D6" w14:textId="77777777">
        <w:trPr>
          <w:trHeight w:val="567"/>
        </w:trPr>
        <w:tc>
          <w:tcPr>
            <w:tcW w:w="107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EF1FFE0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8.</w:t>
            </w:r>
          </w:p>
        </w:tc>
        <w:tc>
          <w:tcPr>
            <w:tcW w:w="2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F202FA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</w:p>
          <w:p w14:paraId="1368F90E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cestování</w:t>
            </w:r>
          </w:p>
          <w:p w14:paraId="3D274575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počasí</w:t>
            </w:r>
          </w:p>
          <w:p w14:paraId="26A07C43" w14:textId="77777777" w:rsidR="00A26406" w:rsidRPr="007E5265" w:rsidRDefault="00D83F7B" w:rsidP="00DC7024">
            <w:pPr>
              <w:widowControl w:val="0"/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 xml:space="preserve">reálie anglicky mluvících zemí – London, Bristol, Skotsko, Kingsbridge, národní park Snowdonia (Wales), národní park Yellowstone (USA), Grand Canyon (USA), New York (WB), Dartmouth (WB), New Zealand (WB), Auckland (WB)  Belfast, York, Skye, Wales, Dovolená v UK, </w:t>
            </w:r>
            <w:r w:rsidRPr="007E5265">
              <w:rPr>
                <w:i/>
                <w:color w:val="D9D9D9" w:themeColor="background1" w:themeShade="D9"/>
                <w:sz w:val="24"/>
                <w:szCs w:val="24"/>
              </w:rPr>
              <w:t>Murder on the Orient Express</w:t>
            </w:r>
            <w:r w:rsidRPr="007E5265">
              <w:rPr>
                <w:color w:val="D9D9D9" w:themeColor="background1" w:themeShade="D9"/>
                <w:sz w:val="24"/>
                <w:szCs w:val="24"/>
              </w:rPr>
              <w:t xml:space="preserve"> (WB)</w:t>
            </w:r>
          </w:p>
          <w:p w14:paraId="75CBD93F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5A4DF5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Zachytí konkrétní informace z rozhovoru, sdělí svůj názor, CJ – 9 – 1 -03</w:t>
            </w:r>
          </w:p>
          <w:p w14:paraId="2B6D8473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podle předem připravených poznámek pohovoří o minulých prázdninách a uvede, co se mu líbilo či nelíbilo,</w:t>
            </w:r>
          </w:p>
          <w:p w14:paraId="237EFE74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popíše děj na obrázku</w:t>
            </w:r>
          </w:p>
          <w:p w14:paraId="59F47757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podle předem připravených poznámek krátce a jednoduše popíše ideální dovolenou, počasí,</w:t>
            </w:r>
          </w:p>
          <w:p w14:paraId="12931E39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rozumí rozhovorům v turistickém informačním centru a zachytí v nich konkrétní informace,</w:t>
            </w:r>
          </w:p>
          <w:p w14:paraId="30FB2D7A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rozumí otázkám na cestu a popisu cesty</w:t>
            </w:r>
          </w:p>
          <w:p w14:paraId="2F0C60B6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popíše své město</w:t>
            </w:r>
          </w:p>
          <w:p w14:paraId="08E6F339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podle vzoru napíše jednoduchý popis města, kde bydlí,</w:t>
            </w:r>
          </w:p>
          <w:p w14:paraId="1F0D81AA" w14:textId="77777777" w:rsidR="00A26406" w:rsidRPr="007E5265" w:rsidRDefault="00A26406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</w:p>
          <w:p w14:paraId="643413D3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lastRenderedPageBreak/>
              <w:t>sdělí, kde se v místě jeho bydliště nachází banka, autobusové nádraží, park, supermarket a radnice</w:t>
            </w:r>
          </w:p>
          <w:p w14:paraId="3CE960EA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zeptá se spolužáka na cestu a na podobné otázky odpoví</w:t>
            </w:r>
          </w:p>
          <w:p w14:paraId="6037D3FD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</w:p>
          <w:p w14:paraId="58CC68BA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2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DA7CEA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lastRenderedPageBreak/>
              <w:t>Průřezová témata</w:t>
            </w:r>
          </w:p>
          <w:p w14:paraId="3CF6F294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t>OSV</w:t>
            </w:r>
          </w:p>
          <w:p w14:paraId="68C4DBE0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Tematické okruhy:</w:t>
            </w:r>
          </w:p>
          <w:p w14:paraId="6333FE7C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Osobnostní rozvoj</w:t>
            </w:r>
          </w:p>
          <w:p w14:paraId="5CB6BA48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Rozvoj schopnosti poznávání</w:t>
            </w:r>
          </w:p>
          <w:p w14:paraId="691530D3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Seberegulace a sebeorganizace</w:t>
            </w:r>
          </w:p>
          <w:p w14:paraId="6CFEF23B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Kreativita</w:t>
            </w:r>
          </w:p>
          <w:p w14:paraId="0B9FAAA3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Sociální rozvoj</w:t>
            </w:r>
          </w:p>
          <w:p w14:paraId="0761E398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Komunikace</w:t>
            </w:r>
          </w:p>
          <w:p w14:paraId="5164F06C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Morální rozvoj</w:t>
            </w:r>
          </w:p>
          <w:p w14:paraId="28682D89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Řešení problémů a rozhodovací dovednosti</w:t>
            </w:r>
          </w:p>
          <w:p w14:paraId="3FA7B37E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t>EGS</w:t>
            </w:r>
          </w:p>
          <w:p w14:paraId="1F9DB0A2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Tematické okruhy:</w:t>
            </w:r>
          </w:p>
          <w:p w14:paraId="7F8DF1BE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Objevujeme Evropu a svět</w:t>
            </w:r>
          </w:p>
          <w:p w14:paraId="037FFD63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lastRenderedPageBreak/>
              <w:t>MKV</w:t>
            </w:r>
          </w:p>
          <w:p w14:paraId="60288013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Tematické okruhy:</w:t>
            </w:r>
          </w:p>
          <w:p w14:paraId="0CC65330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Lidské vztahy</w:t>
            </w:r>
          </w:p>
          <w:p w14:paraId="2F721CB3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Kulturní diference</w:t>
            </w:r>
          </w:p>
          <w:p w14:paraId="47C3C4B6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t>MV</w:t>
            </w:r>
          </w:p>
          <w:p w14:paraId="3C5E511C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Tematické okruhy:</w:t>
            </w:r>
          </w:p>
          <w:p w14:paraId="095A7498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Tvorba mediálního sdělení</w:t>
            </w:r>
          </w:p>
          <w:p w14:paraId="6E37A164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t>Přesah:</w:t>
            </w:r>
          </w:p>
          <w:p w14:paraId="67375FAE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Český jazyk a literatura</w:t>
            </w:r>
          </w:p>
          <w:p w14:paraId="525E74D8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Informační a komunikační technologie</w:t>
            </w:r>
          </w:p>
          <w:p w14:paraId="0CB56C1F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Umění a kultura - hudební výchova</w:t>
            </w:r>
          </w:p>
        </w:tc>
        <w:tc>
          <w:tcPr>
            <w:tcW w:w="3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019916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</w:tr>
      <w:tr w:rsidR="007E5265" w:rsidRPr="007E5265" w14:paraId="791395F1" w14:textId="77777777">
        <w:trPr>
          <w:trHeight w:val="567"/>
        </w:trPr>
        <w:tc>
          <w:tcPr>
            <w:tcW w:w="107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D8DBED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9.</w:t>
            </w:r>
          </w:p>
        </w:tc>
        <w:tc>
          <w:tcPr>
            <w:tcW w:w="2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79F70E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</w:p>
          <w:p w14:paraId="4A079366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stravovací návyky</w:t>
            </w:r>
          </w:p>
          <w:p w14:paraId="1FAE9C8E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péče o zdraví</w:t>
            </w:r>
          </w:p>
          <w:p w14:paraId="08B8A7AA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společnost a její problémy</w:t>
            </w:r>
          </w:p>
          <w:p w14:paraId="2F04E173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reálie anglicky mluvících zemí – jídlo ve Velké Británii, jídlo v Austrálii, jídlo v USA</w:t>
            </w:r>
          </w:p>
          <w:p w14:paraId="6949D78F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50DF8089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Austrálie, Nový Zéland, Přistání na řece Hudson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52DDB7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Vyjádří žádost ohledně jídla, v rozhovoru zachytí konkrétní informace ohledně potravin a přípravy jídel,</w:t>
            </w:r>
          </w:p>
          <w:p w14:paraId="6B107611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Uvede, co obvykle jí a zapojí se do rozhovoru o zdravých stravovacích návycích</w:t>
            </w:r>
          </w:p>
          <w:p w14:paraId="718E5A0B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klade otázky týkající se aktuálních činností a pravidelných dějů v přítomnosti a na stejné otázky odpoví</w:t>
            </w:r>
          </w:p>
          <w:p w14:paraId="7D21392D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v krátkých a jednoduchých konverzacích zachytí konkrétní problémy,</w:t>
            </w:r>
          </w:p>
          <w:p w14:paraId="7E9B63D0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v rozhovoru se spolužákem vyjádří problém nebo navrhne řešení problému,</w:t>
            </w:r>
          </w:p>
          <w:p w14:paraId="2A511521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pomocí frázových sloves popíše situace na obrázku,</w:t>
            </w:r>
          </w:p>
          <w:p w14:paraId="03A4627E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diskutuje se spolužáky o obnovitelných zdrojích energie</w:t>
            </w:r>
          </w:p>
          <w:p w14:paraId="54632489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aktivně umí používat modální slovesa</w:t>
            </w:r>
          </w:p>
          <w:p w14:paraId="7A7D6E6A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lastRenderedPageBreak/>
              <w:t>se spolužákem napíše zábavná školní pravidla,</w:t>
            </w:r>
          </w:p>
          <w:p w14:paraId="3901BFC2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2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265B02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lastRenderedPageBreak/>
              <w:t>Průřezová témata</w:t>
            </w:r>
          </w:p>
          <w:p w14:paraId="417E13EC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t>OSV</w:t>
            </w:r>
          </w:p>
          <w:p w14:paraId="1CCF276B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Tematické okruhy:</w:t>
            </w:r>
          </w:p>
          <w:p w14:paraId="5227EFD0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Osobnostní rozvoj</w:t>
            </w:r>
          </w:p>
          <w:p w14:paraId="6127E463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Seberegulace a sebeorganizace</w:t>
            </w:r>
          </w:p>
          <w:p w14:paraId="5271A466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Kreativita</w:t>
            </w:r>
          </w:p>
          <w:p w14:paraId="6CBCAF40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Sociální rozvoj</w:t>
            </w:r>
          </w:p>
          <w:p w14:paraId="1D9C0E0F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Komunikace</w:t>
            </w:r>
          </w:p>
          <w:p w14:paraId="06D406D5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Morální rozvoj</w:t>
            </w:r>
          </w:p>
          <w:p w14:paraId="0F16C165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Řešení problémů a rozhodovací dovednosti</w:t>
            </w:r>
          </w:p>
          <w:p w14:paraId="7705F304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t>EGS</w:t>
            </w:r>
          </w:p>
          <w:p w14:paraId="3A48CA8D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Tematické okruhy:</w:t>
            </w:r>
          </w:p>
          <w:p w14:paraId="158F64DB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Objevujeme Evropu a svět</w:t>
            </w:r>
          </w:p>
          <w:p w14:paraId="391CF309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lastRenderedPageBreak/>
              <w:t>MKV</w:t>
            </w:r>
          </w:p>
          <w:p w14:paraId="26A47311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Tematické okruhy:</w:t>
            </w:r>
          </w:p>
          <w:p w14:paraId="0DDF2201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Lidské vztahy</w:t>
            </w:r>
          </w:p>
          <w:p w14:paraId="44283723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Kulturní diference</w:t>
            </w:r>
          </w:p>
          <w:p w14:paraId="55D80B16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t>MV</w:t>
            </w:r>
          </w:p>
          <w:p w14:paraId="5C2E2EDF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Tematické okruhy:</w:t>
            </w:r>
          </w:p>
          <w:p w14:paraId="72C8FFB8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Tvorba mediálního sdělení</w:t>
            </w:r>
          </w:p>
          <w:p w14:paraId="24072677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Český jazyk a literatura</w:t>
            </w:r>
          </w:p>
          <w:p w14:paraId="415B5702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Informační a komunikační technologie</w:t>
            </w:r>
          </w:p>
          <w:p w14:paraId="6825AEE8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Člověk a zdraví – výchova ke zdraví</w:t>
            </w:r>
          </w:p>
        </w:tc>
        <w:tc>
          <w:tcPr>
            <w:tcW w:w="3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B3E98E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</w:tr>
      <w:tr w:rsidR="007E5265" w:rsidRPr="007E5265" w14:paraId="2C70AA28" w14:textId="77777777">
        <w:trPr>
          <w:trHeight w:val="567"/>
        </w:trPr>
        <w:tc>
          <w:tcPr>
            <w:tcW w:w="107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6C48F1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 xml:space="preserve">   10.</w:t>
            </w:r>
          </w:p>
        </w:tc>
        <w:tc>
          <w:tcPr>
            <w:tcW w:w="2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373245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t>Opakování lekcí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90707B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vyhledá základní informace v krátkých poslechových textech, které se týkají osvojovaných témat domov, volný čas, škola, rodina, bydlení, město a příroda, nákupy a móda, sport, stravovací návyky, péče o zdraví, cestování, počasí a reálie anglicky mluvících zemí, a to zejména má-li k dispozici vizuální oporu a umí je používat. Odpoví na jednoduché otázky, které se týkají jeho osoby, např. kde byl o víkendu, kde byl o prázdninách, co rád jí atd.</w:t>
            </w:r>
          </w:p>
          <w:p w14:paraId="583822C8" w14:textId="77777777" w:rsidR="00A26406" w:rsidRPr="007E5265" w:rsidRDefault="00D83F7B" w:rsidP="00DC7024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S pomocí učitele zhodnotí svůj vlastní pokrok ve studiu.</w:t>
            </w:r>
          </w:p>
          <w:p w14:paraId="7C9B357C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t>Důraz je kladen na pochopení komunikačního záměru.</w:t>
            </w:r>
            <w:r w:rsidRPr="007E5265">
              <w:rPr>
                <w:color w:val="D9D9D9" w:themeColor="background1" w:themeShade="D9"/>
                <w:sz w:val="24"/>
                <w:szCs w:val="24"/>
              </w:rPr>
              <w:t xml:space="preserve"> </w:t>
            </w: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t>Akceptujeme také neverbální reakce.</w:t>
            </w:r>
          </w:p>
        </w:tc>
        <w:tc>
          <w:tcPr>
            <w:tcW w:w="2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5FC64A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3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46E29F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</w:tr>
    </w:tbl>
    <w:p w14:paraId="793C8370" w14:textId="77777777" w:rsidR="00A26406" w:rsidRPr="007E5265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</w:rPr>
      </w:pPr>
    </w:p>
    <w:p w14:paraId="218B67C2" w14:textId="77777777" w:rsidR="00A26406" w:rsidRPr="007E5265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 xml:space="preserve">Project Explore 1 i 2 je součástí devítidílné série učebnic pro základní vzdělávání, jejichž cílem je objevování. Tento kurz klade silný důraz na </w:t>
      </w:r>
      <w:r w:rsidRPr="007E5265">
        <w:rPr>
          <w:color w:val="D9D9D9" w:themeColor="background1" w:themeShade="D9"/>
          <w:sz w:val="24"/>
          <w:szCs w:val="24"/>
        </w:rPr>
        <w:lastRenderedPageBreak/>
        <w:t>výuku jazyka prostřednictvím příběhů, písní, vytváření hodnotové orientace a mezipředmětových vztahů. Tématem celého kurzu je „zkoumání“.Žákům jsou průběžně nabízeny možnosti učit se jazyk a používat ho v reálných situacích.</w:t>
      </w:r>
    </w:p>
    <w:p w14:paraId="7C1851EB" w14:textId="77777777" w:rsidR="00A26406" w:rsidRPr="007E5265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Zpracovala:  Mgr. Kateřina Macháčková</w:t>
      </w:r>
    </w:p>
    <w:p w14:paraId="4C0B9969" w14:textId="77777777" w:rsidR="00D83F7B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D9D9D9" w:themeColor="background1" w:themeShade="D9"/>
          <w:sz w:val="36"/>
          <w:szCs w:val="36"/>
        </w:rPr>
      </w:pPr>
    </w:p>
    <w:p w14:paraId="7409207E" w14:textId="77777777" w:rsidR="00D83F7B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D9D9D9" w:themeColor="background1" w:themeShade="D9"/>
          <w:sz w:val="36"/>
          <w:szCs w:val="36"/>
        </w:rPr>
      </w:pPr>
    </w:p>
    <w:p w14:paraId="1D306954" w14:textId="77777777" w:rsidR="00D83F7B" w:rsidRPr="007E5265" w:rsidRDefault="00D83F7B" w:rsidP="009602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D9D9D9" w:themeColor="background1" w:themeShade="D9"/>
          <w:sz w:val="36"/>
          <w:szCs w:val="36"/>
        </w:rPr>
      </w:pPr>
    </w:p>
    <w:p w14:paraId="65457030" w14:textId="1AE607F4" w:rsidR="009602FC" w:rsidRDefault="009602FC" w:rsidP="009602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36"/>
          <w:szCs w:val="36"/>
        </w:rPr>
      </w:pPr>
    </w:p>
    <w:p w14:paraId="05CBDE55" w14:textId="791D0950" w:rsidR="0075521A" w:rsidRDefault="0075521A" w:rsidP="009602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36"/>
          <w:szCs w:val="36"/>
        </w:rPr>
      </w:pPr>
    </w:p>
    <w:p w14:paraId="69FB493B" w14:textId="68355058" w:rsidR="0075521A" w:rsidRDefault="0075521A" w:rsidP="009602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36"/>
          <w:szCs w:val="36"/>
        </w:rPr>
      </w:pPr>
    </w:p>
    <w:p w14:paraId="60584018" w14:textId="349FC9C9" w:rsidR="0075521A" w:rsidRDefault="0075521A" w:rsidP="009602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36"/>
          <w:szCs w:val="36"/>
        </w:rPr>
      </w:pPr>
    </w:p>
    <w:p w14:paraId="710D0187" w14:textId="1B008C42" w:rsidR="0075521A" w:rsidRDefault="0075521A" w:rsidP="009602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36"/>
          <w:szCs w:val="36"/>
        </w:rPr>
      </w:pPr>
    </w:p>
    <w:p w14:paraId="7F118F52" w14:textId="5FB44AB4" w:rsidR="0075521A" w:rsidRDefault="0075521A" w:rsidP="009602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36"/>
          <w:szCs w:val="36"/>
        </w:rPr>
      </w:pPr>
    </w:p>
    <w:p w14:paraId="22A2B66E" w14:textId="573D6809" w:rsidR="0075521A" w:rsidRDefault="0075521A" w:rsidP="009602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36"/>
          <w:szCs w:val="36"/>
        </w:rPr>
      </w:pPr>
    </w:p>
    <w:p w14:paraId="69CD0572" w14:textId="7956E0FE" w:rsidR="0075521A" w:rsidRDefault="0075521A" w:rsidP="009602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36"/>
          <w:szCs w:val="36"/>
        </w:rPr>
      </w:pPr>
    </w:p>
    <w:p w14:paraId="150276C6" w14:textId="1A933F35" w:rsidR="0075521A" w:rsidRDefault="0075521A" w:rsidP="009602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36"/>
          <w:szCs w:val="36"/>
        </w:rPr>
      </w:pPr>
    </w:p>
    <w:p w14:paraId="1DEC8D5A" w14:textId="16F778E9" w:rsidR="0075521A" w:rsidRDefault="0075521A" w:rsidP="009602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36"/>
          <w:szCs w:val="36"/>
        </w:rPr>
      </w:pPr>
    </w:p>
    <w:p w14:paraId="2EE63380" w14:textId="50527976" w:rsidR="0075521A" w:rsidRDefault="0075521A" w:rsidP="009602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36"/>
          <w:szCs w:val="36"/>
        </w:rPr>
      </w:pPr>
    </w:p>
    <w:p w14:paraId="070A740B" w14:textId="37128B1C" w:rsidR="0075521A" w:rsidRDefault="0075521A" w:rsidP="009602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36"/>
          <w:szCs w:val="36"/>
        </w:rPr>
      </w:pPr>
    </w:p>
    <w:p w14:paraId="5D6F8517" w14:textId="77777777" w:rsidR="0075521A" w:rsidRDefault="0075521A" w:rsidP="009602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36"/>
          <w:szCs w:val="36"/>
        </w:rPr>
      </w:pPr>
    </w:p>
    <w:p w14:paraId="33EDD5E1" w14:textId="77777777" w:rsidR="009602FC" w:rsidRDefault="009602FC" w:rsidP="009602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36"/>
          <w:szCs w:val="36"/>
        </w:rPr>
      </w:pPr>
    </w:p>
    <w:p w14:paraId="4632D68E" w14:textId="77777777" w:rsidR="009602FC" w:rsidRDefault="009602FC" w:rsidP="009602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36"/>
          <w:szCs w:val="36"/>
        </w:rPr>
      </w:pPr>
    </w:p>
    <w:p w14:paraId="275DD9CF" w14:textId="77777777" w:rsidR="00D83F7B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36"/>
          <w:szCs w:val="36"/>
        </w:rPr>
      </w:pPr>
    </w:p>
    <w:p w14:paraId="567993F8" w14:textId="77777777" w:rsidR="00A26406" w:rsidRPr="00F42E98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BFBFBF" w:themeColor="background1" w:themeShade="BF"/>
          <w:sz w:val="32"/>
          <w:szCs w:val="32"/>
        </w:rPr>
      </w:pPr>
      <w:r w:rsidRPr="00F42E98">
        <w:rPr>
          <w:color w:val="BFBFBF" w:themeColor="background1" w:themeShade="BF"/>
          <w:sz w:val="36"/>
          <w:szCs w:val="36"/>
        </w:rPr>
        <w:lastRenderedPageBreak/>
        <w:t>Učební osnovy</w:t>
      </w:r>
    </w:p>
    <w:p w14:paraId="112E6CA9" w14:textId="77777777" w:rsidR="00A26406" w:rsidRPr="00F42E98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BFBFBF" w:themeColor="background1" w:themeShade="BF"/>
          <w:sz w:val="24"/>
          <w:szCs w:val="24"/>
        </w:rPr>
      </w:pPr>
      <w:r w:rsidRPr="00F42E98">
        <w:rPr>
          <w:color w:val="BFBFBF" w:themeColor="background1" w:themeShade="BF"/>
          <w:sz w:val="36"/>
          <w:szCs w:val="36"/>
        </w:rPr>
        <w:t xml:space="preserve">Vzdělávací oblast:  </w:t>
      </w:r>
      <w:r w:rsidRPr="00F42E98">
        <w:rPr>
          <w:color w:val="BFBFBF" w:themeColor="background1" w:themeShade="BF"/>
          <w:sz w:val="24"/>
          <w:szCs w:val="24"/>
        </w:rPr>
        <w:t xml:space="preserve">Jazyk a jazyková komunikace    Vzdělávací obor:  </w:t>
      </w:r>
      <w:r w:rsidRPr="00F42E98">
        <w:rPr>
          <w:b/>
          <w:color w:val="BFBFBF" w:themeColor="background1" w:themeShade="BF"/>
          <w:sz w:val="24"/>
          <w:szCs w:val="24"/>
          <w:u w:val="single"/>
        </w:rPr>
        <w:t>Anglická konverzace</w:t>
      </w:r>
      <w:r w:rsidRPr="00F42E98">
        <w:rPr>
          <w:color w:val="BFBFBF" w:themeColor="background1" w:themeShade="BF"/>
          <w:sz w:val="24"/>
          <w:szCs w:val="24"/>
        </w:rPr>
        <w:t xml:space="preserve">        ročník     8 -9. ročník</w:t>
      </w:r>
    </w:p>
    <w:p w14:paraId="3D0B4186" w14:textId="77777777" w:rsidR="00A26406" w:rsidRPr="00F42E98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BFBFBF" w:themeColor="background1" w:themeShade="BF"/>
          <w:sz w:val="24"/>
          <w:szCs w:val="24"/>
        </w:rPr>
      </w:pPr>
    </w:p>
    <w:tbl>
      <w:tblPr>
        <w:tblStyle w:val="affffff7"/>
        <w:tblW w:w="14745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316"/>
        <w:gridCol w:w="2927"/>
        <w:gridCol w:w="4522"/>
        <w:gridCol w:w="3849"/>
        <w:gridCol w:w="2131"/>
      </w:tblGrid>
      <w:tr w:rsidR="00A26406" w:rsidRPr="00F42E98" w14:paraId="15F38D73" w14:textId="77777777">
        <w:trPr>
          <w:trHeight w:val="510"/>
        </w:trPr>
        <w:tc>
          <w:tcPr>
            <w:tcW w:w="1316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DD7902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b/>
                <w:color w:val="BFBFBF" w:themeColor="background1" w:themeShade="BF"/>
                <w:sz w:val="24"/>
                <w:szCs w:val="24"/>
              </w:rPr>
              <w:t>období</w:t>
            </w:r>
          </w:p>
        </w:tc>
        <w:tc>
          <w:tcPr>
            <w:tcW w:w="2927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783EEF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b/>
                <w:color w:val="BFBFBF" w:themeColor="background1" w:themeShade="BF"/>
                <w:sz w:val="24"/>
                <w:szCs w:val="24"/>
              </w:rPr>
              <w:t>Téma (Učivo)</w:t>
            </w:r>
          </w:p>
        </w:tc>
        <w:tc>
          <w:tcPr>
            <w:tcW w:w="4522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131E62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b/>
                <w:color w:val="BFBFBF" w:themeColor="background1" w:themeShade="BF"/>
                <w:sz w:val="24"/>
                <w:szCs w:val="24"/>
              </w:rPr>
              <w:t>Znalosti  a dovednosti (výstup)</w:t>
            </w:r>
          </w:p>
        </w:tc>
        <w:tc>
          <w:tcPr>
            <w:tcW w:w="3849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815AFC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b/>
                <w:color w:val="BFBFBF" w:themeColor="background1" w:themeShade="BF"/>
                <w:sz w:val="24"/>
                <w:szCs w:val="24"/>
              </w:rPr>
              <w:t>Průřezová témata, projekty a kurzy, mezipředmětové vazby</w:t>
            </w:r>
          </w:p>
        </w:tc>
        <w:tc>
          <w:tcPr>
            <w:tcW w:w="2131" w:type="dxa"/>
            <w:tcBorders>
              <w:bottom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8C5708" w14:textId="77777777" w:rsidR="00A26406" w:rsidRPr="00F42E98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</w:p>
        </w:tc>
      </w:tr>
      <w:tr w:rsidR="00A26406" w:rsidRPr="00F42E98" w14:paraId="5D683C90" w14:textId="77777777">
        <w:trPr>
          <w:trHeight w:val="964"/>
        </w:trPr>
        <w:tc>
          <w:tcPr>
            <w:tcW w:w="1316" w:type="dxa"/>
            <w:tcBorders>
              <w:top w:val="single" w:sz="18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862974" w14:textId="77777777" w:rsidR="00A26406" w:rsidRPr="00F42E98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2927" w:type="dxa"/>
            <w:tcBorders>
              <w:top w:val="single" w:sz="18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F11538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Úvod do studia anglického jazyka</w:t>
            </w:r>
          </w:p>
          <w:p w14:paraId="4FC7C329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Conversation</w:t>
            </w:r>
          </w:p>
        </w:tc>
        <w:tc>
          <w:tcPr>
            <w:tcW w:w="4522" w:type="dxa"/>
            <w:tcBorders>
              <w:top w:val="single" w:sz="18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96D01D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Žáci používají vhodné studijní techniky s přihlédnutím k vlastním schopnostem, dovednostem a znalostem</w:t>
            </w:r>
          </w:p>
          <w:p w14:paraId="5DBAC8AB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Understanding small talks</w:t>
            </w:r>
          </w:p>
          <w:p w14:paraId="61B123AF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Understanding instructions</w:t>
            </w:r>
          </w:p>
          <w:p w14:paraId="63B2C910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Telling a story</w:t>
            </w:r>
          </w:p>
        </w:tc>
        <w:tc>
          <w:tcPr>
            <w:tcW w:w="3849" w:type="dxa"/>
            <w:tcBorders>
              <w:top w:val="single" w:sz="18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D85882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OSV  - (osobnostní rozvoj)-rozvoj schopnosti poznávání,sociální rozvoj-</w:t>
            </w:r>
          </w:p>
          <w:p w14:paraId="72C84A11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komunikace,kooperace – vyprávíme příběh, klademe otázky</w:t>
            </w:r>
          </w:p>
          <w:p w14:paraId="08CE5C06" w14:textId="77777777" w:rsidR="00A26406" w:rsidRPr="00F42E98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single" w:sz="18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AD10BE" w14:textId="77777777" w:rsidR="00A26406" w:rsidRPr="00F42E98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</w:p>
        </w:tc>
      </w:tr>
      <w:tr w:rsidR="00A26406" w:rsidRPr="00F42E98" w14:paraId="47CEBDC2" w14:textId="77777777">
        <w:trPr>
          <w:trHeight w:val="907"/>
        </w:trPr>
        <w:tc>
          <w:tcPr>
            <w:tcW w:w="1316" w:type="dxa"/>
            <w:tcBorders>
              <w:top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E83DC1" w14:textId="77777777" w:rsidR="00A26406" w:rsidRPr="00F42E98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95B5A2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Produktivní řečové dovednosti – speaking</w:t>
            </w:r>
          </w:p>
          <w:p w14:paraId="6465DB3F" w14:textId="77777777" w:rsidR="00A26406" w:rsidRPr="00F42E98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</w:p>
          <w:p w14:paraId="3298F719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Anglický jazyk založený na rytmu a vázání slov</w:t>
            </w:r>
          </w:p>
          <w:p w14:paraId="314C538C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Joining words</w:t>
            </w:r>
          </w:p>
          <w:p w14:paraId="582DF70D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Voice training</w:t>
            </w:r>
          </w:p>
        </w:tc>
        <w:tc>
          <w:tcPr>
            <w:tcW w:w="452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6B9BB7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Žáci aplikují rytmická cvičení založená na správné výslovnosti, vázání slov a větných členů</w:t>
            </w:r>
          </w:p>
          <w:p w14:paraId="1941AE33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Grouping words</w:t>
            </w:r>
          </w:p>
          <w:p w14:paraId="07C4919A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Voice training: Consonants at the start syllables</w:t>
            </w:r>
          </w:p>
          <w:p w14:paraId="1B1287D4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Consonants at the end syllables</w:t>
            </w:r>
          </w:p>
          <w:p w14:paraId="30F1A369" w14:textId="77777777" w:rsidR="00A26406" w:rsidRPr="00F42E98" w:rsidRDefault="00D83F7B" w:rsidP="00960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Pronouncing punctuation</w:t>
            </w:r>
          </w:p>
        </w:tc>
        <w:tc>
          <w:tcPr>
            <w:tcW w:w="384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16D35A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OSV – (Osobnostní rozvoj) – seberegulace a sebeorganizace</w:t>
            </w:r>
          </w:p>
          <w:p w14:paraId="23B7063A" w14:textId="77777777" w:rsidR="00A26406" w:rsidRPr="00F42E98" w:rsidRDefault="00D83F7B" w:rsidP="00DC7024">
            <w:pPr>
              <w:numPr>
                <w:ilvl w:val="0"/>
                <w:numId w:val="1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Trénujeme správnou výslovnost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76B371" w14:textId="77777777" w:rsidR="00A26406" w:rsidRPr="00F42E98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</w:p>
        </w:tc>
      </w:tr>
      <w:tr w:rsidR="00A26406" w:rsidRPr="00F42E98" w14:paraId="113D2E2F" w14:textId="77777777">
        <w:trPr>
          <w:trHeight w:val="277"/>
        </w:trPr>
        <w:tc>
          <w:tcPr>
            <w:tcW w:w="131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528ECC" w14:textId="77777777" w:rsidR="00A26406" w:rsidRPr="00F42E98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3D015A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Receptivní řečové dovednosti - čtení s porozuměním</w:t>
            </w:r>
          </w:p>
        </w:tc>
        <w:tc>
          <w:tcPr>
            <w:tcW w:w="4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6999FC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Žáci vyhledávají v textu požadované informace na základě známých slov a jednoduchých vět se vztahem k osvojovaným tématům</w:t>
            </w:r>
          </w:p>
          <w:p w14:paraId="00452C8C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Vyhledává informace v časopise nebo na webové stránce a tyto informace využije.</w:t>
            </w:r>
          </w:p>
        </w:tc>
        <w:tc>
          <w:tcPr>
            <w:tcW w:w="3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CA9BB9" w14:textId="77777777" w:rsidR="00A26406" w:rsidRPr="00F42E98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C4F023" w14:textId="77777777" w:rsidR="00A26406" w:rsidRPr="00F42E98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</w:p>
        </w:tc>
      </w:tr>
      <w:tr w:rsidR="00A26406" w:rsidRPr="00F42E98" w14:paraId="156A21D8" w14:textId="77777777">
        <w:trPr>
          <w:trHeight w:val="964"/>
        </w:trPr>
        <w:tc>
          <w:tcPr>
            <w:tcW w:w="131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216EC7" w14:textId="77777777" w:rsidR="00A26406" w:rsidRPr="00F42E98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A3C0DA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Receptivní řečové dovednosti – poslech s porozuměním</w:t>
            </w:r>
          </w:p>
          <w:p w14:paraId="792A4F12" w14:textId="77777777" w:rsidR="00A26406" w:rsidRPr="00F42E98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4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286A9C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Na základě poslechu audionahrávky žák volí správnou odpověď, volí z nabídky v tabulce., přiřazuje správný obrázek k textu, určuje správné pořadí</w:t>
            </w:r>
          </w:p>
          <w:p w14:paraId="148ED34B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Understanging conversation</w:t>
            </w:r>
          </w:p>
          <w:p w14:paraId="464C97F2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Emphasising contrasting alternatives</w:t>
            </w:r>
          </w:p>
          <w:p w14:paraId="036E057F" w14:textId="77777777" w:rsidR="00A26406" w:rsidRPr="00F42E98" w:rsidRDefault="00D83F7B" w:rsidP="00960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Emphasising corrections</w:t>
            </w:r>
          </w:p>
        </w:tc>
        <w:tc>
          <w:tcPr>
            <w:tcW w:w="3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D57FCD" w14:textId="77777777" w:rsidR="00A26406" w:rsidRPr="00F42E98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94AAD2" w14:textId="77777777" w:rsidR="00A26406" w:rsidRPr="00F42E98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</w:p>
        </w:tc>
      </w:tr>
      <w:tr w:rsidR="00A26406" w:rsidRPr="00F42E98" w14:paraId="5CDAF03E" w14:textId="77777777">
        <w:trPr>
          <w:trHeight w:val="277"/>
        </w:trPr>
        <w:tc>
          <w:tcPr>
            <w:tcW w:w="131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3A10FFF" w14:textId="77777777" w:rsidR="00A26406" w:rsidRPr="00F42E98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EF69C6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Produktivní řečové dovednosti - psaní</w:t>
            </w:r>
          </w:p>
        </w:tc>
        <w:tc>
          <w:tcPr>
            <w:tcW w:w="4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B9BD5A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Žák sestaví gramaticky a formálně správně jednoduché písemné sdělení, krátký text a odpověď na sdělení, vyplní své základní údaje do formulářů.</w:t>
            </w:r>
          </w:p>
          <w:p w14:paraId="33A1F93E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Žák píše blahopřání, pohlednici, krátký neformální dopis kamarádovi.</w:t>
            </w:r>
          </w:p>
        </w:tc>
        <w:tc>
          <w:tcPr>
            <w:tcW w:w="3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E3874D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OSV – (sociální rozvoj) – komunikace – vyplňujeme formuláře, píšeme neformální dopis.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CA95A0" w14:textId="77777777" w:rsidR="00A26406" w:rsidRPr="00F42E98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</w:p>
        </w:tc>
      </w:tr>
      <w:tr w:rsidR="00A26406" w:rsidRPr="00F42E98" w14:paraId="72432733" w14:textId="77777777">
        <w:trPr>
          <w:trHeight w:val="1021"/>
        </w:trPr>
        <w:tc>
          <w:tcPr>
            <w:tcW w:w="1316" w:type="dxa"/>
            <w:tcBorders>
              <w:top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3F618C" w14:textId="77777777" w:rsidR="00A26406" w:rsidRPr="00F42E98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8E2EB2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Produktivní řečové dovednosti - psaní</w:t>
            </w:r>
          </w:p>
        </w:tc>
        <w:tc>
          <w:tcPr>
            <w:tcW w:w="452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A23FA6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Žák reprodukuje písemně správně obsah textu s pomocí obrázku nebo osnovy.</w:t>
            </w:r>
          </w:p>
          <w:p w14:paraId="2870AD1B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Žák doplní vynechaná slova do rámečku podle obrázkové osnovy.</w:t>
            </w:r>
          </w:p>
          <w:p w14:paraId="05ADAA92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Žák popíše svůj denní režim a porovná s příběhem dle obrázku</w:t>
            </w:r>
          </w:p>
        </w:tc>
        <w:tc>
          <w:tcPr>
            <w:tcW w:w="384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755AA2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OSV- (sociální rozvoj) komunikace – vyprávíme příběh a odpovídáme na kladené otázky.</w:t>
            </w:r>
          </w:p>
          <w:p w14:paraId="1B22F084" w14:textId="77777777" w:rsidR="00A26406" w:rsidRPr="00F42E98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71AE94" w14:textId="77777777" w:rsidR="00A26406" w:rsidRPr="00F42E98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</w:p>
        </w:tc>
      </w:tr>
      <w:tr w:rsidR="00A26406" w:rsidRPr="00F42E98" w14:paraId="11C49E5E" w14:textId="77777777">
        <w:trPr>
          <w:trHeight w:val="277"/>
        </w:trPr>
        <w:tc>
          <w:tcPr>
            <w:tcW w:w="131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43BBA7" w14:textId="77777777" w:rsidR="00A26406" w:rsidRPr="00F42E98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82AD57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Produktivní řečové dovednosti – speaking</w:t>
            </w:r>
          </w:p>
          <w:p w14:paraId="4A40BADF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Introducing tones</w:t>
            </w:r>
          </w:p>
        </w:tc>
        <w:tc>
          <w:tcPr>
            <w:tcW w:w="4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4DD5CE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Žák na základě své slovní zásoby hovoří o počasí, domově, škole i volném čase</w:t>
            </w:r>
          </w:p>
          <w:p w14:paraId="350FFCAE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Žáci vyjmenují základní důležité zeměpisné údaje a vyhledají je na mapě</w:t>
            </w:r>
          </w:p>
          <w:p w14:paraId="415D6592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Tones in asking for information</w:t>
            </w:r>
          </w:p>
          <w:p w14:paraId="370E5B05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Tones in new and old information</w:t>
            </w:r>
          </w:p>
          <w:p w14:paraId="3CC6A582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Continuing or finishing tones</w:t>
            </w:r>
          </w:p>
        </w:tc>
        <w:tc>
          <w:tcPr>
            <w:tcW w:w="3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C84C23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OSV – (sociální rozvoj) – komunikace – hovoříme se svými spolužáky o počasí, škole a volném čase.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1DA15F" w14:textId="77777777" w:rsidR="00A26406" w:rsidRPr="00F42E98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</w:p>
        </w:tc>
      </w:tr>
      <w:tr w:rsidR="00A26406" w:rsidRPr="00F42E98" w14:paraId="00B14CA2" w14:textId="77777777">
        <w:trPr>
          <w:trHeight w:val="277"/>
        </w:trPr>
        <w:tc>
          <w:tcPr>
            <w:tcW w:w="1316" w:type="dxa"/>
            <w:tcBorders>
              <w:top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FC425B" w14:textId="77777777" w:rsidR="00A26406" w:rsidRPr="00F42E98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8A7E76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 xml:space="preserve">Receptivní řečové dovednosti – čtení s </w:t>
            </w:r>
            <w:r w:rsidRPr="00F42E98">
              <w:rPr>
                <w:color w:val="BFBFBF" w:themeColor="background1" w:themeShade="BF"/>
                <w:sz w:val="24"/>
                <w:szCs w:val="24"/>
              </w:rPr>
              <w:lastRenderedPageBreak/>
              <w:t>porozuměním</w:t>
            </w:r>
          </w:p>
        </w:tc>
        <w:tc>
          <w:tcPr>
            <w:tcW w:w="452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227A2A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lastRenderedPageBreak/>
              <w:t xml:space="preserve">Žáci vyhledávají známé výrazy, fráze a odpovědi na otázky, pracují s autentickými </w:t>
            </w:r>
            <w:r w:rsidRPr="00F42E98">
              <w:rPr>
                <w:color w:val="BFBFBF" w:themeColor="background1" w:themeShade="BF"/>
                <w:sz w:val="24"/>
                <w:szCs w:val="24"/>
              </w:rPr>
              <w:lastRenderedPageBreak/>
              <w:t>materiály a s internetem, využívají vizuální opory, encyklopedií apod.</w:t>
            </w:r>
          </w:p>
        </w:tc>
        <w:tc>
          <w:tcPr>
            <w:tcW w:w="384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B57C7F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lastRenderedPageBreak/>
              <w:t xml:space="preserve">OSV – (sociální rozvoj) – komunikace – pracujeme </w:t>
            </w:r>
            <w:r w:rsidRPr="00F42E98">
              <w:rPr>
                <w:color w:val="BFBFBF" w:themeColor="background1" w:themeShade="BF"/>
                <w:sz w:val="24"/>
                <w:szCs w:val="24"/>
              </w:rPr>
              <w:lastRenderedPageBreak/>
              <w:t>s autentickými materiály, vyhledáváme potřebné informace, které sdělujeme ve skupině.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75C271" w14:textId="77777777" w:rsidR="00A26406" w:rsidRPr="00F42E98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</w:p>
        </w:tc>
      </w:tr>
      <w:tr w:rsidR="00A26406" w:rsidRPr="00F42E98" w14:paraId="55610DB8" w14:textId="77777777">
        <w:trPr>
          <w:trHeight w:val="1134"/>
        </w:trPr>
        <w:tc>
          <w:tcPr>
            <w:tcW w:w="1316" w:type="dxa"/>
            <w:tcBorders>
              <w:top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D5A5B0" w14:textId="77777777" w:rsidR="00A26406" w:rsidRPr="00F42E98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422BAE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Receptivní řečové dovednosti – poslech s porozuměním</w:t>
            </w:r>
          </w:p>
        </w:tc>
        <w:tc>
          <w:tcPr>
            <w:tcW w:w="452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926FEA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Žáci zpracovávají informace na základě konverzace o běžných tématech: např. děti a mládež v jiných zemích Evropy, tradice a zvyky, příroda, město a venkov.</w:t>
            </w:r>
          </w:p>
          <w:p w14:paraId="10DC40F6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Žáci řeší dichotomické úlohy.</w:t>
            </w:r>
          </w:p>
          <w:p w14:paraId="6CB4CA2C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Žáci rozlišují mezi formálním a neformálním rozhovorem.</w:t>
            </w:r>
          </w:p>
        </w:tc>
        <w:tc>
          <w:tcPr>
            <w:tcW w:w="384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BCEBA6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OSV – (sociální rozvoj) – komunikace – zpracováváme vyhledané informace ve skupinách. Řešíme dichotomické úlohy.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A92E46" w14:textId="77777777" w:rsidR="00A26406" w:rsidRPr="00F42E98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</w:p>
        </w:tc>
      </w:tr>
      <w:tr w:rsidR="00A26406" w:rsidRPr="00F42E98" w14:paraId="38409238" w14:textId="77777777">
        <w:trPr>
          <w:trHeight w:val="1361"/>
        </w:trPr>
        <w:tc>
          <w:tcPr>
            <w:tcW w:w="1316" w:type="dxa"/>
            <w:tcBorders>
              <w:top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5820F7" w14:textId="77777777" w:rsidR="00A26406" w:rsidRPr="00F42E98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F56464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Produktivní řečové dovednosti - psaní</w:t>
            </w:r>
          </w:p>
          <w:p w14:paraId="1319472B" w14:textId="77777777" w:rsidR="00A26406" w:rsidRPr="00F42E98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452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CBF33E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Žáci píší jednoduchá sdělení související s tématy, která jsou jim blízká: kamarádi, rodina, koníčky, škola, prázdniny.</w:t>
            </w:r>
          </w:p>
          <w:p w14:paraId="6A3F7B52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Žáci tvoří a obměňují jednoduché věty a krátké texty.</w:t>
            </w:r>
          </w:p>
          <w:p w14:paraId="206AE4EA" w14:textId="77777777" w:rsidR="00A26406" w:rsidRPr="00F42E98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  <w:r w:rsidRPr="00F42E98">
              <w:rPr>
                <w:color w:val="BFBFBF" w:themeColor="background1" w:themeShade="BF"/>
                <w:sz w:val="24"/>
                <w:szCs w:val="24"/>
              </w:rPr>
              <w:t>Žáci píší inzerát, reagují na sdělení obsahující otázky (hudba, sport, filmy, škola).</w:t>
            </w:r>
          </w:p>
        </w:tc>
        <w:tc>
          <w:tcPr>
            <w:tcW w:w="384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DC9C9B" w14:textId="77777777" w:rsidR="00A26406" w:rsidRPr="00F42E98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70B79C" w14:textId="77777777" w:rsidR="00A26406" w:rsidRPr="00F42E98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</w:p>
        </w:tc>
      </w:tr>
      <w:tr w:rsidR="00A26406" w:rsidRPr="00F42E98" w14:paraId="7B80A949" w14:textId="77777777">
        <w:trPr>
          <w:trHeight w:val="1021"/>
        </w:trPr>
        <w:tc>
          <w:tcPr>
            <w:tcW w:w="1316" w:type="dxa"/>
            <w:tcBorders>
              <w:top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36512D" w14:textId="77777777" w:rsidR="00A26406" w:rsidRPr="00F42E98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D4F53A" w14:textId="77777777" w:rsidR="00A26406" w:rsidRPr="00F42E98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452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D08FA8" w14:textId="77777777" w:rsidR="00A26406" w:rsidRPr="00F42E98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384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23F4DA" w14:textId="77777777" w:rsidR="00A26406" w:rsidRPr="00F42E98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751A59" w14:textId="77777777" w:rsidR="00A26406" w:rsidRPr="00F42E98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BFBFBF" w:themeColor="background1" w:themeShade="BF"/>
                <w:sz w:val="24"/>
                <w:szCs w:val="24"/>
              </w:rPr>
            </w:pPr>
          </w:p>
        </w:tc>
      </w:tr>
    </w:tbl>
    <w:p w14:paraId="11EB5760" w14:textId="77777777" w:rsidR="00A26406" w:rsidRPr="00F42E98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BFBFBF" w:themeColor="background1" w:themeShade="BF"/>
          <w:sz w:val="24"/>
          <w:szCs w:val="24"/>
        </w:rPr>
      </w:pPr>
    </w:p>
    <w:p w14:paraId="0C83A91D" w14:textId="77777777" w:rsidR="00A26406" w:rsidRPr="00F42E98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BFBFBF" w:themeColor="background1" w:themeShade="BF"/>
          <w:sz w:val="24"/>
          <w:szCs w:val="24"/>
        </w:rPr>
      </w:pPr>
    </w:p>
    <w:p w14:paraId="31FB6998" w14:textId="77777777" w:rsidR="00A26406" w:rsidRPr="00F42E98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BFBFBF" w:themeColor="background1" w:themeShade="BF"/>
          <w:sz w:val="24"/>
          <w:szCs w:val="24"/>
        </w:rPr>
      </w:pPr>
      <w:r w:rsidRPr="00F42E98">
        <w:rPr>
          <w:color w:val="BFBFBF" w:themeColor="background1" w:themeShade="BF"/>
          <w:sz w:val="24"/>
          <w:szCs w:val="24"/>
        </w:rPr>
        <w:t>Zpracovala:  Mgr. Lenka Kučerová</w:t>
      </w:r>
    </w:p>
    <w:p w14:paraId="150EBE91" w14:textId="77777777" w:rsidR="00F42E98" w:rsidRPr="00F42E98" w:rsidRDefault="00F42E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BFBFBF" w:themeColor="background1" w:themeShade="BF"/>
          <w:sz w:val="24"/>
          <w:szCs w:val="24"/>
        </w:rPr>
      </w:pPr>
    </w:p>
    <w:p w14:paraId="71B18C0D" w14:textId="77777777" w:rsidR="00F42E98" w:rsidRPr="00F42E98" w:rsidRDefault="00F42E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BFBFBF" w:themeColor="background1" w:themeShade="BF"/>
          <w:sz w:val="24"/>
          <w:szCs w:val="24"/>
        </w:rPr>
      </w:pPr>
    </w:p>
    <w:p w14:paraId="4356C496" w14:textId="77777777" w:rsidR="00F42E98" w:rsidRPr="00F42E98" w:rsidRDefault="00F42E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BFBFBF" w:themeColor="background1" w:themeShade="BF"/>
          <w:sz w:val="24"/>
          <w:szCs w:val="24"/>
        </w:rPr>
      </w:pPr>
    </w:p>
    <w:p w14:paraId="72C07DB0" w14:textId="77777777" w:rsidR="00F42E98" w:rsidRPr="00F42E98" w:rsidRDefault="00F42E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BFBFBF" w:themeColor="background1" w:themeShade="BF"/>
          <w:sz w:val="24"/>
          <w:szCs w:val="24"/>
        </w:rPr>
      </w:pPr>
    </w:p>
    <w:p w14:paraId="1A0BD29E" w14:textId="77777777" w:rsidR="00F42E98" w:rsidRDefault="00F42E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443326B" w14:textId="62F1188D" w:rsidR="00F42E98" w:rsidRDefault="00F42E98" w:rsidP="007552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  <w:sectPr w:rsidR="00F42E98" w:rsidSect="00F42E98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10F209F1" w14:textId="77777777" w:rsidR="00F42E98" w:rsidRDefault="00F42E98" w:rsidP="00F42E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30741893" w14:textId="77777777" w:rsidR="00F42E98" w:rsidRPr="00B32805" w:rsidRDefault="00F42E98" w:rsidP="00F42E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 xml:space="preserve">Volitelný předmět: </w:t>
      </w:r>
      <w:r w:rsidRPr="00B32805">
        <w:rPr>
          <w:b/>
          <w:color w:val="000000"/>
          <w:sz w:val="24"/>
          <w:szCs w:val="24"/>
          <w:u w:val="single"/>
        </w:rPr>
        <w:t xml:space="preserve">FEUERSTEINOVO INSTRUMENTÁLNÍ OBOHACOVÁNÍ (FIE)       </w:t>
      </w:r>
    </w:p>
    <w:p w14:paraId="70DF97D1" w14:textId="77777777" w:rsidR="00F42E98" w:rsidRDefault="00F42E98" w:rsidP="00F42E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vypracovala: Mgr. Blanka Vidunová</w:t>
      </w:r>
    </w:p>
    <w:p w14:paraId="4CD013A7" w14:textId="77777777" w:rsidR="00F42E98" w:rsidRDefault="00F42E98" w:rsidP="00F42E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658EC8B4" w14:textId="77777777" w:rsidR="00F42E98" w:rsidRPr="001F1103" w:rsidRDefault="00F42E98" w:rsidP="00F42E98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eastAsia="ArialMT"/>
          <w:b/>
          <w:position w:val="0"/>
          <w:sz w:val="24"/>
          <w:szCs w:val="24"/>
          <w:lang w:eastAsia="en-US"/>
        </w:rPr>
      </w:pPr>
      <w:r w:rsidRPr="001F1103">
        <w:rPr>
          <w:rFonts w:eastAsia="ArialMT"/>
          <w:b/>
          <w:position w:val="0"/>
          <w:sz w:val="24"/>
          <w:szCs w:val="24"/>
          <w:lang w:eastAsia="en-US"/>
        </w:rPr>
        <w:t>Charakteristika vyučovacího předmětu</w:t>
      </w:r>
    </w:p>
    <w:p w14:paraId="31B695D5" w14:textId="77777777" w:rsidR="00F42E98" w:rsidRPr="00B32805" w:rsidRDefault="00F42E98" w:rsidP="00F42E98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eastAsia="ArialMT"/>
          <w:position w:val="0"/>
          <w:sz w:val="24"/>
          <w:szCs w:val="24"/>
          <w:lang w:eastAsia="en-US"/>
        </w:rPr>
      </w:pPr>
    </w:p>
    <w:p w14:paraId="449ECA32" w14:textId="77777777" w:rsidR="00F42E98" w:rsidRPr="001F1103" w:rsidRDefault="00F42E98" w:rsidP="00F42E98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color w:val="000000"/>
          <w:sz w:val="24"/>
          <w:szCs w:val="24"/>
        </w:rPr>
      </w:pPr>
      <w:r w:rsidRPr="00B32805">
        <w:rPr>
          <w:rFonts w:eastAsia="ArialMT"/>
          <w:position w:val="0"/>
          <w:sz w:val="24"/>
          <w:szCs w:val="24"/>
          <w:lang w:eastAsia="en-US"/>
        </w:rPr>
        <w:t>Předmět Feuersteinovo instrumentální obohacování (FIE) svým obsahem přispívá k prohlubování všech šesti</w:t>
      </w:r>
      <w:r>
        <w:rPr>
          <w:rFonts w:eastAsia="ArialMT"/>
          <w:position w:val="0"/>
          <w:sz w:val="24"/>
          <w:szCs w:val="24"/>
          <w:lang w:eastAsia="en-US"/>
        </w:rPr>
        <w:t xml:space="preserve"> </w:t>
      </w:r>
      <w:r w:rsidRPr="00B32805">
        <w:rPr>
          <w:rFonts w:eastAsia="ArialMT"/>
          <w:position w:val="0"/>
          <w:sz w:val="24"/>
          <w:szCs w:val="24"/>
          <w:lang w:eastAsia="en-US"/>
        </w:rPr>
        <w:t xml:space="preserve">klíčových kompetencí. </w:t>
      </w:r>
      <w:r w:rsidRPr="001F1103">
        <w:rPr>
          <w:rFonts w:eastAsia="ArialMT"/>
          <w:position w:val="0"/>
          <w:sz w:val="24"/>
          <w:szCs w:val="24"/>
          <w:lang w:eastAsia="en-US"/>
        </w:rPr>
        <w:t>Z hlediska RVP se obsah nejvíce dotýká tematického celku Jazyk a</w:t>
      </w:r>
      <w:r>
        <w:rPr>
          <w:rFonts w:eastAsia="ArialMT"/>
          <w:position w:val="0"/>
          <w:sz w:val="24"/>
          <w:szCs w:val="24"/>
          <w:lang w:eastAsia="en-US"/>
        </w:rPr>
        <w:t xml:space="preserve"> </w:t>
      </w:r>
      <w:r w:rsidRPr="001F1103">
        <w:rPr>
          <w:rFonts w:eastAsia="ArialMT"/>
          <w:position w:val="0"/>
          <w:sz w:val="24"/>
          <w:szCs w:val="24"/>
          <w:lang w:eastAsia="en-US"/>
        </w:rPr>
        <w:t>jazyková komunikace.</w:t>
      </w:r>
    </w:p>
    <w:p w14:paraId="1ABFB463" w14:textId="77777777" w:rsidR="00F42E98" w:rsidRDefault="00F42E98" w:rsidP="00F42E98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eastAsia="ArialMT"/>
          <w:position w:val="0"/>
          <w:sz w:val="24"/>
          <w:szCs w:val="24"/>
          <w:lang w:eastAsia="en-US"/>
        </w:rPr>
      </w:pPr>
      <w:r w:rsidRPr="00B32805">
        <w:rPr>
          <w:rFonts w:eastAsia="ArialMT"/>
          <w:position w:val="0"/>
          <w:sz w:val="24"/>
          <w:szCs w:val="24"/>
          <w:lang w:eastAsia="en-US"/>
        </w:rPr>
        <w:t>Zároveň svoji diskuzní a terapeutickou povahou působí jako primární prevence patologických jevů ve skupině.</w:t>
      </w:r>
    </w:p>
    <w:p w14:paraId="4777F3BC" w14:textId="77777777" w:rsidR="00F42E98" w:rsidRPr="006A13CD" w:rsidRDefault="00F42E98" w:rsidP="00F42E98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eastAsia="ArialMT"/>
          <w:position w:val="0"/>
          <w:sz w:val="24"/>
          <w:szCs w:val="24"/>
          <w:lang w:eastAsia="en-US"/>
        </w:rPr>
      </w:pPr>
      <w:r w:rsidRPr="006A13CD">
        <w:rPr>
          <w:rFonts w:eastAsia="ArialMT"/>
          <w:position w:val="0"/>
          <w:sz w:val="24"/>
          <w:szCs w:val="24"/>
          <w:lang w:eastAsia="en-US"/>
        </w:rPr>
        <w:t>Vyučující předmětu FIE j</w:t>
      </w:r>
      <w:r>
        <w:rPr>
          <w:rFonts w:eastAsia="ArialMT"/>
          <w:position w:val="0"/>
          <w:sz w:val="24"/>
          <w:szCs w:val="24"/>
          <w:lang w:eastAsia="en-US"/>
        </w:rPr>
        <w:t>e</w:t>
      </w:r>
      <w:r w:rsidRPr="006A13CD">
        <w:rPr>
          <w:rFonts w:eastAsia="ArialMT"/>
          <w:position w:val="0"/>
          <w:sz w:val="24"/>
          <w:szCs w:val="24"/>
          <w:lang w:eastAsia="en-US"/>
        </w:rPr>
        <w:t xml:space="preserve"> zároveň certifikovan</w:t>
      </w:r>
      <w:r>
        <w:rPr>
          <w:rFonts w:eastAsia="ArialMT"/>
          <w:position w:val="0"/>
          <w:sz w:val="24"/>
          <w:szCs w:val="24"/>
          <w:lang w:eastAsia="en-US"/>
        </w:rPr>
        <w:t>ou</w:t>
      </w:r>
      <w:r w:rsidRPr="006A13CD">
        <w:rPr>
          <w:rFonts w:eastAsia="ArialMT"/>
          <w:position w:val="0"/>
          <w:sz w:val="24"/>
          <w:szCs w:val="24"/>
          <w:lang w:eastAsia="en-US"/>
        </w:rPr>
        <w:t xml:space="preserve"> lektor</w:t>
      </w:r>
      <w:r>
        <w:rPr>
          <w:rFonts w:eastAsia="ArialMT"/>
          <w:position w:val="0"/>
          <w:sz w:val="24"/>
          <w:szCs w:val="24"/>
          <w:lang w:eastAsia="en-US"/>
        </w:rPr>
        <w:t>kou</w:t>
      </w:r>
      <w:r w:rsidRPr="006A13CD">
        <w:rPr>
          <w:rFonts w:eastAsia="ArialMT"/>
          <w:position w:val="0"/>
          <w:sz w:val="24"/>
          <w:szCs w:val="24"/>
          <w:lang w:eastAsia="en-US"/>
        </w:rPr>
        <w:t xml:space="preserve"> této metody.</w:t>
      </w:r>
    </w:p>
    <w:p w14:paraId="5FCE4EDC" w14:textId="77777777" w:rsidR="00F42E98" w:rsidRPr="006A13CD" w:rsidRDefault="00F42E98" w:rsidP="00F42E98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eastAsia="ArialMT"/>
          <w:position w:val="0"/>
          <w:sz w:val="24"/>
          <w:szCs w:val="24"/>
          <w:lang w:eastAsia="en-US"/>
        </w:rPr>
      </w:pPr>
    </w:p>
    <w:p w14:paraId="08B4266A" w14:textId="77777777" w:rsidR="00F42E98" w:rsidRDefault="00F42E98" w:rsidP="00F42E98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Obsahové, časové a organizační vymezení předmětu</w:t>
      </w:r>
    </w:p>
    <w:p w14:paraId="023277D8" w14:textId="77777777" w:rsidR="00F42E98" w:rsidRPr="001F1103" w:rsidRDefault="00F42E98" w:rsidP="00F42E98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b/>
          <w:color w:val="000000"/>
          <w:sz w:val="24"/>
          <w:szCs w:val="24"/>
        </w:rPr>
      </w:pPr>
    </w:p>
    <w:p w14:paraId="652C49F2" w14:textId="77777777" w:rsidR="00F42E98" w:rsidRDefault="00F42E98" w:rsidP="00F42E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Vyučovací předmět</w:t>
      </w:r>
      <w:r w:rsidRPr="001F1103">
        <w:rPr>
          <w:b/>
          <w:color w:val="000000"/>
          <w:sz w:val="22"/>
          <w:szCs w:val="22"/>
        </w:rPr>
        <w:t xml:space="preserve"> FIE</w:t>
      </w:r>
      <w:r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je vyučován v 8. a 9. ročníku jako samostatný povinně volitelný předmět v rozsahu 2 hodiny týdně. </w:t>
      </w:r>
    </w:p>
    <w:p w14:paraId="6F1DB6C2" w14:textId="77777777" w:rsidR="00F42E98" w:rsidRDefault="00F42E98" w:rsidP="00F42E98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eastAsia="ArialMT"/>
          <w:position w:val="0"/>
          <w:sz w:val="24"/>
          <w:szCs w:val="24"/>
          <w:lang w:eastAsia="en-US"/>
        </w:rPr>
      </w:pPr>
      <w:r w:rsidRPr="001F1103">
        <w:rPr>
          <w:rFonts w:eastAsia="ArialMT"/>
          <w:position w:val="0"/>
          <w:sz w:val="24"/>
          <w:szCs w:val="24"/>
          <w:lang w:eastAsia="en-US"/>
        </w:rPr>
        <w:t>Vzdělávací obsah předmětu je</w:t>
      </w:r>
      <w:r>
        <w:rPr>
          <w:rFonts w:eastAsia="ArialMT"/>
          <w:position w:val="0"/>
          <w:sz w:val="24"/>
          <w:szCs w:val="24"/>
          <w:lang w:eastAsia="en-US"/>
        </w:rPr>
        <w:t xml:space="preserve"> </w:t>
      </w:r>
      <w:r w:rsidRPr="001F1103">
        <w:rPr>
          <w:rFonts w:eastAsia="ArialMT"/>
          <w:position w:val="0"/>
          <w:sz w:val="24"/>
          <w:szCs w:val="24"/>
          <w:lang w:eastAsia="en-US"/>
        </w:rPr>
        <w:t>tvořen instrument</w:t>
      </w:r>
      <w:r>
        <w:rPr>
          <w:rFonts w:eastAsia="ArialMT"/>
          <w:position w:val="0"/>
          <w:sz w:val="24"/>
          <w:szCs w:val="24"/>
          <w:lang w:eastAsia="en-US"/>
        </w:rPr>
        <w:t>y</w:t>
      </w:r>
      <w:r w:rsidRPr="001F1103">
        <w:rPr>
          <w:rFonts w:eastAsia="ArialMT"/>
          <w:position w:val="0"/>
          <w:sz w:val="24"/>
          <w:szCs w:val="24"/>
          <w:lang w:eastAsia="en-US"/>
        </w:rPr>
        <w:t xml:space="preserve"> „Uspořádání bodů“</w:t>
      </w:r>
      <w:r>
        <w:rPr>
          <w:rFonts w:eastAsia="ArialMT"/>
          <w:position w:val="0"/>
          <w:sz w:val="24"/>
          <w:szCs w:val="24"/>
          <w:lang w:eastAsia="en-US"/>
        </w:rPr>
        <w:t xml:space="preserve"> a „Porovnávání“.</w:t>
      </w:r>
    </w:p>
    <w:p w14:paraId="61F92C42" w14:textId="77777777" w:rsidR="00F42E98" w:rsidRPr="001F1103" w:rsidRDefault="00F42E98" w:rsidP="00F42E98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eastAsia="ArialMT"/>
          <w:position w:val="0"/>
          <w:sz w:val="24"/>
          <w:szCs w:val="24"/>
          <w:lang w:eastAsia="en-US"/>
        </w:rPr>
      </w:pPr>
      <w:r>
        <w:rPr>
          <w:rFonts w:eastAsia="ArialMT"/>
          <w:position w:val="0"/>
          <w:sz w:val="24"/>
          <w:szCs w:val="24"/>
          <w:lang w:eastAsia="en-US"/>
        </w:rPr>
        <w:t>Obsah jednotlivých instrumentů se nejvíce dotýká tematického celku Jazyk a jazyková komunikace, v instrumentu „Uspořádání bodů“ se pracuje s porozuměním pojmů z celku Matematika a její aplikace, dle dynamiky skupiny jsou rozvíjena témata i z ostatních  tematických celků.</w:t>
      </w:r>
    </w:p>
    <w:p w14:paraId="2F23BC84" w14:textId="77777777" w:rsidR="00F42E98" w:rsidRPr="001F1103" w:rsidRDefault="00F42E98" w:rsidP="00F42E98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color w:val="000000"/>
          <w:sz w:val="24"/>
          <w:szCs w:val="24"/>
        </w:rPr>
      </w:pPr>
    </w:p>
    <w:p w14:paraId="0903D3F2" w14:textId="77777777" w:rsidR="00F42E98" w:rsidRDefault="00F42E98" w:rsidP="00F42E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  <w:sz w:val="22"/>
          <w:szCs w:val="22"/>
        </w:rPr>
      </w:pPr>
    </w:p>
    <w:p w14:paraId="72E6A308" w14:textId="77777777" w:rsidR="00F42E98" w:rsidRDefault="00F42E98" w:rsidP="00F42E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Výchovné a vzdělávací strategie pro rozvoj klíčových kompetencí žáků</w:t>
      </w:r>
    </w:p>
    <w:p w14:paraId="15096BFC" w14:textId="77777777" w:rsidR="00F42E98" w:rsidRDefault="00F42E98" w:rsidP="00F42E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2"/>
          <w:szCs w:val="22"/>
        </w:rPr>
      </w:pPr>
    </w:p>
    <w:p w14:paraId="2580629D" w14:textId="77777777" w:rsidR="00F42E98" w:rsidRDefault="00F42E98" w:rsidP="00F42E9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KOMPETENCE  K UČENÍ</w:t>
      </w:r>
    </w:p>
    <w:p w14:paraId="4953E020" w14:textId="77777777" w:rsidR="00F42E98" w:rsidRDefault="00F42E98" w:rsidP="00F42E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31CA0338" w14:textId="77777777" w:rsidR="00F42E98" w:rsidRDefault="00F42E98" w:rsidP="00F42E9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Učitel</w:t>
      </w:r>
    </w:p>
    <w:p w14:paraId="2DEA3BC9" w14:textId="77777777" w:rsidR="00F42E98" w:rsidRPr="00F804E3" w:rsidRDefault="00F42E98" w:rsidP="00F42E98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eastAsia="ArialMT"/>
          <w:position w:val="0"/>
          <w:sz w:val="24"/>
          <w:szCs w:val="24"/>
          <w:lang w:eastAsia="en-US"/>
        </w:rPr>
      </w:pPr>
      <w:r w:rsidRPr="00F804E3">
        <w:rPr>
          <w:color w:val="000000"/>
          <w:sz w:val="24"/>
          <w:szCs w:val="24"/>
        </w:rPr>
        <w:t xml:space="preserve">- </w:t>
      </w:r>
      <w:r w:rsidRPr="00F804E3">
        <w:rPr>
          <w:rFonts w:eastAsia="ArialMT"/>
          <w:position w:val="0"/>
          <w:sz w:val="24"/>
          <w:szCs w:val="24"/>
          <w:lang w:eastAsia="en-US"/>
        </w:rPr>
        <w:t>Vede žáky k práci s chybou</w:t>
      </w:r>
    </w:p>
    <w:p w14:paraId="0E044997" w14:textId="77777777" w:rsidR="00F42E98" w:rsidRDefault="00F42E98" w:rsidP="00F42E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ArialMT"/>
          <w:position w:val="0"/>
          <w:sz w:val="24"/>
          <w:szCs w:val="24"/>
          <w:lang w:eastAsia="en-US"/>
        </w:rPr>
      </w:pPr>
      <w:r w:rsidRPr="00F804E3">
        <w:rPr>
          <w:rFonts w:eastAsia="ArialMT"/>
          <w:position w:val="0"/>
          <w:sz w:val="24"/>
          <w:szCs w:val="24"/>
          <w:lang w:eastAsia="en-US"/>
        </w:rPr>
        <w:t>- Vede žáky k opakování a procvičování</w:t>
      </w:r>
    </w:p>
    <w:p w14:paraId="5587E8D7" w14:textId="77777777" w:rsidR="00F42E98" w:rsidRPr="00F804E3" w:rsidRDefault="00F42E98" w:rsidP="00F42E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59FC68C7" w14:textId="77777777" w:rsidR="00F42E98" w:rsidRDefault="00F42E98" w:rsidP="00F42E9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KOMPETENCE  K ŘEŠENÍ  PROBLÉMŮ</w:t>
      </w:r>
    </w:p>
    <w:p w14:paraId="434C90FB" w14:textId="77777777" w:rsidR="00F42E98" w:rsidRDefault="00F42E98" w:rsidP="00F42E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6B62BC3B" w14:textId="77777777" w:rsidR="00F42E98" w:rsidRDefault="00F42E98" w:rsidP="00F42E9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Učitel</w:t>
      </w:r>
    </w:p>
    <w:p w14:paraId="45DC1579" w14:textId="77777777" w:rsidR="00F42E98" w:rsidRPr="00F804E3" w:rsidRDefault="00F42E98" w:rsidP="00F42E98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eastAsia="ArialMT"/>
          <w:position w:val="0"/>
          <w:sz w:val="24"/>
          <w:szCs w:val="24"/>
          <w:lang w:eastAsia="en-US"/>
        </w:rPr>
      </w:pPr>
      <w:r>
        <w:rPr>
          <w:color w:val="000000"/>
          <w:sz w:val="22"/>
          <w:szCs w:val="22"/>
        </w:rPr>
        <w:t xml:space="preserve">- </w:t>
      </w:r>
      <w:r w:rsidRPr="00F804E3">
        <w:rPr>
          <w:rFonts w:eastAsia="ArialMT"/>
          <w:position w:val="0"/>
          <w:sz w:val="24"/>
          <w:szCs w:val="24"/>
          <w:lang w:eastAsia="en-US"/>
        </w:rPr>
        <w:t>Nechává každému žákov</w:t>
      </w:r>
      <w:r>
        <w:rPr>
          <w:rFonts w:eastAsia="ArialMT"/>
          <w:position w:val="0"/>
          <w:sz w:val="24"/>
          <w:szCs w:val="24"/>
          <w:lang w:eastAsia="en-US"/>
        </w:rPr>
        <w:t>i</w:t>
      </w:r>
      <w:r w:rsidRPr="00F804E3">
        <w:rPr>
          <w:rFonts w:eastAsia="ArialMT"/>
          <w:position w:val="0"/>
          <w:sz w:val="24"/>
          <w:szCs w:val="24"/>
          <w:lang w:eastAsia="en-US"/>
        </w:rPr>
        <w:t xml:space="preserve"> dostatečný čas na zamyšlení</w:t>
      </w:r>
    </w:p>
    <w:p w14:paraId="2730AE7B" w14:textId="77777777" w:rsidR="00F42E98" w:rsidRPr="00F804E3" w:rsidRDefault="00F42E98" w:rsidP="00F42E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4"/>
          <w:szCs w:val="24"/>
        </w:rPr>
      </w:pPr>
      <w:r w:rsidRPr="00F804E3">
        <w:rPr>
          <w:rFonts w:eastAsia="ArialMT"/>
          <w:position w:val="0"/>
          <w:sz w:val="24"/>
          <w:szCs w:val="24"/>
          <w:lang w:eastAsia="en-US"/>
        </w:rPr>
        <w:t>- Vybízí žáky ke sdílení řešení daného problému</w:t>
      </w:r>
      <w:r w:rsidRPr="00F804E3">
        <w:rPr>
          <w:b/>
          <w:color w:val="000000"/>
          <w:sz w:val="24"/>
          <w:szCs w:val="24"/>
        </w:rPr>
        <w:t xml:space="preserve"> </w:t>
      </w:r>
    </w:p>
    <w:p w14:paraId="11A27143" w14:textId="77777777" w:rsidR="00F42E98" w:rsidRDefault="00F42E98" w:rsidP="00F42E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1FDFE33F" w14:textId="77777777" w:rsidR="00F42E98" w:rsidRDefault="00F42E98" w:rsidP="00F42E9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KOMPETENCE  KOMUNIKATIVNÍ</w:t>
      </w:r>
    </w:p>
    <w:p w14:paraId="6B1D9B6F" w14:textId="77777777" w:rsidR="00F42E98" w:rsidRDefault="00F42E98" w:rsidP="00F42E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69E0F053" w14:textId="77777777" w:rsidR="00F42E98" w:rsidRDefault="00F42E98" w:rsidP="00F42E9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Učitel</w:t>
      </w:r>
    </w:p>
    <w:p w14:paraId="75709BDB" w14:textId="77777777" w:rsidR="00F42E98" w:rsidRPr="00F804E3" w:rsidRDefault="00F42E98" w:rsidP="00F42E98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eastAsia="ArialMT"/>
          <w:position w:val="0"/>
          <w:sz w:val="24"/>
          <w:szCs w:val="24"/>
          <w:lang w:eastAsia="en-US"/>
        </w:rPr>
      </w:pPr>
      <w:r>
        <w:rPr>
          <w:color w:val="000000"/>
          <w:sz w:val="22"/>
          <w:szCs w:val="22"/>
        </w:rPr>
        <w:t xml:space="preserve">- </w:t>
      </w:r>
      <w:r w:rsidRPr="00F804E3">
        <w:rPr>
          <w:rFonts w:eastAsia="ArialMT"/>
          <w:position w:val="0"/>
          <w:sz w:val="24"/>
          <w:szCs w:val="24"/>
          <w:lang w:eastAsia="en-US"/>
        </w:rPr>
        <w:t>Vybízí žáky k přesným formulacím</w:t>
      </w:r>
    </w:p>
    <w:p w14:paraId="7C181C7D" w14:textId="77777777" w:rsidR="00F42E98" w:rsidRDefault="00F42E98" w:rsidP="00F42E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ArialMT"/>
          <w:position w:val="0"/>
          <w:sz w:val="24"/>
          <w:szCs w:val="24"/>
          <w:lang w:eastAsia="en-US"/>
        </w:rPr>
      </w:pPr>
      <w:r w:rsidRPr="00F804E3">
        <w:rPr>
          <w:rFonts w:eastAsia="ArialMT"/>
          <w:position w:val="0"/>
          <w:sz w:val="24"/>
          <w:szCs w:val="24"/>
          <w:lang w:eastAsia="en-US"/>
        </w:rPr>
        <w:t>- Dává žákům prostor k vyjádření vlastních myšlenek a zkušeností</w:t>
      </w:r>
    </w:p>
    <w:p w14:paraId="4409D208" w14:textId="77777777" w:rsidR="00F42E98" w:rsidRPr="00F804E3" w:rsidRDefault="00F42E98" w:rsidP="00F42E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FF0000"/>
          <w:sz w:val="22"/>
          <w:szCs w:val="22"/>
        </w:rPr>
      </w:pPr>
      <w:r w:rsidRPr="00F804E3">
        <w:rPr>
          <w:b/>
          <w:color w:val="000000"/>
          <w:sz w:val="24"/>
          <w:szCs w:val="24"/>
        </w:rPr>
        <w:t xml:space="preserve"> </w:t>
      </w:r>
    </w:p>
    <w:p w14:paraId="47CB6907" w14:textId="77777777" w:rsidR="00F42E98" w:rsidRDefault="00F42E98" w:rsidP="00F42E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61890F80" w14:textId="77777777" w:rsidR="00F42E98" w:rsidRDefault="00F42E98" w:rsidP="00F42E9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KOMPETENCE  SOCIÁLNÍ  A  PERSONÁLNÍ</w:t>
      </w:r>
    </w:p>
    <w:p w14:paraId="62249929" w14:textId="77777777" w:rsidR="00F42E98" w:rsidRDefault="00F42E98" w:rsidP="00F42E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311496CF" w14:textId="77777777" w:rsidR="00F42E98" w:rsidRDefault="00F42E98" w:rsidP="00F42E9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Učitel</w:t>
      </w:r>
    </w:p>
    <w:p w14:paraId="7DEA3FAA" w14:textId="77777777" w:rsidR="00F42E98" w:rsidRPr="00F804E3" w:rsidRDefault="00F42E98" w:rsidP="00F42E98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eastAsia="ArialMT"/>
          <w:position w:val="0"/>
          <w:sz w:val="24"/>
          <w:szCs w:val="24"/>
          <w:lang w:eastAsia="en-US"/>
        </w:rPr>
      </w:pPr>
      <w:r>
        <w:rPr>
          <w:color w:val="000000"/>
          <w:sz w:val="22"/>
          <w:szCs w:val="22"/>
        </w:rPr>
        <w:t xml:space="preserve">- </w:t>
      </w:r>
      <w:r w:rsidRPr="00F804E3">
        <w:rPr>
          <w:rFonts w:eastAsia="ArialMT"/>
          <w:position w:val="0"/>
          <w:sz w:val="24"/>
          <w:szCs w:val="24"/>
          <w:lang w:eastAsia="en-US"/>
        </w:rPr>
        <w:t>Vybízí žáky ke sdílení se skupinou</w:t>
      </w:r>
    </w:p>
    <w:p w14:paraId="1E994D01" w14:textId="77777777" w:rsidR="00F42E98" w:rsidRPr="00F804E3" w:rsidRDefault="00F42E98" w:rsidP="00F42E98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eastAsia="ArialMT"/>
          <w:position w:val="0"/>
          <w:sz w:val="24"/>
          <w:szCs w:val="24"/>
          <w:lang w:eastAsia="en-US"/>
        </w:rPr>
      </w:pPr>
      <w:r w:rsidRPr="00F804E3">
        <w:rPr>
          <w:rFonts w:eastAsia="ArialMT"/>
          <w:position w:val="0"/>
          <w:sz w:val="24"/>
          <w:szCs w:val="24"/>
          <w:lang w:eastAsia="en-US"/>
        </w:rPr>
        <w:t>- Vybízí žáky ke spolupráci</w:t>
      </w:r>
    </w:p>
    <w:p w14:paraId="7A2BD6BB" w14:textId="77777777" w:rsidR="00F42E98" w:rsidRPr="00F804E3" w:rsidRDefault="00F42E98" w:rsidP="00F42E98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eastAsia="ArialMT"/>
          <w:position w:val="0"/>
          <w:sz w:val="24"/>
          <w:szCs w:val="24"/>
          <w:lang w:eastAsia="en-US"/>
        </w:rPr>
      </w:pPr>
      <w:r w:rsidRPr="00F804E3">
        <w:rPr>
          <w:rFonts w:eastAsia="ArialMT"/>
          <w:position w:val="0"/>
          <w:sz w:val="24"/>
          <w:szCs w:val="24"/>
          <w:lang w:eastAsia="en-US"/>
        </w:rPr>
        <w:t>- Udržuje přátelské a otevřené pracovní prostředí</w:t>
      </w:r>
    </w:p>
    <w:p w14:paraId="7ED9CD0D" w14:textId="77777777" w:rsidR="00F42E98" w:rsidRPr="00F804E3" w:rsidRDefault="00F42E98" w:rsidP="00F42E98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eastAsia="ArialMT"/>
          <w:position w:val="0"/>
          <w:sz w:val="24"/>
          <w:szCs w:val="24"/>
          <w:lang w:eastAsia="en-US"/>
        </w:rPr>
      </w:pPr>
      <w:r w:rsidRPr="00F804E3">
        <w:rPr>
          <w:rFonts w:eastAsia="ArialMT"/>
          <w:position w:val="0"/>
          <w:sz w:val="24"/>
          <w:szCs w:val="24"/>
          <w:lang w:eastAsia="en-US"/>
        </w:rPr>
        <w:t xml:space="preserve">- Zakomponuje témata, která </w:t>
      </w:r>
      <w:r>
        <w:rPr>
          <w:rFonts w:eastAsia="ArialMT"/>
          <w:position w:val="0"/>
          <w:sz w:val="24"/>
          <w:szCs w:val="24"/>
          <w:lang w:eastAsia="en-US"/>
        </w:rPr>
        <w:t xml:space="preserve">během práce přináší sami </w:t>
      </w:r>
      <w:r w:rsidRPr="00F804E3">
        <w:rPr>
          <w:rFonts w:eastAsia="ArialMT"/>
          <w:position w:val="0"/>
          <w:sz w:val="24"/>
          <w:szCs w:val="24"/>
          <w:lang w:eastAsia="en-US"/>
        </w:rPr>
        <w:t>žá</w:t>
      </w:r>
      <w:r>
        <w:rPr>
          <w:rFonts w:eastAsia="ArialMT"/>
          <w:position w:val="0"/>
          <w:sz w:val="24"/>
          <w:szCs w:val="24"/>
          <w:lang w:eastAsia="en-US"/>
        </w:rPr>
        <w:t>ci</w:t>
      </w:r>
    </w:p>
    <w:p w14:paraId="049C5527" w14:textId="77777777" w:rsidR="00F42E98" w:rsidRDefault="00F42E98" w:rsidP="00F42E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ArialMT"/>
          <w:position w:val="0"/>
          <w:sz w:val="24"/>
          <w:szCs w:val="24"/>
          <w:lang w:eastAsia="en-US"/>
        </w:rPr>
      </w:pPr>
      <w:r w:rsidRPr="00F804E3">
        <w:rPr>
          <w:rFonts w:eastAsia="ArialMT"/>
          <w:position w:val="0"/>
          <w:sz w:val="24"/>
          <w:szCs w:val="24"/>
          <w:lang w:eastAsia="en-US"/>
        </w:rPr>
        <w:lastRenderedPageBreak/>
        <w:t>- Nehodnotí výroky žáků, nechává prostor všem</w:t>
      </w:r>
    </w:p>
    <w:p w14:paraId="7C7B5C28" w14:textId="77777777" w:rsidR="00F42E98" w:rsidRDefault="00F42E98" w:rsidP="00F42E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 w:rsidRPr="00F804E3">
        <w:rPr>
          <w:b/>
          <w:color w:val="000000"/>
          <w:sz w:val="24"/>
          <w:szCs w:val="24"/>
        </w:rPr>
        <w:t xml:space="preserve"> </w:t>
      </w:r>
    </w:p>
    <w:p w14:paraId="238B6411" w14:textId="77777777" w:rsidR="00F42E98" w:rsidRDefault="00F42E98" w:rsidP="00F42E9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2"/>
          <w:szCs w:val="22"/>
        </w:rPr>
      </w:pPr>
    </w:p>
    <w:p w14:paraId="358AABA1" w14:textId="77777777" w:rsidR="00F42E98" w:rsidRDefault="00F42E98" w:rsidP="00F42E9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KOMPETENCE  OBČANSKÉ</w:t>
      </w:r>
    </w:p>
    <w:p w14:paraId="23E715F5" w14:textId="77777777" w:rsidR="00F42E98" w:rsidRDefault="00F42E98" w:rsidP="00F42E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73422301" w14:textId="77777777" w:rsidR="00F42E98" w:rsidRDefault="00F42E98" w:rsidP="00F42E9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Učitel</w:t>
      </w:r>
    </w:p>
    <w:p w14:paraId="4B45D6BF" w14:textId="77777777" w:rsidR="00F42E98" w:rsidRDefault="00F42E98" w:rsidP="00F42E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ArialMT"/>
          <w:position w:val="0"/>
          <w:sz w:val="24"/>
          <w:szCs w:val="24"/>
          <w:lang w:eastAsia="en-US"/>
        </w:rPr>
      </w:pPr>
      <w:r>
        <w:rPr>
          <w:color w:val="000000"/>
          <w:sz w:val="22"/>
          <w:szCs w:val="22"/>
        </w:rPr>
        <w:t xml:space="preserve">- </w:t>
      </w:r>
      <w:r w:rsidRPr="00F804E3">
        <w:rPr>
          <w:rFonts w:eastAsia="ArialMT"/>
          <w:position w:val="0"/>
          <w:sz w:val="24"/>
          <w:szCs w:val="24"/>
          <w:lang w:eastAsia="en-US"/>
        </w:rPr>
        <w:t>vede žáky k toleranci individuálních odlišností</w:t>
      </w:r>
    </w:p>
    <w:p w14:paraId="514C411E" w14:textId="77777777" w:rsidR="00F42E98" w:rsidRPr="00F804E3" w:rsidRDefault="00F42E98" w:rsidP="00F42E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hanging="2"/>
        <w:rPr>
          <w:rFonts w:eastAsia="ArialMT"/>
          <w:position w:val="0"/>
          <w:sz w:val="24"/>
          <w:szCs w:val="24"/>
          <w:lang w:eastAsia="en-US"/>
        </w:rPr>
      </w:pPr>
      <w:r>
        <w:rPr>
          <w:rFonts w:eastAsia="ArialMT"/>
          <w:position w:val="0"/>
          <w:sz w:val="24"/>
          <w:szCs w:val="24"/>
          <w:lang w:eastAsia="en-US"/>
        </w:rPr>
        <w:t xml:space="preserve">- </w:t>
      </w:r>
      <w:r w:rsidRPr="00F804E3">
        <w:rPr>
          <w:rFonts w:eastAsia="ArialMT"/>
          <w:position w:val="0"/>
          <w:sz w:val="24"/>
          <w:szCs w:val="24"/>
          <w:lang w:eastAsia="en-US"/>
        </w:rPr>
        <w:t>vede žáky ke vzájemnému naslouchání si</w:t>
      </w:r>
    </w:p>
    <w:p w14:paraId="756AECAB" w14:textId="77777777" w:rsidR="00F42E98" w:rsidRDefault="00F42E98" w:rsidP="00F42E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</w:p>
    <w:p w14:paraId="220654FC" w14:textId="77777777" w:rsidR="00F42E98" w:rsidRDefault="00F42E98" w:rsidP="00F42E9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KOMPETENCE  PRACOVNÍ</w:t>
      </w:r>
    </w:p>
    <w:p w14:paraId="67F6FA92" w14:textId="77777777" w:rsidR="00F42E98" w:rsidRDefault="00F42E98" w:rsidP="00F42E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08F7A7A2" w14:textId="77777777" w:rsidR="00F42E98" w:rsidRDefault="00F42E98" w:rsidP="00F42E9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Učitel</w:t>
      </w:r>
    </w:p>
    <w:p w14:paraId="1FE6973E" w14:textId="77777777" w:rsidR="00F42E98" w:rsidRPr="00F804E3" w:rsidRDefault="00F42E98" w:rsidP="00F42E98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eastAsia="ArialMT"/>
          <w:position w:val="0"/>
          <w:sz w:val="24"/>
          <w:szCs w:val="24"/>
          <w:lang w:eastAsia="en-US"/>
        </w:rPr>
      </w:pPr>
      <w:r>
        <w:rPr>
          <w:color w:val="000000"/>
          <w:sz w:val="22"/>
          <w:szCs w:val="22"/>
        </w:rPr>
        <w:t xml:space="preserve">- </w:t>
      </w:r>
      <w:r w:rsidRPr="00F804E3">
        <w:rPr>
          <w:rFonts w:eastAsia="ArialMT"/>
          <w:position w:val="0"/>
          <w:sz w:val="24"/>
          <w:szCs w:val="24"/>
          <w:lang w:eastAsia="en-US"/>
        </w:rPr>
        <w:t>motivuje žáky k využívání znalostí a zkušeností pro jeho rozvoj</w:t>
      </w:r>
    </w:p>
    <w:p w14:paraId="6C44F180" w14:textId="77777777" w:rsidR="00F42E98" w:rsidRPr="00F804E3" w:rsidRDefault="00F42E98" w:rsidP="00F42E98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eastAsia="ArialMT"/>
          <w:position w:val="0"/>
          <w:sz w:val="24"/>
          <w:szCs w:val="24"/>
          <w:lang w:eastAsia="en-US"/>
        </w:rPr>
      </w:pPr>
      <w:r w:rsidRPr="00F804E3">
        <w:rPr>
          <w:rFonts w:eastAsia="ArialMT"/>
          <w:position w:val="0"/>
          <w:sz w:val="24"/>
          <w:szCs w:val="24"/>
          <w:lang w:eastAsia="en-US"/>
        </w:rPr>
        <w:t>- vede žáky k plnění všech povinností a závazků</w:t>
      </w:r>
    </w:p>
    <w:p w14:paraId="2BF19C62" w14:textId="77777777" w:rsidR="00F42E98" w:rsidRPr="00F804E3" w:rsidRDefault="00F42E98" w:rsidP="00F42E98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eastAsia="ArialMT"/>
          <w:position w:val="0"/>
          <w:sz w:val="24"/>
          <w:szCs w:val="24"/>
          <w:lang w:eastAsia="en-US"/>
        </w:rPr>
      </w:pPr>
      <w:r w:rsidRPr="00F804E3">
        <w:rPr>
          <w:rFonts w:eastAsia="ArialMT"/>
          <w:position w:val="0"/>
          <w:sz w:val="24"/>
          <w:szCs w:val="24"/>
          <w:lang w:eastAsia="en-US"/>
        </w:rPr>
        <w:t>- učí je, aby účinně využívali materiály a pomůcky</w:t>
      </w:r>
    </w:p>
    <w:p w14:paraId="6F093031" w14:textId="77777777" w:rsidR="00F42E98" w:rsidRPr="00F804E3" w:rsidRDefault="00F42E98" w:rsidP="00F42E98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eastAsia="ArialMT"/>
          <w:position w:val="0"/>
          <w:sz w:val="24"/>
          <w:szCs w:val="24"/>
          <w:lang w:eastAsia="en-US"/>
        </w:rPr>
      </w:pPr>
      <w:r w:rsidRPr="00F804E3">
        <w:rPr>
          <w:rFonts w:eastAsia="ArialMT"/>
          <w:position w:val="0"/>
          <w:sz w:val="24"/>
          <w:szCs w:val="24"/>
          <w:lang w:eastAsia="en-US"/>
        </w:rPr>
        <w:t>- učí žáky plánovat, organizovat a také vyhodnocovat výsledky své činnosti</w:t>
      </w:r>
    </w:p>
    <w:p w14:paraId="4E8ACAC6" w14:textId="77777777" w:rsidR="00F42E98" w:rsidRDefault="00F42E98" w:rsidP="00F42E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2"/>
          <w:szCs w:val="22"/>
        </w:rPr>
      </w:pPr>
      <w:r w:rsidRPr="00F804E3">
        <w:rPr>
          <w:rFonts w:eastAsia="ArialMT"/>
          <w:position w:val="0"/>
          <w:sz w:val="24"/>
          <w:szCs w:val="24"/>
          <w:lang w:eastAsia="en-US"/>
        </w:rPr>
        <w:t>- zohledňuje rozdíly ve znalostech a pracovním tempu žáků</w:t>
      </w:r>
    </w:p>
    <w:p w14:paraId="3D91FB40" w14:textId="77777777" w:rsidR="00F42E98" w:rsidRDefault="00F42E98" w:rsidP="00F42E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2460A09E" w14:textId="77777777" w:rsidR="00F42E98" w:rsidRDefault="00F42E98" w:rsidP="00F42E9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KOMPETENCE DIGITÁLNÍ</w:t>
      </w:r>
    </w:p>
    <w:p w14:paraId="29FE8320" w14:textId="77777777" w:rsidR="00F42E98" w:rsidRDefault="00F42E98" w:rsidP="00F42E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23F91F2B" w14:textId="77777777" w:rsidR="00F42E98" w:rsidRDefault="00F42E98" w:rsidP="00F42E9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Učitel</w:t>
      </w:r>
    </w:p>
    <w:p w14:paraId="272D8578" w14:textId="77777777" w:rsidR="00F42E98" w:rsidRDefault="00F42E98" w:rsidP="00F42E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 vede žáky k získávání informací z různých digitálních zdrojů a vede žáky k posuzování těchto informací  z hlediska souladu s již známými a na základě věrohodnosti   </w:t>
      </w:r>
    </w:p>
    <w:p w14:paraId="18662610" w14:textId="77777777" w:rsidR="00F42E98" w:rsidRDefault="00F42E98" w:rsidP="00F42E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21CEE2A5" w14:textId="77777777" w:rsidR="00F42E98" w:rsidRDefault="00F42E98" w:rsidP="00F42E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18D99B93" w14:textId="77777777" w:rsidR="00F42E98" w:rsidRDefault="00F42E98" w:rsidP="00F42E98">
      <w:pPr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br w:type="page"/>
      </w:r>
    </w:p>
    <w:p w14:paraId="6F3222C0" w14:textId="77777777" w:rsidR="00F42E98" w:rsidRDefault="00F42E98" w:rsidP="00F42E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  <w:sectPr w:rsidR="00F42E98">
          <w:headerReference w:type="even" r:id="rId31"/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16C2379" w14:textId="77777777" w:rsidR="00F42E98" w:rsidRDefault="00F42E98" w:rsidP="00F42E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5C99BF62" w14:textId="77777777" w:rsidR="00F42E98" w:rsidRDefault="00F42E98" w:rsidP="00F42E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rFonts w:ascii="Arial" w:eastAsia="Arial" w:hAnsi="Arial" w:cs="Arial"/>
          <w:color w:val="000000"/>
        </w:rPr>
        <w:t xml:space="preserve">Jazyk a jazyková komunikace      Vzdělávací obor:  </w:t>
      </w:r>
      <w:r>
        <w:rPr>
          <w:rFonts w:ascii="Arial" w:eastAsia="Arial" w:hAnsi="Arial" w:cs="Arial"/>
          <w:b/>
          <w:color w:val="000000"/>
          <w:u w:val="single"/>
        </w:rPr>
        <w:t>FIE</w:t>
      </w:r>
      <w:r>
        <w:rPr>
          <w:rFonts w:ascii="Arial" w:eastAsia="Arial" w:hAnsi="Arial" w:cs="Arial"/>
          <w:color w:val="000000"/>
        </w:rPr>
        <w:t xml:space="preserve">       ročník    8. a 9.</w:t>
      </w:r>
    </w:p>
    <w:tbl>
      <w:tblPr>
        <w:tblW w:w="1501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1433"/>
        <w:gridCol w:w="2902"/>
        <w:gridCol w:w="5400"/>
        <w:gridCol w:w="3120"/>
        <w:gridCol w:w="2160"/>
      </w:tblGrid>
      <w:tr w:rsidR="00F42E98" w14:paraId="30170761" w14:textId="77777777" w:rsidTr="00F42E98">
        <w:trPr>
          <w:trHeight w:val="904"/>
        </w:trPr>
        <w:tc>
          <w:tcPr>
            <w:tcW w:w="1433" w:type="dxa"/>
            <w:tcBorders>
              <w:bottom w:val="single" w:sz="4" w:space="0" w:color="000000"/>
            </w:tcBorders>
          </w:tcPr>
          <w:p w14:paraId="114FF822" w14:textId="77777777" w:rsidR="00F42E98" w:rsidRDefault="00F42E98" w:rsidP="00F42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Kapitola</w:t>
            </w:r>
          </w:p>
        </w:tc>
        <w:tc>
          <w:tcPr>
            <w:tcW w:w="2902" w:type="dxa"/>
            <w:tcBorders>
              <w:left w:val="single" w:sz="4" w:space="0" w:color="000000"/>
              <w:bottom w:val="single" w:sz="4" w:space="0" w:color="000000"/>
            </w:tcBorders>
          </w:tcPr>
          <w:p w14:paraId="43EEE88C" w14:textId="77777777" w:rsidR="00F42E98" w:rsidRDefault="00F42E98" w:rsidP="00F42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Téma (Učivo)</w:t>
            </w:r>
          </w:p>
          <w:p w14:paraId="3F5C258A" w14:textId="77777777" w:rsidR="00F42E98" w:rsidRDefault="00F42E98" w:rsidP="00F42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INSTRUMENTY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 w14:paraId="4D190170" w14:textId="77777777" w:rsidR="00F42E98" w:rsidRDefault="00F42E98" w:rsidP="00F42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Znalosti a dovednosti (výstup)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53590B84" w14:textId="77777777" w:rsidR="00F42E98" w:rsidRDefault="00F42E98" w:rsidP="00F42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Průřezová témata, projekty a kurzy, mezipředmětové vazby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1A1B9B06" w14:textId="77777777" w:rsidR="00F42E98" w:rsidRDefault="00F42E98" w:rsidP="00F42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Poznámky</w:t>
            </w:r>
          </w:p>
        </w:tc>
      </w:tr>
      <w:tr w:rsidR="00F42E98" w14:paraId="19E4AECF" w14:textId="77777777" w:rsidTr="00F42E98">
        <w:trPr>
          <w:trHeight w:val="1890"/>
        </w:trPr>
        <w:tc>
          <w:tcPr>
            <w:tcW w:w="1433" w:type="dxa"/>
            <w:tcBorders>
              <w:top w:val="single" w:sz="8" w:space="0" w:color="000000"/>
            </w:tcBorders>
            <w:vAlign w:val="center"/>
          </w:tcPr>
          <w:p w14:paraId="7E82D1AD" w14:textId="77777777" w:rsidR="00F42E98" w:rsidRDefault="00F42E98" w:rsidP="00F42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4" w:space="0" w:color="000000"/>
            </w:tcBorders>
          </w:tcPr>
          <w:p w14:paraId="7BB2D7F3" w14:textId="77777777" w:rsidR="00F42E98" w:rsidRPr="00225431" w:rsidRDefault="00F42E98" w:rsidP="00F42E98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Theme="minorHAnsi"/>
                <w:b/>
                <w:bCs/>
                <w:position w:val="0"/>
                <w:sz w:val="24"/>
                <w:szCs w:val="24"/>
                <w:lang w:eastAsia="en-US"/>
              </w:rPr>
            </w:pPr>
            <w:r w:rsidRPr="00225431">
              <w:rPr>
                <w:rFonts w:eastAsiaTheme="minorHAnsi"/>
                <w:b/>
                <w:bCs/>
                <w:position w:val="0"/>
                <w:sz w:val="24"/>
                <w:szCs w:val="24"/>
                <w:lang w:eastAsia="en-US"/>
              </w:rPr>
              <w:t>Uspořádání bodů 1</w:t>
            </w:r>
          </w:p>
          <w:p w14:paraId="17137A18" w14:textId="77777777" w:rsidR="00F42E98" w:rsidRPr="00225431" w:rsidRDefault="00F42E98" w:rsidP="00F42E98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Theme="minorHAnsi"/>
                <w:b/>
                <w:bCs/>
                <w:position w:val="0"/>
                <w:sz w:val="24"/>
                <w:szCs w:val="24"/>
                <w:lang w:eastAsia="en-US"/>
              </w:rPr>
            </w:pPr>
            <w:r w:rsidRPr="00225431">
              <w:rPr>
                <w:rFonts w:eastAsiaTheme="minorHAnsi"/>
                <w:b/>
                <w:bCs/>
                <w:position w:val="0"/>
                <w:sz w:val="24"/>
                <w:szCs w:val="24"/>
                <w:lang w:eastAsia="en-US"/>
              </w:rPr>
              <w:t>Uspořádání bodů 1a</w:t>
            </w:r>
          </w:p>
          <w:p w14:paraId="613FA516" w14:textId="77777777" w:rsidR="00F42E98" w:rsidRPr="00225431" w:rsidRDefault="00F42E98" w:rsidP="00F42E98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Theme="minorHAnsi"/>
                <w:b/>
                <w:bCs/>
                <w:position w:val="0"/>
                <w:sz w:val="24"/>
                <w:szCs w:val="24"/>
                <w:lang w:eastAsia="en-US"/>
              </w:rPr>
            </w:pPr>
            <w:r w:rsidRPr="00225431">
              <w:rPr>
                <w:rFonts w:eastAsiaTheme="minorHAnsi"/>
                <w:b/>
                <w:bCs/>
                <w:position w:val="0"/>
                <w:sz w:val="24"/>
                <w:szCs w:val="24"/>
                <w:lang w:eastAsia="en-US"/>
              </w:rPr>
              <w:t>Uspořádání bodů 1b</w:t>
            </w:r>
          </w:p>
          <w:p w14:paraId="61AD29F0" w14:textId="77777777" w:rsidR="00F42E98" w:rsidRPr="00225431" w:rsidRDefault="00F42E98" w:rsidP="00F42E98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Theme="minorHAnsi"/>
                <w:b/>
                <w:bCs/>
                <w:position w:val="0"/>
                <w:sz w:val="24"/>
                <w:szCs w:val="24"/>
                <w:lang w:eastAsia="en-US"/>
              </w:rPr>
            </w:pPr>
            <w:r w:rsidRPr="00225431">
              <w:rPr>
                <w:rFonts w:eastAsiaTheme="minorHAnsi"/>
                <w:b/>
                <w:bCs/>
                <w:position w:val="0"/>
                <w:sz w:val="24"/>
                <w:szCs w:val="24"/>
                <w:lang w:eastAsia="en-US"/>
              </w:rPr>
              <w:t>Uspořádání bodů e1</w:t>
            </w:r>
          </w:p>
          <w:p w14:paraId="4B2EBA13" w14:textId="77777777" w:rsidR="00F42E98" w:rsidRPr="00225431" w:rsidRDefault="00F42E98" w:rsidP="00F42E98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Theme="minorHAnsi"/>
                <w:b/>
                <w:bCs/>
                <w:position w:val="0"/>
                <w:sz w:val="24"/>
                <w:szCs w:val="24"/>
                <w:lang w:eastAsia="en-US"/>
              </w:rPr>
            </w:pPr>
            <w:r w:rsidRPr="00225431">
              <w:rPr>
                <w:rFonts w:eastAsiaTheme="minorHAnsi"/>
                <w:b/>
                <w:bCs/>
                <w:position w:val="0"/>
                <w:sz w:val="24"/>
                <w:szCs w:val="24"/>
                <w:lang w:eastAsia="en-US"/>
              </w:rPr>
              <w:t>Uspořádání bodů 2</w:t>
            </w:r>
          </w:p>
          <w:p w14:paraId="5AA5353B" w14:textId="77777777" w:rsidR="00F42E98" w:rsidRPr="00225431" w:rsidRDefault="00F42E98" w:rsidP="00F42E98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Theme="minorHAnsi"/>
                <w:b/>
                <w:bCs/>
                <w:position w:val="0"/>
                <w:sz w:val="24"/>
                <w:szCs w:val="24"/>
                <w:lang w:eastAsia="en-US"/>
              </w:rPr>
            </w:pPr>
            <w:r w:rsidRPr="00225431">
              <w:rPr>
                <w:rFonts w:eastAsiaTheme="minorHAnsi"/>
                <w:b/>
                <w:bCs/>
                <w:position w:val="0"/>
                <w:sz w:val="24"/>
                <w:szCs w:val="24"/>
                <w:lang w:eastAsia="en-US"/>
              </w:rPr>
              <w:t>Uspořádání bodů e2</w:t>
            </w:r>
          </w:p>
          <w:p w14:paraId="0EF7F978" w14:textId="77777777" w:rsidR="00F42E98" w:rsidRPr="00225431" w:rsidRDefault="00F42E98" w:rsidP="00F42E98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Theme="minorHAnsi"/>
                <w:b/>
                <w:bCs/>
                <w:position w:val="0"/>
                <w:sz w:val="24"/>
                <w:szCs w:val="24"/>
                <w:lang w:eastAsia="en-US"/>
              </w:rPr>
            </w:pPr>
            <w:r w:rsidRPr="00225431">
              <w:rPr>
                <w:rFonts w:eastAsiaTheme="minorHAnsi"/>
                <w:b/>
                <w:bCs/>
                <w:position w:val="0"/>
                <w:sz w:val="24"/>
                <w:szCs w:val="24"/>
                <w:lang w:eastAsia="en-US"/>
              </w:rPr>
              <w:t>Uspořádání bodů 3</w:t>
            </w:r>
          </w:p>
          <w:p w14:paraId="5A2A2CAF" w14:textId="77777777" w:rsidR="00F42E98" w:rsidRPr="00225431" w:rsidRDefault="00F42E98" w:rsidP="00F42E98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Theme="minorHAnsi"/>
                <w:b/>
                <w:bCs/>
                <w:position w:val="0"/>
                <w:sz w:val="24"/>
                <w:szCs w:val="24"/>
                <w:lang w:eastAsia="en-US"/>
              </w:rPr>
            </w:pPr>
            <w:r w:rsidRPr="00225431">
              <w:rPr>
                <w:rFonts w:eastAsiaTheme="minorHAnsi"/>
                <w:b/>
                <w:bCs/>
                <w:position w:val="0"/>
                <w:sz w:val="24"/>
                <w:szCs w:val="24"/>
                <w:lang w:eastAsia="en-US"/>
              </w:rPr>
              <w:t>Uspořádání bodů e3</w:t>
            </w:r>
          </w:p>
          <w:p w14:paraId="1F012957" w14:textId="77777777" w:rsidR="00F42E98" w:rsidRPr="00225431" w:rsidRDefault="00F42E98" w:rsidP="00F42E98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Theme="minorHAnsi"/>
                <w:b/>
                <w:bCs/>
                <w:position w:val="0"/>
                <w:sz w:val="24"/>
                <w:szCs w:val="24"/>
                <w:lang w:eastAsia="en-US"/>
              </w:rPr>
            </w:pPr>
            <w:r w:rsidRPr="00225431">
              <w:rPr>
                <w:rFonts w:eastAsiaTheme="minorHAnsi"/>
                <w:b/>
                <w:bCs/>
                <w:position w:val="0"/>
                <w:sz w:val="24"/>
                <w:szCs w:val="24"/>
                <w:lang w:eastAsia="en-US"/>
              </w:rPr>
              <w:t>Uspořádání bodů 4</w:t>
            </w:r>
          </w:p>
          <w:p w14:paraId="0A9BBA70" w14:textId="77777777" w:rsidR="00F42E98" w:rsidRPr="00225431" w:rsidRDefault="00F42E98" w:rsidP="00F42E98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Theme="minorHAnsi"/>
                <w:b/>
                <w:bCs/>
                <w:position w:val="0"/>
                <w:sz w:val="24"/>
                <w:szCs w:val="24"/>
                <w:lang w:eastAsia="en-US"/>
              </w:rPr>
            </w:pPr>
            <w:r w:rsidRPr="00225431">
              <w:rPr>
                <w:rFonts w:eastAsiaTheme="minorHAnsi"/>
                <w:b/>
                <w:bCs/>
                <w:position w:val="0"/>
                <w:sz w:val="24"/>
                <w:szCs w:val="24"/>
                <w:lang w:eastAsia="en-US"/>
              </w:rPr>
              <w:t>Uspořádání bodů 5</w:t>
            </w:r>
          </w:p>
          <w:p w14:paraId="134C0746" w14:textId="77777777" w:rsidR="00F42E98" w:rsidRPr="00225431" w:rsidRDefault="00F42E98" w:rsidP="00F42E98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Theme="minorHAnsi"/>
                <w:b/>
                <w:bCs/>
                <w:position w:val="0"/>
                <w:sz w:val="24"/>
                <w:szCs w:val="24"/>
                <w:lang w:eastAsia="en-US"/>
              </w:rPr>
            </w:pPr>
            <w:r w:rsidRPr="00225431">
              <w:rPr>
                <w:rFonts w:eastAsiaTheme="minorHAnsi"/>
                <w:b/>
                <w:bCs/>
                <w:position w:val="0"/>
                <w:sz w:val="24"/>
                <w:szCs w:val="24"/>
                <w:lang w:eastAsia="en-US"/>
              </w:rPr>
              <w:t>Uspořádání bodů 6</w:t>
            </w:r>
          </w:p>
          <w:p w14:paraId="66BFBED3" w14:textId="77777777" w:rsidR="00F42E98" w:rsidRPr="00225431" w:rsidRDefault="00F42E98" w:rsidP="00F42E98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Theme="minorHAnsi"/>
                <w:b/>
                <w:bCs/>
                <w:position w:val="0"/>
                <w:sz w:val="24"/>
                <w:szCs w:val="24"/>
                <w:lang w:eastAsia="en-US"/>
              </w:rPr>
            </w:pPr>
            <w:r w:rsidRPr="00225431">
              <w:rPr>
                <w:rFonts w:eastAsiaTheme="minorHAnsi"/>
                <w:b/>
                <w:bCs/>
                <w:position w:val="0"/>
                <w:sz w:val="24"/>
                <w:szCs w:val="24"/>
                <w:lang w:eastAsia="en-US"/>
              </w:rPr>
              <w:t>Uspořádání bodů 7</w:t>
            </w:r>
          </w:p>
          <w:p w14:paraId="65089FE8" w14:textId="77777777" w:rsidR="00F42E98" w:rsidRPr="00225431" w:rsidRDefault="00F42E98" w:rsidP="00F42E98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Theme="minorHAnsi"/>
                <w:b/>
                <w:bCs/>
                <w:position w:val="0"/>
                <w:sz w:val="24"/>
                <w:szCs w:val="24"/>
                <w:lang w:eastAsia="en-US"/>
              </w:rPr>
            </w:pPr>
            <w:r w:rsidRPr="00225431">
              <w:rPr>
                <w:rFonts w:eastAsiaTheme="minorHAnsi"/>
                <w:b/>
                <w:bCs/>
                <w:position w:val="0"/>
                <w:sz w:val="24"/>
                <w:szCs w:val="24"/>
                <w:lang w:eastAsia="en-US"/>
              </w:rPr>
              <w:t>Uspořádání bodů 8</w:t>
            </w:r>
          </w:p>
          <w:p w14:paraId="16EB7FC5" w14:textId="77777777" w:rsidR="00F42E98" w:rsidRPr="00225431" w:rsidRDefault="00F42E98" w:rsidP="00F42E98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Theme="minorHAnsi"/>
                <w:b/>
                <w:bCs/>
                <w:position w:val="0"/>
                <w:sz w:val="24"/>
                <w:szCs w:val="24"/>
                <w:lang w:eastAsia="en-US"/>
              </w:rPr>
            </w:pPr>
            <w:r w:rsidRPr="00225431">
              <w:rPr>
                <w:rFonts w:eastAsiaTheme="minorHAnsi"/>
                <w:b/>
                <w:bCs/>
                <w:position w:val="0"/>
                <w:sz w:val="24"/>
                <w:szCs w:val="24"/>
                <w:lang w:eastAsia="en-US"/>
              </w:rPr>
              <w:t>Uspořádání bodů 9</w:t>
            </w:r>
          </w:p>
          <w:p w14:paraId="63915F0A" w14:textId="77777777" w:rsidR="00F42E98" w:rsidRPr="00225431" w:rsidRDefault="00F42E98" w:rsidP="00F42E98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Theme="minorHAnsi"/>
                <w:b/>
                <w:bCs/>
                <w:position w:val="0"/>
                <w:sz w:val="24"/>
                <w:szCs w:val="24"/>
                <w:lang w:eastAsia="en-US"/>
              </w:rPr>
            </w:pPr>
            <w:r w:rsidRPr="00225431">
              <w:rPr>
                <w:rFonts w:eastAsiaTheme="minorHAnsi"/>
                <w:b/>
                <w:bCs/>
                <w:position w:val="0"/>
                <w:sz w:val="24"/>
                <w:szCs w:val="24"/>
                <w:lang w:eastAsia="en-US"/>
              </w:rPr>
              <w:t>Uspořádání bodů 10</w:t>
            </w:r>
          </w:p>
          <w:p w14:paraId="5AF7DE7E" w14:textId="77777777" w:rsidR="00F42E98" w:rsidRPr="00225431" w:rsidRDefault="00F42E98" w:rsidP="00F42E98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Theme="minorHAnsi"/>
                <w:b/>
                <w:bCs/>
                <w:position w:val="0"/>
                <w:sz w:val="24"/>
                <w:szCs w:val="24"/>
                <w:lang w:eastAsia="en-US"/>
              </w:rPr>
            </w:pPr>
            <w:r w:rsidRPr="00225431">
              <w:rPr>
                <w:rFonts w:eastAsiaTheme="minorHAnsi"/>
                <w:b/>
                <w:bCs/>
                <w:position w:val="0"/>
                <w:sz w:val="24"/>
                <w:szCs w:val="24"/>
                <w:lang w:eastAsia="en-US"/>
              </w:rPr>
              <w:t>Uspořádání bodů 11</w:t>
            </w:r>
          </w:p>
          <w:p w14:paraId="721F7C22" w14:textId="77777777" w:rsidR="00F42E98" w:rsidRPr="00225431" w:rsidRDefault="00F42E98" w:rsidP="00F42E98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Theme="minorHAnsi"/>
                <w:b/>
                <w:bCs/>
                <w:position w:val="0"/>
                <w:sz w:val="24"/>
                <w:szCs w:val="24"/>
                <w:lang w:eastAsia="en-US"/>
              </w:rPr>
            </w:pPr>
            <w:r w:rsidRPr="00225431">
              <w:rPr>
                <w:rFonts w:eastAsiaTheme="minorHAnsi"/>
                <w:b/>
                <w:bCs/>
                <w:position w:val="0"/>
                <w:sz w:val="24"/>
                <w:szCs w:val="24"/>
                <w:lang w:eastAsia="en-US"/>
              </w:rPr>
              <w:t>Uspořádání bodů 12</w:t>
            </w:r>
          </w:p>
          <w:p w14:paraId="3CEA27ED" w14:textId="77777777" w:rsidR="00F42E98" w:rsidRDefault="00F42E98" w:rsidP="00F42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Chars="0" w:left="0" w:firstLineChars="0" w:firstLine="0"/>
              <w:rPr>
                <w:color w:val="000000"/>
                <w:sz w:val="24"/>
                <w:szCs w:val="24"/>
              </w:rPr>
            </w:pPr>
            <w:r w:rsidRPr="00225431">
              <w:rPr>
                <w:rFonts w:eastAsiaTheme="minorHAnsi"/>
                <w:b/>
                <w:bCs/>
                <w:position w:val="0"/>
                <w:sz w:val="24"/>
                <w:szCs w:val="24"/>
                <w:lang w:eastAsia="en-US"/>
              </w:rPr>
              <w:t>Uspořádání bodů 13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4" w:space="0" w:color="000000"/>
            </w:tcBorders>
          </w:tcPr>
          <w:p w14:paraId="7E0A876F" w14:textId="77777777" w:rsidR="00F42E98" w:rsidRPr="00225431" w:rsidRDefault="00F42E98" w:rsidP="00DC7024">
            <w:pPr>
              <w:pStyle w:val="Odstavecseseznamem"/>
              <w:widowControl/>
              <w:numPr>
                <w:ilvl w:val="0"/>
                <w:numId w:val="223"/>
              </w:numPr>
              <w:autoSpaceDE w:val="0"/>
              <w:autoSpaceDN w:val="0"/>
              <w:adjustRightInd w:val="0"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Theme="minorHAnsi"/>
                <w:position w:val="0"/>
                <w:lang w:eastAsia="en-US"/>
              </w:rPr>
            </w:pPr>
            <w:r w:rsidRPr="00225431">
              <w:rPr>
                <w:rFonts w:eastAsiaTheme="minorHAnsi"/>
                <w:position w:val="0"/>
                <w:lang w:eastAsia="en-US"/>
              </w:rPr>
              <w:t>formuluje otázky, odpovídá na otázky a</w:t>
            </w:r>
          </w:p>
          <w:p w14:paraId="74FAB371" w14:textId="77777777" w:rsidR="00F42E98" w:rsidRPr="00225431" w:rsidRDefault="00F42E98" w:rsidP="00F42E98">
            <w:pPr>
              <w:pStyle w:val="Odstavecseseznamem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eastAsiaTheme="minorHAnsi"/>
                <w:position w:val="0"/>
                <w:lang w:eastAsia="en-US"/>
              </w:rPr>
            </w:pPr>
            <w:r w:rsidRPr="00225431">
              <w:rPr>
                <w:rFonts w:eastAsiaTheme="minorHAnsi"/>
                <w:position w:val="0"/>
                <w:lang w:eastAsia="en-US"/>
              </w:rPr>
              <w:t>zdůvodňuje své odpovědi</w:t>
            </w:r>
          </w:p>
          <w:p w14:paraId="50C2FBA6" w14:textId="77777777" w:rsidR="00F42E98" w:rsidRPr="00225431" w:rsidRDefault="00F42E98" w:rsidP="00DC7024">
            <w:pPr>
              <w:pStyle w:val="Odstavecseseznamem"/>
              <w:widowControl/>
              <w:numPr>
                <w:ilvl w:val="0"/>
                <w:numId w:val="223"/>
              </w:numPr>
              <w:autoSpaceDE w:val="0"/>
              <w:autoSpaceDN w:val="0"/>
              <w:adjustRightInd w:val="0"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Theme="minorHAnsi"/>
                <w:position w:val="0"/>
                <w:lang w:eastAsia="en-US"/>
              </w:rPr>
            </w:pPr>
            <w:r w:rsidRPr="00225431">
              <w:rPr>
                <w:rFonts w:eastAsiaTheme="minorHAnsi"/>
                <w:position w:val="0"/>
                <w:lang w:eastAsia="en-US"/>
              </w:rPr>
              <w:t>rozpozná problém, pojmenuje ho a</w:t>
            </w:r>
          </w:p>
          <w:p w14:paraId="633CE40C" w14:textId="77777777" w:rsidR="00F42E98" w:rsidRPr="00225431" w:rsidRDefault="00F42E98" w:rsidP="00F42E98">
            <w:pPr>
              <w:pStyle w:val="Odstavecseseznamem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eastAsiaTheme="minorHAnsi"/>
                <w:position w:val="0"/>
                <w:lang w:eastAsia="en-US"/>
              </w:rPr>
            </w:pPr>
            <w:r w:rsidRPr="00225431">
              <w:rPr>
                <w:rFonts w:eastAsiaTheme="minorHAnsi"/>
                <w:position w:val="0"/>
                <w:lang w:eastAsia="en-US"/>
              </w:rPr>
              <w:t>navrhne řešení</w:t>
            </w:r>
          </w:p>
          <w:p w14:paraId="32058AE9" w14:textId="77777777" w:rsidR="00F42E98" w:rsidRPr="00225431" w:rsidRDefault="00F42E98" w:rsidP="00DC7024">
            <w:pPr>
              <w:pStyle w:val="Odstavecseseznamem"/>
              <w:widowControl/>
              <w:numPr>
                <w:ilvl w:val="0"/>
                <w:numId w:val="223"/>
              </w:numPr>
              <w:autoSpaceDE w:val="0"/>
              <w:autoSpaceDN w:val="0"/>
              <w:adjustRightInd w:val="0"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Theme="minorHAnsi"/>
                <w:position w:val="0"/>
                <w:lang w:eastAsia="en-US"/>
              </w:rPr>
            </w:pPr>
            <w:r w:rsidRPr="00225431">
              <w:rPr>
                <w:rFonts w:eastAsiaTheme="minorHAnsi"/>
                <w:position w:val="0"/>
                <w:lang w:eastAsia="en-US"/>
              </w:rPr>
              <w:t>vyhledává, sbírá a třídí informace</w:t>
            </w:r>
          </w:p>
          <w:p w14:paraId="19AECB5D" w14:textId="77777777" w:rsidR="00F42E98" w:rsidRPr="00225431" w:rsidRDefault="00F42E98" w:rsidP="00DC7024">
            <w:pPr>
              <w:pStyle w:val="Odstavecseseznamem"/>
              <w:widowControl/>
              <w:numPr>
                <w:ilvl w:val="0"/>
                <w:numId w:val="223"/>
              </w:numPr>
              <w:autoSpaceDE w:val="0"/>
              <w:autoSpaceDN w:val="0"/>
              <w:adjustRightInd w:val="0"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Theme="minorHAnsi"/>
                <w:position w:val="0"/>
                <w:lang w:eastAsia="en-US"/>
              </w:rPr>
            </w:pPr>
            <w:r w:rsidRPr="00225431">
              <w:rPr>
                <w:rFonts w:eastAsiaTheme="minorHAnsi"/>
                <w:position w:val="0"/>
                <w:lang w:eastAsia="en-US"/>
              </w:rPr>
              <w:t>pozná, charakterizuje a načrtne základní</w:t>
            </w:r>
          </w:p>
          <w:p w14:paraId="61BC6388" w14:textId="77777777" w:rsidR="00F42E98" w:rsidRPr="00225431" w:rsidRDefault="00F42E98" w:rsidP="00F42E98">
            <w:pPr>
              <w:pStyle w:val="Odstavecseseznamem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eastAsiaTheme="minorHAnsi"/>
                <w:position w:val="0"/>
                <w:lang w:eastAsia="en-US"/>
              </w:rPr>
            </w:pPr>
            <w:r w:rsidRPr="00225431">
              <w:rPr>
                <w:rFonts w:eastAsiaTheme="minorHAnsi"/>
                <w:position w:val="0"/>
                <w:lang w:eastAsia="en-US"/>
              </w:rPr>
              <w:t>geometrické útvary (čtverec, trojúhelník,</w:t>
            </w:r>
          </w:p>
          <w:p w14:paraId="134353D1" w14:textId="77777777" w:rsidR="00F42E98" w:rsidRPr="00225431" w:rsidRDefault="00F42E98" w:rsidP="00F42E98">
            <w:pPr>
              <w:pStyle w:val="Odstavecseseznamem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eastAsiaTheme="minorHAnsi"/>
                <w:position w:val="0"/>
                <w:lang w:eastAsia="en-US"/>
              </w:rPr>
            </w:pPr>
            <w:r w:rsidRPr="00225431">
              <w:rPr>
                <w:rFonts w:eastAsiaTheme="minorHAnsi"/>
                <w:position w:val="0"/>
                <w:lang w:eastAsia="en-US"/>
              </w:rPr>
              <w:t>obdélník, kosočtverec)</w:t>
            </w:r>
          </w:p>
          <w:p w14:paraId="18F332A0" w14:textId="77777777" w:rsidR="00F42E98" w:rsidRPr="00225431" w:rsidRDefault="00F42E98" w:rsidP="00DC7024">
            <w:pPr>
              <w:pStyle w:val="Odstavecseseznamem"/>
              <w:widowControl/>
              <w:numPr>
                <w:ilvl w:val="0"/>
                <w:numId w:val="223"/>
              </w:numPr>
              <w:autoSpaceDE w:val="0"/>
              <w:autoSpaceDN w:val="0"/>
              <w:adjustRightInd w:val="0"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Theme="minorHAnsi"/>
                <w:position w:val="0"/>
                <w:lang w:eastAsia="en-US"/>
              </w:rPr>
            </w:pPr>
            <w:r w:rsidRPr="00225431">
              <w:rPr>
                <w:rFonts w:eastAsiaTheme="minorHAnsi"/>
                <w:position w:val="0"/>
                <w:lang w:eastAsia="en-US"/>
              </w:rPr>
              <w:t>rozumí pojmům bod, přímka, úsečka,</w:t>
            </w:r>
          </w:p>
          <w:p w14:paraId="44E9D25B" w14:textId="77777777" w:rsidR="00F42E98" w:rsidRPr="00225431" w:rsidRDefault="00F42E98" w:rsidP="00F42E98">
            <w:pPr>
              <w:pStyle w:val="Odstavecseseznamem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eastAsiaTheme="minorHAnsi"/>
                <w:position w:val="0"/>
                <w:lang w:eastAsia="en-US"/>
              </w:rPr>
            </w:pPr>
            <w:r w:rsidRPr="00225431">
              <w:rPr>
                <w:rFonts w:eastAsiaTheme="minorHAnsi"/>
                <w:position w:val="0"/>
                <w:lang w:eastAsia="en-US"/>
              </w:rPr>
              <w:t>svisle, vodorovně, šikmo, rovnoběžky,</w:t>
            </w:r>
          </w:p>
          <w:p w14:paraId="5937C9AB" w14:textId="77777777" w:rsidR="00F42E98" w:rsidRPr="00225431" w:rsidRDefault="00F42E98" w:rsidP="00F42E98">
            <w:pPr>
              <w:pStyle w:val="Odstavecseseznamem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eastAsiaTheme="minorHAnsi"/>
                <w:position w:val="0"/>
                <w:lang w:eastAsia="en-US"/>
              </w:rPr>
            </w:pPr>
            <w:r w:rsidRPr="00225431">
              <w:rPr>
                <w:rFonts w:eastAsiaTheme="minorHAnsi"/>
                <w:position w:val="0"/>
                <w:lang w:eastAsia="en-US"/>
              </w:rPr>
              <w:t>pravý úhel, kolmice)</w:t>
            </w:r>
          </w:p>
          <w:p w14:paraId="4C409271" w14:textId="77777777" w:rsidR="00F42E98" w:rsidRPr="00225431" w:rsidRDefault="00F42E98" w:rsidP="00DC7024">
            <w:pPr>
              <w:pStyle w:val="Odstavecseseznamem"/>
              <w:widowControl/>
              <w:numPr>
                <w:ilvl w:val="0"/>
                <w:numId w:val="223"/>
              </w:numPr>
              <w:autoSpaceDE w:val="0"/>
              <w:autoSpaceDN w:val="0"/>
              <w:adjustRightInd w:val="0"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Theme="minorHAnsi"/>
                <w:position w:val="0"/>
                <w:lang w:eastAsia="en-US"/>
              </w:rPr>
            </w:pPr>
            <w:r w:rsidRPr="00225431">
              <w:rPr>
                <w:rFonts w:eastAsiaTheme="minorHAnsi"/>
                <w:position w:val="0"/>
                <w:lang w:eastAsia="en-US"/>
              </w:rPr>
              <w:t>rozpozná osově souměrný útvar</w:t>
            </w:r>
          </w:p>
          <w:p w14:paraId="643ED36A" w14:textId="77777777" w:rsidR="00F42E98" w:rsidRPr="00225431" w:rsidRDefault="00F42E98" w:rsidP="00DC7024">
            <w:pPr>
              <w:pStyle w:val="Odstavecseseznamem"/>
              <w:widowControl/>
              <w:numPr>
                <w:ilvl w:val="0"/>
                <w:numId w:val="223"/>
              </w:numPr>
              <w:autoSpaceDE w:val="0"/>
              <w:autoSpaceDN w:val="0"/>
              <w:adjustRightInd w:val="0"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Theme="minorHAnsi"/>
                <w:position w:val="0"/>
                <w:lang w:eastAsia="en-US"/>
              </w:rPr>
            </w:pPr>
            <w:r w:rsidRPr="00225431">
              <w:rPr>
                <w:rFonts w:eastAsiaTheme="minorHAnsi"/>
                <w:position w:val="0"/>
                <w:lang w:eastAsia="en-US"/>
              </w:rPr>
              <w:t>vytváří strategie</w:t>
            </w:r>
          </w:p>
          <w:p w14:paraId="59416598" w14:textId="77777777" w:rsidR="00F42E98" w:rsidRPr="00225431" w:rsidRDefault="00F42E98" w:rsidP="00DC7024">
            <w:pPr>
              <w:pStyle w:val="Odstavecseseznamem"/>
              <w:widowControl/>
              <w:numPr>
                <w:ilvl w:val="0"/>
                <w:numId w:val="223"/>
              </w:numPr>
              <w:autoSpaceDE w:val="0"/>
              <w:autoSpaceDN w:val="0"/>
              <w:adjustRightInd w:val="0"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Theme="minorHAnsi"/>
                <w:position w:val="0"/>
                <w:lang w:eastAsia="en-US"/>
              </w:rPr>
            </w:pPr>
            <w:r w:rsidRPr="00225431">
              <w:rPr>
                <w:rFonts w:eastAsiaTheme="minorHAnsi"/>
                <w:position w:val="0"/>
                <w:lang w:eastAsia="en-US"/>
              </w:rPr>
              <w:t>samostatně a smysluplně vyjadřuje své</w:t>
            </w:r>
          </w:p>
          <w:p w14:paraId="3CE35B20" w14:textId="77777777" w:rsidR="00F42E98" w:rsidRPr="00225431" w:rsidRDefault="00F42E98" w:rsidP="00F42E98">
            <w:pPr>
              <w:pStyle w:val="Odstavecseseznamem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eastAsiaTheme="minorHAnsi"/>
                <w:position w:val="0"/>
                <w:lang w:eastAsia="en-US"/>
              </w:rPr>
            </w:pPr>
            <w:r w:rsidRPr="00225431">
              <w:rPr>
                <w:rFonts w:eastAsiaTheme="minorHAnsi"/>
                <w:position w:val="0"/>
                <w:lang w:eastAsia="en-US"/>
              </w:rPr>
              <w:t>myšlenky, nápady a názory</w:t>
            </w:r>
          </w:p>
          <w:p w14:paraId="792BAB78" w14:textId="77777777" w:rsidR="00F42E98" w:rsidRPr="00225431" w:rsidRDefault="00F42E98" w:rsidP="00DC7024">
            <w:pPr>
              <w:pStyle w:val="Odstavecseseznamem"/>
              <w:widowControl/>
              <w:numPr>
                <w:ilvl w:val="0"/>
                <w:numId w:val="223"/>
              </w:numPr>
              <w:autoSpaceDE w:val="0"/>
              <w:autoSpaceDN w:val="0"/>
              <w:adjustRightInd w:val="0"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Theme="minorHAnsi"/>
                <w:position w:val="0"/>
                <w:lang w:eastAsia="en-US"/>
              </w:rPr>
            </w:pPr>
            <w:r w:rsidRPr="00225431">
              <w:rPr>
                <w:rFonts w:eastAsiaTheme="minorHAnsi"/>
                <w:position w:val="0"/>
                <w:lang w:eastAsia="en-US"/>
              </w:rPr>
              <w:t>vyvíjí volní úsilí</w:t>
            </w:r>
          </w:p>
          <w:p w14:paraId="1B5E1A6D" w14:textId="77777777" w:rsidR="00F42E98" w:rsidRPr="00225431" w:rsidRDefault="00F42E98" w:rsidP="00DC7024">
            <w:pPr>
              <w:pStyle w:val="Odstavecseseznamem"/>
              <w:widowControl/>
              <w:numPr>
                <w:ilvl w:val="0"/>
                <w:numId w:val="223"/>
              </w:numPr>
              <w:autoSpaceDE w:val="0"/>
              <w:autoSpaceDN w:val="0"/>
              <w:adjustRightInd w:val="0"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Theme="minorHAnsi"/>
                <w:position w:val="0"/>
                <w:lang w:eastAsia="en-US"/>
              </w:rPr>
            </w:pPr>
            <w:r w:rsidRPr="00225431">
              <w:rPr>
                <w:rFonts w:eastAsiaTheme="minorHAnsi"/>
                <w:position w:val="0"/>
                <w:lang w:eastAsia="en-US"/>
              </w:rPr>
              <w:t>soustředí se na činnost, zaměří svoji</w:t>
            </w:r>
          </w:p>
          <w:p w14:paraId="04287695" w14:textId="77777777" w:rsidR="00F42E98" w:rsidRPr="00225431" w:rsidRDefault="00F42E98" w:rsidP="00F42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Chars="0" w:left="720" w:firstLineChars="0" w:firstLine="0"/>
              <w:rPr>
                <w:color w:val="000000"/>
                <w:sz w:val="24"/>
                <w:szCs w:val="24"/>
              </w:rPr>
            </w:pPr>
            <w:r w:rsidRPr="00225431">
              <w:rPr>
                <w:rFonts w:eastAsiaTheme="minorHAnsi"/>
                <w:position w:val="0"/>
                <w:sz w:val="24"/>
                <w:szCs w:val="24"/>
                <w:lang w:eastAsia="en-US"/>
              </w:rPr>
              <w:t>pozornost na práci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4" w:space="0" w:color="000000"/>
            </w:tcBorders>
          </w:tcPr>
          <w:p w14:paraId="1F59E156" w14:textId="77777777" w:rsidR="00F42E98" w:rsidRPr="00225431" w:rsidRDefault="00F42E98" w:rsidP="00F42E98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sz w:val="24"/>
                <w:szCs w:val="24"/>
              </w:rPr>
            </w:pPr>
            <w:r w:rsidRPr="00225431">
              <w:rPr>
                <w:rFonts w:eastAsia="ArialMT"/>
                <w:position w:val="0"/>
                <w:sz w:val="24"/>
                <w:szCs w:val="24"/>
                <w:lang w:eastAsia="en-US"/>
              </w:rPr>
              <w:t>Témata mezipředmětových vztahů</w:t>
            </w:r>
            <w:r>
              <w:rPr>
                <w:rFonts w:eastAsia="ArialMT"/>
                <w:position w:val="0"/>
                <w:sz w:val="24"/>
                <w:szCs w:val="24"/>
                <w:lang w:eastAsia="en-US"/>
              </w:rPr>
              <w:t xml:space="preserve"> </w:t>
            </w:r>
            <w:r w:rsidRPr="00225431">
              <w:rPr>
                <w:rFonts w:eastAsia="ArialMT"/>
                <w:position w:val="0"/>
                <w:sz w:val="24"/>
                <w:szCs w:val="24"/>
                <w:lang w:eastAsia="en-US"/>
              </w:rPr>
              <w:t>vyplývají z dynamiky skupiny</w:t>
            </w:r>
            <w:r>
              <w:rPr>
                <w:rFonts w:eastAsia="ArialMT"/>
                <w:position w:val="0"/>
                <w:sz w:val="24"/>
                <w:szCs w:val="24"/>
                <w:lang w:eastAsia="en-US"/>
              </w:rPr>
              <w:t xml:space="preserve"> </w:t>
            </w:r>
            <w:r w:rsidRPr="00225431">
              <w:rPr>
                <w:rFonts w:eastAsia="ArialMT"/>
                <w:position w:val="0"/>
                <w:sz w:val="24"/>
                <w:szCs w:val="24"/>
                <w:lang w:eastAsia="en-US"/>
              </w:rPr>
              <w:t xml:space="preserve">a práce na </w:t>
            </w:r>
            <w:r>
              <w:rPr>
                <w:rFonts w:eastAsia="ArialMT"/>
                <w:position w:val="0"/>
                <w:sz w:val="24"/>
                <w:szCs w:val="24"/>
                <w:lang w:eastAsia="en-US"/>
              </w:rPr>
              <w:t>k</w:t>
            </w:r>
            <w:r w:rsidRPr="00225431">
              <w:rPr>
                <w:rFonts w:eastAsia="ArialMT"/>
                <w:position w:val="0"/>
                <w:sz w:val="24"/>
                <w:szCs w:val="24"/>
                <w:lang w:eastAsia="en-US"/>
              </w:rPr>
              <w:t>onkrétním</w:t>
            </w:r>
            <w:r>
              <w:rPr>
                <w:rFonts w:eastAsia="ArialMT"/>
                <w:position w:val="0"/>
                <w:sz w:val="24"/>
                <w:szCs w:val="24"/>
                <w:lang w:eastAsia="en-US"/>
              </w:rPr>
              <w:t xml:space="preserve"> </w:t>
            </w:r>
            <w:r w:rsidRPr="00225431">
              <w:rPr>
                <w:rFonts w:eastAsia="ArialMT"/>
                <w:position w:val="0"/>
                <w:sz w:val="24"/>
                <w:szCs w:val="24"/>
                <w:lang w:eastAsia="en-US"/>
              </w:rPr>
              <w:t>instrumentu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4" w:space="0" w:color="000000"/>
            </w:tcBorders>
          </w:tcPr>
          <w:p w14:paraId="5626645A" w14:textId="77777777" w:rsidR="00F42E98" w:rsidRPr="00225431" w:rsidRDefault="00F42E98" w:rsidP="00F42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Vyhledávání informací – Český etymologický slovník, encyklopedické slovníky, internetové zdroje</w:t>
            </w:r>
          </w:p>
        </w:tc>
      </w:tr>
      <w:tr w:rsidR="00F42E98" w14:paraId="2E28828E" w14:textId="77777777" w:rsidTr="00F42E98">
        <w:trPr>
          <w:trHeight w:val="1191"/>
        </w:trPr>
        <w:tc>
          <w:tcPr>
            <w:tcW w:w="1433" w:type="dxa"/>
            <w:tcBorders>
              <w:top w:val="single" w:sz="4" w:space="0" w:color="000000"/>
            </w:tcBorders>
            <w:vAlign w:val="center"/>
          </w:tcPr>
          <w:p w14:paraId="7512F411" w14:textId="77777777" w:rsidR="00F42E98" w:rsidRDefault="00F42E98" w:rsidP="00F42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</w:tcBorders>
          </w:tcPr>
          <w:p w14:paraId="732A2B35" w14:textId="77777777" w:rsidR="00F42E98" w:rsidRPr="00225431" w:rsidRDefault="00F42E98" w:rsidP="00F42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r w:rsidRPr="00225431">
              <w:rPr>
                <w:b/>
                <w:color w:val="000000"/>
                <w:sz w:val="24"/>
                <w:szCs w:val="24"/>
              </w:rPr>
              <w:t>Porovnávání 1</w:t>
            </w:r>
          </w:p>
          <w:p w14:paraId="33C873FC" w14:textId="77777777" w:rsidR="00F42E98" w:rsidRPr="00225431" w:rsidRDefault="00F42E98" w:rsidP="00F42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r w:rsidRPr="00225431">
              <w:rPr>
                <w:b/>
                <w:color w:val="000000"/>
                <w:sz w:val="24"/>
                <w:szCs w:val="24"/>
              </w:rPr>
              <w:t>Porovnávání 2</w:t>
            </w:r>
          </w:p>
          <w:p w14:paraId="2C165B65" w14:textId="77777777" w:rsidR="00F42E98" w:rsidRPr="00225431" w:rsidRDefault="00F42E98" w:rsidP="00F42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r w:rsidRPr="00225431">
              <w:rPr>
                <w:b/>
                <w:color w:val="000000"/>
                <w:sz w:val="24"/>
                <w:szCs w:val="24"/>
              </w:rPr>
              <w:t>Porovnávání 3</w:t>
            </w:r>
          </w:p>
          <w:p w14:paraId="70BD0B27" w14:textId="77777777" w:rsidR="00F42E98" w:rsidRPr="00225431" w:rsidRDefault="00F42E98" w:rsidP="00F42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r w:rsidRPr="00225431">
              <w:rPr>
                <w:b/>
                <w:color w:val="000000"/>
                <w:sz w:val="24"/>
                <w:szCs w:val="24"/>
              </w:rPr>
              <w:t>Porovnávání 4</w:t>
            </w:r>
          </w:p>
          <w:p w14:paraId="1F61D2BA" w14:textId="77777777" w:rsidR="00F42E98" w:rsidRPr="00225431" w:rsidRDefault="00F42E98" w:rsidP="00F42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r w:rsidRPr="00225431">
              <w:rPr>
                <w:b/>
                <w:color w:val="000000"/>
                <w:sz w:val="24"/>
                <w:szCs w:val="24"/>
              </w:rPr>
              <w:t>Porovnávání 5</w:t>
            </w:r>
          </w:p>
          <w:p w14:paraId="06DDF148" w14:textId="77777777" w:rsidR="00F42E98" w:rsidRPr="00225431" w:rsidRDefault="00F42E98" w:rsidP="00F42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r w:rsidRPr="00225431">
              <w:rPr>
                <w:b/>
                <w:color w:val="000000"/>
                <w:sz w:val="24"/>
                <w:szCs w:val="24"/>
              </w:rPr>
              <w:t>Porovnávání 6</w:t>
            </w:r>
          </w:p>
          <w:p w14:paraId="0B7E041E" w14:textId="77777777" w:rsidR="00F42E98" w:rsidRPr="00225431" w:rsidRDefault="00F42E98" w:rsidP="00F42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r w:rsidRPr="00225431">
              <w:rPr>
                <w:b/>
                <w:color w:val="000000"/>
                <w:sz w:val="24"/>
                <w:szCs w:val="24"/>
              </w:rPr>
              <w:t>Porovnávání 7</w:t>
            </w:r>
          </w:p>
          <w:p w14:paraId="7C70A5C5" w14:textId="77777777" w:rsidR="00F42E98" w:rsidRPr="00225431" w:rsidRDefault="00F42E98" w:rsidP="00F42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r w:rsidRPr="00225431">
              <w:rPr>
                <w:b/>
                <w:color w:val="000000"/>
                <w:sz w:val="24"/>
                <w:szCs w:val="24"/>
              </w:rPr>
              <w:t>Porovnávání 8</w:t>
            </w:r>
          </w:p>
          <w:p w14:paraId="08948396" w14:textId="77777777" w:rsidR="00F42E98" w:rsidRPr="00225431" w:rsidRDefault="00F42E98" w:rsidP="00F42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r w:rsidRPr="00225431">
              <w:rPr>
                <w:b/>
                <w:color w:val="000000"/>
                <w:sz w:val="24"/>
                <w:szCs w:val="24"/>
              </w:rPr>
              <w:lastRenderedPageBreak/>
              <w:t>Porovnávání 9</w:t>
            </w:r>
          </w:p>
          <w:p w14:paraId="4488BF46" w14:textId="77777777" w:rsidR="00F42E98" w:rsidRPr="00225431" w:rsidRDefault="00F42E98" w:rsidP="00F42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r w:rsidRPr="00225431">
              <w:rPr>
                <w:b/>
                <w:color w:val="000000"/>
                <w:sz w:val="24"/>
                <w:szCs w:val="24"/>
              </w:rPr>
              <w:t>Porovnávání 10</w:t>
            </w:r>
          </w:p>
          <w:p w14:paraId="4D1EB998" w14:textId="77777777" w:rsidR="00F42E98" w:rsidRPr="00225431" w:rsidRDefault="00F42E98" w:rsidP="00F42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r w:rsidRPr="00225431">
              <w:rPr>
                <w:b/>
                <w:color w:val="000000"/>
                <w:sz w:val="24"/>
                <w:szCs w:val="24"/>
              </w:rPr>
              <w:t>Porovnávání 11</w:t>
            </w:r>
          </w:p>
          <w:p w14:paraId="2EC2DBE7" w14:textId="77777777" w:rsidR="00F42E98" w:rsidRPr="00225431" w:rsidRDefault="00F42E98" w:rsidP="00F42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r w:rsidRPr="00225431">
              <w:rPr>
                <w:b/>
                <w:color w:val="000000"/>
                <w:sz w:val="24"/>
                <w:szCs w:val="24"/>
              </w:rPr>
              <w:t>Porovnávání 12</w:t>
            </w:r>
          </w:p>
          <w:p w14:paraId="047B050A" w14:textId="77777777" w:rsidR="00F42E98" w:rsidRPr="00225431" w:rsidRDefault="00F42E98" w:rsidP="00F42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r w:rsidRPr="00225431">
              <w:rPr>
                <w:b/>
                <w:color w:val="000000"/>
                <w:sz w:val="24"/>
                <w:szCs w:val="24"/>
              </w:rPr>
              <w:t>Porovnávání 13</w:t>
            </w:r>
          </w:p>
          <w:p w14:paraId="7E7CF51F" w14:textId="77777777" w:rsidR="00F42E98" w:rsidRPr="00225431" w:rsidRDefault="00F42E98" w:rsidP="00F42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r w:rsidRPr="00225431">
              <w:rPr>
                <w:b/>
                <w:color w:val="000000"/>
                <w:sz w:val="24"/>
                <w:szCs w:val="24"/>
              </w:rPr>
              <w:t>Porovnávání 14</w:t>
            </w:r>
          </w:p>
          <w:p w14:paraId="1AD491B6" w14:textId="77777777" w:rsidR="00F42E98" w:rsidRPr="00225431" w:rsidRDefault="00F42E98" w:rsidP="00F42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r w:rsidRPr="00225431">
              <w:rPr>
                <w:b/>
                <w:color w:val="000000"/>
                <w:sz w:val="24"/>
                <w:szCs w:val="24"/>
              </w:rPr>
              <w:t>Porovnávání 15</w:t>
            </w:r>
          </w:p>
          <w:p w14:paraId="67E6B8E0" w14:textId="77777777" w:rsidR="00F42E98" w:rsidRPr="00225431" w:rsidRDefault="00F42E98" w:rsidP="00F42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  <w:r w:rsidRPr="00225431">
              <w:rPr>
                <w:b/>
                <w:color w:val="000000"/>
                <w:sz w:val="24"/>
                <w:szCs w:val="24"/>
              </w:rPr>
              <w:t>Porovnávání 16</w:t>
            </w:r>
          </w:p>
          <w:p w14:paraId="194F4756" w14:textId="77777777" w:rsidR="00F42E98" w:rsidRPr="00225431" w:rsidRDefault="00F42E98" w:rsidP="00F42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</w:tcPr>
          <w:p w14:paraId="11707F8B" w14:textId="77777777" w:rsidR="00F42E98" w:rsidRPr="00B17368" w:rsidRDefault="00F42E98" w:rsidP="00DC7024">
            <w:pPr>
              <w:pStyle w:val="Odstavecseseznamem"/>
              <w:widowControl/>
              <w:numPr>
                <w:ilvl w:val="0"/>
                <w:numId w:val="123"/>
              </w:numPr>
              <w:autoSpaceDE w:val="0"/>
              <w:autoSpaceDN w:val="0"/>
              <w:adjustRightInd w:val="0"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Theme="minorHAnsi"/>
                <w:position w:val="0"/>
                <w:lang w:eastAsia="en-US"/>
              </w:rPr>
            </w:pPr>
            <w:r w:rsidRPr="00225431">
              <w:rPr>
                <w:rFonts w:eastAsiaTheme="minorHAnsi"/>
                <w:position w:val="0"/>
                <w:lang w:eastAsia="en-US"/>
              </w:rPr>
              <w:lastRenderedPageBreak/>
              <w:t>formuluje otázky, odpovídá na otázky a</w:t>
            </w:r>
            <w:r>
              <w:rPr>
                <w:rFonts w:eastAsiaTheme="minorHAnsi"/>
                <w:position w:val="0"/>
                <w:lang w:eastAsia="en-US"/>
              </w:rPr>
              <w:t xml:space="preserve"> </w:t>
            </w:r>
            <w:r w:rsidRPr="00B17368">
              <w:rPr>
                <w:rFonts w:eastAsiaTheme="minorHAnsi"/>
                <w:position w:val="0"/>
                <w:lang w:eastAsia="en-US"/>
              </w:rPr>
              <w:t>zdůvodňuje své odpovědi</w:t>
            </w:r>
          </w:p>
          <w:p w14:paraId="23D9AE0C" w14:textId="77777777" w:rsidR="00F42E98" w:rsidRPr="00B17368" w:rsidRDefault="00F42E98" w:rsidP="00DC7024">
            <w:pPr>
              <w:pStyle w:val="Odstavecseseznamem"/>
              <w:widowControl/>
              <w:numPr>
                <w:ilvl w:val="0"/>
                <w:numId w:val="123"/>
              </w:numPr>
              <w:autoSpaceDE w:val="0"/>
              <w:autoSpaceDN w:val="0"/>
              <w:adjustRightInd w:val="0"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Theme="minorHAnsi"/>
                <w:position w:val="0"/>
                <w:lang w:eastAsia="en-US"/>
              </w:rPr>
            </w:pPr>
            <w:r w:rsidRPr="00225431">
              <w:rPr>
                <w:rFonts w:eastAsiaTheme="minorHAnsi"/>
                <w:position w:val="0"/>
                <w:lang w:eastAsia="en-US"/>
              </w:rPr>
              <w:t>rozpozná problém, pojmenuje ho a</w:t>
            </w:r>
            <w:r>
              <w:rPr>
                <w:rFonts w:eastAsiaTheme="minorHAnsi"/>
                <w:position w:val="0"/>
                <w:lang w:eastAsia="en-US"/>
              </w:rPr>
              <w:t xml:space="preserve"> </w:t>
            </w:r>
            <w:r w:rsidRPr="00B17368">
              <w:rPr>
                <w:rFonts w:eastAsiaTheme="minorHAnsi"/>
                <w:position w:val="0"/>
                <w:lang w:eastAsia="en-US"/>
              </w:rPr>
              <w:t>navrhne řešení</w:t>
            </w:r>
          </w:p>
          <w:p w14:paraId="70F6BED3" w14:textId="77777777" w:rsidR="00F42E98" w:rsidRPr="00225431" w:rsidRDefault="00F42E98" w:rsidP="00DC7024">
            <w:pPr>
              <w:pStyle w:val="Odstavecseseznamem"/>
              <w:widowControl/>
              <w:numPr>
                <w:ilvl w:val="0"/>
                <w:numId w:val="123"/>
              </w:numPr>
              <w:autoSpaceDE w:val="0"/>
              <w:autoSpaceDN w:val="0"/>
              <w:adjustRightInd w:val="0"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Theme="minorHAnsi"/>
                <w:position w:val="0"/>
                <w:lang w:eastAsia="en-US"/>
              </w:rPr>
            </w:pPr>
            <w:r w:rsidRPr="00225431">
              <w:rPr>
                <w:rFonts w:eastAsiaTheme="minorHAnsi"/>
                <w:position w:val="0"/>
                <w:lang w:eastAsia="en-US"/>
              </w:rPr>
              <w:t>vyhledává, sbírá a třídí informace</w:t>
            </w:r>
          </w:p>
          <w:p w14:paraId="450394E5" w14:textId="77777777" w:rsidR="00F42E98" w:rsidRPr="00B17368" w:rsidRDefault="00F42E98" w:rsidP="00DC7024">
            <w:pPr>
              <w:widowControl w:val="0"/>
              <w:numPr>
                <w:ilvl w:val="0"/>
                <w:numId w:val="1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Chars="0" w:firstLineChars="0"/>
              <w:rPr>
                <w:color w:val="002060"/>
                <w:sz w:val="24"/>
                <w:szCs w:val="24"/>
              </w:rPr>
            </w:pPr>
            <w:r>
              <w:rPr>
                <w:sz w:val="24"/>
                <w:szCs w:val="24"/>
              </w:rPr>
              <w:t>hledá a určuje charakteristické vlastnosti objektů</w:t>
            </w:r>
          </w:p>
          <w:p w14:paraId="3573F2ED" w14:textId="77777777" w:rsidR="00F42E98" w:rsidRPr="00B17368" w:rsidRDefault="00F42E98" w:rsidP="00DC7024">
            <w:pPr>
              <w:widowControl w:val="0"/>
              <w:numPr>
                <w:ilvl w:val="0"/>
                <w:numId w:val="1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Chars="0" w:firstLineChars="0"/>
              <w:rPr>
                <w:color w:val="002060"/>
                <w:sz w:val="24"/>
                <w:szCs w:val="24"/>
              </w:rPr>
            </w:pPr>
            <w:r>
              <w:rPr>
                <w:sz w:val="24"/>
                <w:szCs w:val="24"/>
              </w:rPr>
              <w:t>hledá a stanovuje si funkční parametry pro porovnávání</w:t>
            </w:r>
          </w:p>
          <w:p w14:paraId="3C3B50DB" w14:textId="77777777" w:rsidR="00F42E98" w:rsidRPr="00B17368" w:rsidRDefault="00F42E98" w:rsidP="00DC7024">
            <w:pPr>
              <w:widowControl w:val="0"/>
              <w:numPr>
                <w:ilvl w:val="0"/>
                <w:numId w:val="1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Chars="0" w:firstLineChars="0"/>
              <w:rPr>
                <w:color w:val="002060"/>
                <w:sz w:val="24"/>
                <w:szCs w:val="24"/>
              </w:rPr>
            </w:pPr>
            <w:r w:rsidRPr="00225431">
              <w:rPr>
                <w:sz w:val="24"/>
                <w:szCs w:val="24"/>
              </w:rPr>
              <w:t>srovnáv</w:t>
            </w:r>
            <w:r>
              <w:rPr>
                <w:sz w:val="24"/>
                <w:szCs w:val="24"/>
              </w:rPr>
              <w:t>á</w:t>
            </w:r>
            <w:r w:rsidRPr="00225431">
              <w:rPr>
                <w:sz w:val="24"/>
                <w:szCs w:val="24"/>
              </w:rPr>
              <w:t>, organizuje a porovná</w:t>
            </w:r>
            <w:r>
              <w:rPr>
                <w:sz w:val="24"/>
                <w:szCs w:val="24"/>
              </w:rPr>
              <w:t>vá</w:t>
            </w:r>
            <w:r w:rsidRPr="00225431">
              <w:rPr>
                <w:sz w:val="24"/>
                <w:szCs w:val="24"/>
              </w:rPr>
              <w:t xml:space="preserve"> informace</w:t>
            </w:r>
          </w:p>
          <w:p w14:paraId="4A99A478" w14:textId="77777777" w:rsidR="00F42E98" w:rsidRPr="00225431" w:rsidRDefault="00F42E98" w:rsidP="00DC7024">
            <w:pPr>
              <w:pStyle w:val="Odstavecseseznamem"/>
              <w:widowControl/>
              <w:numPr>
                <w:ilvl w:val="0"/>
                <w:numId w:val="123"/>
              </w:numPr>
              <w:autoSpaceDE w:val="0"/>
              <w:autoSpaceDN w:val="0"/>
              <w:adjustRightInd w:val="0"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Theme="minorHAnsi"/>
                <w:position w:val="0"/>
                <w:lang w:eastAsia="en-US"/>
              </w:rPr>
            </w:pPr>
            <w:r w:rsidRPr="00225431">
              <w:rPr>
                <w:rFonts w:eastAsiaTheme="minorHAnsi"/>
                <w:position w:val="0"/>
                <w:lang w:eastAsia="en-US"/>
              </w:rPr>
              <w:lastRenderedPageBreak/>
              <w:t>vytváří strategie</w:t>
            </w:r>
          </w:p>
          <w:p w14:paraId="0347714E" w14:textId="77777777" w:rsidR="00F42E98" w:rsidRPr="00B17368" w:rsidRDefault="00F42E98" w:rsidP="00DC7024">
            <w:pPr>
              <w:pStyle w:val="Odstavecseseznamem"/>
              <w:widowControl/>
              <w:numPr>
                <w:ilvl w:val="0"/>
                <w:numId w:val="123"/>
              </w:numPr>
              <w:autoSpaceDE w:val="0"/>
              <w:autoSpaceDN w:val="0"/>
              <w:adjustRightInd w:val="0"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Theme="minorHAnsi"/>
                <w:position w:val="0"/>
                <w:lang w:eastAsia="en-US"/>
              </w:rPr>
            </w:pPr>
            <w:r w:rsidRPr="00225431">
              <w:rPr>
                <w:rFonts w:eastAsiaTheme="minorHAnsi"/>
                <w:position w:val="0"/>
                <w:lang w:eastAsia="en-US"/>
              </w:rPr>
              <w:t>samostatně a smysluplně vyjadřuje své</w:t>
            </w:r>
            <w:r>
              <w:rPr>
                <w:rFonts w:eastAsiaTheme="minorHAnsi"/>
                <w:position w:val="0"/>
                <w:lang w:eastAsia="en-US"/>
              </w:rPr>
              <w:t xml:space="preserve"> </w:t>
            </w:r>
            <w:r w:rsidRPr="00B17368">
              <w:rPr>
                <w:rFonts w:eastAsiaTheme="minorHAnsi"/>
                <w:position w:val="0"/>
                <w:lang w:eastAsia="en-US"/>
              </w:rPr>
              <w:t>myšlenky, nápady a názory</w:t>
            </w:r>
          </w:p>
          <w:p w14:paraId="66D26B6A" w14:textId="77777777" w:rsidR="00F42E98" w:rsidRPr="00225431" w:rsidRDefault="00F42E98" w:rsidP="00DC7024">
            <w:pPr>
              <w:pStyle w:val="Odstavecseseznamem"/>
              <w:widowControl/>
              <w:numPr>
                <w:ilvl w:val="0"/>
                <w:numId w:val="123"/>
              </w:numPr>
              <w:autoSpaceDE w:val="0"/>
              <w:autoSpaceDN w:val="0"/>
              <w:adjustRightInd w:val="0"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Theme="minorHAnsi"/>
                <w:position w:val="0"/>
                <w:lang w:eastAsia="en-US"/>
              </w:rPr>
            </w:pPr>
            <w:r w:rsidRPr="00225431">
              <w:rPr>
                <w:rFonts w:eastAsiaTheme="minorHAnsi"/>
                <w:position w:val="0"/>
                <w:lang w:eastAsia="en-US"/>
              </w:rPr>
              <w:t>vyvíjí volní úsilí</w:t>
            </w:r>
          </w:p>
          <w:p w14:paraId="316FB68D" w14:textId="77777777" w:rsidR="00F42E98" w:rsidRPr="00225431" w:rsidRDefault="00F42E98" w:rsidP="00DC7024">
            <w:pPr>
              <w:pStyle w:val="Odstavecseseznamem"/>
              <w:widowControl/>
              <w:numPr>
                <w:ilvl w:val="0"/>
                <w:numId w:val="123"/>
              </w:numPr>
              <w:autoSpaceDE w:val="0"/>
              <w:autoSpaceDN w:val="0"/>
              <w:adjustRightInd w:val="0"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rFonts w:eastAsiaTheme="minorHAnsi"/>
                <w:position w:val="0"/>
                <w:lang w:eastAsia="en-US"/>
              </w:rPr>
            </w:pPr>
            <w:r w:rsidRPr="00225431">
              <w:rPr>
                <w:rFonts w:eastAsiaTheme="minorHAnsi"/>
                <w:position w:val="0"/>
                <w:lang w:eastAsia="en-US"/>
              </w:rPr>
              <w:t>soustředí se na činnost, zaměří svoji</w:t>
            </w:r>
          </w:p>
          <w:p w14:paraId="25BAFF10" w14:textId="77777777" w:rsidR="00F42E98" w:rsidRPr="00225431" w:rsidRDefault="00F42E98" w:rsidP="00DC7024">
            <w:pPr>
              <w:widowControl w:val="0"/>
              <w:numPr>
                <w:ilvl w:val="0"/>
                <w:numId w:val="1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Chars="0" w:firstLineChars="0"/>
              <w:rPr>
                <w:color w:val="002060"/>
                <w:sz w:val="24"/>
                <w:szCs w:val="24"/>
              </w:rPr>
            </w:pPr>
            <w:r w:rsidRPr="00225431">
              <w:rPr>
                <w:rFonts w:eastAsiaTheme="minorHAnsi"/>
                <w:position w:val="0"/>
                <w:sz w:val="24"/>
                <w:szCs w:val="24"/>
                <w:lang w:eastAsia="en-US"/>
              </w:rPr>
              <w:t>pozornost na práci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</w:tcBorders>
          </w:tcPr>
          <w:p w14:paraId="11D7D95D" w14:textId="77777777" w:rsidR="00F42E98" w:rsidRDefault="00F42E98" w:rsidP="00F42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RPr="00225431">
              <w:rPr>
                <w:rFonts w:eastAsia="ArialMT"/>
                <w:position w:val="0"/>
                <w:sz w:val="24"/>
                <w:szCs w:val="24"/>
                <w:lang w:eastAsia="en-US"/>
              </w:rPr>
              <w:lastRenderedPageBreak/>
              <w:t>Témata mezipředmětových vztahů</w:t>
            </w:r>
            <w:r>
              <w:rPr>
                <w:rFonts w:eastAsia="ArialMT"/>
                <w:position w:val="0"/>
                <w:sz w:val="24"/>
                <w:szCs w:val="24"/>
                <w:lang w:eastAsia="en-US"/>
              </w:rPr>
              <w:t xml:space="preserve"> </w:t>
            </w:r>
            <w:r w:rsidRPr="00225431">
              <w:rPr>
                <w:rFonts w:eastAsia="ArialMT"/>
                <w:position w:val="0"/>
                <w:sz w:val="24"/>
                <w:szCs w:val="24"/>
                <w:lang w:eastAsia="en-US"/>
              </w:rPr>
              <w:t>vyplývají z dynamiky skupiny</w:t>
            </w:r>
            <w:r>
              <w:rPr>
                <w:rFonts w:eastAsia="ArialMT"/>
                <w:position w:val="0"/>
                <w:sz w:val="24"/>
                <w:szCs w:val="24"/>
                <w:lang w:eastAsia="en-US"/>
              </w:rPr>
              <w:t xml:space="preserve"> </w:t>
            </w:r>
            <w:r w:rsidRPr="00225431">
              <w:rPr>
                <w:rFonts w:eastAsia="ArialMT"/>
                <w:position w:val="0"/>
                <w:sz w:val="24"/>
                <w:szCs w:val="24"/>
                <w:lang w:eastAsia="en-US"/>
              </w:rPr>
              <w:t xml:space="preserve">a práce na </w:t>
            </w:r>
            <w:r>
              <w:rPr>
                <w:rFonts w:eastAsia="ArialMT"/>
                <w:position w:val="0"/>
                <w:sz w:val="24"/>
                <w:szCs w:val="24"/>
                <w:lang w:eastAsia="en-US"/>
              </w:rPr>
              <w:t>k</w:t>
            </w:r>
            <w:r w:rsidRPr="00225431">
              <w:rPr>
                <w:rFonts w:eastAsia="ArialMT"/>
                <w:position w:val="0"/>
                <w:sz w:val="24"/>
                <w:szCs w:val="24"/>
                <w:lang w:eastAsia="en-US"/>
              </w:rPr>
              <w:t>onkrétním</w:t>
            </w:r>
            <w:r>
              <w:rPr>
                <w:rFonts w:eastAsia="ArialMT"/>
                <w:position w:val="0"/>
                <w:sz w:val="24"/>
                <w:szCs w:val="24"/>
                <w:lang w:eastAsia="en-US"/>
              </w:rPr>
              <w:t xml:space="preserve"> </w:t>
            </w:r>
            <w:r w:rsidRPr="00225431">
              <w:rPr>
                <w:rFonts w:eastAsia="ArialMT"/>
                <w:position w:val="0"/>
                <w:sz w:val="24"/>
                <w:szCs w:val="24"/>
                <w:lang w:eastAsia="en-US"/>
              </w:rPr>
              <w:t>instrumentu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</w:tcPr>
          <w:p w14:paraId="20BA8261" w14:textId="77777777" w:rsidR="00F42E98" w:rsidRDefault="00F42E98" w:rsidP="00F42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32547B8" w14:textId="77777777" w:rsidR="00F42E98" w:rsidRDefault="00F42E98" w:rsidP="00F42E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2"/>
          <w:szCs w:val="22"/>
        </w:rPr>
      </w:pPr>
    </w:p>
    <w:p w14:paraId="283D3849" w14:textId="77777777" w:rsidR="00F42E98" w:rsidRPr="00F42E98" w:rsidRDefault="00F42E98" w:rsidP="00F42E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4"/>
          <w:szCs w:val="24"/>
        </w:rPr>
        <w:sectPr w:rsidR="00F42E98" w:rsidRPr="00F42E98" w:rsidSect="00F42E98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 w:rsidRPr="00F42E98">
        <w:rPr>
          <w:color w:val="000000"/>
          <w:sz w:val="24"/>
          <w:szCs w:val="24"/>
        </w:rPr>
        <w:t>Vypracovala: Mgr. Blanka Vidunová</w:t>
      </w:r>
    </w:p>
    <w:p w14:paraId="4FA5053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Učební osnovy</w:t>
      </w:r>
    </w:p>
    <w:p w14:paraId="08C5C768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Vzdělávací oblast:  </w:t>
      </w:r>
      <w:r>
        <w:rPr>
          <w:color w:val="000000"/>
          <w:sz w:val="24"/>
          <w:szCs w:val="24"/>
        </w:rPr>
        <w:t xml:space="preserve">Umění a kultura    Vzdělávací obor: </w:t>
      </w:r>
      <w:r>
        <w:rPr>
          <w:b/>
          <w:color w:val="000000"/>
          <w:sz w:val="24"/>
          <w:szCs w:val="24"/>
        </w:rPr>
        <w:t>Flétnový soubor Fauti vivace  nepovinný předmět 6.-9. ročník</w:t>
      </w:r>
      <w:r>
        <w:rPr>
          <w:color w:val="000000"/>
          <w:sz w:val="24"/>
          <w:szCs w:val="24"/>
        </w:rPr>
        <w:t xml:space="preserve"> </w:t>
      </w:r>
    </w:p>
    <w:p w14:paraId="267F8BA4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061CE886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hd w:val="clear" w:color="auto" w:fill="C4BC96"/>
        <w:spacing w:line="240" w:lineRule="auto"/>
        <w:ind w:left="0" w:hanging="2"/>
        <w:jc w:val="center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Tematické plány </w:t>
      </w:r>
    </w:p>
    <w:p w14:paraId="1E111D4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hd w:val="clear" w:color="auto" w:fill="C4BC96"/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Flétnový soubor Flauti Vivace</w:t>
      </w:r>
    </w:p>
    <w:p w14:paraId="119CA993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14:paraId="42222725" w14:textId="77777777" w:rsidR="00A26406" w:rsidRDefault="00D83F7B">
      <w:pPr>
        <w:pBdr>
          <w:top w:val="nil"/>
          <w:left w:val="nil"/>
          <w:bottom w:val="nil"/>
          <w:right w:val="nil"/>
          <w:between w:val="nil"/>
        </w:pBdr>
        <w:shd w:val="clear" w:color="auto" w:fill="95B3D7"/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Flétnový soubor Flauti Vivace</w:t>
      </w:r>
    </w:p>
    <w:p w14:paraId="33449FDE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6AB5D0ED" w14:textId="77777777" w:rsidR="00A26406" w:rsidRDefault="00D83F7B" w:rsidP="00DC7024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Zásady souborové hry</w:t>
      </w:r>
    </w:p>
    <w:p w14:paraId="5C1D06A9" w14:textId="77777777" w:rsidR="00A26406" w:rsidRDefault="00D83F7B" w:rsidP="00DC7024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Souhra</w:t>
      </w:r>
    </w:p>
    <w:p w14:paraId="6095772E" w14:textId="77777777" w:rsidR="00A26406" w:rsidRDefault="00D83F7B" w:rsidP="00DC7024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Hra po skupinách</w:t>
      </w:r>
    </w:p>
    <w:p w14:paraId="610A0E3A" w14:textId="77777777" w:rsidR="00A26406" w:rsidRDefault="00D83F7B" w:rsidP="00DC7024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Hra s doprovodem</w:t>
      </w:r>
    </w:p>
    <w:p w14:paraId="59D0C433" w14:textId="77777777" w:rsidR="00A26406" w:rsidRDefault="00D83F7B" w:rsidP="00DC7024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Příprava na veřejná vystoupení</w:t>
      </w:r>
    </w:p>
    <w:p w14:paraId="3903BF68" w14:textId="77777777" w:rsidR="00A26406" w:rsidRDefault="00D83F7B" w:rsidP="00DC7024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Organizace akce „Den hudby“</w:t>
      </w:r>
    </w:p>
    <w:p w14:paraId="5FD2BB51" w14:textId="77777777" w:rsidR="00A26406" w:rsidRDefault="00D83F7B" w:rsidP="00DC7024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Repertoár:</w:t>
      </w:r>
    </w:p>
    <w:p w14:paraId="3268F7A8" w14:textId="77777777" w:rsidR="00A26406" w:rsidRDefault="00D83F7B" w:rsidP="00DC7024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S. DeFord: Born Is the Light of the World</w:t>
      </w:r>
    </w:p>
    <w:p w14:paraId="7FF1AAB7" w14:textId="77777777" w:rsidR="00A26406" w:rsidRDefault="00D83F7B" w:rsidP="00DC7024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J. Leavit: Kyrie</w:t>
      </w:r>
    </w:p>
    <w:p w14:paraId="752F21A4" w14:textId="77777777" w:rsidR="00A26406" w:rsidRDefault="00D83F7B" w:rsidP="00DC7024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S. DeFord: Oh Holy Night</w:t>
      </w:r>
    </w:p>
    <w:p w14:paraId="2C2A97D3" w14:textId="77777777" w:rsidR="00A26406" w:rsidRDefault="00D83F7B" w:rsidP="00DC7024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S. DeFord: Tichá noc</w:t>
      </w:r>
    </w:p>
    <w:p w14:paraId="790F4E3E" w14:textId="77777777" w:rsidR="00A26406" w:rsidRDefault="00D83F7B" w:rsidP="00DC7024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Další klasické a populární skladby v autorských úpravách pro 4 – 5 hlas.</w:t>
      </w:r>
    </w:p>
    <w:p w14:paraId="5B39A37F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</w:p>
    <w:p w14:paraId="4D422C75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</w:p>
    <w:p w14:paraId="7EB05ED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</w:p>
    <w:p w14:paraId="4F3446BC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</w:p>
    <w:p w14:paraId="238A7D47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</w:p>
    <w:p w14:paraId="12F4E49D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</w:p>
    <w:p w14:paraId="57F30A04" w14:textId="77777777" w:rsidR="00FB1E77" w:rsidRDefault="00FB1E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</w:p>
    <w:p w14:paraId="21D41106" w14:textId="77777777" w:rsidR="00FB1E77" w:rsidRDefault="00FB1E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</w:p>
    <w:p w14:paraId="5F9DD74A" w14:textId="77777777" w:rsidR="00FB1E77" w:rsidRDefault="00FB1E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</w:p>
    <w:p w14:paraId="45590FFE" w14:textId="77777777" w:rsidR="00FB1E77" w:rsidRDefault="00FB1E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</w:p>
    <w:p w14:paraId="04C76283" w14:textId="77777777" w:rsidR="00FB1E77" w:rsidRDefault="00FB1E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</w:p>
    <w:p w14:paraId="701AE9E5" w14:textId="77777777" w:rsidR="00FB1E77" w:rsidRDefault="00FB1E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</w:p>
    <w:p w14:paraId="538BD9C5" w14:textId="77777777" w:rsidR="00FB1E77" w:rsidRDefault="00FB1E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</w:p>
    <w:p w14:paraId="372E43D7" w14:textId="77777777" w:rsidR="00FB1E77" w:rsidRDefault="00FB1E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</w:p>
    <w:p w14:paraId="04ED70D1" w14:textId="77777777" w:rsidR="00FB1E77" w:rsidRDefault="00FB1E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</w:p>
    <w:p w14:paraId="240DB002" w14:textId="77777777" w:rsidR="00FB1E77" w:rsidRDefault="00FB1E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</w:p>
    <w:p w14:paraId="3C260B67" w14:textId="77777777" w:rsidR="00FB1E77" w:rsidRDefault="00FB1E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</w:p>
    <w:p w14:paraId="1A903D9F" w14:textId="77777777" w:rsidR="00FB1E77" w:rsidRDefault="00FB1E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</w:p>
    <w:p w14:paraId="2A98B004" w14:textId="77777777" w:rsidR="00FB1E77" w:rsidRDefault="00FB1E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</w:p>
    <w:p w14:paraId="3EA54638" w14:textId="77777777" w:rsidR="00A26406" w:rsidRDefault="00A2640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</w:p>
    <w:p w14:paraId="6583B818" w14:textId="77777777" w:rsidR="00D83F7B" w:rsidRDefault="00D83F7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</w:p>
    <w:p w14:paraId="093A6430" w14:textId="77777777" w:rsidR="00D83F7B" w:rsidRDefault="00D83F7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</w:p>
    <w:p w14:paraId="20223565" w14:textId="77777777" w:rsidR="00D83F7B" w:rsidRDefault="00D83F7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</w:p>
    <w:p w14:paraId="5B6720C2" w14:textId="77777777" w:rsidR="00D83F7B" w:rsidRDefault="00D83F7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</w:p>
    <w:p w14:paraId="1E608DBE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  <w:u w:val="single"/>
        </w:rPr>
      </w:pPr>
      <w:r w:rsidRPr="007E5265">
        <w:rPr>
          <w:b/>
          <w:color w:val="D9D9D9" w:themeColor="background1" w:themeShade="D9"/>
          <w:sz w:val="24"/>
          <w:szCs w:val="24"/>
          <w:u w:val="single"/>
        </w:rPr>
        <w:lastRenderedPageBreak/>
        <w:t>JAZYK A JAZYKOVÁ VÝCHOVA – CIZÍ JAZYKY - ANGLICKÝ  JAZYK – COMMUNICATION – Nepovinný  předmět</w:t>
      </w:r>
    </w:p>
    <w:p w14:paraId="792A6EA3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  <w:u w:val="single"/>
        </w:rPr>
      </w:pPr>
    </w:p>
    <w:p w14:paraId="6BE36164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  <w:u w:val="single"/>
        </w:rPr>
      </w:pPr>
      <w:r w:rsidRPr="007E5265">
        <w:rPr>
          <w:b/>
          <w:color w:val="D9D9D9" w:themeColor="background1" w:themeShade="D9"/>
          <w:sz w:val="24"/>
          <w:szCs w:val="24"/>
          <w:u w:val="single"/>
        </w:rPr>
        <w:t>1.Obsahové, časové a organizační vymezení předmětu ANGLICKÝ JAZYK - COMMUNICATION – Nepovinný předmět</w:t>
      </w:r>
    </w:p>
    <w:p w14:paraId="0D1C350A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</w:rPr>
      </w:pPr>
    </w:p>
    <w:p w14:paraId="0E2B6FEA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  <w:u w:val="single"/>
        </w:rPr>
      </w:pPr>
      <w:r w:rsidRPr="007E5265">
        <w:rPr>
          <w:b/>
          <w:color w:val="D9D9D9" w:themeColor="background1" w:themeShade="D9"/>
          <w:sz w:val="24"/>
          <w:szCs w:val="24"/>
          <w:u w:val="single"/>
        </w:rPr>
        <w:t xml:space="preserve"> 2. stupeň</w:t>
      </w:r>
    </w:p>
    <w:p w14:paraId="33712F16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</w:rPr>
      </w:pPr>
    </w:p>
    <w:p w14:paraId="182838FC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</w:rPr>
      </w:pPr>
      <w:r w:rsidRPr="007E5265">
        <w:rPr>
          <w:b/>
          <w:color w:val="D9D9D9" w:themeColor="background1" w:themeShade="D9"/>
          <w:sz w:val="24"/>
          <w:szCs w:val="24"/>
        </w:rPr>
        <w:t>Vzdělávací obsah předmětu</w:t>
      </w:r>
    </w:p>
    <w:p w14:paraId="5A1ED4CA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</w:rPr>
      </w:pPr>
    </w:p>
    <w:p w14:paraId="6BD640E4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Žáci na druhém stupni jsou vedeni k samostatnosti v řečové i mluvnické dovednosti. Jsou probírána témata, která osloví žáky na vyšším stupni, zvýší jejich sebedůvěru v sebe i ve vzdělávání. Žáci si nejen utvrzují poznatky již dříve získané z ostatních předmětů i reálného života, ale získávají nové přiměřené úrovni znalostí.</w:t>
      </w:r>
    </w:p>
    <w:p w14:paraId="1584602B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</w:rPr>
      </w:pPr>
    </w:p>
    <w:p w14:paraId="126A167C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Kromě toho jsou žáci vtaženi do cizojazyčného prostředí využitím audionahrávek, situačními rozhovory na videonahrávkách, využitím počítačových programů i internetu, cizojazyčných časopisů a dalších materiálů.</w:t>
      </w:r>
    </w:p>
    <w:p w14:paraId="0AED43C1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</w:rPr>
      </w:pPr>
    </w:p>
    <w:p w14:paraId="4B4CF923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Žáci poznávají odlišné kultury, zvyky a reálie vyhledáváním informací o dané jazykové oblasti. Jsou vedeni k pochopení smyslu znalosti cizích jazyků pro osobní život, následné vzdělávání, uplatnění na trhu práce, cestování i soužití s ostatními národy.</w:t>
      </w:r>
    </w:p>
    <w:p w14:paraId="62FE8C21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</w:rPr>
      </w:pPr>
    </w:p>
    <w:p w14:paraId="5A52B4B7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</w:rPr>
      </w:pPr>
      <w:r w:rsidRPr="007E5265">
        <w:rPr>
          <w:b/>
          <w:color w:val="D9D9D9" w:themeColor="background1" w:themeShade="D9"/>
          <w:sz w:val="24"/>
          <w:szCs w:val="24"/>
        </w:rPr>
        <w:t>Formy realizace:</w:t>
      </w:r>
    </w:p>
    <w:p w14:paraId="31EBAB72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</w:rPr>
      </w:pPr>
    </w:p>
    <w:p w14:paraId="391CFB86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Výklad, poslech, četba, vyhledávání informací v časopisech, na internetu, zpracovávání referátů, dialogy, skupinová práce, výukové programy na PC, krátkodobé projekty</w:t>
      </w:r>
    </w:p>
    <w:p w14:paraId="27EA059E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</w:rPr>
      </w:pPr>
      <w:r w:rsidRPr="007E5265">
        <w:rPr>
          <w:i/>
          <w:color w:val="D9D9D9" w:themeColor="background1" w:themeShade="D9"/>
          <w:sz w:val="24"/>
          <w:szCs w:val="24"/>
        </w:rPr>
        <w:t>Olympiáda</w:t>
      </w:r>
    </w:p>
    <w:p w14:paraId="57E6523E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</w:rPr>
      </w:pPr>
      <w:r w:rsidRPr="007E5265">
        <w:rPr>
          <w:i/>
          <w:color w:val="D9D9D9" w:themeColor="background1" w:themeShade="D9"/>
          <w:sz w:val="24"/>
          <w:szCs w:val="24"/>
        </w:rPr>
        <w:t>Konverzace</w:t>
      </w:r>
    </w:p>
    <w:p w14:paraId="39EDF82E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</w:rPr>
      </w:pPr>
      <w:r w:rsidRPr="007E5265">
        <w:rPr>
          <w:i/>
          <w:color w:val="D9D9D9" w:themeColor="background1" w:themeShade="D9"/>
          <w:sz w:val="24"/>
          <w:szCs w:val="24"/>
        </w:rPr>
        <w:t xml:space="preserve">Projekty </w:t>
      </w:r>
    </w:p>
    <w:p w14:paraId="7956C683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</w:rPr>
      </w:pPr>
    </w:p>
    <w:p w14:paraId="110A8C93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</w:rPr>
      </w:pPr>
      <w:r w:rsidRPr="007E5265">
        <w:rPr>
          <w:b/>
          <w:color w:val="D9D9D9" w:themeColor="background1" w:themeShade="D9"/>
          <w:sz w:val="24"/>
          <w:szCs w:val="24"/>
        </w:rPr>
        <w:t>Časová dotace:</w:t>
      </w:r>
    </w:p>
    <w:p w14:paraId="5CBF95FA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 xml:space="preserve"> hodina týdně, 8.-9. ročník á 1 hodina týdně  jako doplnění  prvního vyučovacího jazyka</w:t>
      </w:r>
    </w:p>
    <w:p w14:paraId="3CE988F6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</w:rPr>
      </w:pPr>
    </w:p>
    <w:p w14:paraId="663829D8" w14:textId="77777777" w:rsidR="00A26406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</w:rPr>
      </w:pPr>
      <w:r w:rsidRPr="007E5265">
        <w:rPr>
          <w:b/>
          <w:color w:val="D9D9D9" w:themeColor="background1" w:themeShade="D9"/>
          <w:sz w:val="24"/>
          <w:szCs w:val="24"/>
        </w:rPr>
        <w:t>Místo realizace:</w:t>
      </w:r>
    </w:p>
    <w:p w14:paraId="13AA3391" w14:textId="77777777" w:rsidR="00FB1E77" w:rsidRPr="007E5265" w:rsidRDefault="00D83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</w:rPr>
        <w:sectPr w:rsidR="00FB1E77" w:rsidRPr="007E5265" w:rsidSect="00FB1E77">
          <w:pgSz w:w="11906" w:h="16838"/>
          <w:pgMar w:top="1134" w:right="1134" w:bottom="1134" w:left="1134" w:header="709" w:footer="709" w:gutter="0"/>
          <w:cols w:space="708"/>
          <w:docGrid w:linePitch="272"/>
        </w:sectPr>
      </w:pPr>
      <w:r w:rsidRPr="007E5265">
        <w:rPr>
          <w:color w:val="D9D9D9" w:themeColor="background1" w:themeShade="D9"/>
          <w:sz w:val="24"/>
          <w:szCs w:val="24"/>
        </w:rPr>
        <w:t>Učebny, knihovna, počítačová učebna</w:t>
      </w:r>
    </w:p>
    <w:p w14:paraId="0388EAF7" w14:textId="77777777" w:rsidR="00A26406" w:rsidRPr="007E5265" w:rsidRDefault="00D83F7B" w:rsidP="00FB1E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D9D9D9" w:themeColor="background1" w:themeShade="D9"/>
          <w:sz w:val="32"/>
          <w:szCs w:val="32"/>
        </w:rPr>
      </w:pPr>
      <w:r w:rsidRPr="007E5265">
        <w:rPr>
          <w:b/>
          <w:color w:val="D9D9D9" w:themeColor="background1" w:themeShade="D9"/>
          <w:sz w:val="32"/>
          <w:szCs w:val="32"/>
        </w:rPr>
        <w:lastRenderedPageBreak/>
        <w:tab/>
      </w:r>
      <w:r w:rsidRPr="007E5265">
        <w:rPr>
          <w:color w:val="D9D9D9" w:themeColor="background1" w:themeShade="D9"/>
          <w:sz w:val="36"/>
          <w:szCs w:val="36"/>
        </w:rPr>
        <w:t>Učební osnovy</w:t>
      </w:r>
    </w:p>
    <w:p w14:paraId="36AABC6E" w14:textId="77777777" w:rsidR="00A26406" w:rsidRPr="007E5265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36"/>
          <w:szCs w:val="36"/>
        </w:rPr>
        <w:t xml:space="preserve">Vzdělávací oblast:  </w:t>
      </w:r>
      <w:r w:rsidRPr="007E5265">
        <w:rPr>
          <w:color w:val="D9D9D9" w:themeColor="background1" w:themeShade="D9"/>
          <w:sz w:val="24"/>
          <w:szCs w:val="24"/>
        </w:rPr>
        <w:t xml:space="preserve">Jazyk a jazyková komunikace    Vzdělávací obor:  </w:t>
      </w:r>
      <w:r w:rsidRPr="007E5265">
        <w:rPr>
          <w:b/>
          <w:color w:val="D9D9D9" w:themeColor="background1" w:themeShade="D9"/>
          <w:sz w:val="24"/>
          <w:szCs w:val="24"/>
          <w:u w:val="single"/>
        </w:rPr>
        <w:t>Anglická konverzace</w:t>
      </w:r>
      <w:r w:rsidRPr="007E5265">
        <w:rPr>
          <w:color w:val="D9D9D9" w:themeColor="background1" w:themeShade="D9"/>
          <w:sz w:val="24"/>
          <w:szCs w:val="24"/>
        </w:rPr>
        <w:t xml:space="preserve">        ročník     8 -9. ročník</w:t>
      </w:r>
    </w:p>
    <w:p w14:paraId="4F0B925D" w14:textId="77777777" w:rsidR="00A26406" w:rsidRPr="007E5265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</w:rPr>
      </w:pPr>
    </w:p>
    <w:tbl>
      <w:tblPr>
        <w:tblStyle w:val="affffff8"/>
        <w:tblW w:w="14745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316"/>
        <w:gridCol w:w="2927"/>
        <w:gridCol w:w="4522"/>
        <w:gridCol w:w="3849"/>
        <w:gridCol w:w="2131"/>
      </w:tblGrid>
      <w:tr w:rsidR="007E5265" w:rsidRPr="007E5265" w14:paraId="14C7993B" w14:textId="77777777">
        <w:trPr>
          <w:trHeight w:val="510"/>
        </w:trPr>
        <w:tc>
          <w:tcPr>
            <w:tcW w:w="1316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FAE1CA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t>období</w:t>
            </w:r>
          </w:p>
        </w:tc>
        <w:tc>
          <w:tcPr>
            <w:tcW w:w="2927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B4BA5A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t>Téma (Učivo)</w:t>
            </w:r>
          </w:p>
        </w:tc>
        <w:tc>
          <w:tcPr>
            <w:tcW w:w="4522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5E02D6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t>Znalosti  a dovednosti (výstup)</w:t>
            </w:r>
          </w:p>
        </w:tc>
        <w:tc>
          <w:tcPr>
            <w:tcW w:w="3849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9F9432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b/>
                <w:color w:val="D9D9D9" w:themeColor="background1" w:themeShade="D9"/>
                <w:sz w:val="24"/>
                <w:szCs w:val="24"/>
              </w:rPr>
              <w:t>Průřezová témata, projekty a kurzy, mezipředmětové vazby</w:t>
            </w:r>
          </w:p>
        </w:tc>
        <w:tc>
          <w:tcPr>
            <w:tcW w:w="2131" w:type="dxa"/>
            <w:tcBorders>
              <w:bottom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0534CE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</w:tr>
      <w:tr w:rsidR="007E5265" w:rsidRPr="007E5265" w14:paraId="3F2769BD" w14:textId="77777777">
        <w:trPr>
          <w:trHeight w:val="964"/>
        </w:trPr>
        <w:tc>
          <w:tcPr>
            <w:tcW w:w="1316" w:type="dxa"/>
            <w:tcBorders>
              <w:top w:val="single" w:sz="18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4E3078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2927" w:type="dxa"/>
            <w:tcBorders>
              <w:top w:val="single" w:sz="18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A642BB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Úvod do studia anglického jazyka</w:t>
            </w:r>
          </w:p>
          <w:p w14:paraId="575B09A7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Conversation</w:t>
            </w:r>
          </w:p>
        </w:tc>
        <w:tc>
          <w:tcPr>
            <w:tcW w:w="4522" w:type="dxa"/>
            <w:tcBorders>
              <w:top w:val="single" w:sz="18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8E201C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Žáci používají vhodné studijní techniky s přihlédnutím k vlastním schopnostem, dovednostem a znalostem</w:t>
            </w:r>
          </w:p>
          <w:p w14:paraId="1972C736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Understanding small talks</w:t>
            </w:r>
          </w:p>
          <w:p w14:paraId="635131D1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Understanding instructions</w:t>
            </w:r>
          </w:p>
          <w:p w14:paraId="3CF0F88A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Telling a story</w:t>
            </w:r>
          </w:p>
        </w:tc>
        <w:tc>
          <w:tcPr>
            <w:tcW w:w="3849" w:type="dxa"/>
            <w:tcBorders>
              <w:top w:val="single" w:sz="18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7BA944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OSV  - (osobnostní rozvoj)-rozvoj schopnosti poznávání,sociální rozvoj-</w:t>
            </w:r>
          </w:p>
          <w:p w14:paraId="3A195518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komunikace,kooperace – vyprávíme příběh, klademe otázky</w:t>
            </w:r>
          </w:p>
          <w:p w14:paraId="78E246D1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single" w:sz="18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C3BC9C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</w:tr>
      <w:tr w:rsidR="007E5265" w:rsidRPr="007E5265" w14:paraId="36836C1A" w14:textId="77777777">
        <w:trPr>
          <w:trHeight w:val="907"/>
        </w:trPr>
        <w:tc>
          <w:tcPr>
            <w:tcW w:w="1316" w:type="dxa"/>
            <w:tcBorders>
              <w:top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1052EC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4A0AB8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Produktivní řečové dovednosti – speaking</w:t>
            </w:r>
          </w:p>
          <w:p w14:paraId="0289E64D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  <w:p w14:paraId="7F54C6F3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Anglický jazyk založený na rytmu a vázání slov</w:t>
            </w:r>
          </w:p>
          <w:p w14:paraId="72615435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Joining words</w:t>
            </w:r>
          </w:p>
          <w:p w14:paraId="1AE876CF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Voice training</w:t>
            </w:r>
          </w:p>
        </w:tc>
        <w:tc>
          <w:tcPr>
            <w:tcW w:w="452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2298EC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Žáci aplikují rytmická cvičení založená na správné výslovnosti, vázání slov a větných členů</w:t>
            </w:r>
          </w:p>
          <w:p w14:paraId="415178A4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Grouping words</w:t>
            </w:r>
          </w:p>
          <w:p w14:paraId="6D8DFC6C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Voice training: Consonants at the start syllables</w:t>
            </w:r>
          </w:p>
          <w:p w14:paraId="7B19BB0F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Consonants at the end syllables</w:t>
            </w:r>
          </w:p>
          <w:p w14:paraId="252A2A28" w14:textId="77777777" w:rsidR="00A26406" w:rsidRPr="007E5265" w:rsidRDefault="00D83F7B" w:rsidP="00960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Pronouncing punctuation</w:t>
            </w:r>
          </w:p>
        </w:tc>
        <w:tc>
          <w:tcPr>
            <w:tcW w:w="384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A0162C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OSV – (Osobnostní rozvoj) – seberegulace a sebeorganizace</w:t>
            </w:r>
          </w:p>
          <w:p w14:paraId="617F876D" w14:textId="77777777" w:rsidR="00A26406" w:rsidRPr="007E5265" w:rsidRDefault="00D83F7B" w:rsidP="00DC7024">
            <w:pPr>
              <w:numPr>
                <w:ilvl w:val="0"/>
                <w:numId w:val="1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Trénujeme správnou výslovnost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7B3A95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</w:tr>
      <w:tr w:rsidR="007E5265" w:rsidRPr="007E5265" w14:paraId="47C75F11" w14:textId="77777777">
        <w:trPr>
          <w:trHeight w:val="277"/>
        </w:trPr>
        <w:tc>
          <w:tcPr>
            <w:tcW w:w="131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D6F297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258031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Receptivní řečové dovednosti - čtení s porozuměním</w:t>
            </w:r>
          </w:p>
        </w:tc>
        <w:tc>
          <w:tcPr>
            <w:tcW w:w="4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B3C306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Žáci vyhledávají v textu požadované informace na základě známých slov a jednoduchých vět se vztahem k osvojovaným tématům</w:t>
            </w:r>
          </w:p>
          <w:p w14:paraId="6B4D943E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Vyhledává informace v časopise nebo na webové stránce a tyto informace využije.</w:t>
            </w:r>
          </w:p>
        </w:tc>
        <w:tc>
          <w:tcPr>
            <w:tcW w:w="3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3D1147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CC82EC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</w:tr>
      <w:tr w:rsidR="007E5265" w:rsidRPr="007E5265" w14:paraId="56952904" w14:textId="77777777">
        <w:trPr>
          <w:trHeight w:val="964"/>
        </w:trPr>
        <w:tc>
          <w:tcPr>
            <w:tcW w:w="131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96E605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03154D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Receptivní řečové dovednosti – poslech s porozuměním</w:t>
            </w:r>
          </w:p>
          <w:p w14:paraId="5F54E963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4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8A6091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Na základě poslechu audionahrávky žák volí správnou odpověď, volí z nabídky v tabulce., přiřazuje správný obrázek k textu, určuje správné pořadí</w:t>
            </w:r>
          </w:p>
          <w:p w14:paraId="72A78033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lastRenderedPageBreak/>
              <w:t>Understanging conversation</w:t>
            </w:r>
          </w:p>
          <w:p w14:paraId="1EEE2974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Emphasising contrasting alternatives</w:t>
            </w:r>
          </w:p>
          <w:p w14:paraId="31B9039C" w14:textId="77777777" w:rsidR="00A26406" w:rsidRPr="007E5265" w:rsidRDefault="00D83F7B" w:rsidP="00960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Emphasising corrections</w:t>
            </w:r>
          </w:p>
        </w:tc>
        <w:tc>
          <w:tcPr>
            <w:tcW w:w="3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CC418E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FB9BCF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</w:tr>
      <w:tr w:rsidR="007E5265" w:rsidRPr="007E5265" w14:paraId="7747C886" w14:textId="77777777">
        <w:trPr>
          <w:trHeight w:val="277"/>
        </w:trPr>
        <w:tc>
          <w:tcPr>
            <w:tcW w:w="131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536FF8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FB5E0E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Produktivní řečové dovednosti - psaní</w:t>
            </w:r>
          </w:p>
        </w:tc>
        <w:tc>
          <w:tcPr>
            <w:tcW w:w="4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53F436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Žák sestaví gramaticky a formálně správně jednoduché písemné sdělení, krátký text a odpověď na sdělení, vyplní své základní údaje do formulářů.</w:t>
            </w:r>
          </w:p>
          <w:p w14:paraId="4FCC8D23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Žák píše blahopřání, pohlednici, krátký neformální dopis kamarádovi.</w:t>
            </w:r>
          </w:p>
        </w:tc>
        <w:tc>
          <w:tcPr>
            <w:tcW w:w="3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4F6987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OSV – (sociální rozvoj) – komunikace – vyplňujeme formuláře, píšeme neformální dopis.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905CE1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</w:tr>
      <w:tr w:rsidR="007E5265" w:rsidRPr="007E5265" w14:paraId="562B91AA" w14:textId="77777777">
        <w:trPr>
          <w:trHeight w:val="1021"/>
        </w:trPr>
        <w:tc>
          <w:tcPr>
            <w:tcW w:w="1316" w:type="dxa"/>
            <w:tcBorders>
              <w:top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E4C401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402691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Produktivní řečové dovednosti - psaní</w:t>
            </w:r>
          </w:p>
        </w:tc>
        <w:tc>
          <w:tcPr>
            <w:tcW w:w="452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14581A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Žák reprodukuje písemně správně obsah textu s pomocí obrázku nebo osnovy.</w:t>
            </w:r>
          </w:p>
          <w:p w14:paraId="2D84A59A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Žák doplní vynechaná slova do rámečku podle obrázkové osnovy.</w:t>
            </w:r>
          </w:p>
          <w:p w14:paraId="54D1DBB6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Žák popíše svůj denní režim a porovná s příběhem dle obrázku</w:t>
            </w:r>
          </w:p>
        </w:tc>
        <w:tc>
          <w:tcPr>
            <w:tcW w:w="384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E6BBFF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OSV- (sociální rozvoj) komunikace – vyprávíme příběh a odpovídáme na kladené otázky.</w:t>
            </w:r>
          </w:p>
          <w:p w14:paraId="5BC6E82C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C5C536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</w:tr>
      <w:tr w:rsidR="007E5265" w:rsidRPr="007E5265" w14:paraId="4900A96B" w14:textId="77777777">
        <w:trPr>
          <w:trHeight w:val="277"/>
        </w:trPr>
        <w:tc>
          <w:tcPr>
            <w:tcW w:w="131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801A12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751349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Produktivní řečové dovednosti – speaking</w:t>
            </w:r>
          </w:p>
          <w:p w14:paraId="7F719CD3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Introducing tones</w:t>
            </w:r>
          </w:p>
        </w:tc>
        <w:tc>
          <w:tcPr>
            <w:tcW w:w="4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9A4B87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Žák na základě své slovní zásoby hovoří o počasí, domově, škole i volném čase</w:t>
            </w:r>
          </w:p>
          <w:p w14:paraId="6E506410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Žáci vyjmenují základní důležité zeměpisné údaje a vyhledají je na mapě</w:t>
            </w:r>
          </w:p>
          <w:p w14:paraId="1D1BBAD7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Tones in asking for information</w:t>
            </w:r>
          </w:p>
          <w:p w14:paraId="4BDB9BDA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Tones in new and old information</w:t>
            </w:r>
          </w:p>
          <w:p w14:paraId="42F6DA8E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Continuing or finishing tones</w:t>
            </w:r>
          </w:p>
        </w:tc>
        <w:tc>
          <w:tcPr>
            <w:tcW w:w="3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2B43B1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OSV – (sociální rozvoj) – komunikace – hovoříme se svými spolužáky o počasí, škole a volném čase.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D0A96D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</w:tr>
      <w:tr w:rsidR="007E5265" w:rsidRPr="007E5265" w14:paraId="0AC4F56A" w14:textId="77777777">
        <w:trPr>
          <w:trHeight w:val="277"/>
        </w:trPr>
        <w:tc>
          <w:tcPr>
            <w:tcW w:w="1316" w:type="dxa"/>
            <w:tcBorders>
              <w:top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703A39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767A12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Receptivní řečové dovednosti – čtení s porozuměním</w:t>
            </w:r>
          </w:p>
        </w:tc>
        <w:tc>
          <w:tcPr>
            <w:tcW w:w="452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35C474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Žáci vyhledávají známé výrazy, fráze a odpovědi na otázky, pracují s autentickými materiály a s internetem, využívají vizuální opory, encyklopedií apod.</w:t>
            </w:r>
          </w:p>
        </w:tc>
        <w:tc>
          <w:tcPr>
            <w:tcW w:w="384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BE6DA7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OSV – (sociální rozvoj) – komunikace – pracujeme s autentickými materiály, vyhledáváme potřebné informace, které sdělujeme ve skupině.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81A5DD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</w:tr>
      <w:tr w:rsidR="007E5265" w:rsidRPr="007E5265" w14:paraId="60379864" w14:textId="77777777">
        <w:trPr>
          <w:trHeight w:val="1134"/>
        </w:trPr>
        <w:tc>
          <w:tcPr>
            <w:tcW w:w="1316" w:type="dxa"/>
            <w:tcBorders>
              <w:top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07AD16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880D11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Receptivní řečové dovednosti – poslech s porozuměním</w:t>
            </w:r>
          </w:p>
        </w:tc>
        <w:tc>
          <w:tcPr>
            <w:tcW w:w="452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6A2A7B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Žáci zpracovávají informace na základě konverzace o běžných tématech: např. děti a mládež v jiných zemích Evropy, tradice a zvyky, příroda, město a venkov.</w:t>
            </w:r>
          </w:p>
          <w:p w14:paraId="17EC7A57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Žáci řeší dichotomické úlohy.</w:t>
            </w:r>
          </w:p>
          <w:p w14:paraId="661E2449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Žáci rozlišují mezi formálním a neformálním rozhovorem.</w:t>
            </w:r>
          </w:p>
        </w:tc>
        <w:tc>
          <w:tcPr>
            <w:tcW w:w="384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62E5B4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OSV – (sociální rozvoj) – komunikace – zpracováváme vyhledané informace ve skupinách. Řešíme dichotomické úlohy.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12F46B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</w:tr>
      <w:tr w:rsidR="007E5265" w:rsidRPr="007E5265" w14:paraId="0829ABBE" w14:textId="77777777">
        <w:trPr>
          <w:trHeight w:val="1361"/>
        </w:trPr>
        <w:tc>
          <w:tcPr>
            <w:tcW w:w="1316" w:type="dxa"/>
            <w:tcBorders>
              <w:top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DE2744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954DF9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Produktivní řečové dovednosti - psaní</w:t>
            </w:r>
          </w:p>
          <w:p w14:paraId="32DCFD02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452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E30E5D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Žáci píší jednoduchá sdělení související s tématy, která jsou jim blízká: kamarádi, rodina, koníčky, škola, prázdniny.</w:t>
            </w:r>
          </w:p>
          <w:p w14:paraId="3BAB016B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Žáci tvoří a obměňují jednoduché věty a krátké texty.</w:t>
            </w:r>
          </w:p>
          <w:p w14:paraId="2A623479" w14:textId="77777777" w:rsidR="00A26406" w:rsidRPr="007E5265" w:rsidRDefault="00D8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  <w:r w:rsidRPr="007E5265">
              <w:rPr>
                <w:color w:val="D9D9D9" w:themeColor="background1" w:themeShade="D9"/>
                <w:sz w:val="24"/>
                <w:szCs w:val="24"/>
              </w:rPr>
              <w:t>Žáci píší inzerát, reagují na sdělení obsahující otázky (hudba, sport, filmy, škola).</w:t>
            </w:r>
          </w:p>
        </w:tc>
        <w:tc>
          <w:tcPr>
            <w:tcW w:w="384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83CE31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89E52D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</w:tr>
      <w:tr w:rsidR="007E5265" w:rsidRPr="007E5265" w14:paraId="3E73B13B" w14:textId="77777777">
        <w:trPr>
          <w:trHeight w:val="1021"/>
        </w:trPr>
        <w:tc>
          <w:tcPr>
            <w:tcW w:w="1316" w:type="dxa"/>
            <w:tcBorders>
              <w:top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AE5AEF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E36488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452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9489DA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384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793EDF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6DC035" w14:textId="77777777" w:rsidR="00A26406" w:rsidRPr="007E5265" w:rsidRDefault="00A2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D9D9D9" w:themeColor="background1" w:themeShade="D9"/>
                <w:sz w:val="24"/>
                <w:szCs w:val="24"/>
              </w:rPr>
            </w:pPr>
          </w:p>
        </w:tc>
      </w:tr>
    </w:tbl>
    <w:p w14:paraId="77630790" w14:textId="77777777" w:rsidR="00A26406" w:rsidRPr="007E5265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</w:rPr>
      </w:pPr>
    </w:p>
    <w:p w14:paraId="2D260511" w14:textId="77777777" w:rsidR="00A26406" w:rsidRPr="007E5265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</w:rPr>
      </w:pPr>
    </w:p>
    <w:p w14:paraId="269D2A6E" w14:textId="77777777" w:rsidR="00A26406" w:rsidRPr="007E5265" w:rsidRDefault="00D83F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</w:rPr>
      </w:pPr>
      <w:r w:rsidRPr="007E5265">
        <w:rPr>
          <w:color w:val="D9D9D9" w:themeColor="background1" w:themeShade="D9"/>
          <w:sz w:val="24"/>
          <w:szCs w:val="24"/>
        </w:rPr>
        <w:t>Zpracovala:  Mgr. Lenka Kučerová</w:t>
      </w:r>
    </w:p>
    <w:p w14:paraId="76717BD9" w14:textId="77777777" w:rsidR="00A26406" w:rsidRPr="007E5265" w:rsidRDefault="00A26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D9D9D9" w:themeColor="background1" w:themeShade="D9"/>
          <w:sz w:val="24"/>
          <w:szCs w:val="24"/>
        </w:rPr>
      </w:pPr>
      <w:bookmarkStart w:id="4" w:name="_heading=h.1fob9te" w:colFirst="0" w:colLast="0"/>
      <w:bookmarkEnd w:id="4"/>
    </w:p>
    <w:p w14:paraId="7AA93561" w14:textId="77777777" w:rsidR="00A26406" w:rsidRPr="007E5265" w:rsidRDefault="00A2640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rPr>
          <w:color w:val="D9D9D9" w:themeColor="background1" w:themeShade="D9"/>
          <w:sz w:val="24"/>
          <w:szCs w:val="24"/>
        </w:rPr>
      </w:pPr>
    </w:p>
    <w:sectPr w:rsidR="00A26406" w:rsidRPr="007E5265" w:rsidSect="00FB1E77">
      <w:pgSz w:w="16838" w:h="11906" w:orient="landscape"/>
      <w:pgMar w:top="1134" w:right="1134" w:bottom="1134" w:left="1134" w:header="709" w:footer="709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9ECB9E" w14:textId="77777777" w:rsidR="0011708F" w:rsidRDefault="0011708F">
      <w:pPr>
        <w:spacing w:line="240" w:lineRule="auto"/>
        <w:ind w:left="0" w:hanging="2"/>
      </w:pPr>
      <w:r>
        <w:separator/>
      </w:r>
    </w:p>
  </w:endnote>
  <w:endnote w:type="continuationSeparator" w:id="0">
    <w:p w14:paraId="03A6D2B5" w14:textId="77777777" w:rsidR="0011708F" w:rsidRDefault="0011708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wentieth Century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zo Sans">
    <w:altName w:val="Times New Roman"/>
    <w:panose1 w:val="00000000000000000000"/>
    <w:charset w:val="00"/>
    <w:family w:val="auto"/>
    <w:notTrueType/>
    <w:pitch w:val="variable"/>
    <w:sig w:usb0="00000001" w:usb1="00000000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  <w:sig w:usb0="800000AF" w:usb1="1001ECEA" w:usb2="00000000" w:usb3="00000000" w:csb0="8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  <w:font w:name="OpenSymbol, 'Times New Roman'"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default"/>
  </w:font>
  <w:font w:name="SymbolM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PalatinoLinotype-Italic">
    <w:altName w:val="Palatino Linotype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PalatinoLinotype-Roman">
    <w:altName w:val="Palatino Linotype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HelveticaNeueLTStd-LtCn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Std-LtCn">
    <w:altName w:val="Arial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LTStd-Phonet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Std-Cn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Quattrocento Sans">
    <w:altName w:val="Times New Roman"/>
    <w:charset w:val="00"/>
    <w:family w:val="auto"/>
    <w:pitch w:val="default"/>
  </w:font>
  <w:font w:name="ArialMT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690D27" w14:textId="77777777" w:rsidR="009C4430" w:rsidRDefault="009C443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E2A70B3" w14:textId="77777777" w:rsidR="009C4430" w:rsidRDefault="009C443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32AA2" w14:textId="77777777" w:rsidR="009C4430" w:rsidRDefault="009C4430">
    <w:pPr>
      <w:ind w:left="0" w:hanging="2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3C1F2" w14:textId="77777777" w:rsidR="009C4430" w:rsidRDefault="009C4430">
    <w:pPr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87B23" w14:textId="14E2089C" w:rsidR="009C4430" w:rsidRDefault="009C443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45759">
      <w:rPr>
        <w:noProof/>
        <w:color w:val="000000"/>
      </w:rPr>
      <w:t>294</w:t>
    </w:r>
    <w:r>
      <w:rPr>
        <w:color w:val="000000"/>
      </w:rPr>
      <w:fldChar w:fldCharType="end"/>
    </w:r>
  </w:p>
  <w:p w14:paraId="15E8B20D" w14:textId="77777777" w:rsidR="009C4430" w:rsidRDefault="009C443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E5ABE" w14:textId="77777777" w:rsidR="009C4430" w:rsidRDefault="009C443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left="0" w:hanging="2"/>
      <w:jc w:val="center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hidden="0" allowOverlap="1" wp14:anchorId="17A5270A" wp14:editId="35D77ACF">
              <wp:simplePos x="0" y="0"/>
              <wp:positionH relativeFrom="column">
                <wp:posOffset>4572000</wp:posOffset>
              </wp:positionH>
              <wp:positionV relativeFrom="paragraph">
                <wp:posOffset>0</wp:posOffset>
              </wp:positionV>
              <wp:extent cx="86360" cy="184785"/>
              <wp:effectExtent l="0" t="0" r="0" b="0"/>
              <wp:wrapSquare wrapText="bothSides" distT="0" distB="0" distL="0" distR="0"/>
              <wp:docPr id="5" name="Obdélní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07583" y="3692370"/>
                        <a:ext cx="768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2E0BE3E" w14:textId="77777777" w:rsidR="009C4430" w:rsidRDefault="009C4430">
                          <w:pPr>
                            <w:ind w:left="0" w:hanging="2"/>
                          </w:pPr>
                          <w:r>
                            <w:rPr>
                              <w:color w:val="000000"/>
                            </w:rPr>
                            <w:t xml:space="preserve"> PAGE 3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A5270A" id="Obdélník 5" o:spid="_x0000_s1026" style="position:absolute;left:0;text-align:left;margin-left:5in;margin-top:0;width:6.8pt;height:14.5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" stroked="f">
              <v:fill opacity="0"/>
              <v:textbox inset="0,0,0,0">
                <w:txbxContent>
                  <w:p w14:paraId="42E0BE3E" w14:textId="77777777" w:rsidR="009C4430" w:rsidRDefault="009C4430">
                    <w:pPr>
                      <w:ind w:left="0" w:hanging="2"/>
                    </w:pPr>
                    <w:r>
                      <w:rPr>
                        <w:color w:val="000000"/>
                      </w:rPr>
                      <w:t xml:space="preserve"> PAGE 3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7E8CD" w14:textId="77777777" w:rsidR="009C4430" w:rsidRDefault="009C443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center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68F1850" wp14:editId="5AA488FB">
              <wp:simplePos x="0" y="0"/>
              <wp:positionH relativeFrom="column">
                <wp:posOffset>4610100</wp:posOffset>
              </wp:positionH>
              <wp:positionV relativeFrom="paragraph">
                <wp:posOffset>0</wp:posOffset>
              </wp:positionV>
              <wp:extent cx="24130" cy="30480"/>
              <wp:effectExtent l="0" t="0" r="0" b="0"/>
              <wp:wrapSquare wrapText="bothSides" distT="0" distB="0" distL="114300" distR="114300"/>
              <wp:docPr id="3" name="Obdélní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38620" y="3769560"/>
                        <a:ext cx="14760" cy="20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A61308" w14:textId="77777777" w:rsidR="009C4430" w:rsidRDefault="009C4430">
                          <w:pPr>
                            <w:spacing w:line="240" w:lineRule="auto"/>
                            <w:ind w:left="1" w:hanging="3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 xml:space="preserve"> PAGE 689</w:t>
                          </w:r>
                        </w:p>
                        <w:p w14:paraId="17350103" w14:textId="77777777" w:rsidR="009C4430" w:rsidRDefault="009C4430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8F1850" id="Obdélník 3" o:spid="_x0000_s1027" style="position:absolute;left:0;text-align:left;margin-left:363pt;margin-top:0;width:1.9pt;height:2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" filled="f" stroked="f">
              <v:textbox inset="0,0,0,0">
                <w:txbxContent>
                  <w:p w14:paraId="6DA61308" w14:textId="77777777" w:rsidR="009C4430" w:rsidRDefault="009C4430">
                    <w:pPr>
                      <w:spacing w:line="240" w:lineRule="auto"/>
                      <w:ind w:left="1" w:hanging="3"/>
                    </w:pPr>
                    <w:r>
                      <w:rPr>
                        <w:rFonts w:ascii="Arial" w:eastAsia="Arial" w:hAnsi="Arial" w:cs="Arial"/>
                        <w:color w:val="000000"/>
                        <w:sz w:val="28"/>
                      </w:rPr>
                      <w:t xml:space="preserve"> PAGE 689</w:t>
                    </w:r>
                  </w:p>
                  <w:p w14:paraId="17350103" w14:textId="77777777" w:rsidR="009C4430" w:rsidRDefault="009C4430">
                    <w:pPr>
                      <w:spacing w:line="240" w:lineRule="auto"/>
                      <w:ind w:left="0" w:hanging="2"/>
                    </w:pP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AE2AD" w14:textId="77777777" w:rsidR="009C4430" w:rsidRDefault="009C443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center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527EFCE" wp14:editId="18279DE3">
              <wp:simplePos x="0" y="0"/>
              <wp:positionH relativeFrom="column">
                <wp:posOffset>4610100</wp:posOffset>
              </wp:positionH>
              <wp:positionV relativeFrom="paragraph">
                <wp:posOffset>0</wp:posOffset>
              </wp:positionV>
              <wp:extent cx="24130" cy="30480"/>
              <wp:effectExtent l="0" t="0" r="0" b="0"/>
              <wp:wrapSquare wrapText="bothSides" distT="0" distB="0" distL="114300" distR="114300"/>
              <wp:docPr id="4" name="Obdélní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38620" y="3769560"/>
                        <a:ext cx="14760" cy="20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8C277C" w14:textId="77777777" w:rsidR="009C4430" w:rsidRDefault="009C4430">
                          <w:pPr>
                            <w:spacing w:line="240" w:lineRule="auto"/>
                            <w:ind w:left="1" w:hanging="3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 xml:space="preserve"> PAGE 722</w:t>
                          </w:r>
                        </w:p>
                        <w:p w14:paraId="4AD3AA38" w14:textId="77777777" w:rsidR="009C4430" w:rsidRDefault="009C4430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27EFCE" id="Obdélník 4" o:spid="_x0000_s1028" style="position:absolute;left:0;text-align:left;margin-left:363pt;margin-top:0;width:1.9pt;height: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" filled="f" stroked="f">
              <v:textbox inset="0,0,0,0">
                <w:txbxContent>
                  <w:p w14:paraId="7B8C277C" w14:textId="77777777" w:rsidR="009C4430" w:rsidRDefault="009C4430">
                    <w:pPr>
                      <w:spacing w:line="240" w:lineRule="auto"/>
                      <w:ind w:left="1" w:hanging="3"/>
                    </w:pPr>
                    <w:r>
                      <w:rPr>
                        <w:rFonts w:ascii="Arial" w:eastAsia="Arial" w:hAnsi="Arial" w:cs="Arial"/>
                        <w:color w:val="000000"/>
                        <w:sz w:val="28"/>
                      </w:rPr>
                      <w:t xml:space="preserve"> PAGE 722</w:t>
                    </w:r>
                  </w:p>
                  <w:p w14:paraId="4AD3AA38" w14:textId="77777777" w:rsidR="009C4430" w:rsidRDefault="009C4430">
                    <w:pPr>
                      <w:spacing w:line="240" w:lineRule="auto"/>
                      <w:ind w:left="0" w:hanging="2"/>
                    </w:pP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7A420" w14:textId="77777777" w:rsidR="009C4430" w:rsidRDefault="009C4430">
    <w:pPr>
      <w:ind w:left="0" w:hanging="2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D9729C" w14:textId="77777777" w:rsidR="009C4430" w:rsidRDefault="009C4430">
    <w:pPr>
      <w:ind w:left="0" w:hanging="2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9EDD8" w14:textId="77777777" w:rsidR="009C4430" w:rsidRDefault="009C4430">
    <w:pPr>
      <w:ind w:left="0" w:hanging="2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B73E2F" w14:textId="77777777" w:rsidR="009C4430" w:rsidRDefault="009C4430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82C725" w14:textId="77777777" w:rsidR="0011708F" w:rsidRDefault="0011708F">
      <w:pPr>
        <w:spacing w:line="240" w:lineRule="auto"/>
        <w:ind w:left="0" w:hanging="2"/>
      </w:pPr>
      <w:r>
        <w:separator/>
      </w:r>
    </w:p>
  </w:footnote>
  <w:footnote w:type="continuationSeparator" w:id="0">
    <w:p w14:paraId="4048EA47" w14:textId="77777777" w:rsidR="0011708F" w:rsidRDefault="0011708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94C1E" w14:textId="77777777" w:rsidR="009C4430" w:rsidRDefault="009C4430">
    <w:pPr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5CE578" w14:textId="77777777" w:rsidR="009C4430" w:rsidRDefault="009C4430">
    <w:pPr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7995D" w14:textId="77777777" w:rsidR="009C4430" w:rsidRDefault="009C4430">
    <w:pPr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1E4945" w14:textId="77777777" w:rsidR="009C4430" w:rsidRDefault="009C4430">
    <w:pPr>
      <w:ind w:left="0" w:hanging="2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65F49" w14:textId="77777777" w:rsidR="009C4430" w:rsidRDefault="009C4430">
    <w:pPr>
      <w:ind w:left="0" w:hanging="2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1AB8D8" w14:textId="77777777" w:rsidR="009C4430" w:rsidRDefault="009C4430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64F3"/>
    <w:multiLevelType w:val="multilevel"/>
    <w:tmpl w:val="2C6813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20C39A5"/>
    <w:multiLevelType w:val="multilevel"/>
    <w:tmpl w:val="67D00848"/>
    <w:lvl w:ilvl="0"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  <w:vertAlign w:val="baseline"/>
      </w:rPr>
    </w:lvl>
    <w:lvl w:ilvl="1"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022B6CAE"/>
    <w:multiLevelType w:val="multilevel"/>
    <w:tmpl w:val="5060DA3E"/>
    <w:lvl w:ilvl="0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02D85570"/>
    <w:multiLevelType w:val="multilevel"/>
    <w:tmpl w:val="C81EC75A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4" w15:restartNumberingAfterBreak="0">
    <w:nsid w:val="03020C0D"/>
    <w:multiLevelType w:val="multilevel"/>
    <w:tmpl w:val="F18E6B04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5" w15:restartNumberingAfterBreak="0">
    <w:nsid w:val="034C1F4F"/>
    <w:multiLevelType w:val="multilevel"/>
    <w:tmpl w:val="901C2E18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6" w15:restartNumberingAfterBreak="0">
    <w:nsid w:val="03BB4145"/>
    <w:multiLevelType w:val="multilevel"/>
    <w:tmpl w:val="598CEC92"/>
    <w:lvl w:ilvl="0">
      <w:start w:val="1"/>
      <w:numFmt w:val="bullet"/>
      <w:lvlText w:val="-"/>
      <w:lvlJc w:val="left"/>
      <w:pPr>
        <w:ind w:left="720" w:hanging="360"/>
      </w:pPr>
      <w:rPr>
        <w:rFonts w:ascii="Twentieth Century" w:eastAsia="Twentieth Century" w:hAnsi="Twentieth Century" w:cs="Twentieth Century"/>
        <w:vertAlign w:val="baseline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03CA1342"/>
    <w:multiLevelType w:val="hybridMultilevel"/>
    <w:tmpl w:val="EA5414F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40D0C0E"/>
    <w:multiLevelType w:val="multilevel"/>
    <w:tmpl w:val="2E90B7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041D006B"/>
    <w:multiLevelType w:val="hybridMultilevel"/>
    <w:tmpl w:val="57D6FDC0"/>
    <w:lvl w:ilvl="0" w:tplc="8DFC7EA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2121E8"/>
    <w:multiLevelType w:val="multilevel"/>
    <w:tmpl w:val="FAC048B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04636ABB"/>
    <w:multiLevelType w:val="multilevel"/>
    <w:tmpl w:val="B4F83F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05220B87"/>
    <w:multiLevelType w:val="multilevel"/>
    <w:tmpl w:val="F81E2E60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3" w15:restartNumberingAfterBreak="0">
    <w:nsid w:val="056407D8"/>
    <w:multiLevelType w:val="multilevel"/>
    <w:tmpl w:val="5038E6FC"/>
    <w:lvl w:ilvl="0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05C75B67"/>
    <w:multiLevelType w:val="multilevel"/>
    <w:tmpl w:val="833ADE40"/>
    <w:lvl w:ilvl="0">
      <w:start w:val="1"/>
      <w:numFmt w:val="decimal"/>
      <w:lvlText w:val="%1."/>
      <w:lvlJc w:val="left"/>
      <w:pPr>
        <w:ind w:left="106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5" w:hanging="180"/>
      </w:pPr>
      <w:rPr>
        <w:vertAlign w:val="baseline"/>
      </w:rPr>
    </w:lvl>
  </w:abstractNum>
  <w:abstractNum w:abstractNumId="15" w15:restartNumberingAfterBreak="0">
    <w:nsid w:val="05D44158"/>
    <w:multiLevelType w:val="multilevel"/>
    <w:tmpl w:val="2E04C11A"/>
    <w:lvl w:ilvl="0">
      <w:numFmt w:val="bullet"/>
      <w:pStyle w:val="VetvtextuRVPZV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0609254F"/>
    <w:multiLevelType w:val="multilevel"/>
    <w:tmpl w:val="0434A9FC"/>
    <w:lvl w:ilvl="0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 w15:restartNumberingAfterBreak="0">
    <w:nsid w:val="06424763"/>
    <w:multiLevelType w:val="multilevel"/>
    <w:tmpl w:val="C360DB7C"/>
    <w:lvl w:ilvl="0">
      <w:numFmt w:val="bullet"/>
      <w:lvlText w:val="–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–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–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–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–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–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–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–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–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 w15:restartNumberingAfterBreak="0">
    <w:nsid w:val="079639A1"/>
    <w:multiLevelType w:val="multilevel"/>
    <w:tmpl w:val="05F4C330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07AE5511"/>
    <w:multiLevelType w:val="multilevel"/>
    <w:tmpl w:val="8586DC92"/>
    <w:lvl w:ilvl="0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081A7F5C"/>
    <w:multiLevelType w:val="multilevel"/>
    <w:tmpl w:val="71346FF2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0854260B"/>
    <w:multiLevelType w:val="multilevel"/>
    <w:tmpl w:val="A80C644E"/>
    <w:lvl w:ilvl="0">
      <w:start w:val="1"/>
      <w:numFmt w:val="bullet"/>
      <w:lvlText w:val="-"/>
      <w:lvlJc w:val="left"/>
      <w:pPr>
        <w:ind w:left="1442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2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2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2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2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2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2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2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2" w:hanging="360"/>
      </w:pPr>
      <w:rPr>
        <w:u w:val="none"/>
      </w:rPr>
    </w:lvl>
  </w:abstractNum>
  <w:abstractNum w:abstractNumId="22" w15:restartNumberingAfterBreak="0">
    <w:nsid w:val="08FD70A1"/>
    <w:multiLevelType w:val="hybridMultilevel"/>
    <w:tmpl w:val="209EBC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8FF3F07"/>
    <w:multiLevelType w:val="multilevel"/>
    <w:tmpl w:val="790658BA"/>
    <w:lvl w:ilvl="0">
      <w:numFmt w:val="bullet"/>
      <w:lvlText w:val="-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" w15:restartNumberingAfterBreak="0">
    <w:nsid w:val="09890E0C"/>
    <w:multiLevelType w:val="multilevel"/>
    <w:tmpl w:val="25020312"/>
    <w:lvl w:ilvl="0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5" w15:restartNumberingAfterBreak="0">
    <w:nsid w:val="0B2948A1"/>
    <w:multiLevelType w:val="multilevel"/>
    <w:tmpl w:val="350EB830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6" w15:restartNumberingAfterBreak="0">
    <w:nsid w:val="0BAB3EFB"/>
    <w:multiLevelType w:val="multilevel"/>
    <w:tmpl w:val="AA88C68A"/>
    <w:lvl w:ilvl="0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7" w15:restartNumberingAfterBreak="0">
    <w:nsid w:val="0CAD7032"/>
    <w:multiLevelType w:val="hybridMultilevel"/>
    <w:tmpl w:val="08A296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CCC1564"/>
    <w:multiLevelType w:val="multilevel"/>
    <w:tmpl w:val="87903F8C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9" w15:restartNumberingAfterBreak="0">
    <w:nsid w:val="0CCD4B23"/>
    <w:multiLevelType w:val="multilevel"/>
    <w:tmpl w:val="A818111C"/>
    <w:lvl w:ilvl="0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0" w15:restartNumberingAfterBreak="0">
    <w:nsid w:val="0CE6150A"/>
    <w:multiLevelType w:val="multilevel"/>
    <w:tmpl w:val="9356D9C4"/>
    <w:lvl w:ilvl="0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1" w15:restartNumberingAfterBreak="0">
    <w:nsid w:val="0D1F0EB8"/>
    <w:multiLevelType w:val="multilevel"/>
    <w:tmpl w:val="A030C97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2" w15:restartNumberingAfterBreak="0">
    <w:nsid w:val="0D692D36"/>
    <w:multiLevelType w:val="multilevel"/>
    <w:tmpl w:val="384E68DC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33" w15:restartNumberingAfterBreak="0">
    <w:nsid w:val="0D9C4ACE"/>
    <w:multiLevelType w:val="multilevel"/>
    <w:tmpl w:val="2042F09C"/>
    <w:lvl w:ilvl="0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4" w15:restartNumberingAfterBreak="0">
    <w:nsid w:val="0F084757"/>
    <w:multiLevelType w:val="multilevel"/>
    <w:tmpl w:val="54A842F0"/>
    <w:lvl w:ilvl="0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5" w15:restartNumberingAfterBreak="0">
    <w:nsid w:val="0F155757"/>
    <w:multiLevelType w:val="multilevel"/>
    <w:tmpl w:val="FBD48FC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36" w15:restartNumberingAfterBreak="0">
    <w:nsid w:val="0F4B6D4B"/>
    <w:multiLevelType w:val="multilevel"/>
    <w:tmpl w:val="3892B948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37" w15:restartNumberingAfterBreak="0">
    <w:nsid w:val="0F88142A"/>
    <w:multiLevelType w:val="multilevel"/>
    <w:tmpl w:val="7FD224DA"/>
    <w:lvl w:ilvl="0">
      <w:numFmt w:val="bullet"/>
      <w:lvlText w:val="-"/>
      <w:lvlJc w:val="left"/>
      <w:pPr>
        <w:ind w:left="0" w:firstLine="0"/>
      </w:pPr>
      <w:rPr>
        <w:rFonts w:ascii="Arial" w:eastAsia="Arial" w:hAnsi="Arial" w:cs="Arial"/>
        <w:sz w:val="24"/>
        <w:szCs w:val="24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8" w15:restartNumberingAfterBreak="0">
    <w:nsid w:val="11180799"/>
    <w:multiLevelType w:val="hybridMultilevel"/>
    <w:tmpl w:val="CE8C4E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1423EA3"/>
    <w:multiLevelType w:val="multilevel"/>
    <w:tmpl w:val="58AE70BA"/>
    <w:lvl w:ilvl="0">
      <w:start w:val="1"/>
      <w:numFmt w:val="bullet"/>
      <w:lvlText w:val="-"/>
      <w:lvlJc w:val="left"/>
      <w:pPr>
        <w:ind w:left="720" w:hanging="360"/>
      </w:pPr>
      <w:rPr>
        <w:rFonts w:ascii="Twentieth Century" w:eastAsia="Twentieth Century" w:hAnsi="Twentieth Century" w:cs="Twentieth Century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0" w15:restartNumberingAfterBreak="0">
    <w:nsid w:val="11DD7267"/>
    <w:multiLevelType w:val="multilevel"/>
    <w:tmpl w:val="55A63FBC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1" w15:restartNumberingAfterBreak="0">
    <w:nsid w:val="13457D88"/>
    <w:multiLevelType w:val="multilevel"/>
    <w:tmpl w:val="2B4C82D6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42" w15:restartNumberingAfterBreak="0">
    <w:nsid w:val="1399016C"/>
    <w:multiLevelType w:val="multilevel"/>
    <w:tmpl w:val="7A802538"/>
    <w:lvl w:ilvl="0"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vertAlign w:val="baseline"/>
      </w:rPr>
    </w:lvl>
  </w:abstractNum>
  <w:abstractNum w:abstractNumId="43" w15:restartNumberingAfterBreak="0">
    <w:nsid w:val="14151763"/>
    <w:multiLevelType w:val="multilevel"/>
    <w:tmpl w:val="C92C26C4"/>
    <w:lvl w:ilvl="0">
      <w:start w:val="1"/>
      <w:numFmt w:val="lowerLetter"/>
      <w:lvlText w:val="%1)"/>
      <w:lvlJc w:val="left"/>
      <w:pPr>
        <w:ind w:left="46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8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90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2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4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6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8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50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25" w:hanging="180"/>
      </w:pPr>
      <w:rPr>
        <w:vertAlign w:val="baseline"/>
      </w:rPr>
    </w:lvl>
  </w:abstractNum>
  <w:abstractNum w:abstractNumId="44" w15:restartNumberingAfterBreak="0">
    <w:nsid w:val="142C0216"/>
    <w:multiLevelType w:val="multilevel"/>
    <w:tmpl w:val="47A85FC0"/>
    <w:lvl w:ilvl="0">
      <w:numFmt w:val="bullet"/>
      <w:lvlText w:val="-"/>
      <w:lvlJc w:val="left"/>
      <w:pPr>
        <w:ind w:left="283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5" w15:restartNumberingAfterBreak="0">
    <w:nsid w:val="14611437"/>
    <w:multiLevelType w:val="multilevel"/>
    <w:tmpl w:val="5458500C"/>
    <w:lvl w:ilvl="0">
      <w:numFmt w:val="bullet"/>
      <w:lvlText w:val="-"/>
      <w:lvlJc w:val="left"/>
      <w:pPr>
        <w:ind w:left="635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6" w15:restartNumberingAfterBreak="0">
    <w:nsid w:val="149A043A"/>
    <w:multiLevelType w:val="multilevel"/>
    <w:tmpl w:val="B10C8AE2"/>
    <w:lvl w:ilvl="0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7" w15:restartNumberingAfterBreak="0">
    <w:nsid w:val="149F5015"/>
    <w:multiLevelType w:val="multilevel"/>
    <w:tmpl w:val="06BC9FB2"/>
    <w:lvl w:ilvl="0"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vertAlign w:val="baseline"/>
      </w:rPr>
    </w:lvl>
  </w:abstractNum>
  <w:abstractNum w:abstractNumId="48" w15:restartNumberingAfterBreak="0">
    <w:nsid w:val="150D3DC0"/>
    <w:multiLevelType w:val="hybridMultilevel"/>
    <w:tmpl w:val="396690B8"/>
    <w:lvl w:ilvl="0" w:tplc="6EE49DF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6EE49DF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15870AF4"/>
    <w:multiLevelType w:val="multilevel"/>
    <w:tmpl w:val="B15455C2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50" w15:restartNumberingAfterBreak="0">
    <w:nsid w:val="158A7B6C"/>
    <w:multiLevelType w:val="multilevel"/>
    <w:tmpl w:val="51DCB9DA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-.%2.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-.%2.%3.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-.%2.%3.%4.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-.%2.%3.%4.%5.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-.%2.%3.%4.%5.%6.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-.%2.%3.%4.%5.%6.%7.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-.%2.%3.%4.%5.%6.%7.%8.%9."/>
      <w:lvlJc w:val="left"/>
      <w:pPr>
        <w:ind w:left="3600" w:hanging="360"/>
      </w:pPr>
      <w:rPr>
        <w:vertAlign w:val="baseline"/>
      </w:rPr>
    </w:lvl>
  </w:abstractNum>
  <w:abstractNum w:abstractNumId="51" w15:restartNumberingAfterBreak="0">
    <w:nsid w:val="15981125"/>
    <w:multiLevelType w:val="multilevel"/>
    <w:tmpl w:val="F230B616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"/>
      <w:lvlJc w:val="left"/>
      <w:pPr>
        <w:ind w:left="1080" w:hanging="360"/>
      </w:pPr>
    </w:lvl>
    <w:lvl w:ilvl="2">
      <w:start w:val="1"/>
      <w:numFmt w:val="bullet"/>
      <w:lvlText w:val=""/>
      <w:lvlJc w:val="left"/>
      <w:pPr>
        <w:ind w:left="1440" w:hanging="360"/>
      </w:pPr>
    </w:lvl>
    <w:lvl w:ilvl="3">
      <w:start w:val="1"/>
      <w:numFmt w:val="bullet"/>
      <w:lvlText w:val=""/>
      <w:lvlJc w:val="left"/>
      <w:pPr>
        <w:ind w:left="1800" w:hanging="360"/>
      </w:pPr>
    </w:lvl>
    <w:lvl w:ilvl="4">
      <w:start w:val="1"/>
      <w:numFmt w:val="bullet"/>
      <w:lvlText w:val=""/>
      <w:lvlJc w:val="left"/>
      <w:pPr>
        <w:ind w:left="2160" w:hanging="360"/>
      </w:pPr>
    </w:lvl>
    <w:lvl w:ilvl="5">
      <w:start w:val="1"/>
      <w:numFmt w:val="bullet"/>
      <w:lvlText w:val=""/>
      <w:lvlJc w:val="left"/>
      <w:pPr>
        <w:ind w:left="2520" w:hanging="360"/>
      </w:pPr>
    </w:lvl>
    <w:lvl w:ilvl="6">
      <w:start w:val="1"/>
      <w:numFmt w:val="bullet"/>
      <w:lvlText w:val=""/>
      <w:lvlJc w:val="left"/>
      <w:pPr>
        <w:ind w:left="2880" w:hanging="360"/>
      </w:pPr>
    </w:lvl>
    <w:lvl w:ilvl="7">
      <w:start w:val="1"/>
      <w:numFmt w:val="bullet"/>
      <w:lvlText w:val=""/>
      <w:lvlJc w:val="left"/>
      <w:pPr>
        <w:ind w:left="3240" w:hanging="360"/>
      </w:pPr>
    </w:lvl>
    <w:lvl w:ilvl="8">
      <w:start w:val="1"/>
      <w:numFmt w:val="bullet"/>
      <w:lvlText w:val=""/>
      <w:lvlJc w:val="left"/>
      <w:pPr>
        <w:ind w:left="3600" w:hanging="360"/>
      </w:pPr>
    </w:lvl>
  </w:abstractNum>
  <w:abstractNum w:abstractNumId="52" w15:restartNumberingAfterBreak="0">
    <w:nsid w:val="15E77919"/>
    <w:multiLevelType w:val="multilevel"/>
    <w:tmpl w:val="F258C444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53" w15:restartNumberingAfterBreak="0">
    <w:nsid w:val="16B268ED"/>
    <w:multiLevelType w:val="multilevel"/>
    <w:tmpl w:val="11FC2DD0"/>
    <w:lvl w:ilvl="0">
      <w:start w:val="1"/>
      <w:numFmt w:val="bullet"/>
      <w:lvlText w:val="-"/>
      <w:lvlJc w:val="left"/>
      <w:pPr>
        <w:ind w:left="283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4" w15:restartNumberingAfterBreak="0">
    <w:nsid w:val="178F05AE"/>
    <w:multiLevelType w:val="multilevel"/>
    <w:tmpl w:val="23223F94"/>
    <w:lvl w:ilvl="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5" w15:restartNumberingAfterBreak="0">
    <w:nsid w:val="180D4E08"/>
    <w:multiLevelType w:val="multilevel"/>
    <w:tmpl w:val="9DEE2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18F77000"/>
    <w:multiLevelType w:val="multilevel"/>
    <w:tmpl w:val="0C32314A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7" w15:restartNumberingAfterBreak="0">
    <w:nsid w:val="19DC3641"/>
    <w:multiLevelType w:val="multilevel"/>
    <w:tmpl w:val="1D8866AA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−"/>
      <w:lvlJc w:val="left"/>
      <w:pPr>
        <w:ind w:left="654" w:hanging="359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2">
      <w:start w:val="1"/>
      <w:numFmt w:val="bullet"/>
      <w:lvlText w:val="−"/>
      <w:lvlJc w:val="left"/>
      <w:pPr>
        <w:ind w:left="948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3">
      <w:start w:val="1"/>
      <w:numFmt w:val="bullet"/>
      <w:lvlText w:val="−"/>
      <w:lvlJc w:val="left"/>
      <w:pPr>
        <w:ind w:left="1242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4">
      <w:start w:val="1"/>
      <w:numFmt w:val="bullet"/>
      <w:lvlText w:val="−"/>
      <w:lvlJc w:val="left"/>
      <w:pPr>
        <w:ind w:left="1536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5">
      <w:start w:val="1"/>
      <w:numFmt w:val="bullet"/>
      <w:lvlText w:val="−"/>
      <w:lvlJc w:val="left"/>
      <w:pPr>
        <w:ind w:left="183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6">
      <w:start w:val="1"/>
      <w:numFmt w:val="bullet"/>
      <w:lvlText w:val="−"/>
      <w:lvlJc w:val="left"/>
      <w:pPr>
        <w:ind w:left="2124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7">
      <w:start w:val="1"/>
      <w:numFmt w:val="bullet"/>
      <w:lvlText w:val="−"/>
      <w:lvlJc w:val="left"/>
      <w:pPr>
        <w:ind w:left="2418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8">
      <w:start w:val="1"/>
      <w:numFmt w:val="bullet"/>
      <w:lvlText w:val="−"/>
      <w:lvlJc w:val="left"/>
      <w:pPr>
        <w:ind w:left="2712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</w:abstractNum>
  <w:abstractNum w:abstractNumId="58" w15:restartNumberingAfterBreak="0">
    <w:nsid w:val="1A416977"/>
    <w:multiLevelType w:val="multilevel"/>
    <w:tmpl w:val="77F0CA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9" w15:restartNumberingAfterBreak="0">
    <w:nsid w:val="1A8056E9"/>
    <w:multiLevelType w:val="hybridMultilevel"/>
    <w:tmpl w:val="F2041D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AA9712C"/>
    <w:multiLevelType w:val="multilevel"/>
    <w:tmpl w:val="FB7C506C"/>
    <w:lvl w:ilvl="0">
      <w:numFmt w:val="bullet"/>
      <w:lvlText w:val="-"/>
      <w:lvlJc w:val="left"/>
      <w:pPr>
        <w:ind w:left="36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1" w15:restartNumberingAfterBreak="0">
    <w:nsid w:val="1BC33DE1"/>
    <w:multiLevelType w:val="multilevel"/>
    <w:tmpl w:val="448E4CE2"/>
    <w:lvl w:ilvl="0">
      <w:start w:val="1"/>
      <w:numFmt w:val="bullet"/>
      <w:lvlText w:val=""/>
      <w:lvlJc w:val="left"/>
      <w:pPr>
        <w:ind w:left="720" w:hanging="360"/>
      </w:pPr>
    </w:lvl>
    <w:lvl w:ilvl="1">
      <w:start w:val="1"/>
      <w:numFmt w:val="bullet"/>
      <w:lvlText w:val=""/>
      <w:lvlJc w:val="left"/>
      <w:pPr>
        <w:ind w:left="1080" w:hanging="360"/>
      </w:pPr>
    </w:lvl>
    <w:lvl w:ilvl="2">
      <w:start w:val="1"/>
      <w:numFmt w:val="bullet"/>
      <w:lvlText w:val=""/>
      <w:lvlJc w:val="left"/>
      <w:pPr>
        <w:ind w:left="1440" w:hanging="360"/>
      </w:pPr>
    </w:lvl>
    <w:lvl w:ilvl="3">
      <w:start w:val="1"/>
      <w:numFmt w:val="bullet"/>
      <w:lvlText w:val=""/>
      <w:lvlJc w:val="left"/>
      <w:pPr>
        <w:ind w:left="1800" w:hanging="360"/>
      </w:pPr>
    </w:lvl>
    <w:lvl w:ilvl="4">
      <w:start w:val="1"/>
      <w:numFmt w:val="bullet"/>
      <w:lvlText w:val=""/>
      <w:lvlJc w:val="left"/>
      <w:pPr>
        <w:ind w:left="2160" w:hanging="360"/>
      </w:pPr>
    </w:lvl>
    <w:lvl w:ilvl="5">
      <w:start w:val="1"/>
      <w:numFmt w:val="bullet"/>
      <w:lvlText w:val=""/>
      <w:lvlJc w:val="left"/>
      <w:pPr>
        <w:ind w:left="2520" w:hanging="360"/>
      </w:pPr>
    </w:lvl>
    <w:lvl w:ilvl="6">
      <w:start w:val="1"/>
      <w:numFmt w:val="bullet"/>
      <w:lvlText w:val=""/>
      <w:lvlJc w:val="left"/>
      <w:pPr>
        <w:ind w:left="2880" w:hanging="360"/>
      </w:pPr>
    </w:lvl>
    <w:lvl w:ilvl="7">
      <w:start w:val="1"/>
      <w:numFmt w:val="bullet"/>
      <w:lvlText w:val=""/>
      <w:lvlJc w:val="left"/>
      <w:pPr>
        <w:ind w:left="3240" w:hanging="360"/>
      </w:pPr>
    </w:lvl>
    <w:lvl w:ilvl="8">
      <w:start w:val="1"/>
      <w:numFmt w:val="bullet"/>
      <w:lvlText w:val=""/>
      <w:lvlJc w:val="left"/>
      <w:pPr>
        <w:ind w:left="3600" w:hanging="360"/>
      </w:pPr>
    </w:lvl>
  </w:abstractNum>
  <w:abstractNum w:abstractNumId="62" w15:restartNumberingAfterBreak="0">
    <w:nsid w:val="1BDC0161"/>
    <w:multiLevelType w:val="multilevel"/>
    <w:tmpl w:val="49C207D4"/>
    <w:lvl w:ilvl="0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3" w15:restartNumberingAfterBreak="0">
    <w:nsid w:val="1C2A1EAC"/>
    <w:multiLevelType w:val="multilevel"/>
    <w:tmpl w:val="C8B201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4" w15:restartNumberingAfterBreak="0">
    <w:nsid w:val="1C6B64CC"/>
    <w:multiLevelType w:val="multilevel"/>
    <w:tmpl w:val="46C0A1D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5" w15:restartNumberingAfterBreak="0">
    <w:nsid w:val="1D5C0BCB"/>
    <w:multiLevelType w:val="multilevel"/>
    <w:tmpl w:val="2102AC5A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66" w15:restartNumberingAfterBreak="0">
    <w:nsid w:val="1E6A77A4"/>
    <w:multiLevelType w:val="multilevel"/>
    <w:tmpl w:val="2706781C"/>
    <w:styleLink w:val="WWNum2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7" w15:restartNumberingAfterBreak="0">
    <w:nsid w:val="1E751D3F"/>
    <w:multiLevelType w:val="multilevel"/>
    <w:tmpl w:val="5B4E2608"/>
    <w:lvl w:ilvl="0">
      <w:numFmt w:val="bullet"/>
      <w:lvlText w:val="•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◦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•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◦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•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◦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8" w15:restartNumberingAfterBreak="0">
    <w:nsid w:val="1EE20B4D"/>
    <w:multiLevelType w:val="multilevel"/>
    <w:tmpl w:val="9A8EDD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9" w15:restartNumberingAfterBreak="0">
    <w:nsid w:val="1F5C47E6"/>
    <w:multiLevelType w:val="multilevel"/>
    <w:tmpl w:val="1172A388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70" w15:restartNumberingAfterBreak="0">
    <w:nsid w:val="1FFE19B2"/>
    <w:multiLevelType w:val="multilevel"/>
    <w:tmpl w:val="F476DA32"/>
    <w:lvl w:ilvl="0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1" w15:restartNumberingAfterBreak="0">
    <w:nsid w:val="204F2063"/>
    <w:multiLevelType w:val="multilevel"/>
    <w:tmpl w:val="740A2D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2" w15:restartNumberingAfterBreak="0">
    <w:nsid w:val="207C5AAA"/>
    <w:multiLevelType w:val="multilevel"/>
    <w:tmpl w:val="DAE63A56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3" w15:restartNumberingAfterBreak="0">
    <w:nsid w:val="20C029F9"/>
    <w:multiLevelType w:val="multilevel"/>
    <w:tmpl w:val="FEFCC688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4" w15:restartNumberingAfterBreak="0">
    <w:nsid w:val="215A2C0B"/>
    <w:multiLevelType w:val="multilevel"/>
    <w:tmpl w:val="DA06B74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5" w15:restartNumberingAfterBreak="0">
    <w:nsid w:val="219B63B3"/>
    <w:multiLevelType w:val="multilevel"/>
    <w:tmpl w:val="0C766B64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76" w15:restartNumberingAfterBreak="0">
    <w:nsid w:val="21BC582E"/>
    <w:multiLevelType w:val="multilevel"/>
    <w:tmpl w:val="681A3B8C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7" w15:restartNumberingAfterBreak="0">
    <w:nsid w:val="2247435A"/>
    <w:multiLevelType w:val="multilevel"/>
    <w:tmpl w:val="0CEE80D0"/>
    <w:lvl w:ilvl="0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8" w15:restartNumberingAfterBreak="0">
    <w:nsid w:val="22DA3CF8"/>
    <w:multiLevelType w:val="multilevel"/>
    <w:tmpl w:val="566A8276"/>
    <w:lvl w:ilvl="0">
      <w:numFmt w:val="bullet"/>
      <w:lvlText w:val="-"/>
      <w:lvlJc w:val="left"/>
      <w:pPr>
        <w:ind w:left="0" w:firstLine="0"/>
      </w:pPr>
      <w:rPr>
        <w:rFonts w:ascii="Arial" w:eastAsia="Arial" w:hAnsi="Arial" w:cs="Arial"/>
        <w:sz w:val="24"/>
        <w:szCs w:val="24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9" w15:restartNumberingAfterBreak="0">
    <w:nsid w:val="22E30EC3"/>
    <w:multiLevelType w:val="multilevel"/>
    <w:tmpl w:val="12883F40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0" w15:restartNumberingAfterBreak="0">
    <w:nsid w:val="233C647A"/>
    <w:multiLevelType w:val="multilevel"/>
    <w:tmpl w:val="B9B299D4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1" w15:restartNumberingAfterBreak="0">
    <w:nsid w:val="234D0BF9"/>
    <w:multiLevelType w:val="multilevel"/>
    <w:tmpl w:val="F95E57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2" w15:restartNumberingAfterBreak="0">
    <w:nsid w:val="24F74AFD"/>
    <w:multiLevelType w:val="multilevel"/>
    <w:tmpl w:val="40F8E5C2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83" w15:restartNumberingAfterBreak="0">
    <w:nsid w:val="257A75DC"/>
    <w:multiLevelType w:val="multilevel"/>
    <w:tmpl w:val="7FDA68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4" w15:restartNumberingAfterBreak="0">
    <w:nsid w:val="25986581"/>
    <w:multiLevelType w:val="multilevel"/>
    <w:tmpl w:val="99B8CC60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85" w15:restartNumberingAfterBreak="0">
    <w:nsid w:val="27D418B2"/>
    <w:multiLevelType w:val="multilevel"/>
    <w:tmpl w:val="248C7738"/>
    <w:lvl w:ilvl="0">
      <w:start w:val="1"/>
      <w:numFmt w:val="bullet"/>
      <w:lvlText w:val="-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6" w15:restartNumberingAfterBreak="0">
    <w:nsid w:val="283774AA"/>
    <w:multiLevelType w:val="multilevel"/>
    <w:tmpl w:val="DD8AB720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87" w15:restartNumberingAfterBreak="0">
    <w:nsid w:val="28DD5472"/>
    <w:multiLevelType w:val="multilevel"/>
    <w:tmpl w:val="B3345E22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88" w15:restartNumberingAfterBreak="0">
    <w:nsid w:val="2B6164BE"/>
    <w:multiLevelType w:val="multilevel"/>
    <w:tmpl w:val="23B09830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89" w15:restartNumberingAfterBreak="0">
    <w:nsid w:val="2CB84C50"/>
    <w:multiLevelType w:val="multilevel"/>
    <w:tmpl w:val="DC2ABA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0" w15:restartNumberingAfterBreak="0">
    <w:nsid w:val="2CFA418D"/>
    <w:multiLevelType w:val="multilevel"/>
    <w:tmpl w:val="EEE6B0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1" w15:restartNumberingAfterBreak="0">
    <w:nsid w:val="2D8C7E59"/>
    <w:multiLevelType w:val="multilevel"/>
    <w:tmpl w:val="D740488A"/>
    <w:lvl w:ilvl="0">
      <w:start w:val="1"/>
      <w:numFmt w:val="bullet"/>
      <w:pStyle w:val="Odrazkatesna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2" w15:restartNumberingAfterBreak="0">
    <w:nsid w:val="2D9C62A6"/>
    <w:multiLevelType w:val="multilevel"/>
    <w:tmpl w:val="A1A4BAD4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3" w15:restartNumberingAfterBreak="0">
    <w:nsid w:val="2E941B86"/>
    <w:multiLevelType w:val="multilevel"/>
    <w:tmpl w:val="18329FCE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4" w15:restartNumberingAfterBreak="0">
    <w:nsid w:val="2ED727A9"/>
    <w:multiLevelType w:val="multilevel"/>
    <w:tmpl w:val="8D1AC0CA"/>
    <w:lvl w:ilvl="0">
      <w:numFmt w:val="bullet"/>
      <w:lvlText w:val="-"/>
      <w:lvlJc w:val="left"/>
      <w:pPr>
        <w:ind w:left="360" w:hanging="360"/>
      </w:pPr>
      <w:rPr>
        <w:rFonts w:ascii="Arial" w:eastAsia="Arial" w:hAnsi="Arial" w:cs="Arial"/>
        <w:vertAlign w:val="baseline"/>
      </w:rPr>
    </w:lvl>
    <w:lvl w:ilvl="1">
      <w:numFmt w:val="bullet"/>
      <w:lvlText w:val="-"/>
      <w:lvlJc w:val="left"/>
      <w:pPr>
        <w:ind w:left="1080" w:hanging="360"/>
      </w:pPr>
      <w:rPr>
        <w:rFonts w:ascii="Arial" w:eastAsia="Arial" w:hAnsi="Arial" w:cs="Arial"/>
        <w:vertAlign w:val="baseline"/>
      </w:rPr>
    </w:lvl>
    <w:lvl w:ilvl="2"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5" w15:restartNumberingAfterBreak="0">
    <w:nsid w:val="2F383C14"/>
    <w:multiLevelType w:val="multilevel"/>
    <w:tmpl w:val="251871D2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6" w15:restartNumberingAfterBreak="0">
    <w:nsid w:val="3021135F"/>
    <w:multiLevelType w:val="hybridMultilevel"/>
    <w:tmpl w:val="685ADD44"/>
    <w:lvl w:ilvl="0" w:tplc="1FA2EE9C">
      <w:numFmt w:val="bullet"/>
      <w:lvlText w:val="-"/>
      <w:lvlJc w:val="left"/>
      <w:pPr>
        <w:ind w:left="720" w:hanging="360"/>
      </w:pPr>
      <w:rPr>
        <w:rFonts w:ascii="Azo Sans" w:eastAsia="Times New Roman" w:hAnsi="Azo Sans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0BA0768"/>
    <w:multiLevelType w:val="multilevel"/>
    <w:tmpl w:val="B374E4EC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98" w15:restartNumberingAfterBreak="0">
    <w:nsid w:val="3103029A"/>
    <w:multiLevelType w:val="hybridMultilevel"/>
    <w:tmpl w:val="BB44D9E0"/>
    <w:lvl w:ilvl="0" w:tplc="32BCDB5A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9" w15:restartNumberingAfterBreak="0">
    <w:nsid w:val="31276838"/>
    <w:multiLevelType w:val="multilevel"/>
    <w:tmpl w:val="F586A0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0" w15:restartNumberingAfterBreak="0">
    <w:nsid w:val="3150175A"/>
    <w:multiLevelType w:val="multilevel"/>
    <w:tmpl w:val="1E90E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 w15:restartNumberingAfterBreak="0">
    <w:nsid w:val="317522EE"/>
    <w:multiLevelType w:val="hybridMultilevel"/>
    <w:tmpl w:val="75E06E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326D47B3"/>
    <w:multiLevelType w:val="multilevel"/>
    <w:tmpl w:val="9E96735E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03" w15:restartNumberingAfterBreak="0">
    <w:nsid w:val="332C5411"/>
    <w:multiLevelType w:val="multilevel"/>
    <w:tmpl w:val="D4CE94A6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04" w15:restartNumberingAfterBreak="0">
    <w:nsid w:val="33422BB6"/>
    <w:multiLevelType w:val="hybridMultilevel"/>
    <w:tmpl w:val="A8123A04"/>
    <w:lvl w:ilvl="0" w:tplc="8DFC7E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33660778"/>
    <w:multiLevelType w:val="multilevel"/>
    <w:tmpl w:val="48928F1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6" w15:restartNumberingAfterBreak="0">
    <w:nsid w:val="33B27EEC"/>
    <w:multiLevelType w:val="multilevel"/>
    <w:tmpl w:val="0AD6275A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7" w15:restartNumberingAfterBreak="0">
    <w:nsid w:val="33FD3D41"/>
    <w:multiLevelType w:val="multilevel"/>
    <w:tmpl w:val="341EE05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08" w15:restartNumberingAfterBreak="0">
    <w:nsid w:val="349167E9"/>
    <w:multiLevelType w:val="multilevel"/>
    <w:tmpl w:val="4D8EAF38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9" w15:restartNumberingAfterBreak="0">
    <w:nsid w:val="35180AF7"/>
    <w:multiLevelType w:val="multilevel"/>
    <w:tmpl w:val="B71AF0EA"/>
    <w:lvl w:ilvl="0">
      <w:start w:val="1"/>
      <w:numFmt w:val="bullet"/>
      <w:lvlText w:val=""/>
      <w:lvlJc w:val="left"/>
      <w:pPr>
        <w:ind w:left="720" w:hanging="360"/>
      </w:pPr>
    </w:lvl>
    <w:lvl w:ilvl="1">
      <w:start w:val="1"/>
      <w:numFmt w:val="bullet"/>
      <w:lvlText w:val=""/>
      <w:lvlJc w:val="left"/>
      <w:pPr>
        <w:ind w:left="1080" w:hanging="360"/>
      </w:pPr>
    </w:lvl>
    <w:lvl w:ilvl="2">
      <w:start w:val="1"/>
      <w:numFmt w:val="bullet"/>
      <w:lvlText w:val=""/>
      <w:lvlJc w:val="left"/>
      <w:pPr>
        <w:ind w:left="1440" w:hanging="360"/>
      </w:pPr>
    </w:lvl>
    <w:lvl w:ilvl="3">
      <w:start w:val="1"/>
      <w:numFmt w:val="bullet"/>
      <w:lvlText w:val=""/>
      <w:lvlJc w:val="left"/>
      <w:pPr>
        <w:ind w:left="1800" w:hanging="360"/>
      </w:pPr>
    </w:lvl>
    <w:lvl w:ilvl="4">
      <w:start w:val="1"/>
      <w:numFmt w:val="bullet"/>
      <w:lvlText w:val=""/>
      <w:lvlJc w:val="left"/>
      <w:pPr>
        <w:ind w:left="2160" w:hanging="360"/>
      </w:pPr>
    </w:lvl>
    <w:lvl w:ilvl="5">
      <w:start w:val="1"/>
      <w:numFmt w:val="bullet"/>
      <w:lvlText w:val=""/>
      <w:lvlJc w:val="left"/>
      <w:pPr>
        <w:ind w:left="2520" w:hanging="360"/>
      </w:pPr>
    </w:lvl>
    <w:lvl w:ilvl="6">
      <w:start w:val="1"/>
      <w:numFmt w:val="bullet"/>
      <w:lvlText w:val=""/>
      <w:lvlJc w:val="left"/>
      <w:pPr>
        <w:ind w:left="2880" w:hanging="360"/>
      </w:pPr>
    </w:lvl>
    <w:lvl w:ilvl="7">
      <w:start w:val="1"/>
      <w:numFmt w:val="bullet"/>
      <w:lvlText w:val=""/>
      <w:lvlJc w:val="left"/>
      <w:pPr>
        <w:ind w:left="3240" w:hanging="360"/>
      </w:pPr>
    </w:lvl>
    <w:lvl w:ilvl="8">
      <w:start w:val="1"/>
      <w:numFmt w:val="bullet"/>
      <w:lvlText w:val=""/>
      <w:lvlJc w:val="left"/>
      <w:pPr>
        <w:ind w:left="3600" w:hanging="360"/>
      </w:pPr>
    </w:lvl>
  </w:abstractNum>
  <w:abstractNum w:abstractNumId="110" w15:restartNumberingAfterBreak="0">
    <w:nsid w:val="359A0DA0"/>
    <w:multiLevelType w:val="multilevel"/>
    <w:tmpl w:val="B5B8E946"/>
    <w:lvl w:ilvl="0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1" w15:restartNumberingAfterBreak="0">
    <w:nsid w:val="35A52AE8"/>
    <w:multiLevelType w:val="multilevel"/>
    <w:tmpl w:val="9C0601B8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12" w15:restartNumberingAfterBreak="0">
    <w:nsid w:val="36AD3EA5"/>
    <w:multiLevelType w:val="multilevel"/>
    <w:tmpl w:val="14B02AC0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13" w15:restartNumberingAfterBreak="0">
    <w:nsid w:val="36E649A3"/>
    <w:multiLevelType w:val="multilevel"/>
    <w:tmpl w:val="85929A26"/>
    <w:lvl w:ilvl="0">
      <w:numFmt w:val="bullet"/>
      <w:lvlText w:val="-"/>
      <w:lvlJc w:val="left"/>
      <w:pPr>
        <w:ind w:left="360" w:hanging="360"/>
      </w:pPr>
      <w:rPr>
        <w:rFonts w:ascii="Arial" w:eastAsia="Arial" w:hAnsi="Arial" w:cs="Arial"/>
        <w:vertAlign w:val="baseline"/>
      </w:rPr>
    </w:lvl>
    <w:lvl w:ilvl="1">
      <w:numFmt w:val="bullet"/>
      <w:lvlText w:val="-"/>
      <w:lvlJc w:val="left"/>
      <w:pPr>
        <w:ind w:left="108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4" w15:restartNumberingAfterBreak="0">
    <w:nsid w:val="37841052"/>
    <w:multiLevelType w:val="multilevel"/>
    <w:tmpl w:val="A3B61D9A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5" w15:restartNumberingAfterBreak="0">
    <w:nsid w:val="38205A59"/>
    <w:multiLevelType w:val="multilevel"/>
    <w:tmpl w:val="9AECD3F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16" w15:restartNumberingAfterBreak="0">
    <w:nsid w:val="39827204"/>
    <w:multiLevelType w:val="multilevel"/>
    <w:tmpl w:val="82BAB7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7" w15:restartNumberingAfterBreak="0">
    <w:nsid w:val="39B04325"/>
    <w:multiLevelType w:val="multilevel"/>
    <w:tmpl w:val="6CFC5D5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8" w15:restartNumberingAfterBreak="0">
    <w:nsid w:val="3AAA49AA"/>
    <w:multiLevelType w:val="multilevel"/>
    <w:tmpl w:val="6AB66344"/>
    <w:lvl w:ilvl="0">
      <w:start w:val="1"/>
      <w:numFmt w:val="bullet"/>
      <w:lvlText w:val="-"/>
      <w:lvlJc w:val="left"/>
      <w:pPr>
        <w:ind w:left="283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9" w15:restartNumberingAfterBreak="0">
    <w:nsid w:val="3AE93DF5"/>
    <w:multiLevelType w:val="multilevel"/>
    <w:tmpl w:val="65EC85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 w15:restartNumberingAfterBreak="0">
    <w:nsid w:val="3BBC66A1"/>
    <w:multiLevelType w:val="hybridMultilevel"/>
    <w:tmpl w:val="67F247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BC775AA"/>
    <w:multiLevelType w:val="multilevel"/>
    <w:tmpl w:val="86C4A33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22" w15:restartNumberingAfterBreak="0">
    <w:nsid w:val="3CDD39BF"/>
    <w:multiLevelType w:val="multilevel"/>
    <w:tmpl w:val="102E2A10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3" w15:restartNumberingAfterBreak="0">
    <w:nsid w:val="3DE36C9B"/>
    <w:multiLevelType w:val="multilevel"/>
    <w:tmpl w:val="A844A954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24" w15:restartNumberingAfterBreak="0">
    <w:nsid w:val="3DED6080"/>
    <w:multiLevelType w:val="multilevel"/>
    <w:tmpl w:val="D946F138"/>
    <w:lvl w:ilvl="0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5" w15:restartNumberingAfterBreak="0">
    <w:nsid w:val="3E242E10"/>
    <w:multiLevelType w:val="multilevel"/>
    <w:tmpl w:val="AAF652E8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6" w15:restartNumberingAfterBreak="0">
    <w:nsid w:val="3E8D7325"/>
    <w:multiLevelType w:val="multilevel"/>
    <w:tmpl w:val="5C24695E"/>
    <w:lvl w:ilvl="0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7" w15:restartNumberingAfterBreak="0">
    <w:nsid w:val="3F8D3580"/>
    <w:multiLevelType w:val="hybridMultilevel"/>
    <w:tmpl w:val="37DA191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8" w15:restartNumberingAfterBreak="0">
    <w:nsid w:val="405C3ADD"/>
    <w:multiLevelType w:val="hybridMultilevel"/>
    <w:tmpl w:val="836429AC"/>
    <w:lvl w:ilvl="0" w:tplc="7206E9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40CC00A1"/>
    <w:multiLevelType w:val="multilevel"/>
    <w:tmpl w:val="78C480DC"/>
    <w:lvl w:ilvl="0">
      <w:start w:val="1"/>
      <w:numFmt w:val="upp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0" w15:restartNumberingAfterBreak="0">
    <w:nsid w:val="41092F2F"/>
    <w:multiLevelType w:val="multilevel"/>
    <w:tmpl w:val="B3F8E5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1" w15:restartNumberingAfterBreak="0">
    <w:nsid w:val="415632F7"/>
    <w:multiLevelType w:val="multilevel"/>
    <w:tmpl w:val="ED486758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2" w15:restartNumberingAfterBreak="0">
    <w:nsid w:val="428E72EF"/>
    <w:multiLevelType w:val="multilevel"/>
    <w:tmpl w:val="F8FCA2F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3" w15:restartNumberingAfterBreak="0">
    <w:nsid w:val="42A616C1"/>
    <w:multiLevelType w:val="multilevel"/>
    <w:tmpl w:val="34A626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4" w15:restartNumberingAfterBreak="0">
    <w:nsid w:val="43736095"/>
    <w:multiLevelType w:val="hybridMultilevel"/>
    <w:tmpl w:val="F9D2AF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43BB25E6"/>
    <w:multiLevelType w:val="multilevel"/>
    <w:tmpl w:val="4ED842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6" w15:restartNumberingAfterBreak="0">
    <w:nsid w:val="457730D8"/>
    <w:multiLevelType w:val="multilevel"/>
    <w:tmpl w:val="2624B7C4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37" w15:restartNumberingAfterBreak="0">
    <w:nsid w:val="45D425D8"/>
    <w:multiLevelType w:val="multilevel"/>
    <w:tmpl w:val="10E45E7A"/>
    <w:lvl w:ilvl="0">
      <w:start w:val="1"/>
      <w:numFmt w:val="bullet"/>
      <w:lvlText w:val="-"/>
      <w:lvlJc w:val="left"/>
      <w:pPr>
        <w:ind w:left="360" w:hanging="360"/>
      </w:pPr>
      <w:rPr>
        <w:rFonts w:ascii="Courier New" w:eastAsia="Courier New" w:hAnsi="Courier New" w:cs="Courier New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8" w15:restartNumberingAfterBreak="0">
    <w:nsid w:val="46212F12"/>
    <w:multiLevelType w:val="multilevel"/>
    <w:tmpl w:val="E0F24E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9" w15:restartNumberingAfterBreak="0">
    <w:nsid w:val="47037772"/>
    <w:multiLevelType w:val="multilevel"/>
    <w:tmpl w:val="4E9AD1D6"/>
    <w:lvl w:ilvl="0">
      <w:numFmt w:val="bullet"/>
      <w:lvlText w:val="-"/>
      <w:lvlJc w:val="left"/>
      <w:pPr>
        <w:ind w:left="0" w:firstLine="0"/>
      </w:pPr>
      <w:rPr>
        <w:rFonts w:ascii="Arial" w:eastAsia="Arial" w:hAnsi="Arial" w:cs="Arial"/>
        <w:sz w:val="24"/>
        <w:szCs w:val="24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0" w15:restartNumberingAfterBreak="0">
    <w:nsid w:val="470A0F5C"/>
    <w:multiLevelType w:val="multilevel"/>
    <w:tmpl w:val="C70C9B7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1" w15:restartNumberingAfterBreak="0">
    <w:nsid w:val="470C5338"/>
    <w:multiLevelType w:val="multilevel"/>
    <w:tmpl w:val="8BB65FEC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2" w15:restartNumberingAfterBreak="0">
    <w:nsid w:val="47F66D98"/>
    <w:multiLevelType w:val="hybridMultilevel"/>
    <w:tmpl w:val="A46085F4"/>
    <w:lvl w:ilvl="0" w:tplc="F932BB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483430A9"/>
    <w:multiLevelType w:val="multilevel"/>
    <w:tmpl w:val="24A42630"/>
    <w:lvl w:ilvl="0">
      <w:numFmt w:val="bullet"/>
      <w:lvlText w:val="-"/>
      <w:lvlJc w:val="left"/>
      <w:pPr>
        <w:ind w:left="635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4" w15:restartNumberingAfterBreak="0">
    <w:nsid w:val="49EB077A"/>
    <w:multiLevelType w:val="multilevel"/>
    <w:tmpl w:val="10AA9CA8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5" w15:restartNumberingAfterBreak="0">
    <w:nsid w:val="4AFE44D5"/>
    <w:multiLevelType w:val="multilevel"/>
    <w:tmpl w:val="BFD4B6F0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46" w15:restartNumberingAfterBreak="0">
    <w:nsid w:val="4BB8190F"/>
    <w:multiLevelType w:val="hybridMultilevel"/>
    <w:tmpl w:val="0FCC6E0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7" w15:restartNumberingAfterBreak="0">
    <w:nsid w:val="4BBF28FC"/>
    <w:multiLevelType w:val="multilevel"/>
    <w:tmpl w:val="F626CC46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48" w15:restartNumberingAfterBreak="0">
    <w:nsid w:val="4CB456E4"/>
    <w:multiLevelType w:val="hybridMultilevel"/>
    <w:tmpl w:val="DD3AA986"/>
    <w:lvl w:ilvl="0" w:tplc="7206E9E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4CD25C8B"/>
    <w:multiLevelType w:val="multilevel"/>
    <w:tmpl w:val="F7587D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0" w15:restartNumberingAfterBreak="0">
    <w:nsid w:val="4D43528C"/>
    <w:multiLevelType w:val="multilevel"/>
    <w:tmpl w:val="1A720724"/>
    <w:lvl w:ilvl="0">
      <w:numFmt w:val="bullet"/>
      <w:lvlText w:val="-"/>
      <w:lvlJc w:val="left"/>
      <w:pPr>
        <w:ind w:left="283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1" w15:restartNumberingAfterBreak="0">
    <w:nsid w:val="4D68546E"/>
    <w:multiLevelType w:val="multilevel"/>
    <w:tmpl w:val="AF9EC504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52" w15:restartNumberingAfterBreak="0">
    <w:nsid w:val="4E085135"/>
    <w:multiLevelType w:val="multilevel"/>
    <w:tmpl w:val="5E6605B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3" w15:restartNumberingAfterBreak="0">
    <w:nsid w:val="4EB82DA4"/>
    <w:multiLevelType w:val="multilevel"/>
    <w:tmpl w:val="5D5AB6CC"/>
    <w:lvl w:ilvl="0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4" w15:restartNumberingAfterBreak="0">
    <w:nsid w:val="4F193C4C"/>
    <w:multiLevelType w:val="multilevel"/>
    <w:tmpl w:val="EC225696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55" w15:restartNumberingAfterBreak="0">
    <w:nsid w:val="501B68ED"/>
    <w:multiLevelType w:val="multilevel"/>
    <w:tmpl w:val="25163C3E"/>
    <w:lvl w:ilvl="0">
      <w:start w:val="1"/>
      <w:numFmt w:val="bullet"/>
      <w:lvlText w:val=""/>
      <w:lvlJc w:val="left"/>
      <w:pPr>
        <w:ind w:left="720" w:hanging="360"/>
      </w:pPr>
    </w:lvl>
    <w:lvl w:ilvl="1">
      <w:start w:val="1"/>
      <w:numFmt w:val="bullet"/>
      <w:lvlText w:val=""/>
      <w:lvlJc w:val="left"/>
      <w:pPr>
        <w:ind w:left="1080" w:hanging="360"/>
      </w:pPr>
    </w:lvl>
    <w:lvl w:ilvl="2">
      <w:start w:val="1"/>
      <w:numFmt w:val="bullet"/>
      <w:lvlText w:val=""/>
      <w:lvlJc w:val="left"/>
      <w:pPr>
        <w:ind w:left="1440" w:hanging="360"/>
      </w:pPr>
    </w:lvl>
    <w:lvl w:ilvl="3">
      <w:start w:val="1"/>
      <w:numFmt w:val="bullet"/>
      <w:lvlText w:val=""/>
      <w:lvlJc w:val="left"/>
      <w:pPr>
        <w:ind w:left="1800" w:hanging="360"/>
      </w:pPr>
    </w:lvl>
    <w:lvl w:ilvl="4">
      <w:start w:val="1"/>
      <w:numFmt w:val="bullet"/>
      <w:lvlText w:val=""/>
      <w:lvlJc w:val="left"/>
      <w:pPr>
        <w:ind w:left="2160" w:hanging="360"/>
      </w:pPr>
    </w:lvl>
    <w:lvl w:ilvl="5">
      <w:start w:val="1"/>
      <w:numFmt w:val="bullet"/>
      <w:lvlText w:val=""/>
      <w:lvlJc w:val="left"/>
      <w:pPr>
        <w:ind w:left="2520" w:hanging="360"/>
      </w:pPr>
    </w:lvl>
    <w:lvl w:ilvl="6">
      <w:start w:val="1"/>
      <w:numFmt w:val="bullet"/>
      <w:lvlText w:val=""/>
      <w:lvlJc w:val="left"/>
      <w:pPr>
        <w:ind w:left="2880" w:hanging="360"/>
      </w:pPr>
    </w:lvl>
    <w:lvl w:ilvl="7">
      <w:start w:val="1"/>
      <w:numFmt w:val="bullet"/>
      <w:lvlText w:val=""/>
      <w:lvlJc w:val="left"/>
      <w:pPr>
        <w:ind w:left="3240" w:hanging="360"/>
      </w:pPr>
    </w:lvl>
    <w:lvl w:ilvl="8">
      <w:start w:val="1"/>
      <w:numFmt w:val="bullet"/>
      <w:lvlText w:val=""/>
      <w:lvlJc w:val="left"/>
      <w:pPr>
        <w:ind w:left="3600" w:hanging="360"/>
      </w:pPr>
    </w:lvl>
  </w:abstractNum>
  <w:abstractNum w:abstractNumId="156" w15:restartNumberingAfterBreak="0">
    <w:nsid w:val="51C82FC1"/>
    <w:multiLevelType w:val="multilevel"/>
    <w:tmpl w:val="5D723524"/>
    <w:lvl w:ilvl="0">
      <w:numFmt w:val="bullet"/>
      <w:lvlText w:val="-"/>
      <w:lvlJc w:val="left"/>
      <w:pPr>
        <w:ind w:left="283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7" w15:restartNumberingAfterBreak="0">
    <w:nsid w:val="51E75E95"/>
    <w:multiLevelType w:val="multilevel"/>
    <w:tmpl w:val="6B96D6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8" w15:restartNumberingAfterBreak="0">
    <w:nsid w:val="51FF6192"/>
    <w:multiLevelType w:val="multilevel"/>
    <w:tmpl w:val="D646CF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9" w15:restartNumberingAfterBreak="0">
    <w:nsid w:val="522F2855"/>
    <w:multiLevelType w:val="multilevel"/>
    <w:tmpl w:val="2290318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0" w15:restartNumberingAfterBreak="0">
    <w:nsid w:val="529860B4"/>
    <w:multiLevelType w:val="multilevel"/>
    <w:tmpl w:val="4C8040CA"/>
    <w:lvl w:ilvl="0">
      <w:numFmt w:val="bullet"/>
      <w:lvlText w:val="-"/>
      <w:lvlJc w:val="left"/>
      <w:pPr>
        <w:ind w:left="502" w:hanging="360"/>
      </w:pPr>
      <w:rPr>
        <w:rFonts w:ascii="Calibri" w:eastAsia="Calibri" w:hAnsi="Calibri" w:cs="Calibri"/>
        <w:vertAlign w:val="baseline"/>
      </w:rPr>
    </w:lvl>
    <w:lvl w:ilvl="1"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  <w:vertAlign w:val="baseline"/>
      </w:rPr>
    </w:lvl>
    <w:lvl w:ilvl="2"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●"/>
      <w:lvlJc w:val="left"/>
      <w:pPr>
        <w:ind w:left="266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o"/>
      <w:lvlJc w:val="left"/>
      <w:pPr>
        <w:ind w:left="3382" w:hanging="360"/>
      </w:pPr>
      <w:rPr>
        <w:rFonts w:ascii="Courier New" w:eastAsia="Courier New" w:hAnsi="Courier New" w:cs="Courier New"/>
        <w:vertAlign w:val="baseline"/>
      </w:rPr>
    </w:lvl>
    <w:lvl w:ilvl="5"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●"/>
      <w:lvlJc w:val="left"/>
      <w:pPr>
        <w:ind w:left="482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o"/>
      <w:lvlJc w:val="left"/>
      <w:pPr>
        <w:ind w:left="5542" w:hanging="360"/>
      </w:pPr>
      <w:rPr>
        <w:rFonts w:ascii="Courier New" w:eastAsia="Courier New" w:hAnsi="Courier New" w:cs="Courier New"/>
        <w:vertAlign w:val="baseline"/>
      </w:rPr>
    </w:lvl>
    <w:lvl w:ilvl="8"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1" w15:restartNumberingAfterBreak="0">
    <w:nsid w:val="52DB5ED4"/>
    <w:multiLevelType w:val="multilevel"/>
    <w:tmpl w:val="811EC606"/>
    <w:lvl w:ilvl="0">
      <w:numFmt w:val="bullet"/>
      <w:lvlText w:val="-"/>
      <w:lvlJc w:val="left"/>
      <w:pPr>
        <w:ind w:left="0" w:firstLine="0"/>
      </w:pPr>
      <w:rPr>
        <w:rFonts w:ascii="Arial" w:eastAsia="Arial" w:hAnsi="Arial" w:cs="Arial"/>
        <w:sz w:val="24"/>
        <w:szCs w:val="24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2" w15:restartNumberingAfterBreak="0">
    <w:nsid w:val="5330146F"/>
    <w:multiLevelType w:val="multilevel"/>
    <w:tmpl w:val="16C49C5C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63" w15:restartNumberingAfterBreak="0">
    <w:nsid w:val="5556089C"/>
    <w:multiLevelType w:val="multilevel"/>
    <w:tmpl w:val="0A8AA3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4" w15:restartNumberingAfterBreak="0">
    <w:nsid w:val="569D167B"/>
    <w:multiLevelType w:val="hybridMultilevel"/>
    <w:tmpl w:val="6E900DD2"/>
    <w:lvl w:ilvl="0" w:tplc="6D966E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57646FFC"/>
    <w:multiLevelType w:val="multilevel"/>
    <w:tmpl w:val="AA1EDE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6" w15:restartNumberingAfterBreak="0">
    <w:nsid w:val="58225596"/>
    <w:multiLevelType w:val="multilevel"/>
    <w:tmpl w:val="5E684B44"/>
    <w:lvl w:ilvl="0">
      <w:numFmt w:val="bullet"/>
      <w:lvlText w:val="-"/>
      <w:lvlJc w:val="left"/>
      <w:pPr>
        <w:ind w:left="360" w:hanging="360"/>
      </w:pPr>
      <w:rPr>
        <w:rFonts w:ascii="Courier New" w:eastAsia="Courier New" w:hAnsi="Courier New" w:cs="Courier New"/>
        <w:color w:val="00000A"/>
        <w:vertAlign w:val="baseline"/>
      </w:rPr>
    </w:lvl>
    <w:lvl w:ilvl="1"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7" w15:restartNumberingAfterBreak="0">
    <w:nsid w:val="5893455A"/>
    <w:multiLevelType w:val="hybridMultilevel"/>
    <w:tmpl w:val="B2E4812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5895217F"/>
    <w:multiLevelType w:val="multilevel"/>
    <w:tmpl w:val="9CEA4184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69" w15:restartNumberingAfterBreak="0">
    <w:nsid w:val="58D123D4"/>
    <w:multiLevelType w:val="multilevel"/>
    <w:tmpl w:val="5900BBBA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170" w15:restartNumberingAfterBreak="0">
    <w:nsid w:val="597D5925"/>
    <w:multiLevelType w:val="hybridMultilevel"/>
    <w:tmpl w:val="5DD8B474"/>
    <w:lvl w:ilvl="0" w:tplc="AAA897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5AA374B5"/>
    <w:multiLevelType w:val="multilevel"/>
    <w:tmpl w:val="424604CC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72" w15:restartNumberingAfterBreak="0">
    <w:nsid w:val="5AEE1F3B"/>
    <w:multiLevelType w:val="multilevel"/>
    <w:tmpl w:val="C2E8E4B4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3" w15:restartNumberingAfterBreak="0">
    <w:nsid w:val="5B021F7C"/>
    <w:multiLevelType w:val="hybridMultilevel"/>
    <w:tmpl w:val="2F7AEBB2"/>
    <w:lvl w:ilvl="0" w:tplc="7206E9E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5B3A0808"/>
    <w:multiLevelType w:val="multilevel"/>
    <w:tmpl w:val="8D8E1D52"/>
    <w:lvl w:ilvl="0">
      <w:start w:val="1"/>
      <w:numFmt w:val="bullet"/>
      <w:lvlText w:val="▪"/>
      <w:lvlJc w:val="left"/>
      <w:pPr>
        <w:ind w:left="177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49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1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3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5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37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09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1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3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5" w15:restartNumberingAfterBreak="0">
    <w:nsid w:val="5C531882"/>
    <w:multiLevelType w:val="multilevel"/>
    <w:tmpl w:val="D8CCB6DA"/>
    <w:lvl w:ilvl="0">
      <w:numFmt w:val="bullet"/>
      <w:lvlText w:val="-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6" w15:restartNumberingAfterBreak="0">
    <w:nsid w:val="5C6D064C"/>
    <w:multiLevelType w:val="multilevel"/>
    <w:tmpl w:val="75F6ED2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77" w15:restartNumberingAfterBreak="0">
    <w:nsid w:val="5C7A0046"/>
    <w:multiLevelType w:val="hybridMultilevel"/>
    <w:tmpl w:val="356CE1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5CBC676B"/>
    <w:multiLevelType w:val="multilevel"/>
    <w:tmpl w:val="86B675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9" w15:restartNumberingAfterBreak="0">
    <w:nsid w:val="5CC539A6"/>
    <w:multiLevelType w:val="multilevel"/>
    <w:tmpl w:val="8348FBD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0" w15:restartNumberingAfterBreak="0">
    <w:nsid w:val="5D863A6E"/>
    <w:multiLevelType w:val="hybridMultilevel"/>
    <w:tmpl w:val="A11E8D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5E314E84"/>
    <w:multiLevelType w:val="multilevel"/>
    <w:tmpl w:val="B366C300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82" w15:restartNumberingAfterBreak="0">
    <w:nsid w:val="5EAF2842"/>
    <w:multiLevelType w:val="multilevel"/>
    <w:tmpl w:val="3904D690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83" w15:restartNumberingAfterBreak="0">
    <w:nsid w:val="5F311325"/>
    <w:multiLevelType w:val="multilevel"/>
    <w:tmpl w:val="488A27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4" w15:restartNumberingAfterBreak="0">
    <w:nsid w:val="603471C8"/>
    <w:multiLevelType w:val="multilevel"/>
    <w:tmpl w:val="960CC2B4"/>
    <w:lvl w:ilvl="0"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vertAlign w:val="baseline"/>
      </w:rPr>
    </w:lvl>
  </w:abstractNum>
  <w:abstractNum w:abstractNumId="185" w15:restartNumberingAfterBreak="0">
    <w:nsid w:val="611078FA"/>
    <w:multiLevelType w:val="multilevel"/>
    <w:tmpl w:val="B2503CEC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86" w15:restartNumberingAfterBreak="0">
    <w:nsid w:val="616B01CF"/>
    <w:multiLevelType w:val="multilevel"/>
    <w:tmpl w:val="2EDAB668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87" w15:restartNumberingAfterBreak="0">
    <w:nsid w:val="61850219"/>
    <w:multiLevelType w:val="multilevel"/>
    <w:tmpl w:val="65409EB0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8" w15:restartNumberingAfterBreak="0">
    <w:nsid w:val="62300B06"/>
    <w:multiLevelType w:val="multilevel"/>
    <w:tmpl w:val="072A276E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9" w15:restartNumberingAfterBreak="0">
    <w:nsid w:val="63C304F6"/>
    <w:multiLevelType w:val="hybridMultilevel"/>
    <w:tmpl w:val="1CECCE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63CC4249"/>
    <w:multiLevelType w:val="multilevel"/>
    <w:tmpl w:val="7F8C8CFC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1" w15:restartNumberingAfterBreak="0">
    <w:nsid w:val="64207E1C"/>
    <w:multiLevelType w:val="multilevel"/>
    <w:tmpl w:val="A4C20F88"/>
    <w:lvl w:ilvl="0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2" w15:restartNumberingAfterBreak="0">
    <w:nsid w:val="64B708C3"/>
    <w:multiLevelType w:val="multilevel"/>
    <w:tmpl w:val="BF20AE3A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93" w15:restartNumberingAfterBreak="0">
    <w:nsid w:val="65291195"/>
    <w:multiLevelType w:val="multilevel"/>
    <w:tmpl w:val="6C72DDD6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4" w15:restartNumberingAfterBreak="0">
    <w:nsid w:val="67753980"/>
    <w:multiLevelType w:val="multilevel"/>
    <w:tmpl w:val="2A1607DC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5" w15:restartNumberingAfterBreak="0">
    <w:nsid w:val="68320971"/>
    <w:multiLevelType w:val="hybridMultilevel"/>
    <w:tmpl w:val="C3BA409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6" w15:restartNumberingAfterBreak="0">
    <w:nsid w:val="68F14529"/>
    <w:multiLevelType w:val="multilevel"/>
    <w:tmpl w:val="D6FE58B8"/>
    <w:lvl w:ilvl="0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7" w15:restartNumberingAfterBreak="0">
    <w:nsid w:val="69286EAB"/>
    <w:multiLevelType w:val="multilevel"/>
    <w:tmpl w:val="BFA21A6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8" w15:restartNumberingAfterBreak="0">
    <w:nsid w:val="694B3A1B"/>
    <w:multiLevelType w:val="multilevel"/>
    <w:tmpl w:val="A2C850E0"/>
    <w:lvl w:ilvl="0">
      <w:start w:val="1"/>
      <w:numFmt w:val="decimal"/>
      <w:lvlText w:val="%1."/>
      <w:lvlJc w:val="left"/>
      <w:pPr>
        <w:ind w:left="46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8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90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2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4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6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8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50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25" w:hanging="180"/>
      </w:pPr>
      <w:rPr>
        <w:vertAlign w:val="baseline"/>
      </w:rPr>
    </w:lvl>
  </w:abstractNum>
  <w:abstractNum w:abstractNumId="199" w15:restartNumberingAfterBreak="0">
    <w:nsid w:val="69BA460F"/>
    <w:multiLevelType w:val="multilevel"/>
    <w:tmpl w:val="DEFC2ADA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0" w15:restartNumberingAfterBreak="0">
    <w:nsid w:val="69BB69E0"/>
    <w:multiLevelType w:val="multilevel"/>
    <w:tmpl w:val="EE6C5588"/>
    <w:lvl w:ilvl="0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1" w15:restartNumberingAfterBreak="0">
    <w:nsid w:val="6A8A71FD"/>
    <w:multiLevelType w:val="multilevel"/>
    <w:tmpl w:val="69FA1502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02" w15:restartNumberingAfterBreak="0">
    <w:nsid w:val="6A951CBB"/>
    <w:multiLevelType w:val="hybridMultilevel"/>
    <w:tmpl w:val="C31C9A9A"/>
    <w:lvl w:ilvl="0" w:tplc="7206E9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6A953485"/>
    <w:multiLevelType w:val="multilevel"/>
    <w:tmpl w:val="2DBC035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1.%2.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1.%2.%3.%4.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1.%2.%3.%4.%5.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1.%2.%3.%4.%5.%6.%7.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1.%2.%3.%4.%5.%6.%7.%8.%9."/>
      <w:lvlJc w:val="right"/>
      <w:pPr>
        <w:ind w:left="6480" w:hanging="180"/>
      </w:pPr>
      <w:rPr>
        <w:vertAlign w:val="baseline"/>
      </w:rPr>
    </w:lvl>
  </w:abstractNum>
  <w:abstractNum w:abstractNumId="204" w15:restartNumberingAfterBreak="0">
    <w:nsid w:val="6A9C2114"/>
    <w:multiLevelType w:val="multilevel"/>
    <w:tmpl w:val="474EF0A8"/>
    <w:lvl w:ilvl="0">
      <w:numFmt w:val="bullet"/>
      <w:lvlText w:val="-"/>
      <w:lvlJc w:val="left"/>
      <w:pPr>
        <w:ind w:left="0" w:firstLine="0"/>
      </w:pPr>
      <w:rPr>
        <w:rFonts w:ascii="Arial" w:eastAsia="Arial" w:hAnsi="Arial" w:cs="Arial"/>
        <w:sz w:val="24"/>
        <w:szCs w:val="24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5" w15:restartNumberingAfterBreak="0">
    <w:nsid w:val="6B2D6ADD"/>
    <w:multiLevelType w:val="multilevel"/>
    <w:tmpl w:val="B77EE1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6" w15:restartNumberingAfterBreak="0">
    <w:nsid w:val="6B433272"/>
    <w:multiLevelType w:val="multilevel"/>
    <w:tmpl w:val="F3DCBEE0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07" w15:restartNumberingAfterBreak="0">
    <w:nsid w:val="6B4459E1"/>
    <w:multiLevelType w:val="multilevel"/>
    <w:tmpl w:val="5A12CD48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"/>
      <w:lvlJc w:val="left"/>
      <w:pPr>
        <w:ind w:left="1080" w:hanging="360"/>
      </w:pPr>
    </w:lvl>
    <w:lvl w:ilvl="2">
      <w:start w:val="1"/>
      <w:numFmt w:val="bullet"/>
      <w:lvlText w:val=""/>
      <w:lvlJc w:val="left"/>
      <w:pPr>
        <w:ind w:left="1440" w:hanging="360"/>
      </w:pPr>
    </w:lvl>
    <w:lvl w:ilvl="3">
      <w:start w:val="1"/>
      <w:numFmt w:val="bullet"/>
      <w:lvlText w:val=""/>
      <w:lvlJc w:val="left"/>
      <w:pPr>
        <w:ind w:left="1800" w:hanging="360"/>
      </w:pPr>
    </w:lvl>
    <w:lvl w:ilvl="4">
      <w:start w:val="1"/>
      <w:numFmt w:val="bullet"/>
      <w:lvlText w:val=""/>
      <w:lvlJc w:val="left"/>
      <w:pPr>
        <w:ind w:left="2160" w:hanging="360"/>
      </w:pPr>
    </w:lvl>
    <w:lvl w:ilvl="5">
      <w:start w:val="1"/>
      <w:numFmt w:val="bullet"/>
      <w:lvlText w:val=""/>
      <w:lvlJc w:val="left"/>
      <w:pPr>
        <w:ind w:left="2520" w:hanging="360"/>
      </w:pPr>
    </w:lvl>
    <w:lvl w:ilvl="6">
      <w:start w:val="1"/>
      <w:numFmt w:val="bullet"/>
      <w:lvlText w:val=""/>
      <w:lvlJc w:val="left"/>
      <w:pPr>
        <w:ind w:left="2880" w:hanging="360"/>
      </w:pPr>
    </w:lvl>
    <w:lvl w:ilvl="7">
      <w:start w:val="1"/>
      <w:numFmt w:val="bullet"/>
      <w:lvlText w:val=""/>
      <w:lvlJc w:val="left"/>
      <w:pPr>
        <w:ind w:left="3240" w:hanging="360"/>
      </w:pPr>
    </w:lvl>
    <w:lvl w:ilvl="8">
      <w:start w:val="1"/>
      <w:numFmt w:val="bullet"/>
      <w:lvlText w:val=""/>
      <w:lvlJc w:val="left"/>
      <w:pPr>
        <w:ind w:left="3600" w:hanging="360"/>
      </w:pPr>
    </w:lvl>
  </w:abstractNum>
  <w:abstractNum w:abstractNumId="208" w15:restartNumberingAfterBreak="0">
    <w:nsid w:val="6B475CA1"/>
    <w:multiLevelType w:val="multilevel"/>
    <w:tmpl w:val="89260D7A"/>
    <w:lvl w:ilvl="0">
      <w:numFmt w:val="bullet"/>
      <w:lvlText w:val="-"/>
      <w:lvlJc w:val="left"/>
      <w:pPr>
        <w:ind w:left="0" w:firstLine="0"/>
      </w:pPr>
      <w:rPr>
        <w:rFonts w:ascii="Arial" w:eastAsia="Arial" w:hAnsi="Arial" w:cs="Arial"/>
        <w:sz w:val="24"/>
        <w:szCs w:val="24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9" w15:restartNumberingAfterBreak="0">
    <w:nsid w:val="6B590751"/>
    <w:multiLevelType w:val="multilevel"/>
    <w:tmpl w:val="AA921EEE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0" w15:restartNumberingAfterBreak="0">
    <w:nsid w:val="6D400716"/>
    <w:multiLevelType w:val="multilevel"/>
    <w:tmpl w:val="09A41AF4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1" w15:restartNumberingAfterBreak="0">
    <w:nsid w:val="6DE41858"/>
    <w:multiLevelType w:val="multilevel"/>
    <w:tmpl w:val="30129F9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2" w15:restartNumberingAfterBreak="0">
    <w:nsid w:val="6E4A4D87"/>
    <w:multiLevelType w:val="multilevel"/>
    <w:tmpl w:val="130C19D8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3" w15:restartNumberingAfterBreak="0">
    <w:nsid w:val="6EB97DF5"/>
    <w:multiLevelType w:val="multilevel"/>
    <w:tmpl w:val="D40A15F4"/>
    <w:lvl w:ilvl="0">
      <w:start w:val="1"/>
      <w:numFmt w:val="bullet"/>
      <w:lvlText w:val=""/>
      <w:lvlJc w:val="left"/>
      <w:pPr>
        <w:ind w:left="720" w:hanging="360"/>
      </w:pPr>
    </w:lvl>
    <w:lvl w:ilvl="1">
      <w:start w:val="1"/>
      <w:numFmt w:val="bullet"/>
      <w:lvlText w:val=""/>
      <w:lvlJc w:val="left"/>
      <w:pPr>
        <w:ind w:left="1080" w:hanging="360"/>
      </w:pPr>
    </w:lvl>
    <w:lvl w:ilvl="2">
      <w:start w:val="1"/>
      <w:numFmt w:val="bullet"/>
      <w:lvlText w:val=""/>
      <w:lvlJc w:val="left"/>
      <w:pPr>
        <w:ind w:left="1440" w:hanging="360"/>
      </w:pPr>
    </w:lvl>
    <w:lvl w:ilvl="3">
      <w:start w:val="1"/>
      <w:numFmt w:val="bullet"/>
      <w:lvlText w:val=""/>
      <w:lvlJc w:val="left"/>
      <w:pPr>
        <w:ind w:left="1800" w:hanging="360"/>
      </w:pPr>
    </w:lvl>
    <w:lvl w:ilvl="4">
      <w:start w:val="1"/>
      <w:numFmt w:val="bullet"/>
      <w:lvlText w:val=""/>
      <w:lvlJc w:val="left"/>
      <w:pPr>
        <w:ind w:left="2160" w:hanging="360"/>
      </w:pPr>
    </w:lvl>
    <w:lvl w:ilvl="5">
      <w:start w:val="1"/>
      <w:numFmt w:val="bullet"/>
      <w:lvlText w:val=""/>
      <w:lvlJc w:val="left"/>
      <w:pPr>
        <w:ind w:left="2520" w:hanging="360"/>
      </w:pPr>
    </w:lvl>
    <w:lvl w:ilvl="6">
      <w:start w:val="1"/>
      <w:numFmt w:val="bullet"/>
      <w:lvlText w:val=""/>
      <w:lvlJc w:val="left"/>
      <w:pPr>
        <w:ind w:left="2880" w:hanging="360"/>
      </w:pPr>
    </w:lvl>
    <w:lvl w:ilvl="7">
      <w:start w:val="1"/>
      <w:numFmt w:val="bullet"/>
      <w:lvlText w:val=""/>
      <w:lvlJc w:val="left"/>
      <w:pPr>
        <w:ind w:left="3240" w:hanging="360"/>
      </w:pPr>
    </w:lvl>
    <w:lvl w:ilvl="8">
      <w:start w:val="1"/>
      <w:numFmt w:val="bullet"/>
      <w:lvlText w:val=""/>
      <w:lvlJc w:val="left"/>
      <w:pPr>
        <w:ind w:left="3600" w:hanging="360"/>
      </w:pPr>
    </w:lvl>
  </w:abstractNum>
  <w:abstractNum w:abstractNumId="214" w15:restartNumberingAfterBreak="0">
    <w:nsid w:val="6F5550B9"/>
    <w:multiLevelType w:val="multilevel"/>
    <w:tmpl w:val="043CB29E"/>
    <w:lvl w:ilvl="0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5" w15:restartNumberingAfterBreak="0">
    <w:nsid w:val="6F7A6091"/>
    <w:multiLevelType w:val="multilevel"/>
    <w:tmpl w:val="A8EC1120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16" w15:restartNumberingAfterBreak="0">
    <w:nsid w:val="6F915977"/>
    <w:multiLevelType w:val="multilevel"/>
    <w:tmpl w:val="D248BDCC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17" w15:restartNumberingAfterBreak="0">
    <w:nsid w:val="7016478B"/>
    <w:multiLevelType w:val="multilevel"/>
    <w:tmpl w:val="AF04D3E6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8" w15:restartNumberingAfterBreak="0">
    <w:nsid w:val="705A0855"/>
    <w:multiLevelType w:val="multilevel"/>
    <w:tmpl w:val="A91886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9" w15:restartNumberingAfterBreak="0">
    <w:nsid w:val="710D4CB8"/>
    <w:multiLevelType w:val="multilevel"/>
    <w:tmpl w:val="DF22D5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20" w15:restartNumberingAfterBreak="0">
    <w:nsid w:val="71627EF7"/>
    <w:multiLevelType w:val="multilevel"/>
    <w:tmpl w:val="54628C14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21" w15:restartNumberingAfterBreak="0">
    <w:nsid w:val="7168727C"/>
    <w:multiLevelType w:val="multilevel"/>
    <w:tmpl w:val="796473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2" w15:restartNumberingAfterBreak="0">
    <w:nsid w:val="71B15FE7"/>
    <w:multiLevelType w:val="multilevel"/>
    <w:tmpl w:val="BA5C041C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23" w15:restartNumberingAfterBreak="0">
    <w:nsid w:val="72322D8C"/>
    <w:multiLevelType w:val="multilevel"/>
    <w:tmpl w:val="1E983378"/>
    <w:lvl w:ilvl="0">
      <w:numFmt w:val="bullet"/>
      <w:lvlText w:val="•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◦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•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◦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•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◦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24" w15:restartNumberingAfterBreak="0">
    <w:nsid w:val="72B26186"/>
    <w:multiLevelType w:val="multilevel"/>
    <w:tmpl w:val="1646BE0A"/>
    <w:lvl w:ilvl="0">
      <w:numFmt w:val="bullet"/>
      <w:lvlText w:val="–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–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–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–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–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–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–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–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–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25" w15:restartNumberingAfterBreak="0">
    <w:nsid w:val="72DA641E"/>
    <w:multiLevelType w:val="multilevel"/>
    <w:tmpl w:val="3C004902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26" w15:restartNumberingAfterBreak="0">
    <w:nsid w:val="72E754D1"/>
    <w:multiLevelType w:val="multilevel"/>
    <w:tmpl w:val="49BC28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27" w15:restartNumberingAfterBreak="0">
    <w:nsid w:val="72F15E4D"/>
    <w:multiLevelType w:val="multilevel"/>
    <w:tmpl w:val="E7C034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8" w15:restartNumberingAfterBreak="0">
    <w:nsid w:val="737767C7"/>
    <w:multiLevelType w:val="hybridMultilevel"/>
    <w:tmpl w:val="91A268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7420494C"/>
    <w:multiLevelType w:val="multilevel"/>
    <w:tmpl w:val="4FC0E2DE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30" w15:restartNumberingAfterBreak="0">
    <w:nsid w:val="74DE3021"/>
    <w:multiLevelType w:val="hybridMultilevel"/>
    <w:tmpl w:val="595EBDE6"/>
    <w:lvl w:ilvl="0" w:tplc="6EE49DFE">
      <w:numFmt w:val="bullet"/>
      <w:lvlText w:val="-"/>
      <w:lvlJc w:val="left"/>
      <w:pPr>
        <w:ind w:left="718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31" w15:restartNumberingAfterBreak="0">
    <w:nsid w:val="74EB1FDE"/>
    <w:multiLevelType w:val="multilevel"/>
    <w:tmpl w:val="75500886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32" w15:restartNumberingAfterBreak="0">
    <w:nsid w:val="770079F2"/>
    <w:multiLevelType w:val="multilevel"/>
    <w:tmpl w:val="2868617C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33" w15:restartNumberingAfterBreak="0">
    <w:nsid w:val="7758429D"/>
    <w:multiLevelType w:val="multilevel"/>
    <w:tmpl w:val="AA0047C4"/>
    <w:lvl w:ilvl="0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34" w15:restartNumberingAfterBreak="0">
    <w:nsid w:val="785D6A7D"/>
    <w:multiLevelType w:val="multilevel"/>
    <w:tmpl w:val="0DA82D06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35" w15:restartNumberingAfterBreak="0">
    <w:nsid w:val="78C60724"/>
    <w:multiLevelType w:val="hybridMultilevel"/>
    <w:tmpl w:val="3C701B10"/>
    <w:lvl w:ilvl="0" w:tplc="6EE49D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798242A3"/>
    <w:multiLevelType w:val="multilevel"/>
    <w:tmpl w:val="4AA053E4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−"/>
      <w:lvlJc w:val="left"/>
      <w:pPr>
        <w:ind w:left="654" w:hanging="359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2">
      <w:start w:val="1"/>
      <w:numFmt w:val="bullet"/>
      <w:lvlText w:val="−"/>
      <w:lvlJc w:val="left"/>
      <w:pPr>
        <w:ind w:left="948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3">
      <w:start w:val="1"/>
      <w:numFmt w:val="bullet"/>
      <w:lvlText w:val="−"/>
      <w:lvlJc w:val="left"/>
      <w:pPr>
        <w:ind w:left="1242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4">
      <w:start w:val="1"/>
      <w:numFmt w:val="bullet"/>
      <w:lvlText w:val="−"/>
      <w:lvlJc w:val="left"/>
      <w:pPr>
        <w:ind w:left="1536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5">
      <w:start w:val="1"/>
      <w:numFmt w:val="bullet"/>
      <w:lvlText w:val="−"/>
      <w:lvlJc w:val="left"/>
      <w:pPr>
        <w:ind w:left="183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6">
      <w:start w:val="1"/>
      <w:numFmt w:val="bullet"/>
      <w:lvlText w:val="−"/>
      <w:lvlJc w:val="left"/>
      <w:pPr>
        <w:ind w:left="2124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7">
      <w:start w:val="1"/>
      <w:numFmt w:val="bullet"/>
      <w:lvlText w:val="−"/>
      <w:lvlJc w:val="left"/>
      <w:pPr>
        <w:ind w:left="2418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8">
      <w:start w:val="1"/>
      <w:numFmt w:val="bullet"/>
      <w:lvlText w:val="−"/>
      <w:lvlJc w:val="left"/>
      <w:pPr>
        <w:ind w:left="2712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</w:abstractNum>
  <w:abstractNum w:abstractNumId="237" w15:restartNumberingAfterBreak="0">
    <w:nsid w:val="79BC6567"/>
    <w:multiLevelType w:val="multilevel"/>
    <w:tmpl w:val="BBF083DC"/>
    <w:lvl w:ilvl="0"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38" w15:restartNumberingAfterBreak="0">
    <w:nsid w:val="79C0061B"/>
    <w:multiLevelType w:val="hybridMultilevel"/>
    <w:tmpl w:val="CED413E0"/>
    <w:lvl w:ilvl="0" w:tplc="B74A4150">
      <w:start w:val="1"/>
      <w:numFmt w:val="bullet"/>
      <w:lvlText w:val="-"/>
      <w:lvlJc w:val="left"/>
      <w:pPr>
        <w:ind w:left="360" w:hanging="360"/>
      </w:pPr>
      <w:rPr>
        <w:rFonts w:ascii="Courier New" w:hAnsi="Courier New" w:cs="Times New Roman" w:hint="default"/>
        <w:color w:val="auto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9" w15:restartNumberingAfterBreak="0">
    <w:nsid w:val="7A3B71AC"/>
    <w:multiLevelType w:val="multilevel"/>
    <w:tmpl w:val="5A307842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40" w15:restartNumberingAfterBreak="0">
    <w:nsid w:val="7B536B13"/>
    <w:multiLevelType w:val="multilevel"/>
    <w:tmpl w:val="2BDAAA46"/>
    <w:lvl w:ilvl="0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41" w15:restartNumberingAfterBreak="0">
    <w:nsid w:val="7B7A4E42"/>
    <w:multiLevelType w:val="multilevel"/>
    <w:tmpl w:val="E006F262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42" w15:restartNumberingAfterBreak="0">
    <w:nsid w:val="7BF36696"/>
    <w:multiLevelType w:val="multilevel"/>
    <w:tmpl w:val="BE96FB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43" w15:restartNumberingAfterBreak="0">
    <w:nsid w:val="7C397748"/>
    <w:multiLevelType w:val="multilevel"/>
    <w:tmpl w:val="CC080804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44" w15:restartNumberingAfterBreak="0">
    <w:nsid w:val="7C8B267C"/>
    <w:multiLevelType w:val="multilevel"/>
    <w:tmpl w:val="3208E09A"/>
    <w:lvl w:ilvl="0">
      <w:numFmt w:val="bullet"/>
      <w:lvlText w:val="-"/>
      <w:lvlJc w:val="left"/>
      <w:pPr>
        <w:ind w:left="0" w:firstLine="0"/>
      </w:pPr>
      <w:rPr>
        <w:rFonts w:ascii="Arial" w:eastAsia="Arial" w:hAnsi="Arial" w:cs="Arial"/>
        <w:sz w:val="24"/>
        <w:szCs w:val="24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45" w15:restartNumberingAfterBreak="0">
    <w:nsid w:val="7CAC2AFE"/>
    <w:multiLevelType w:val="multilevel"/>
    <w:tmpl w:val="06BCCCC6"/>
    <w:lvl w:ilvl="0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46" w15:restartNumberingAfterBreak="0">
    <w:nsid w:val="7D1B582E"/>
    <w:multiLevelType w:val="multilevel"/>
    <w:tmpl w:val="2BAEFF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7" w15:restartNumberingAfterBreak="0">
    <w:nsid w:val="7D200A89"/>
    <w:multiLevelType w:val="multilevel"/>
    <w:tmpl w:val="C12EA65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8" w15:restartNumberingAfterBreak="0">
    <w:nsid w:val="7D6D05C0"/>
    <w:multiLevelType w:val="multilevel"/>
    <w:tmpl w:val="7690046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49" w15:restartNumberingAfterBreak="0">
    <w:nsid w:val="7E2A6C3C"/>
    <w:multiLevelType w:val="multilevel"/>
    <w:tmpl w:val="365CD9C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50" w15:restartNumberingAfterBreak="0">
    <w:nsid w:val="7EED13DE"/>
    <w:multiLevelType w:val="multilevel"/>
    <w:tmpl w:val="ABC8CC68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"/>
      <w:lvlJc w:val="left"/>
      <w:pPr>
        <w:ind w:left="1080" w:hanging="360"/>
      </w:pPr>
    </w:lvl>
    <w:lvl w:ilvl="2">
      <w:start w:val="1"/>
      <w:numFmt w:val="bullet"/>
      <w:lvlText w:val=""/>
      <w:lvlJc w:val="left"/>
      <w:pPr>
        <w:ind w:left="1440" w:hanging="360"/>
      </w:pPr>
    </w:lvl>
    <w:lvl w:ilvl="3">
      <w:start w:val="1"/>
      <w:numFmt w:val="bullet"/>
      <w:lvlText w:val=""/>
      <w:lvlJc w:val="left"/>
      <w:pPr>
        <w:ind w:left="1800" w:hanging="360"/>
      </w:pPr>
    </w:lvl>
    <w:lvl w:ilvl="4">
      <w:start w:val="1"/>
      <w:numFmt w:val="bullet"/>
      <w:lvlText w:val=""/>
      <w:lvlJc w:val="left"/>
      <w:pPr>
        <w:ind w:left="2160" w:hanging="360"/>
      </w:pPr>
    </w:lvl>
    <w:lvl w:ilvl="5">
      <w:start w:val="1"/>
      <w:numFmt w:val="bullet"/>
      <w:lvlText w:val=""/>
      <w:lvlJc w:val="left"/>
      <w:pPr>
        <w:ind w:left="2520" w:hanging="360"/>
      </w:pPr>
    </w:lvl>
    <w:lvl w:ilvl="6">
      <w:start w:val="1"/>
      <w:numFmt w:val="bullet"/>
      <w:lvlText w:val=""/>
      <w:lvlJc w:val="left"/>
      <w:pPr>
        <w:ind w:left="2880" w:hanging="360"/>
      </w:pPr>
    </w:lvl>
    <w:lvl w:ilvl="7">
      <w:start w:val="1"/>
      <w:numFmt w:val="bullet"/>
      <w:lvlText w:val=""/>
      <w:lvlJc w:val="left"/>
      <w:pPr>
        <w:ind w:left="3240" w:hanging="360"/>
      </w:pPr>
    </w:lvl>
    <w:lvl w:ilvl="8">
      <w:start w:val="1"/>
      <w:numFmt w:val="bullet"/>
      <w:lvlText w:val=""/>
      <w:lvlJc w:val="left"/>
      <w:pPr>
        <w:ind w:left="3600" w:hanging="360"/>
      </w:pPr>
    </w:lvl>
  </w:abstractNum>
  <w:abstractNum w:abstractNumId="251" w15:restartNumberingAfterBreak="0">
    <w:nsid w:val="7EF665FF"/>
    <w:multiLevelType w:val="multilevel"/>
    <w:tmpl w:val="553AF100"/>
    <w:lvl w:ilvl="0">
      <w:start w:val="1"/>
      <w:numFmt w:val="bullet"/>
      <w:lvlText w:val="-"/>
      <w:lvlJc w:val="left"/>
      <w:pPr>
        <w:ind w:left="720" w:hanging="360"/>
      </w:pPr>
      <w:rPr>
        <w:rFonts w:ascii="Twentieth Century" w:eastAsia="Twentieth Century" w:hAnsi="Twentieth Century" w:cs="Twentieth Century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52" w15:restartNumberingAfterBreak="0">
    <w:nsid w:val="7F2F78CA"/>
    <w:multiLevelType w:val="multilevel"/>
    <w:tmpl w:val="5F1C14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53" w15:restartNumberingAfterBreak="0">
    <w:nsid w:val="7F6A56DD"/>
    <w:multiLevelType w:val="multilevel"/>
    <w:tmpl w:val="539AAEDC"/>
    <w:lvl w:ilvl="0">
      <w:numFmt w:val="bullet"/>
      <w:lvlText w:val="-"/>
      <w:lvlJc w:val="left"/>
      <w:pPr>
        <w:ind w:left="36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54" w15:restartNumberingAfterBreak="0">
    <w:nsid w:val="7FEE32B3"/>
    <w:multiLevelType w:val="hybridMultilevel"/>
    <w:tmpl w:val="8E76EF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2"/>
  </w:num>
  <w:num w:numId="2">
    <w:abstractNumId w:val="140"/>
  </w:num>
  <w:num w:numId="3">
    <w:abstractNumId w:val="144"/>
  </w:num>
  <w:num w:numId="4">
    <w:abstractNumId w:val="114"/>
  </w:num>
  <w:num w:numId="5">
    <w:abstractNumId w:val="229"/>
  </w:num>
  <w:num w:numId="6">
    <w:abstractNumId w:val="31"/>
  </w:num>
  <w:num w:numId="7">
    <w:abstractNumId w:val="6"/>
  </w:num>
  <w:num w:numId="8">
    <w:abstractNumId w:val="33"/>
  </w:num>
  <w:num w:numId="9">
    <w:abstractNumId w:val="34"/>
  </w:num>
  <w:num w:numId="10">
    <w:abstractNumId w:val="132"/>
  </w:num>
  <w:num w:numId="11">
    <w:abstractNumId w:val="212"/>
  </w:num>
  <w:num w:numId="12">
    <w:abstractNumId w:val="208"/>
  </w:num>
  <w:num w:numId="13">
    <w:abstractNumId w:val="240"/>
  </w:num>
  <w:num w:numId="14">
    <w:abstractNumId w:val="139"/>
  </w:num>
  <w:num w:numId="15">
    <w:abstractNumId w:val="204"/>
  </w:num>
  <w:num w:numId="16">
    <w:abstractNumId w:val="126"/>
  </w:num>
  <w:num w:numId="17">
    <w:abstractNumId w:val="161"/>
  </w:num>
  <w:num w:numId="18">
    <w:abstractNumId w:val="153"/>
  </w:num>
  <w:num w:numId="19">
    <w:abstractNumId w:val="70"/>
  </w:num>
  <w:num w:numId="20">
    <w:abstractNumId w:val="62"/>
  </w:num>
  <w:num w:numId="21">
    <w:abstractNumId w:val="143"/>
  </w:num>
  <w:num w:numId="22">
    <w:abstractNumId w:val="122"/>
  </w:num>
  <w:num w:numId="23">
    <w:abstractNumId w:val="54"/>
  </w:num>
  <w:num w:numId="24">
    <w:abstractNumId w:val="105"/>
  </w:num>
  <w:num w:numId="25">
    <w:abstractNumId w:val="108"/>
  </w:num>
  <w:num w:numId="26">
    <w:abstractNumId w:val="160"/>
  </w:num>
  <w:num w:numId="27">
    <w:abstractNumId w:val="23"/>
  </w:num>
  <w:num w:numId="28">
    <w:abstractNumId w:val="102"/>
  </w:num>
  <w:num w:numId="29">
    <w:abstractNumId w:val="191"/>
  </w:num>
  <w:num w:numId="30">
    <w:abstractNumId w:val="244"/>
  </w:num>
  <w:num w:numId="31">
    <w:abstractNumId w:val="17"/>
  </w:num>
  <w:num w:numId="32">
    <w:abstractNumId w:val="226"/>
  </w:num>
  <w:num w:numId="33">
    <w:abstractNumId w:val="214"/>
  </w:num>
  <w:num w:numId="34">
    <w:abstractNumId w:val="223"/>
  </w:num>
  <w:num w:numId="35">
    <w:abstractNumId w:val="224"/>
  </w:num>
  <w:num w:numId="36">
    <w:abstractNumId w:val="67"/>
  </w:num>
  <w:num w:numId="37">
    <w:abstractNumId w:val="16"/>
  </w:num>
  <w:num w:numId="38">
    <w:abstractNumId w:val="77"/>
  </w:num>
  <w:num w:numId="39">
    <w:abstractNumId w:val="46"/>
  </w:num>
  <w:num w:numId="40">
    <w:abstractNumId w:val="37"/>
  </w:num>
  <w:num w:numId="41">
    <w:abstractNumId w:val="53"/>
  </w:num>
  <w:num w:numId="42">
    <w:abstractNumId w:val="233"/>
  </w:num>
  <w:num w:numId="43">
    <w:abstractNumId w:val="220"/>
  </w:num>
  <w:num w:numId="44">
    <w:abstractNumId w:val="107"/>
  </w:num>
  <w:num w:numId="45">
    <w:abstractNumId w:val="39"/>
  </w:num>
  <w:num w:numId="46">
    <w:abstractNumId w:val="251"/>
  </w:num>
  <w:num w:numId="47">
    <w:abstractNumId w:val="41"/>
  </w:num>
  <w:num w:numId="48">
    <w:abstractNumId w:val="216"/>
  </w:num>
  <w:num w:numId="49">
    <w:abstractNumId w:val="232"/>
  </w:num>
  <w:num w:numId="50">
    <w:abstractNumId w:val="81"/>
  </w:num>
  <w:num w:numId="51">
    <w:abstractNumId w:val="124"/>
  </w:num>
  <w:num w:numId="52">
    <w:abstractNumId w:val="165"/>
  </w:num>
  <w:num w:numId="53">
    <w:abstractNumId w:val="184"/>
  </w:num>
  <w:num w:numId="54">
    <w:abstractNumId w:val="245"/>
  </w:num>
  <w:num w:numId="55">
    <w:abstractNumId w:val="91"/>
  </w:num>
  <w:num w:numId="56">
    <w:abstractNumId w:val="110"/>
  </w:num>
  <w:num w:numId="57">
    <w:abstractNumId w:val="169"/>
  </w:num>
  <w:num w:numId="58">
    <w:abstractNumId w:val="80"/>
  </w:num>
  <w:num w:numId="59">
    <w:abstractNumId w:val="197"/>
  </w:num>
  <w:num w:numId="60">
    <w:abstractNumId w:val="74"/>
  </w:num>
  <w:num w:numId="61">
    <w:abstractNumId w:val="196"/>
  </w:num>
  <w:num w:numId="62">
    <w:abstractNumId w:val="1"/>
  </w:num>
  <w:num w:numId="63">
    <w:abstractNumId w:val="50"/>
  </w:num>
  <w:num w:numId="64">
    <w:abstractNumId w:val="125"/>
  </w:num>
  <w:num w:numId="65">
    <w:abstractNumId w:val="47"/>
  </w:num>
  <w:num w:numId="66">
    <w:abstractNumId w:val="249"/>
  </w:num>
  <w:num w:numId="67">
    <w:abstractNumId w:val="42"/>
  </w:num>
  <w:num w:numId="68">
    <w:abstractNumId w:val="55"/>
  </w:num>
  <w:num w:numId="69">
    <w:abstractNumId w:val="2"/>
  </w:num>
  <w:num w:numId="70">
    <w:abstractNumId w:val="10"/>
  </w:num>
  <w:num w:numId="71">
    <w:abstractNumId w:val="174"/>
  </w:num>
  <w:num w:numId="72">
    <w:abstractNumId w:val="211"/>
  </w:num>
  <w:num w:numId="73">
    <w:abstractNumId w:val="247"/>
  </w:num>
  <w:num w:numId="74">
    <w:abstractNumId w:val="119"/>
  </w:num>
  <w:num w:numId="75">
    <w:abstractNumId w:val="32"/>
  </w:num>
  <w:num w:numId="76">
    <w:abstractNumId w:val="64"/>
  </w:num>
  <w:num w:numId="77">
    <w:abstractNumId w:val="179"/>
  </w:num>
  <w:num w:numId="78">
    <w:abstractNumId w:val="198"/>
  </w:num>
  <w:num w:numId="79">
    <w:abstractNumId w:val="237"/>
  </w:num>
  <w:num w:numId="80">
    <w:abstractNumId w:val="43"/>
  </w:num>
  <w:num w:numId="81">
    <w:abstractNumId w:val="150"/>
  </w:num>
  <w:num w:numId="82">
    <w:abstractNumId w:val="78"/>
  </w:num>
  <w:num w:numId="83">
    <w:abstractNumId w:val="129"/>
  </w:num>
  <w:num w:numId="84">
    <w:abstractNumId w:val="239"/>
  </w:num>
  <w:num w:numId="85">
    <w:abstractNumId w:val="243"/>
  </w:num>
  <w:num w:numId="86">
    <w:abstractNumId w:val="206"/>
  </w:num>
  <w:num w:numId="87">
    <w:abstractNumId w:val="14"/>
  </w:num>
  <w:num w:numId="88">
    <w:abstractNumId w:val="147"/>
  </w:num>
  <w:num w:numId="89">
    <w:abstractNumId w:val="25"/>
  </w:num>
  <w:num w:numId="90">
    <w:abstractNumId w:val="145"/>
  </w:num>
  <w:num w:numId="91">
    <w:abstractNumId w:val="57"/>
  </w:num>
  <w:num w:numId="92">
    <w:abstractNumId w:val="45"/>
  </w:num>
  <w:num w:numId="93">
    <w:abstractNumId w:val="49"/>
  </w:num>
  <w:num w:numId="94">
    <w:abstractNumId w:val="95"/>
  </w:num>
  <w:num w:numId="95">
    <w:abstractNumId w:val="36"/>
  </w:num>
  <w:num w:numId="96">
    <w:abstractNumId w:val="136"/>
  </w:num>
  <w:num w:numId="97">
    <w:abstractNumId w:val="97"/>
  </w:num>
  <w:num w:numId="98">
    <w:abstractNumId w:val="183"/>
  </w:num>
  <w:num w:numId="99">
    <w:abstractNumId w:val="100"/>
  </w:num>
  <w:num w:numId="100">
    <w:abstractNumId w:val="44"/>
  </w:num>
  <w:num w:numId="101">
    <w:abstractNumId w:val="200"/>
  </w:num>
  <w:num w:numId="102">
    <w:abstractNumId w:val="156"/>
  </w:num>
  <w:num w:numId="103">
    <w:abstractNumId w:val="24"/>
  </w:num>
  <w:num w:numId="104">
    <w:abstractNumId w:val="13"/>
  </w:num>
  <w:num w:numId="105">
    <w:abstractNumId w:val="26"/>
  </w:num>
  <w:num w:numId="106">
    <w:abstractNumId w:val="12"/>
  </w:num>
  <w:num w:numId="107">
    <w:abstractNumId w:val="111"/>
  </w:num>
  <w:num w:numId="108">
    <w:abstractNumId w:val="88"/>
  </w:num>
  <w:num w:numId="109">
    <w:abstractNumId w:val="227"/>
  </w:num>
  <w:num w:numId="110">
    <w:abstractNumId w:val="236"/>
  </w:num>
  <w:num w:numId="111">
    <w:abstractNumId w:val="201"/>
  </w:num>
  <w:num w:numId="112">
    <w:abstractNumId w:val="52"/>
  </w:num>
  <w:num w:numId="113">
    <w:abstractNumId w:val="35"/>
  </w:num>
  <w:num w:numId="114">
    <w:abstractNumId w:val="65"/>
  </w:num>
  <w:num w:numId="115">
    <w:abstractNumId w:val="151"/>
  </w:num>
  <w:num w:numId="116">
    <w:abstractNumId w:val="222"/>
  </w:num>
  <w:num w:numId="117">
    <w:abstractNumId w:val="225"/>
  </w:num>
  <w:num w:numId="118">
    <w:abstractNumId w:val="168"/>
  </w:num>
  <w:num w:numId="119">
    <w:abstractNumId w:val="181"/>
  </w:num>
  <w:num w:numId="120">
    <w:abstractNumId w:val="103"/>
  </w:num>
  <w:num w:numId="121">
    <w:abstractNumId w:val="69"/>
  </w:num>
  <w:num w:numId="122">
    <w:abstractNumId w:val="82"/>
  </w:num>
  <w:num w:numId="123">
    <w:abstractNumId w:val="192"/>
  </w:num>
  <w:num w:numId="124">
    <w:abstractNumId w:val="112"/>
  </w:num>
  <w:num w:numId="125">
    <w:abstractNumId w:val="115"/>
  </w:num>
  <w:num w:numId="126">
    <w:abstractNumId w:val="87"/>
  </w:num>
  <w:num w:numId="127">
    <w:abstractNumId w:val="185"/>
  </w:num>
  <w:num w:numId="128">
    <w:abstractNumId w:val="176"/>
  </w:num>
  <w:num w:numId="129">
    <w:abstractNumId w:val="162"/>
  </w:num>
  <w:num w:numId="130">
    <w:abstractNumId w:val="248"/>
  </w:num>
  <w:num w:numId="131">
    <w:abstractNumId w:val="86"/>
  </w:num>
  <w:num w:numId="132">
    <w:abstractNumId w:val="171"/>
  </w:num>
  <w:num w:numId="133">
    <w:abstractNumId w:val="121"/>
  </w:num>
  <w:num w:numId="134">
    <w:abstractNumId w:val="3"/>
  </w:num>
  <w:num w:numId="135">
    <w:abstractNumId w:val="75"/>
  </w:num>
  <w:num w:numId="136">
    <w:abstractNumId w:val="123"/>
  </w:num>
  <w:num w:numId="137">
    <w:abstractNumId w:val="118"/>
  </w:num>
  <w:num w:numId="138">
    <w:abstractNumId w:val="182"/>
  </w:num>
  <w:num w:numId="139">
    <w:abstractNumId w:val="5"/>
  </w:num>
  <w:num w:numId="140">
    <w:abstractNumId w:val="186"/>
  </w:num>
  <w:num w:numId="141">
    <w:abstractNumId w:val="84"/>
  </w:num>
  <w:num w:numId="142">
    <w:abstractNumId w:val="4"/>
  </w:num>
  <w:num w:numId="143">
    <w:abstractNumId w:val="234"/>
  </w:num>
  <w:num w:numId="144">
    <w:abstractNumId w:val="194"/>
  </w:num>
  <w:num w:numId="145">
    <w:abstractNumId w:val="241"/>
  </w:num>
  <w:num w:numId="146">
    <w:abstractNumId w:val="56"/>
  </w:num>
  <w:num w:numId="147">
    <w:abstractNumId w:val="92"/>
  </w:num>
  <w:num w:numId="148">
    <w:abstractNumId w:val="0"/>
  </w:num>
  <w:num w:numId="149">
    <w:abstractNumId w:val="28"/>
  </w:num>
  <w:num w:numId="150">
    <w:abstractNumId w:val="68"/>
  </w:num>
  <w:num w:numId="151">
    <w:abstractNumId w:val="137"/>
  </w:num>
  <w:num w:numId="152">
    <w:abstractNumId w:val="199"/>
  </w:num>
  <w:num w:numId="153">
    <w:abstractNumId w:val="113"/>
  </w:num>
  <w:num w:numId="154">
    <w:abstractNumId w:val="76"/>
  </w:num>
  <w:num w:numId="155">
    <w:abstractNumId w:val="221"/>
  </w:num>
  <w:num w:numId="156">
    <w:abstractNumId w:val="117"/>
  </w:num>
  <w:num w:numId="157">
    <w:abstractNumId w:val="253"/>
  </w:num>
  <w:num w:numId="158">
    <w:abstractNumId w:val="159"/>
  </w:num>
  <w:num w:numId="159">
    <w:abstractNumId w:val="175"/>
  </w:num>
  <w:num w:numId="160">
    <w:abstractNumId w:val="60"/>
  </w:num>
  <w:num w:numId="161">
    <w:abstractNumId w:val="79"/>
  </w:num>
  <w:num w:numId="162">
    <w:abstractNumId w:val="231"/>
  </w:num>
  <w:num w:numId="163">
    <w:abstractNumId w:val="106"/>
  </w:num>
  <w:num w:numId="164">
    <w:abstractNumId w:val="30"/>
  </w:num>
  <w:num w:numId="165">
    <w:abstractNumId w:val="209"/>
  </w:num>
  <w:num w:numId="166">
    <w:abstractNumId w:val="219"/>
  </w:num>
  <w:num w:numId="167">
    <w:abstractNumId w:val="190"/>
  </w:num>
  <w:num w:numId="168">
    <w:abstractNumId w:val="18"/>
  </w:num>
  <w:num w:numId="169">
    <w:abstractNumId w:val="149"/>
  </w:num>
  <w:num w:numId="170">
    <w:abstractNumId w:val="188"/>
  </w:num>
  <w:num w:numId="171">
    <w:abstractNumId w:val="242"/>
  </w:num>
  <w:num w:numId="172">
    <w:abstractNumId w:val="172"/>
  </w:num>
  <w:num w:numId="173">
    <w:abstractNumId w:val="131"/>
  </w:num>
  <w:num w:numId="174">
    <w:abstractNumId w:val="58"/>
  </w:num>
  <w:num w:numId="175">
    <w:abstractNumId w:val="40"/>
  </w:num>
  <w:num w:numId="176">
    <w:abstractNumId w:val="89"/>
  </w:num>
  <w:num w:numId="177">
    <w:abstractNumId w:val="83"/>
  </w:num>
  <w:num w:numId="178">
    <w:abstractNumId w:val="116"/>
  </w:num>
  <w:num w:numId="179">
    <w:abstractNumId w:val="178"/>
  </w:num>
  <w:num w:numId="180">
    <w:abstractNumId w:val="130"/>
  </w:num>
  <w:num w:numId="181">
    <w:abstractNumId w:val="252"/>
  </w:num>
  <w:num w:numId="182">
    <w:abstractNumId w:val="141"/>
  </w:num>
  <w:num w:numId="183">
    <w:abstractNumId w:val="73"/>
  </w:num>
  <w:num w:numId="184">
    <w:abstractNumId w:val="217"/>
  </w:num>
  <w:num w:numId="185">
    <w:abstractNumId w:val="193"/>
  </w:num>
  <w:num w:numId="186">
    <w:abstractNumId w:val="210"/>
  </w:num>
  <w:num w:numId="187">
    <w:abstractNumId w:val="72"/>
  </w:num>
  <w:num w:numId="188">
    <w:abstractNumId w:val="71"/>
  </w:num>
  <w:num w:numId="189">
    <w:abstractNumId w:val="20"/>
  </w:num>
  <w:num w:numId="190">
    <w:abstractNumId w:val="15"/>
  </w:num>
  <w:num w:numId="191">
    <w:abstractNumId w:val="158"/>
  </w:num>
  <w:num w:numId="192">
    <w:abstractNumId w:val="29"/>
  </w:num>
  <w:num w:numId="193">
    <w:abstractNumId w:val="187"/>
  </w:num>
  <w:num w:numId="194">
    <w:abstractNumId w:val="93"/>
  </w:num>
  <w:num w:numId="195">
    <w:abstractNumId w:val="19"/>
  </w:num>
  <w:num w:numId="196">
    <w:abstractNumId w:val="99"/>
  </w:num>
  <w:num w:numId="197">
    <w:abstractNumId w:val="138"/>
  </w:num>
  <w:num w:numId="198">
    <w:abstractNumId w:val="163"/>
  </w:num>
  <w:num w:numId="199">
    <w:abstractNumId w:val="203"/>
  </w:num>
  <w:num w:numId="200">
    <w:abstractNumId w:val="133"/>
  </w:num>
  <w:num w:numId="201">
    <w:abstractNumId w:val="63"/>
  </w:num>
  <w:num w:numId="202">
    <w:abstractNumId w:val="21"/>
  </w:num>
  <w:num w:numId="203">
    <w:abstractNumId w:val="166"/>
  </w:num>
  <w:num w:numId="204">
    <w:abstractNumId w:val="11"/>
  </w:num>
  <w:num w:numId="205">
    <w:abstractNumId w:val="94"/>
  </w:num>
  <w:num w:numId="206">
    <w:abstractNumId w:val="157"/>
  </w:num>
  <w:num w:numId="207">
    <w:abstractNumId w:val="218"/>
  </w:num>
  <w:num w:numId="208">
    <w:abstractNumId w:val="48"/>
  </w:num>
  <w:num w:numId="209">
    <w:abstractNumId w:val="238"/>
  </w:num>
  <w:num w:numId="210">
    <w:abstractNumId w:val="155"/>
  </w:num>
  <w:num w:numId="211">
    <w:abstractNumId w:val="109"/>
  </w:num>
  <w:num w:numId="212">
    <w:abstractNumId w:val="213"/>
  </w:num>
  <w:num w:numId="213">
    <w:abstractNumId w:val="207"/>
  </w:num>
  <w:num w:numId="214">
    <w:abstractNumId w:val="154"/>
  </w:num>
  <w:num w:numId="215">
    <w:abstractNumId w:val="85"/>
  </w:num>
  <w:num w:numId="216">
    <w:abstractNumId w:val="61"/>
  </w:num>
  <w:num w:numId="217">
    <w:abstractNumId w:val="230"/>
  </w:num>
  <w:num w:numId="218">
    <w:abstractNumId w:val="135"/>
  </w:num>
  <w:num w:numId="219">
    <w:abstractNumId w:val="246"/>
  </w:num>
  <w:num w:numId="220">
    <w:abstractNumId w:val="205"/>
  </w:num>
  <w:num w:numId="221">
    <w:abstractNumId w:val="8"/>
  </w:num>
  <w:num w:numId="222">
    <w:abstractNumId w:val="90"/>
  </w:num>
  <w:num w:numId="223">
    <w:abstractNumId w:val="235"/>
  </w:num>
  <w:num w:numId="224">
    <w:abstractNumId w:val="164"/>
  </w:num>
  <w:num w:numId="225">
    <w:abstractNumId w:val="142"/>
  </w:num>
  <w:num w:numId="226">
    <w:abstractNumId w:val="215"/>
  </w:num>
  <w:num w:numId="227">
    <w:abstractNumId w:val="146"/>
  </w:num>
  <w:num w:numId="228">
    <w:abstractNumId w:val="96"/>
  </w:num>
  <w:num w:numId="229">
    <w:abstractNumId w:val="7"/>
  </w:num>
  <w:num w:numId="230">
    <w:abstractNumId w:val="195"/>
  </w:num>
  <w:num w:numId="231">
    <w:abstractNumId w:val="167"/>
  </w:num>
  <w:num w:numId="232">
    <w:abstractNumId w:val="127"/>
  </w:num>
  <w:num w:numId="233">
    <w:abstractNumId w:val="170"/>
  </w:num>
  <w:num w:numId="234">
    <w:abstractNumId w:val="134"/>
  </w:num>
  <w:num w:numId="235">
    <w:abstractNumId w:val="98"/>
  </w:num>
  <w:num w:numId="236">
    <w:abstractNumId w:val="38"/>
  </w:num>
  <w:num w:numId="237">
    <w:abstractNumId w:val="177"/>
  </w:num>
  <w:num w:numId="238">
    <w:abstractNumId w:val="101"/>
  </w:num>
  <w:num w:numId="239">
    <w:abstractNumId w:val="120"/>
  </w:num>
  <w:num w:numId="240">
    <w:abstractNumId w:val="27"/>
  </w:num>
  <w:num w:numId="241">
    <w:abstractNumId w:val="228"/>
  </w:num>
  <w:num w:numId="242">
    <w:abstractNumId w:val="59"/>
  </w:num>
  <w:num w:numId="243">
    <w:abstractNumId w:val="189"/>
  </w:num>
  <w:num w:numId="244">
    <w:abstractNumId w:val="180"/>
  </w:num>
  <w:num w:numId="245">
    <w:abstractNumId w:val="254"/>
  </w:num>
  <w:num w:numId="246">
    <w:abstractNumId w:val="22"/>
  </w:num>
  <w:num w:numId="247">
    <w:abstractNumId w:val="104"/>
  </w:num>
  <w:num w:numId="248">
    <w:abstractNumId w:val="202"/>
  </w:num>
  <w:num w:numId="249">
    <w:abstractNumId w:val="148"/>
  </w:num>
  <w:num w:numId="250">
    <w:abstractNumId w:val="173"/>
  </w:num>
  <w:num w:numId="251">
    <w:abstractNumId w:val="128"/>
  </w:num>
  <w:num w:numId="252">
    <w:abstractNumId w:val="9"/>
  </w:num>
  <w:num w:numId="253">
    <w:abstractNumId w:val="51"/>
  </w:num>
  <w:num w:numId="254">
    <w:abstractNumId w:val="250"/>
  </w:num>
  <w:num w:numId="255">
    <w:abstractNumId w:val="66"/>
  </w:num>
  <w:numIdMacAtCleanup w:val="2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406"/>
    <w:rsid w:val="00007521"/>
    <w:rsid w:val="00036CE1"/>
    <w:rsid w:val="000F7A77"/>
    <w:rsid w:val="0011708F"/>
    <w:rsid w:val="00143328"/>
    <w:rsid w:val="00145759"/>
    <w:rsid w:val="001A5F5B"/>
    <w:rsid w:val="001C0282"/>
    <w:rsid w:val="001C7F6F"/>
    <w:rsid w:val="00230FB3"/>
    <w:rsid w:val="00274FFC"/>
    <w:rsid w:val="002F4F8E"/>
    <w:rsid w:val="0032585A"/>
    <w:rsid w:val="00476DFC"/>
    <w:rsid w:val="004C492E"/>
    <w:rsid w:val="004F1F1B"/>
    <w:rsid w:val="005151D1"/>
    <w:rsid w:val="006032A9"/>
    <w:rsid w:val="006A3A48"/>
    <w:rsid w:val="006B61C9"/>
    <w:rsid w:val="006B7459"/>
    <w:rsid w:val="006E34CD"/>
    <w:rsid w:val="0075521A"/>
    <w:rsid w:val="0075521F"/>
    <w:rsid w:val="00760A33"/>
    <w:rsid w:val="007734FE"/>
    <w:rsid w:val="007A0C7D"/>
    <w:rsid w:val="007E5265"/>
    <w:rsid w:val="0083778F"/>
    <w:rsid w:val="00866059"/>
    <w:rsid w:val="008C3CD3"/>
    <w:rsid w:val="008D01D7"/>
    <w:rsid w:val="009602FC"/>
    <w:rsid w:val="009C4430"/>
    <w:rsid w:val="009D2AF1"/>
    <w:rsid w:val="00A26406"/>
    <w:rsid w:val="00B30ADD"/>
    <w:rsid w:val="00B63394"/>
    <w:rsid w:val="00BF151A"/>
    <w:rsid w:val="00C65CFE"/>
    <w:rsid w:val="00CC08FA"/>
    <w:rsid w:val="00D527F5"/>
    <w:rsid w:val="00D5751E"/>
    <w:rsid w:val="00D83F7B"/>
    <w:rsid w:val="00DC7024"/>
    <w:rsid w:val="00DE5E82"/>
    <w:rsid w:val="00EB49A5"/>
    <w:rsid w:val="00EE6217"/>
    <w:rsid w:val="00EF5947"/>
    <w:rsid w:val="00F42E98"/>
    <w:rsid w:val="00FA7C8E"/>
    <w:rsid w:val="00FB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2FCBD"/>
  <w15:docId w15:val="{F7CA6B75-70D2-433D-BDE9-09FDAEA1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Nadpis1">
    <w:name w:val="heading 1"/>
    <w:basedOn w:val="Normln"/>
    <w:next w:val="Normln"/>
    <w:pPr>
      <w:keepNext/>
    </w:pPr>
    <w:rPr>
      <w:b/>
      <w:sz w:val="24"/>
    </w:rPr>
  </w:style>
  <w:style w:type="paragraph" w:styleId="Nadpis2">
    <w:name w:val="heading 2"/>
    <w:basedOn w:val="Normln"/>
    <w:next w:val="Normln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contextualSpacing/>
    </w:pPr>
    <w:rPr>
      <w:rFonts w:ascii="Calibri Light" w:hAnsi="Calibri Light"/>
      <w:spacing w:val="-10"/>
      <w:kern w:val="28"/>
      <w:sz w:val="56"/>
      <w:szCs w:val="56"/>
      <w:lang w:eastAsia="en-US"/>
    </w:rPr>
  </w:style>
  <w:style w:type="paragraph" w:styleId="Zkladntext">
    <w:name w:val="Body Text"/>
    <w:basedOn w:val="Normln"/>
    <w:pPr>
      <w:jc w:val="both"/>
    </w:pPr>
    <w:rPr>
      <w:sz w:val="24"/>
      <w:szCs w:val="24"/>
    </w:rPr>
  </w:style>
  <w:style w:type="paragraph" w:styleId="Zkladntext2">
    <w:name w:val="Body Text 2"/>
    <w:basedOn w:val="Normln"/>
    <w:pPr>
      <w:widowControl w:val="0"/>
      <w:suppressAutoHyphens w:val="0"/>
    </w:pPr>
    <w:rPr>
      <w:rFonts w:ascii="Arial" w:hAnsi="Arial"/>
      <w:b/>
      <w:i/>
    </w:rPr>
  </w:style>
  <w:style w:type="paragraph" w:styleId="Textbubliny">
    <w:name w:val="Balloon Text"/>
    <w:basedOn w:val="Normln"/>
    <w:rPr>
      <w:rFonts w:ascii="Tahoma" w:hAnsi="Tahoma"/>
      <w:sz w:val="16"/>
      <w:szCs w:val="16"/>
    </w:rPr>
  </w:style>
  <w:style w:type="paragraph" w:customStyle="1" w:styleId="Mezera">
    <w:name w:val="Mezera"/>
    <w:basedOn w:val="Normln"/>
    <w:rPr>
      <w:sz w:val="22"/>
      <w:szCs w:val="22"/>
    </w:rPr>
  </w:style>
  <w:style w:type="paragraph" w:customStyle="1" w:styleId="MezititulekRVPZV12bTunZarovnatdoblokuPrvndek1cmPed6Char">
    <w:name w:val="Mezititulek_RVPZV 12 b. Tučné Zarovnat do bloku První řádek:  1 cm Před:  6... Char"/>
    <w:basedOn w:val="Normln"/>
    <w:pPr>
      <w:tabs>
        <w:tab w:val="left" w:pos="567"/>
      </w:tabs>
    </w:pPr>
    <w:rPr>
      <w:b/>
      <w:bCs/>
      <w:sz w:val="24"/>
      <w:szCs w:val="24"/>
    </w:rPr>
  </w:style>
  <w:style w:type="character" w:customStyle="1" w:styleId="TextodatsvecRVPZV11bZarovnatdoblokuPrvndek1cmPed6bChar">
    <w:name w:val="Text odatsvec_RVPZV 11 b. Zarovnat do bloku První řádek:  1 cm Před:  6 b. Char"/>
    <w:rPr>
      <w:w w:val="100"/>
      <w:position w:val="-1"/>
      <w:sz w:val="24"/>
      <w:szCs w:val="24"/>
      <w:effect w:val="none"/>
      <w:vertAlign w:val="baseline"/>
      <w:cs w:val="0"/>
      <w:em w:val="none"/>
      <w:lang w:val="cs-CZ" w:eastAsia="cs-CZ"/>
    </w:rPr>
  </w:style>
  <w:style w:type="paragraph" w:styleId="Zkladntextodsazen">
    <w:name w:val="Body Text Indent"/>
    <w:basedOn w:val="Normln"/>
    <w:pPr>
      <w:spacing w:after="120"/>
      <w:ind w:left="283"/>
    </w:pPr>
  </w:style>
  <w:style w:type="paragraph" w:customStyle="1" w:styleId="Zkladntext21">
    <w:name w:val="Základní text 21"/>
    <w:basedOn w:val="Normln"/>
    <w:rPr>
      <w:rFonts w:ascii="Arial" w:hAnsi="Arial"/>
      <w:b/>
      <w:bCs/>
      <w:szCs w:val="24"/>
      <w:lang w:eastAsia="ar-SA"/>
    </w:rPr>
  </w:style>
  <w:style w:type="paragraph" w:styleId="Zkladntext3">
    <w:name w:val="Body Text 3"/>
    <w:basedOn w:val="Normln"/>
    <w:pPr>
      <w:widowControl w:val="0"/>
      <w:suppressAutoHyphens w:val="0"/>
    </w:pPr>
    <w:rPr>
      <w:sz w:val="22"/>
      <w:szCs w:val="24"/>
      <w:lang w:bidi="cs-CZ"/>
    </w:rPr>
  </w:style>
  <w:style w:type="paragraph" w:customStyle="1" w:styleId="WW-BodyText2">
    <w:name w:val="WW-Body Text 2"/>
    <w:basedOn w:val="Normln"/>
    <w:pPr>
      <w:widowControl w:val="0"/>
      <w:suppressAutoHyphens w:val="0"/>
    </w:pPr>
    <w:rPr>
      <w:rFonts w:ascii="Arial" w:hAnsi="Arial"/>
    </w:rPr>
  </w:style>
  <w:style w:type="paragraph" w:customStyle="1" w:styleId="Odrazkatesna">
    <w:name w:val="Odrazka tesna"/>
    <w:basedOn w:val="Normln"/>
    <w:pPr>
      <w:numPr>
        <w:numId w:val="55"/>
      </w:numPr>
      <w:ind w:left="340" w:hanging="1"/>
      <w:jc w:val="both"/>
    </w:pPr>
    <w:rPr>
      <w:snapToGrid w:val="0"/>
      <w:kern w:val="16"/>
      <w:sz w:val="24"/>
    </w:rPr>
  </w:style>
  <w:style w:type="paragraph" w:customStyle="1" w:styleId="Text">
    <w:name w:val="Text"/>
    <w:basedOn w:val="Normln"/>
    <w:pPr>
      <w:spacing w:before="60"/>
      <w:ind w:firstLine="851"/>
      <w:jc w:val="both"/>
    </w:pPr>
    <w:rPr>
      <w:kern w:val="16"/>
      <w:sz w:val="24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  <w:rPr>
      <w:rFonts w:ascii="Arial" w:hAnsi="Arial"/>
      <w:sz w:val="24"/>
      <w:szCs w:val="24"/>
    </w:r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Pr>
      <w:w w:val="100"/>
      <w:position w:val="-1"/>
      <w:effect w:val="none"/>
      <w:vertAlign w:val="baseline"/>
      <w:cs w:val="0"/>
      <w:em w:val="none"/>
    </w:rPr>
  </w:style>
  <w:style w:type="paragraph" w:styleId="Odstavecseseznamem">
    <w:name w:val="List Paragraph"/>
    <w:basedOn w:val="Normln"/>
    <w:qFormat/>
    <w:pPr>
      <w:widowControl w:val="0"/>
      <w:suppressAutoHyphens w:val="0"/>
      <w:ind w:left="720"/>
      <w:contextualSpacing/>
    </w:pPr>
    <w:rPr>
      <w:sz w:val="24"/>
      <w:szCs w:val="24"/>
    </w:rPr>
  </w:style>
  <w:style w:type="character" w:customStyle="1" w:styleId="Nadpis2Char">
    <w:name w:val="Nadpis 2 Char"/>
    <w:rPr>
      <w:rFonts w:ascii="Arial" w:hAnsi="Arial" w:cs="Arial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cs-CZ" w:eastAsia="cs-CZ" w:bidi="ar-SA"/>
    </w:rPr>
  </w:style>
  <w:style w:type="character" w:customStyle="1" w:styleId="Nadpis4Char">
    <w:name w:val="Nadpis 4 Char"/>
    <w:rPr>
      <w:b/>
      <w:bCs/>
      <w:w w:val="100"/>
      <w:position w:val="-1"/>
      <w:sz w:val="28"/>
      <w:szCs w:val="28"/>
      <w:effect w:val="none"/>
      <w:vertAlign w:val="baseline"/>
      <w:cs w:val="0"/>
      <w:em w:val="none"/>
      <w:lang w:val="cs-CZ" w:eastAsia="cs-CZ" w:bidi="ar-SA"/>
    </w:rPr>
  </w:style>
  <w:style w:type="character" w:customStyle="1" w:styleId="Zkladntext2Char">
    <w:name w:val="Základní text 2 Char"/>
    <w:rPr>
      <w:w w:val="100"/>
      <w:position w:val="-1"/>
      <w:effect w:val="none"/>
      <w:vertAlign w:val="baseline"/>
      <w:cs w:val="0"/>
      <w:em w:val="none"/>
      <w:lang w:val="cs-CZ" w:eastAsia="cs-CZ" w:bidi="ar-SA"/>
    </w:rPr>
  </w:style>
  <w:style w:type="character" w:customStyle="1" w:styleId="Nadpis3Char">
    <w:name w:val="Nadpis 3 Char"/>
    <w:rPr>
      <w:rFonts w:ascii="Arial" w:hAnsi="Arial" w:cs="Arial"/>
      <w:b/>
      <w:bCs/>
      <w:w w:val="100"/>
      <w:position w:val="-1"/>
      <w:sz w:val="26"/>
      <w:szCs w:val="26"/>
      <w:effect w:val="none"/>
      <w:vertAlign w:val="baseline"/>
      <w:cs w:val="0"/>
      <w:em w:val="none"/>
      <w:lang w:val="cs-CZ" w:eastAsia="cs-CZ" w:bidi="ar-SA"/>
    </w:rPr>
  </w:style>
  <w:style w:type="character" w:customStyle="1" w:styleId="Zkladntext3Char">
    <w:name w:val="Základní text 3 Char"/>
    <w:rPr>
      <w:w w:val="100"/>
      <w:position w:val="-1"/>
      <w:sz w:val="22"/>
      <w:szCs w:val="24"/>
      <w:effect w:val="none"/>
      <w:vertAlign w:val="baseline"/>
      <w:cs w:val="0"/>
      <w:em w:val="none"/>
      <w:lang w:val="cs-CZ" w:eastAsia="cs-CZ" w:bidi="cs-CZ"/>
    </w:rPr>
  </w:style>
  <w:style w:type="paragraph" w:styleId="Normlnweb">
    <w:name w:val="Normal (Web)"/>
    <w:basedOn w:val="Normln"/>
    <w:pPr>
      <w:spacing w:before="100" w:beforeAutospacing="1" w:after="100" w:afterAutospacing="1"/>
    </w:pPr>
    <w:rPr>
      <w:sz w:val="24"/>
      <w:szCs w:val="24"/>
    </w:rPr>
  </w:style>
  <w:style w:type="character" w:customStyle="1" w:styleId="CharChar4">
    <w:name w:val="Char Char4"/>
    <w:rPr>
      <w:rFonts w:ascii="Arial" w:hAnsi="Arial" w:cs="Arial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cs-CZ" w:eastAsia="cs-CZ" w:bidi="ar-SA"/>
    </w:rPr>
  </w:style>
  <w:style w:type="character" w:customStyle="1" w:styleId="CharChar3">
    <w:name w:val="Char Char3"/>
    <w:rPr>
      <w:rFonts w:ascii="Arial" w:hAnsi="Arial" w:cs="Arial"/>
      <w:b/>
      <w:bCs/>
      <w:w w:val="100"/>
      <w:position w:val="-1"/>
      <w:sz w:val="26"/>
      <w:szCs w:val="26"/>
      <w:effect w:val="none"/>
      <w:vertAlign w:val="baseline"/>
      <w:cs w:val="0"/>
      <w:em w:val="none"/>
      <w:lang w:val="cs-CZ" w:eastAsia="cs-CZ" w:bidi="ar-SA"/>
    </w:rPr>
  </w:style>
  <w:style w:type="character" w:customStyle="1" w:styleId="CharChar2">
    <w:name w:val="Char Char2"/>
    <w:rPr>
      <w:rFonts w:ascii="Arial" w:hAnsi="Arial" w:cs="Arial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cs-CZ" w:eastAsia="cs-CZ" w:bidi="ar-SA"/>
    </w:rPr>
  </w:style>
  <w:style w:type="character" w:customStyle="1" w:styleId="TextbublinyChar">
    <w:name w:val="Text bubliny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komente">
    <w:name w:val="annotation text"/>
    <w:basedOn w:val="Normln"/>
    <w:qFormat/>
  </w:style>
  <w:style w:type="character" w:customStyle="1" w:styleId="TextkomenteChar">
    <w:name w:val="Text komentáře Char"/>
    <w:basedOn w:val="Standardnpsmoodstavce"/>
    <w:rPr>
      <w:w w:val="100"/>
      <w:position w:val="-1"/>
      <w:effect w:val="none"/>
      <w:vertAlign w:val="baseline"/>
      <w:cs w:val="0"/>
      <w:em w:val="none"/>
    </w:rPr>
  </w:style>
  <w:style w:type="character" w:customStyle="1" w:styleId="Nadpis1Char">
    <w:name w:val="Nadpis 1 Char"/>
    <w:rPr>
      <w:b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Nadpis5Char">
    <w:name w:val="Nadpis 5 Char"/>
    <w:rPr>
      <w:b/>
      <w:bCs/>
      <w:i/>
      <w:i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Nadpis6Char">
    <w:name w:val="Nadpis 6 Char"/>
    <w:rPr>
      <w:b/>
      <w:bCs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ZkladntextChar">
    <w:name w:val="Základní text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ZkladntextodsazenChar">
    <w:name w:val="Základní text odsazený Char"/>
    <w:basedOn w:val="Standardnpsmoodstavce"/>
    <w:rPr>
      <w:w w:val="100"/>
      <w:position w:val="-1"/>
      <w:effect w:val="none"/>
      <w:vertAlign w:val="baseline"/>
      <w:cs w:val="0"/>
      <w:em w:val="none"/>
    </w:rPr>
  </w:style>
  <w:style w:type="paragraph" w:customStyle="1" w:styleId="BodyText21">
    <w:name w:val="Body Text 21"/>
    <w:basedOn w:val="Normln"/>
    <w:pPr>
      <w:widowControl w:val="0"/>
      <w:suppressAutoHyphens w:val="0"/>
    </w:pPr>
    <w:rPr>
      <w:rFonts w:ascii="Arial" w:hAnsi="Arial" w:cs="Arial"/>
      <w:b/>
      <w:bCs/>
      <w:i/>
      <w:iCs/>
    </w:rPr>
  </w:style>
  <w:style w:type="paragraph" w:customStyle="1" w:styleId="BodyText31">
    <w:name w:val="Body Text 31"/>
    <w:basedOn w:val="Normln"/>
    <w:pPr>
      <w:widowControl w:val="0"/>
      <w:suppressAutoHyphens w:val="0"/>
    </w:pPr>
    <w:rPr>
      <w:b/>
      <w:bCs/>
      <w:i/>
      <w:iCs/>
      <w:sz w:val="24"/>
      <w:szCs w:val="24"/>
    </w:rPr>
  </w:style>
  <w:style w:type="character" w:customStyle="1" w:styleId="ZhlavChar">
    <w:name w:val="Záhlaví Char"/>
    <w:rPr>
      <w:rFonts w:ascii="Arial" w:hAnsi="Arial" w:cs="Arial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ZpatChar">
    <w:name w:val="Zápatí Char"/>
    <w:basedOn w:val="Standardnpsmoodstavce"/>
    <w:rPr>
      <w:w w:val="100"/>
      <w:position w:val="-1"/>
      <w:effect w:val="none"/>
      <w:vertAlign w:val="baseline"/>
      <w:cs w:val="0"/>
      <w:em w:val="none"/>
    </w:rPr>
  </w:style>
  <w:style w:type="paragraph" w:customStyle="1" w:styleId="RozloendokumentuRozvrendokumentu">
    <w:name w:val="Rozložení dokumentu;Rozvržení dokumentu"/>
    <w:basedOn w:val="Normln"/>
    <w:rPr>
      <w:rFonts w:ascii="Tahoma" w:hAnsi="Tahoma"/>
      <w:sz w:val="16"/>
      <w:szCs w:val="16"/>
    </w:rPr>
  </w:style>
  <w:style w:type="character" w:customStyle="1" w:styleId="RozvrendokumentuCharRozloendokumentuChar1">
    <w:name w:val="Rozvržení dokumentu Char;Rozložení dokumentu Char1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Bezmezer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  <w:lang w:eastAsia="en-US"/>
    </w:rPr>
  </w:style>
  <w:style w:type="paragraph" w:customStyle="1" w:styleId="Standard">
    <w:name w:val="Standard"/>
    <w:pPr>
      <w:widowControl w:val="0"/>
      <w:autoSpaceDN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kern w:val="3"/>
      <w:position w:val="-1"/>
      <w:sz w:val="24"/>
      <w:szCs w:val="24"/>
      <w:lang w:eastAsia="zh-CN" w:bidi="hi-IN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hAnsi="Calibri" w:cs="Calibri"/>
      <w:color w:val="000000"/>
      <w:position w:val="-1"/>
      <w:sz w:val="24"/>
      <w:szCs w:val="24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numbering" w:customStyle="1" w:styleId="WW8Num4">
    <w:name w:val="WW8Num4"/>
    <w:basedOn w:val="Bezseznamu"/>
  </w:style>
  <w:style w:type="numbering" w:customStyle="1" w:styleId="WW8Num2">
    <w:name w:val="WW8Num2"/>
    <w:basedOn w:val="Bezseznamu"/>
  </w:style>
  <w:style w:type="numbering" w:customStyle="1" w:styleId="WW8Num42">
    <w:name w:val="WW8Num42"/>
    <w:basedOn w:val="Bezseznamu"/>
  </w:style>
  <w:style w:type="character" w:customStyle="1" w:styleId="NzevChar">
    <w:name w:val="Název Char"/>
    <w:uiPriority w:val="10"/>
    <w:rPr>
      <w:rFonts w:ascii="Calibri Light" w:hAnsi="Calibri Light"/>
      <w:spacing w:val="-10"/>
      <w:w w:val="100"/>
      <w:kern w:val="28"/>
      <w:position w:val="-1"/>
      <w:sz w:val="56"/>
      <w:szCs w:val="56"/>
      <w:effect w:val="none"/>
      <w:vertAlign w:val="baseline"/>
      <w:cs w:val="0"/>
      <w:em w:val="none"/>
      <w:lang w:eastAsia="en-US"/>
    </w:rPr>
  </w:style>
  <w:style w:type="table" w:styleId="Mkatabulky">
    <w:name w:val="Table Grid"/>
    <w:basedOn w:val="Normlntabulka"/>
    <w:uiPriority w:val="39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ipa">
    <w:name w:val="ipa"/>
    <w:rPr>
      <w:w w:val="100"/>
      <w:position w:val="-1"/>
      <w:effect w:val="none"/>
      <w:vertAlign w:val="baseline"/>
      <w:cs w:val="0"/>
      <w:em w:val="none"/>
    </w:rPr>
  </w:style>
  <w:style w:type="character" w:customStyle="1" w:styleId="Standardnpsmoodstavce1">
    <w:name w:val="Standardní písmo odstavc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0z0">
    <w:name w:val="WW8Num90z0"/>
    <w:rPr>
      <w:rFonts w:ascii="Times New Roman" w:eastAsia="Times New Roman" w:hAnsi="Times New Roman" w:cs="Times New Roman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90z1">
    <w:name w:val="WW8Num9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0z2">
    <w:name w:val="WW8Num9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0z3">
    <w:name w:val="WW8Num90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Odrky">
    <w:name w:val="Odrážky"/>
    <w:rPr>
      <w:rFonts w:ascii="OpenSymbol" w:eastAsia="OpenSymbol" w:hAnsi="OpenSymbol" w:cs="OpenSymbol"/>
      <w:w w:val="100"/>
      <w:position w:val="-1"/>
      <w:effect w:val="none"/>
      <w:vertAlign w:val="baseline"/>
      <w:cs w:val="0"/>
      <w:em w:val="none"/>
    </w:rPr>
  </w:style>
  <w:style w:type="paragraph" w:customStyle="1" w:styleId="Nadpis">
    <w:name w:val="Nadpis"/>
    <w:basedOn w:val="Normln"/>
    <w:next w:val="Zkladntext"/>
    <w:pPr>
      <w:keepNext/>
      <w:widowControl w:val="0"/>
      <w:suppressAutoHyphens w:val="0"/>
      <w:spacing w:before="240" w:after="120"/>
    </w:pPr>
    <w:rPr>
      <w:rFonts w:ascii="Arial" w:eastAsia="Microsoft YaHei" w:hAnsi="Arial" w:cs="Arial"/>
      <w:kern w:val="1"/>
      <w:sz w:val="28"/>
      <w:szCs w:val="28"/>
      <w:lang w:eastAsia="hi-IN" w:bidi="hi-IN"/>
    </w:rPr>
  </w:style>
  <w:style w:type="paragraph" w:styleId="Seznam">
    <w:name w:val="List"/>
    <w:basedOn w:val="Zkladntext"/>
    <w:pPr>
      <w:widowControl w:val="0"/>
      <w:suppressAutoHyphens w:val="0"/>
      <w:spacing w:after="120"/>
      <w:jc w:val="left"/>
    </w:pPr>
    <w:rPr>
      <w:kern w:val="1"/>
      <w:lang w:eastAsia="hi-IN" w:bidi="hi-IN"/>
    </w:rPr>
  </w:style>
  <w:style w:type="paragraph" w:customStyle="1" w:styleId="Popisek">
    <w:name w:val="Popisek"/>
    <w:basedOn w:val="Normln"/>
    <w:pPr>
      <w:widowControl w:val="0"/>
      <w:suppressLineNumbers/>
      <w:suppressAutoHyphens w:val="0"/>
      <w:spacing w:before="120" w:after="120"/>
    </w:pPr>
    <w:rPr>
      <w:i/>
      <w:iCs/>
      <w:kern w:val="1"/>
      <w:sz w:val="24"/>
      <w:szCs w:val="24"/>
      <w:lang w:eastAsia="hi-IN" w:bidi="hi-IN"/>
    </w:rPr>
  </w:style>
  <w:style w:type="paragraph" w:customStyle="1" w:styleId="Rejstk">
    <w:name w:val="Rejstřík"/>
    <w:basedOn w:val="Normln"/>
    <w:pPr>
      <w:widowControl w:val="0"/>
      <w:suppressLineNumbers/>
      <w:suppressAutoHyphens w:val="0"/>
    </w:pPr>
    <w:rPr>
      <w:kern w:val="1"/>
      <w:sz w:val="24"/>
      <w:szCs w:val="24"/>
      <w:lang w:eastAsia="hi-IN" w:bidi="hi-IN"/>
    </w:rPr>
  </w:style>
  <w:style w:type="character" w:styleId="Sledovanodkaz">
    <w:name w:val="FollowedHyperlink"/>
    <w:qFormat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xl63">
    <w:name w:val="xl63"/>
    <w:basedOn w:val="Normln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64">
    <w:name w:val="xl64"/>
    <w:basedOn w:val="Normln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65">
    <w:name w:val="xl65"/>
    <w:basedOn w:val="Normln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66">
    <w:name w:val="xl66"/>
    <w:basedOn w:val="Normln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67">
    <w:name w:val="xl67"/>
    <w:basedOn w:val="Normln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68">
    <w:name w:val="xl68"/>
    <w:basedOn w:val="Normln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69">
    <w:name w:val="xl69"/>
    <w:basedOn w:val="Normln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70">
    <w:name w:val="xl70"/>
    <w:basedOn w:val="Normln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71">
    <w:name w:val="xl71"/>
    <w:basedOn w:val="Normln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72">
    <w:name w:val="xl72"/>
    <w:basedOn w:val="Normln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73">
    <w:name w:val="xl73"/>
    <w:basedOn w:val="Normln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74">
    <w:name w:val="xl74"/>
    <w:basedOn w:val="Normln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75">
    <w:name w:val="xl75"/>
    <w:basedOn w:val="Normln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/>
      <w:sz w:val="24"/>
      <w:szCs w:val="24"/>
    </w:rPr>
  </w:style>
  <w:style w:type="paragraph" w:customStyle="1" w:styleId="xl76">
    <w:name w:val="xl76"/>
    <w:basedOn w:val="Normln"/>
    <w:pPr>
      <w:pBdr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77">
    <w:name w:val="xl77"/>
    <w:basedOn w:val="Normln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78">
    <w:name w:val="xl78"/>
    <w:basedOn w:val="Normln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79">
    <w:name w:val="xl79"/>
    <w:basedOn w:val="Normln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80">
    <w:name w:val="xl80"/>
    <w:basedOn w:val="Normln"/>
    <w:pPr>
      <w:pBdr>
        <w:lef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81">
    <w:name w:val="xl81"/>
    <w:basedOn w:val="Normln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82">
    <w:name w:val="xl82"/>
    <w:basedOn w:val="Normln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/>
      <w:sz w:val="24"/>
      <w:szCs w:val="24"/>
    </w:rPr>
  </w:style>
  <w:style w:type="paragraph" w:customStyle="1" w:styleId="xl83">
    <w:name w:val="xl83"/>
    <w:basedOn w:val="Normln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84">
    <w:name w:val="xl84"/>
    <w:basedOn w:val="Normln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85">
    <w:name w:val="xl85"/>
    <w:basedOn w:val="Normln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86">
    <w:name w:val="xl86"/>
    <w:basedOn w:val="Normln"/>
    <w:pPr>
      <w:pBdr>
        <w:bottom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87">
    <w:name w:val="xl87"/>
    <w:basedOn w:val="Normln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88">
    <w:name w:val="xl88"/>
    <w:basedOn w:val="Normln"/>
    <w:pPr>
      <w:pBdr>
        <w:bottom w:val="single" w:sz="8" w:space="0" w:color="auto"/>
      </w:pBdr>
      <w:spacing w:before="100" w:beforeAutospacing="1" w:after="100" w:afterAutospacing="1"/>
    </w:pPr>
    <w:rPr>
      <w:rFonts w:ascii="Arial" w:hAnsi="Arial"/>
      <w:b/>
      <w:bCs/>
      <w:sz w:val="24"/>
      <w:szCs w:val="24"/>
    </w:rPr>
  </w:style>
  <w:style w:type="paragraph" w:customStyle="1" w:styleId="xl89">
    <w:name w:val="xl89"/>
    <w:basedOn w:val="Normln"/>
    <w:pPr>
      <w:pBdr>
        <w:bottom w:val="single" w:sz="8" w:space="0" w:color="auto"/>
      </w:pBdr>
      <w:spacing w:before="100" w:beforeAutospacing="1" w:after="100" w:afterAutospacing="1"/>
    </w:pPr>
    <w:rPr>
      <w:rFonts w:ascii="Arial" w:hAnsi="Arial"/>
      <w:sz w:val="24"/>
      <w:szCs w:val="24"/>
    </w:rPr>
  </w:style>
  <w:style w:type="paragraph" w:customStyle="1" w:styleId="xl90">
    <w:name w:val="xl90"/>
    <w:basedOn w:val="Normln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/>
      <w:b/>
      <w:bCs/>
      <w:sz w:val="24"/>
      <w:szCs w:val="24"/>
    </w:rPr>
  </w:style>
  <w:style w:type="paragraph" w:customStyle="1" w:styleId="xl91">
    <w:name w:val="xl91"/>
    <w:basedOn w:val="Normln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ascii="Arial" w:hAnsi="Arial"/>
      <w:b/>
      <w:bCs/>
      <w:sz w:val="24"/>
      <w:szCs w:val="24"/>
    </w:rPr>
  </w:style>
  <w:style w:type="paragraph" w:customStyle="1" w:styleId="xl92">
    <w:name w:val="xl92"/>
    <w:basedOn w:val="Normln"/>
    <w:pPr>
      <w:pBdr>
        <w:top w:val="single" w:sz="8" w:space="0" w:color="auto"/>
      </w:pBdr>
      <w:spacing w:before="100" w:beforeAutospacing="1" w:after="100" w:afterAutospacing="1"/>
    </w:pPr>
    <w:rPr>
      <w:rFonts w:ascii="Arial" w:hAnsi="Arial"/>
      <w:b/>
      <w:bCs/>
      <w:sz w:val="24"/>
      <w:szCs w:val="24"/>
    </w:rPr>
  </w:style>
  <w:style w:type="paragraph" w:customStyle="1" w:styleId="xl93">
    <w:name w:val="xl93"/>
    <w:basedOn w:val="Normln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" w:hAnsi="Arial"/>
      <w:sz w:val="24"/>
      <w:szCs w:val="24"/>
    </w:rPr>
  </w:style>
  <w:style w:type="paragraph" w:customStyle="1" w:styleId="xl94">
    <w:name w:val="xl94"/>
    <w:basedOn w:val="Normln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95">
    <w:name w:val="xl95"/>
    <w:basedOn w:val="Normln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96">
    <w:name w:val="xl96"/>
    <w:basedOn w:val="Normln"/>
    <w:pPr>
      <w:pBdr>
        <w:left w:val="single" w:sz="8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97">
    <w:name w:val="xl97"/>
    <w:basedOn w:val="Normln"/>
    <w:pPr>
      <w:pBdr>
        <w:bottom w:val="single" w:sz="8" w:space="0" w:color="auto"/>
      </w:pBdr>
      <w:spacing w:before="100" w:beforeAutospacing="1" w:after="100" w:afterAutospacing="1"/>
    </w:pPr>
    <w:rPr>
      <w:rFonts w:ascii="Arial" w:hAnsi="Arial"/>
      <w:b/>
      <w:bCs/>
      <w:sz w:val="24"/>
      <w:szCs w:val="24"/>
    </w:rPr>
  </w:style>
  <w:style w:type="paragraph" w:customStyle="1" w:styleId="xl98">
    <w:name w:val="xl98"/>
    <w:basedOn w:val="Normln"/>
    <w:pPr>
      <w:spacing w:before="100" w:beforeAutospacing="1" w:after="100" w:afterAutospacing="1"/>
    </w:pPr>
    <w:rPr>
      <w:rFonts w:ascii="Arial" w:hAnsi="Arial"/>
      <w:b/>
      <w:bCs/>
      <w:sz w:val="24"/>
      <w:szCs w:val="24"/>
    </w:rPr>
  </w:style>
  <w:style w:type="paragraph" w:customStyle="1" w:styleId="xl99">
    <w:name w:val="xl99"/>
    <w:basedOn w:val="Normln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/>
      <w:b/>
      <w:bCs/>
      <w:sz w:val="24"/>
      <w:szCs w:val="24"/>
    </w:rPr>
  </w:style>
  <w:style w:type="paragraph" w:customStyle="1" w:styleId="xl100">
    <w:name w:val="xl100"/>
    <w:basedOn w:val="Normln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/>
      <w:sz w:val="24"/>
      <w:szCs w:val="24"/>
    </w:rPr>
  </w:style>
  <w:style w:type="paragraph" w:customStyle="1" w:styleId="xl101">
    <w:name w:val="xl101"/>
    <w:basedOn w:val="Normln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ascii="Arial" w:hAnsi="Arial"/>
      <w:sz w:val="24"/>
      <w:szCs w:val="24"/>
    </w:rPr>
  </w:style>
  <w:style w:type="paragraph" w:customStyle="1" w:styleId="xl102">
    <w:name w:val="xl102"/>
    <w:basedOn w:val="Normln"/>
    <w:pPr>
      <w:pBdr>
        <w:left w:val="single" w:sz="8" w:space="0" w:color="auto"/>
      </w:pBdr>
      <w:spacing w:before="100" w:beforeAutospacing="1" w:after="100" w:afterAutospacing="1"/>
    </w:pPr>
    <w:rPr>
      <w:rFonts w:ascii="Arial" w:hAnsi="Arial"/>
      <w:b/>
      <w:bCs/>
      <w:sz w:val="24"/>
      <w:szCs w:val="24"/>
    </w:rPr>
  </w:style>
  <w:style w:type="paragraph" w:customStyle="1" w:styleId="xl103">
    <w:name w:val="xl103"/>
    <w:basedOn w:val="Normln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" w:hAnsi="Arial"/>
      <w:b/>
      <w:bCs/>
      <w:sz w:val="24"/>
      <w:szCs w:val="24"/>
    </w:rPr>
  </w:style>
  <w:style w:type="paragraph" w:customStyle="1" w:styleId="xl104">
    <w:name w:val="xl104"/>
    <w:basedOn w:val="Normln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/>
      <w:b/>
      <w:bCs/>
      <w:sz w:val="24"/>
      <w:szCs w:val="24"/>
    </w:rPr>
  </w:style>
  <w:style w:type="paragraph" w:customStyle="1" w:styleId="xl105">
    <w:name w:val="xl105"/>
    <w:basedOn w:val="Normln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/>
      <w:b/>
      <w:bCs/>
      <w:sz w:val="24"/>
      <w:szCs w:val="24"/>
    </w:rPr>
  </w:style>
  <w:style w:type="paragraph" w:customStyle="1" w:styleId="xl106">
    <w:name w:val="xl106"/>
    <w:basedOn w:val="Normln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/>
      <w:b/>
      <w:bCs/>
      <w:sz w:val="24"/>
      <w:szCs w:val="24"/>
    </w:rPr>
  </w:style>
  <w:style w:type="paragraph" w:customStyle="1" w:styleId="xl107">
    <w:name w:val="xl107"/>
    <w:basedOn w:val="Normln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/>
      <w:sz w:val="24"/>
      <w:szCs w:val="24"/>
    </w:rPr>
  </w:style>
  <w:style w:type="paragraph" w:customStyle="1" w:styleId="xl108">
    <w:name w:val="xl108"/>
    <w:basedOn w:val="Normln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/>
      <w:sz w:val="24"/>
      <w:szCs w:val="24"/>
    </w:rPr>
  </w:style>
  <w:style w:type="paragraph" w:customStyle="1" w:styleId="xl109">
    <w:name w:val="xl109"/>
    <w:basedOn w:val="Normln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110">
    <w:name w:val="xl110"/>
    <w:basedOn w:val="Normln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/>
      <w:b/>
      <w:bCs/>
      <w:sz w:val="24"/>
      <w:szCs w:val="24"/>
    </w:rPr>
  </w:style>
  <w:style w:type="paragraph" w:customStyle="1" w:styleId="xl111">
    <w:name w:val="xl111"/>
    <w:basedOn w:val="Normln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/>
      <w:sz w:val="24"/>
      <w:szCs w:val="24"/>
    </w:rPr>
  </w:style>
  <w:style w:type="paragraph" w:customStyle="1" w:styleId="xl112">
    <w:name w:val="xl112"/>
    <w:basedOn w:val="Normln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/>
      <w:b/>
      <w:bCs/>
      <w:sz w:val="24"/>
      <w:szCs w:val="24"/>
    </w:rPr>
  </w:style>
  <w:style w:type="paragraph" w:customStyle="1" w:styleId="xl113">
    <w:name w:val="xl113"/>
    <w:basedOn w:val="Normln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/>
      <w:b/>
      <w:bCs/>
      <w:sz w:val="24"/>
      <w:szCs w:val="24"/>
    </w:rPr>
  </w:style>
  <w:style w:type="paragraph" w:customStyle="1" w:styleId="xl114">
    <w:name w:val="xl114"/>
    <w:basedOn w:val="Normln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/>
      <w:b/>
      <w:bCs/>
      <w:sz w:val="24"/>
      <w:szCs w:val="24"/>
    </w:rPr>
  </w:style>
  <w:style w:type="paragraph" w:customStyle="1" w:styleId="xl115">
    <w:name w:val="xl115"/>
    <w:basedOn w:val="Normln"/>
    <w:pPr>
      <w:pBdr>
        <w:right w:val="single" w:sz="8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116">
    <w:name w:val="xl116"/>
    <w:basedOn w:val="Normln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/>
      <w:sz w:val="24"/>
      <w:szCs w:val="24"/>
    </w:rPr>
  </w:style>
  <w:style w:type="paragraph" w:customStyle="1" w:styleId="xl117">
    <w:name w:val="xl117"/>
    <w:basedOn w:val="Normln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/>
      <w:b/>
      <w:bCs/>
      <w:sz w:val="24"/>
      <w:szCs w:val="24"/>
    </w:rPr>
  </w:style>
  <w:style w:type="paragraph" w:customStyle="1" w:styleId="xl118">
    <w:name w:val="xl118"/>
    <w:basedOn w:val="Normln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/>
      <w:sz w:val="24"/>
      <w:szCs w:val="24"/>
    </w:rPr>
  </w:style>
  <w:style w:type="paragraph" w:customStyle="1" w:styleId="xl119">
    <w:name w:val="xl119"/>
    <w:basedOn w:val="Normln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120">
    <w:name w:val="xl120"/>
    <w:basedOn w:val="Normln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121">
    <w:name w:val="xl121"/>
    <w:basedOn w:val="Normln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/>
      <w:b/>
      <w:bCs/>
      <w:sz w:val="24"/>
      <w:szCs w:val="24"/>
    </w:rPr>
  </w:style>
  <w:style w:type="paragraph" w:customStyle="1" w:styleId="xl122">
    <w:name w:val="xl122"/>
    <w:basedOn w:val="Normln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123">
    <w:name w:val="xl123"/>
    <w:basedOn w:val="Normln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/>
      <w:b/>
      <w:bCs/>
      <w:sz w:val="24"/>
      <w:szCs w:val="24"/>
    </w:rPr>
  </w:style>
  <w:style w:type="paragraph" w:customStyle="1" w:styleId="xl124">
    <w:name w:val="xl124"/>
    <w:basedOn w:val="Normln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/>
      <w:b/>
      <w:bCs/>
      <w:sz w:val="24"/>
      <w:szCs w:val="24"/>
    </w:rPr>
  </w:style>
  <w:style w:type="paragraph" w:customStyle="1" w:styleId="xl125">
    <w:name w:val="xl125"/>
    <w:basedOn w:val="Normln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126">
    <w:name w:val="xl126"/>
    <w:basedOn w:val="Normln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/>
      <w:sz w:val="24"/>
      <w:szCs w:val="24"/>
    </w:rPr>
  </w:style>
  <w:style w:type="paragraph" w:customStyle="1" w:styleId="xl127">
    <w:name w:val="xl127"/>
    <w:basedOn w:val="Normln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/>
      <w:b/>
      <w:bCs/>
      <w:sz w:val="24"/>
      <w:szCs w:val="24"/>
    </w:rPr>
  </w:style>
  <w:style w:type="paragraph" w:customStyle="1" w:styleId="xl128">
    <w:name w:val="xl128"/>
    <w:basedOn w:val="Normln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/>
      <w:sz w:val="24"/>
      <w:szCs w:val="24"/>
    </w:rPr>
  </w:style>
  <w:style w:type="paragraph" w:customStyle="1" w:styleId="xl129">
    <w:name w:val="xl129"/>
    <w:basedOn w:val="Normln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130">
    <w:name w:val="xl130"/>
    <w:basedOn w:val="Normln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/>
      <w:b/>
      <w:bCs/>
      <w:sz w:val="24"/>
      <w:szCs w:val="24"/>
    </w:rPr>
  </w:style>
  <w:style w:type="paragraph" w:customStyle="1" w:styleId="xl131">
    <w:name w:val="xl131"/>
    <w:basedOn w:val="Normln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132">
    <w:name w:val="xl132"/>
    <w:basedOn w:val="Normln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/>
      <w:b/>
      <w:bCs/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pPr>
      <w:widowControl w:val="0"/>
      <w:autoSpaceDN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kern w:val="3"/>
      <w:position w:val="-1"/>
      <w:sz w:val="24"/>
      <w:szCs w:val="24"/>
      <w:lang w:eastAsia="zh-CN" w:bidi="hi-IN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WW8Num2z0">
    <w:name w:val="WW8Num2z0"/>
    <w:rPr>
      <w:rFonts w:ascii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0">
    <w:name w:val="WW8Num38z0"/>
    <w:rPr>
      <w:rFonts w:ascii="Times New Roman" w:eastAsia="Lucida Sans Unicode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38z1">
    <w:name w:val="WW8Num38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8z2">
    <w:name w:val="WW8Num38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8z3">
    <w:name w:val="WW8Num38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21z0">
    <w:name w:val="WW8Num121z0"/>
    <w:rPr>
      <w:rFonts w:ascii="Arial" w:eastAsia="Times New Roman" w:hAnsi="Arial" w:cs="Arial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121z1">
    <w:name w:val="WW8Num121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21z2">
    <w:name w:val="WW8Num121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21z3">
    <w:name w:val="WW8Num121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Internetlink">
    <w:name w:val="Internet 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WW8Num95z0">
    <w:name w:val="WW8Num95z0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95z2">
    <w:name w:val="WW8Num95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95z3">
    <w:name w:val="WW8Num95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1z0">
    <w:name w:val="WW8Num71z0"/>
    <w:rPr>
      <w:rFonts w:ascii="Courier New" w:hAnsi="Courier New" w:cs="Courier New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71z2">
    <w:name w:val="WW8Num71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71z3">
    <w:name w:val="WW8Num71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4z0">
    <w:name w:val="WW8Num44z0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114z0">
    <w:name w:val="WW8Num114z0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114z1">
    <w:name w:val="WW8Num11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14z2">
    <w:name w:val="WW8Num114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14z3">
    <w:name w:val="WW8Num114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10z0">
    <w:name w:val="WW8Num110z0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110z1">
    <w:name w:val="WW8Num110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10z2">
    <w:name w:val="WW8Num110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10z3">
    <w:name w:val="WW8Num110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40z0">
    <w:name w:val="WW8Num140z0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140z1">
    <w:name w:val="WW8Num140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40z2">
    <w:name w:val="WW8Num140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40z3">
    <w:name w:val="WW8Num140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82z0">
    <w:name w:val="WW8Num82z0"/>
    <w:rPr>
      <w:rFonts w:ascii="Arial" w:eastAsia="Lucida Sans Unicode" w:hAnsi="Arial" w:cs="Arial"/>
      <w:w w:val="100"/>
      <w:position w:val="-1"/>
      <w:sz w:val="24"/>
      <w:szCs w:val="24"/>
      <w:effect w:val="none"/>
      <w:vertAlign w:val="baseline"/>
      <w:cs w:val="0"/>
      <w:em w:val="none"/>
      <w:lang w:bidi="cs-CZ"/>
    </w:rPr>
  </w:style>
  <w:style w:type="character" w:customStyle="1" w:styleId="WW8Num82z1">
    <w:name w:val="WW8Num82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82z2">
    <w:name w:val="WW8Num82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82z3">
    <w:name w:val="WW8Num82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9z0">
    <w:name w:val="WW8Num79z0"/>
    <w:rPr>
      <w:rFonts w:ascii="Tw Cen MT" w:hAnsi="Tw Cen MT" w:cs="Tw Cen MT"/>
      <w:w w:val="100"/>
      <w:position w:val="-1"/>
      <w:effect w:val="none"/>
      <w:vertAlign w:val="baseline"/>
      <w:cs w:val="0"/>
      <w:em w:val="none"/>
    </w:rPr>
  </w:style>
  <w:style w:type="character" w:customStyle="1" w:styleId="WW8Num79z1">
    <w:name w:val="WW8Num79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79z2">
    <w:name w:val="WW8Num79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79z3">
    <w:name w:val="WW8Num79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89z0">
    <w:name w:val="WW8Num89z0"/>
    <w:rPr>
      <w:rFonts w:ascii="Tw Cen MT" w:hAnsi="Tw Cen MT" w:cs="Tw Cen MT"/>
      <w:w w:val="100"/>
      <w:position w:val="-1"/>
      <w:effect w:val="none"/>
      <w:vertAlign w:val="baseline"/>
      <w:cs w:val="0"/>
      <w:em w:val="none"/>
    </w:rPr>
  </w:style>
  <w:style w:type="character" w:customStyle="1" w:styleId="WW8Num89z1">
    <w:name w:val="WW8Num89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89z2">
    <w:name w:val="WW8Num89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89z3">
    <w:name w:val="WW8Num89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5z0">
    <w:name w:val="WW8Num75z0"/>
    <w:rPr>
      <w:rFonts w:ascii="Arial" w:eastAsia="Times New Roman" w:hAnsi="Arial" w:cs="Arial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WW8Num75z1">
    <w:name w:val="WW8Num7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75z2">
    <w:name w:val="WW8Num75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75z3">
    <w:name w:val="WW8Num75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98z0">
    <w:name w:val="WW8Num98z0"/>
    <w:rPr>
      <w:rFonts w:ascii="Arial" w:eastAsia="Times New Roman" w:hAnsi="Arial" w:cs="Arial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98z1">
    <w:name w:val="WW8Num98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98z2">
    <w:name w:val="WW8Num98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98z3">
    <w:name w:val="WW8Num98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22z0">
    <w:name w:val="WW8Num122z0"/>
    <w:rPr>
      <w:rFonts w:ascii="Arial" w:eastAsia="Times New Roman" w:hAnsi="Arial" w:cs="Arial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122z1">
    <w:name w:val="WW8Num122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22z2">
    <w:name w:val="WW8Num122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22z3">
    <w:name w:val="WW8Num122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07z0">
    <w:name w:val="WW8Num107z0"/>
    <w:rPr>
      <w:rFonts w:ascii="Arial" w:eastAsia="Times New Roman" w:hAnsi="Arial" w:cs="Arial"/>
      <w:color w:val="00206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107z1">
    <w:name w:val="WW8Num107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07z2">
    <w:name w:val="WW8Num107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07z3">
    <w:name w:val="WW8Num107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23z0">
    <w:name w:val="WW8Num123z0"/>
    <w:rPr>
      <w:rFonts w:ascii="Times New Roman" w:eastAsia="Times New Roman" w:hAnsi="Times New Roman" w:cs="Times New Roman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WW8Num123z1">
    <w:name w:val="WW8Num12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23z2">
    <w:name w:val="WW8Num123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23z3">
    <w:name w:val="WW8Num123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87z0">
    <w:name w:val="WW8Num87z0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87z1">
    <w:name w:val="WW8Num87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87z2">
    <w:name w:val="WW8Num87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87z3">
    <w:name w:val="WW8Num87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20z0">
    <w:name w:val="WW8Num12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0z1">
    <w:name w:val="WW8Num12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0z2">
    <w:name w:val="WW8Num12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0z3">
    <w:name w:val="WW8Num12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0z4">
    <w:name w:val="WW8Num12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0z5">
    <w:name w:val="WW8Num12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0z6">
    <w:name w:val="WW8Num12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0z7">
    <w:name w:val="WW8Num12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0z8">
    <w:name w:val="WW8Num120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7z0">
    <w:name w:val="WW8Num37z0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7z1">
    <w:name w:val="WW8Num37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7z2">
    <w:name w:val="WW8Num37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7z3">
    <w:name w:val="WW8Num37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6z0">
    <w:name w:val="WW8Num46z0"/>
    <w:rPr>
      <w:rFonts w:ascii="OpenSymbol, 'Times New Roman'" w:eastAsia="OpenSymbol, 'Times New Roman'" w:hAnsi="OpenSymbol, 'Times New Roman'" w:cs="OpenSymbol, 'Times New Roman'"/>
      <w:w w:val="100"/>
      <w:position w:val="-1"/>
      <w:effect w:val="none"/>
      <w:vertAlign w:val="baseline"/>
      <w:cs w:val="0"/>
      <w:em w:val="none"/>
    </w:rPr>
  </w:style>
  <w:style w:type="character" w:customStyle="1" w:styleId="WW8Num72z0">
    <w:name w:val="WW8Num72z0"/>
    <w:rPr>
      <w:rFonts w:ascii="OpenSymbol, 'Times New Roman'" w:eastAsia="OpenSymbol, 'Times New Roman'" w:hAnsi="OpenSymbol, 'Times New Roman'" w:cs="OpenSymbol, 'Times New Roman'"/>
      <w:w w:val="100"/>
      <w:position w:val="-1"/>
      <w:effect w:val="none"/>
      <w:vertAlign w:val="baseline"/>
      <w:cs w:val="0"/>
      <w:em w:val="none"/>
    </w:rPr>
  </w:style>
  <w:style w:type="character" w:customStyle="1" w:styleId="WW8Num131z0">
    <w:name w:val="WW8Num131z0"/>
    <w:rPr>
      <w:rFonts w:ascii="OpenSymbol, 'Times New Roman'" w:eastAsia="OpenSymbol, 'Times New Roman'" w:hAnsi="OpenSymbol, 'Times New Roman'" w:cs="OpenSymbol, 'Times New Roman'"/>
      <w:w w:val="100"/>
      <w:position w:val="-1"/>
      <w:effect w:val="none"/>
      <w:vertAlign w:val="baseline"/>
      <w:cs w:val="0"/>
      <w:em w:val="none"/>
    </w:rPr>
  </w:style>
  <w:style w:type="character" w:customStyle="1" w:styleId="WW8Num69z0">
    <w:name w:val="WW8Num69z0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69z1">
    <w:name w:val="WW8Num69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69z2">
    <w:name w:val="WW8Num69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69z3">
    <w:name w:val="WW8Num69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15z0">
    <w:name w:val="WW8Num11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5z1">
    <w:name w:val="WW8Num11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5z2">
    <w:name w:val="WW8Num11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5z3">
    <w:name w:val="WW8Num11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5z4">
    <w:name w:val="WW8Num11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5z5">
    <w:name w:val="WW8Num11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5z6">
    <w:name w:val="WW8Num11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5z7">
    <w:name w:val="WW8Num11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5z8">
    <w:name w:val="WW8Num11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2z0">
    <w:name w:val="WW8Num5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2z1">
    <w:name w:val="WW8Num5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2z2">
    <w:name w:val="WW8Num5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2z3">
    <w:name w:val="WW8Num5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2z4">
    <w:name w:val="WW8Num5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2z5">
    <w:name w:val="WW8Num5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2z6">
    <w:name w:val="WW8Num5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2z7">
    <w:name w:val="WW8Num5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2z8">
    <w:name w:val="WW8Num5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5z0">
    <w:name w:val="WW8Num10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5z1">
    <w:name w:val="WW8Num10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5z2">
    <w:name w:val="WW8Num10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5z3">
    <w:name w:val="WW8Num10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5z4">
    <w:name w:val="WW8Num10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5z5">
    <w:name w:val="WW8Num10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5z6">
    <w:name w:val="WW8Num10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5z7">
    <w:name w:val="WW8Num10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5z8">
    <w:name w:val="WW8Num10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7z0">
    <w:name w:val="WW8Num137z0"/>
    <w:rPr>
      <w:rFonts w:ascii="Calibri" w:eastAsia="Calibri" w:hAnsi="Calibri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137z1">
    <w:name w:val="WW8Num137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37z2">
    <w:name w:val="WW8Num137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37z3">
    <w:name w:val="WW8Num137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96z0">
    <w:name w:val="WW8Num96z0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WW8Num96z1">
    <w:name w:val="WW8Num96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6z2">
    <w:name w:val="WW8Num96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6z3">
    <w:name w:val="WW8Num9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6z4">
    <w:name w:val="WW8Num9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6z5">
    <w:name w:val="WW8Num9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6z6">
    <w:name w:val="WW8Num9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6z7">
    <w:name w:val="WW8Num9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6z8">
    <w:name w:val="WW8Num9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7z0">
    <w:name w:val="WW8Num117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7z1">
    <w:name w:val="WW8Num11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7z2">
    <w:name w:val="WW8Num11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7z3">
    <w:name w:val="WW8Num11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7z4">
    <w:name w:val="WW8Num11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7z5">
    <w:name w:val="WW8Num11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7z6">
    <w:name w:val="WW8Num11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7z7">
    <w:name w:val="WW8Num11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7z8">
    <w:name w:val="WW8Num11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6z0">
    <w:name w:val="WW8Num10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6z1">
    <w:name w:val="WW8Num106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6z2">
    <w:name w:val="WW8Num106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6z3">
    <w:name w:val="WW8Num10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6z4">
    <w:name w:val="WW8Num10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6z5">
    <w:name w:val="WW8Num10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6z6">
    <w:name w:val="WW8Num10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6z7">
    <w:name w:val="WW8Num10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6z8">
    <w:name w:val="WW8Num10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1z0">
    <w:name w:val="WW8Num9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1z1">
    <w:name w:val="WW8Num9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1z2">
    <w:name w:val="WW8Num9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1z3">
    <w:name w:val="WW8Num9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1z4">
    <w:name w:val="WW8Num9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1z5">
    <w:name w:val="WW8Num9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1z6">
    <w:name w:val="WW8Num9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1z7">
    <w:name w:val="WW8Num9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1z8">
    <w:name w:val="WW8Num91z8"/>
    <w:rPr>
      <w:w w:val="100"/>
      <w:position w:val="-1"/>
      <w:effect w:val="none"/>
      <w:vertAlign w:val="baseline"/>
      <w:cs w:val="0"/>
      <w:em w:val="none"/>
    </w:rPr>
  </w:style>
  <w:style w:type="numbering" w:customStyle="1" w:styleId="WW8Num38">
    <w:name w:val="WW8Num38"/>
    <w:basedOn w:val="Bezseznamu"/>
  </w:style>
  <w:style w:type="numbering" w:customStyle="1" w:styleId="WW8Num121">
    <w:name w:val="WW8Num121"/>
    <w:basedOn w:val="Bezseznamu"/>
  </w:style>
  <w:style w:type="numbering" w:customStyle="1" w:styleId="WW8Num95">
    <w:name w:val="WW8Num95"/>
    <w:basedOn w:val="Bezseznamu"/>
  </w:style>
  <w:style w:type="numbering" w:customStyle="1" w:styleId="WW8Num71">
    <w:name w:val="WW8Num71"/>
    <w:basedOn w:val="Bezseznamu"/>
  </w:style>
  <w:style w:type="numbering" w:customStyle="1" w:styleId="WW8Num44">
    <w:name w:val="WW8Num44"/>
    <w:basedOn w:val="Bezseznamu"/>
  </w:style>
  <w:style w:type="numbering" w:customStyle="1" w:styleId="WW8Num114">
    <w:name w:val="WW8Num114"/>
    <w:basedOn w:val="Bezseznamu"/>
  </w:style>
  <w:style w:type="numbering" w:customStyle="1" w:styleId="WW8Num110">
    <w:name w:val="WW8Num110"/>
    <w:basedOn w:val="Bezseznamu"/>
  </w:style>
  <w:style w:type="numbering" w:customStyle="1" w:styleId="WW8Num140">
    <w:name w:val="WW8Num140"/>
    <w:basedOn w:val="Bezseznamu"/>
  </w:style>
  <w:style w:type="numbering" w:customStyle="1" w:styleId="WW8Num82">
    <w:name w:val="WW8Num82"/>
    <w:basedOn w:val="Bezseznamu"/>
  </w:style>
  <w:style w:type="numbering" w:customStyle="1" w:styleId="WW8Num79">
    <w:name w:val="WW8Num79"/>
    <w:basedOn w:val="Bezseznamu"/>
  </w:style>
  <w:style w:type="numbering" w:customStyle="1" w:styleId="WW8Num89">
    <w:name w:val="WW8Num89"/>
    <w:basedOn w:val="Bezseznamu"/>
  </w:style>
  <w:style w:type="numbering" w:customStyle="1" w:styleId="WW8Num75">
    <w:name w:val="WW8Num75"/>
    <w:basedOn w:val="Bezseznamu"/>
  </w:style>
  <w:style w:type="numbering" w:customStyle="1" w:styleId="WW8Num98">
    <w:name w:val="WW8Num98"/>
    <w:basedOn w:val="Bezseznamu"/>
  </w:style>
  <w:style w:type="numbering" w:customStyle="1" w:styleId="WW8Num122">
    <w:name w:val="WW8Num122"/>
    <w:basedOn w:val="Bezseznamu"/>
  </w:style>
  <w:style w:type="numbering" w:customStyle="1" w:styleId="WW8Num107">
    <w:name w:val="WW8Num107"/>
    <w:basedOn w:val="Bezseznamu"/>
  </w:style>
  <w:style w:type="numbering" w:customStyle="1" w:styleId="WW8Num90">
    <w:name w:val="WW8Num90"/>
    <w:basedOn w:val="Bezseznamu"/>
  </w:style>
  <w:style w:type="numbering" w:customStyle="1" w:styleId="WW8Num123">
    <w:name w:val="WW8Num123"/>
    <w:basedOn w:val="Bezseznamu"/>
  </w:style>
  <w:style w:type="numbering" w:customStyle="1" w:styleId="WW8Num87">
    <w:name w:val="WW8Num87"/>
    <w:basedOn w:val="Bezseznamu"/>
  </w:style>
  <w:style w:type="numbering" w:customStyle="1" w:styleId="WW8Num120">
    <w:name w:val="WW8Num120"/>
    <w:basedOn w:val="Bezseznamu"/>
  </w:style>
  <w:style w:type="numbering" w:customStyle="1" w:styleId="WW8Num37">
    <w:name w:val="WW8Num37"/>
    <w:basedOn w:val="Bezseznamu"/>
  </w:style>
  <w:style w:type="numbering" w:customStyle="1" w:styleId="WW8Num46">
    <w:name w:val="WW8Num46"/>
    <w:basedOn w:val="Bezseznamu"/>
  </w:style>
  <w:style w:type="numbering" w:customStyle="1" w:styleId="WW8Num72">
    <w:name w:val="WW8Num72"/>
    <w:basedOn w:val="Bezseznamu"/>
  </w:style>
  <w:style w:type="numbering" w:customStyle="1" w:styleId="WW8Num131">
    <w:name w:val="WW8Num131"/>
    <w:basedOn w:val="Bezseznamu"/>
  </w:style>
  <w:style w:type="numbering" w:customStyle="1" w:styleId="WW8Num69">
    <w:name w:val="WW8Num69"/>
    <w:basedOn w:val="Bezseznamu"/>
  </w:style>
  <w:style w:type="numbering" w:customStyle="1" w:styleId="WW8Num115">
    <w:name w:val="WW8Num115"/>
    <w:basedOn w:val="Bezseznamu"/>
  </w:style>
  <w:style w:type="numbering" w:customStyle="1" w:styleId="WW8Num52">
    <w:name w:val="WW8Num52"/>
    <w:basedOn w:val="Bezseznamu"/>
  </w:style>
  <w:style w:type="numbering" w:customStyle="1" w:styleId="WW8Num105">
    <w:name w:val="WW8Num105"/>
    <w:basedOn w:val="Bezseznamu"/>
  </w:style>
  <w:style w:type="numbering" w:customStyle="1" w:styleId="WW8Num137">
    <w:name w:val="WW8Num137"/>
    <w:basedOn w:val="Bezseznamu"/>
  </w:style>
  <w:style w:type="numbering" w:customStyle="1" w:styleId="WW8Num96">
    <w:name w:val="WW8Num96"/>
    <w:basedOn w:val="Bezseznamu"/>
  </w:style>
  <w:style w:type="numbering" w:customStyle="1" w:styleId="WW8Num117">
    <w:name w:val="WW8Num117"/>
    <w:basedOn w:val="Bezseznamu"/>
  </w:style>
  <w:style w:type="numbering" w:customStyle="1" w:styleId="WW8Num106">
    <w:name w:val="WW8Num106"/>
    <w:basedOn w:val="Bezseznamu"/>
  </w:style>
  <w:style w:type="numbering" w:customStyle="1" w:styleId="WW8Num91">
    <w:name w:val="WW8Num91"/>
    <w:basedOn w:val="Bezseznamu"/>
  </w:style>
  <w:style w:type="paragraph" w:customStyle="1" w:styleId="VetvtextuRVPZV">
    <w:name w:val="Výčet v textu_RVPZV"/>
    <w:basedOn w:val="Normln"/>
    <w:pPr>
      <w:numPr>
        <w:numId w:val="190"/>
      </w:numPr>
      <w:tabs>
        <w:tab w:val="left" w:pos="567"/>
      </w:tabs>
      <w:spacing w:before="60"/>
      <w:ind w:left="567" w:hanging="397"/>
      <w:jc w:val="both"/>
    </w:pPr>
    <w:rPr>
      <w:sz w:val="22"/>
      <w:szCs w:val="22"/>
    </w:rPr>
  </w:style>
  <w:style w:type="paragraph" w:customStyle="1" w:styleId="Textkapitolodrky-principy">
    <w:name w:val="Text kapitol odrážky - principy"/>
    <w:basedOn w:val="VetvtextuRVPZV"/>
    <w:pPr>
      <w:tabs>
        <w:tab w:val="num" w:pos="360"/>
      </w:tabs>
      <w:spacing w:before="40"/>
      <w:ind w:left="360" w:hanging="360"/>
    </w:pPr>
  </w:style>
  <w:style w:type="character" w:customStyle="1" w:styleId="Textkapitolodrky-principyChar">
    <w:name w:val="Text kapitol odrážky - principy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customStyle="1" w:styleId="Textkapitol">
    <w:name w:val="Text kapitol"/>
    <w:basedOn w:val="Normln"/>
    <w:pPr>
      <w:spacing w:before="120"/>
      <w:ind w:firstLine="567"/>
      <w:jc w:val="both"/>
    </w:pPr>
    <w:rPr>
      <w:sz w:val="22"/>
      <w:szCs w:val="22"/>
    </w:rPr>
  </w:style>
  <w:style w:type="character" w:customStyle="1" w:styleId="TextkapitolChar">
    <w:name w:val="Text kapitol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customStyle="1" w:styleId="Textkapitolodrkytun">
    <w:name w:val="Text kapitol odrážky tučné"/>
    <w:basedOn w:val="Textkapitolodrky-principy"/>
    <w:pPr>
      <w:numPr>
        <w:numId w:val="0"/>
      </w:numPr>
      <w:tabs>
        <w:tab w:val="num" w:pos="360"/>
        <w:tab w:val="num" w:pos="720"/>
      </w:tabs>
      <w:spacing w:before="120" w:after="120"/>
      <w:ind w:leftChars="-1" w:left="720" w:hangingChars="1" w:hanging="360"/>
    </w:pPr>
    <w:rPr>
      <w:b/>
    </w:rPr>
  </w:style>
  <w:style w:type="character" w:customStyle="1" w:styleId="TextkapitolodrkytunChar">
    <w:name w:val="Text kapitol odrážky tučné Char"/>
    <w:rPr>
      <w:b/>
      <w:w w:val="100"/>
      <w:position w:val="-1"/>
      <w:sz w:val="22"/>
      <w:szCs w:val="22"/>
      <w:effect w:val="none"/>
      <w:vertAlign w:val="baseline"/>
      <w:cs w:val="0"/>
      <w:em w:val="none"/>
    </w:rPr>
  </w:style>
  <w:style w:type="numbering" w:customStyle="1" w:styleId="WWNum3">
    <w:name w:val="WWNum3"/>
    <w:basedOn w:val="Bezseznamu"/>
  </w:style>
  <w:style w:type="paragraph" w:customStyle="1" w:styleId="Zkladntext22">
    <w:name w:val="Základní text 22"/>
    <w:basedOn w:val="Normln"/>
    <w:pPr>
      <w:widowControl w:val="0"/>
      <w:suppressAutoHyphens w:val="0"/>
    </w:pPr>
    <w:rPr>
      <w:rFonts w:ascii="Arial" w:hAnsi="Arial"/>
      <w:b/>
      <w:i/>
    </w:rPr>
  </w:style>
  <w:style w:type="paragraph" w:customStyle="1" w:styleId="Zkladntext31">
    <w:name w:val="Základní text 31"/>
    <w:basedOn w:val="Normln"/>
    <w:pPr>
      <w:widowControl w:val="0"/>
      <w:suppressAutoHyphens w:val="0"/>
    </w:pPr>
    <w:rPr>
      <w:b/>
      <w:i/>
      <w:sz w:val="24"/>
    </w:rPr>
  </w:style>
  <w:style w:type="paragraph" w:customStyle="1" w:styleId="Odstavecseseznamem1">
    <w:name w:val="Odstavec se seznamem1"/>
    <w:basedOn w:val="Normln"/>
    <w:pPr>
      <w:widowControl w:val="0"/>
      <w:suppressAutoHyphens w:val="0"/>
      <w:ind w:left="720"/>
      <w:contextualSpacing/>
    </w:pPr>
    <w:rPr>
      <w:sz w:val="24"/>
      <w:szCs w:val="24"/>
    </w:rPr>
  </w:style>
  <w:style w:type="character" w:customStyle="1" w:styleId="RozloendokumentuChar">
    <w:name w:val="Rozložení dokumentu Char"/>
    <w:rPr>
      <w:rFonts w:ascii="Segoe UI" w:eastAsia="Times New Roman" w:hAnsi="Segoe UI" w:cs="Segoe UI"/>
      <w:w w:val="100"/>
      <w:position w:val="-1"/>
      <w:sz w:val="16"/>
      <w:szCs w:val="16"/>
      <w:effect w:val="none"/>
      <w:vertAlign w:val="baseline"/>
      <w:cs w:val="0"/>
      <w:em w:val="none"/>
      <w:lang w:eastAsia="cs-CZ"/>
    </w:rPr>
  </w:style>
  <w:style w:type="paragraph" w:customStyle="1" w:styleId="OV">
    <w:name w:val="OV"/>
    <w:basedOn w:val="Normln"/>
    <w:pPr>
      <w:tabs>
        <w:tab w:val="left" w:pos="1915"/>
      </w:tabs>
      <w:autoSpaceDE w:val="0"/>
      <w:autoSpaceDN w:val="0"/>
      <w:spacing w:before="20"/>
      <w:ind w:left="1418" w:right="113" w:hanging="1361"/>
    </w:pPr>
    <w:rPr>
      <w:bCs/>
      <w:sz w:val="24"/>
      <w:szCs w:val="24"/>
    </w:rPr>
  </w:style>
  <w:style w:type="character" w:customStyle="1" w:styleId="OVChar">
    <w:name w:val="OV Char"/>
    <w:rPr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numbering" w:customStyle="1" w:styleId="WWNum2">
    <w:name w:val="WWNum2"/>
    <w:basedOn w:val="Bezseznamu"/>
    <w:pPr>
      <w:numPr>
        <w:numId w:val="255"/>
      </w:numPr>
    </w:pPr>
  </w:style>
  <w:style w:type="numbering" w:customStyle="1" w:styleId="WWNum8">
    <w:name w:val="WWNum8"/>
    <w:basedOn w:val="Bezseznamu"/>
  </w:style>
  <w:style w:type="numbering" w:customStyle="1" w:styleId="WWNum11">
    <w:name w:val="WWNum11"/>
    <w:basedOn w:val="Bezseznamu"/>
  </w:style>
  <w:style w:type="numbering" w:customStyle="1" w:styleId="WWNum12">
    <w:name w:val="WWNum12"/>
    <w:basedOn w:val="Bezseznamu"/>
  </w:style>
  <w:style w:type="paragraph" w:styleId="Podnadpis">
    <w:name w:val="Subtitle"/>
    <w:basedOn w:val="Normln"/>
    <w:next w:val="Normln"/>
    <w:link w:val="Podnadpis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7">
    <w:basedOn w:val="TableNormal"/>
    <w:tblPr>
      <w:tblStyleRowBandSize w:val="1"/>
      <w:tblStyleColBandSize w:val="1"/>
    </w:tblPr>
  </w:style>
  <w:style w:type="table" w:customStyle="1" w:styleId="aff8">
    <w:basedOn w:val="TableNormal"/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</w:tblPr>
  </w:style>
  <w:style w:type="table" w:customStyle="1" w:styleId="affa">
    <w:basedOn w:val="TableNormal"/>
    <w:tblPr>
      <w:tblStyleRowBandSize w:val="1"/>
      <w:tblStyleColBandSize w:val="1"/>
    </w:tblPr>
  </w:style>
  <w:style w:type="table" w:customStyle="1" w:styleId="af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30" w:type="dxa"/>
        <w:right w:w="3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a">
    <w:basedOn w:val="TableNormal"/>
    <w:tblPr>
      <w:tblStyleRowBandSize w:val="1"/>
      <w:tblStyleColBandSize w:val="1"/>
    </w:tblPr>
  </w:style>
  <w:style w:type="table" w:customStyle="1" w:styleId="afffffb">
    <w:basedOn w:val="TableNormal"/>
    <w:tblPr>
      <w:tblStyleRowBandSize w:val="1"/>
      <w:tblStyleColBandSize w:val="1"/>
    </w:tblPr>
  </w:style>
  <w:style w:type="table" w:customStyle="1" w:styleId="af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d">
    <w:basedOn w:val="TableNormal"/>
    <w:tblPr>
      <w:tblStyleRowBandSize w:val="1"/>
      <w:tblStyleColBandSize w:val="1"/>
    </w:tblPr>
  </w:style>
  <w:style w:type="table" w:customStyle="1" w:styleId="afffffe">
    <w:basedOn w:val="TableNormal"/>
    <w:tblPr>
      <w:tblStyleRowBandSize w:val="1"/>
      <w:tblStyleColBandSize w:val="1"/>
    </w:tblPr>
  </w:style>
  <w:style w:type="table" w:customStyle="1" w:styleId="affffff">
    <w:basedOn w:val="TableNormal"/>
    <w:tblPr>
      <w:tblStyleRowBandSize w:val="1"/>
      <w:tblStyleColBandSize w:val="1"/>
    </w:tblPr>
  </w:style>
  <w:style w:type="table" w:customStyle="1" w:styleId="affffff0">
    <w:basedOn w:val="TableNormal"/>
    <w:tblPr>
      <w:tblStyleRowBandSize w:val="1"/>
      <w:tblStyleColBandSize w:val="1"/>
    </w:tblPr>
  </w:style>
  <w:style w:type="table" w:customStyle="1" w:styleId="affffff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character" w:customStyle="1" w:styleId="PodnadpisChar">
    <w:name w:val="Podnadpis Char"/>
    <w:basedOn w:val="Standardnpsmoodstavce"/>
    <w:link w:val="Podnadpis"/>
    <w:rsid w:val="002F4F8E"/>
    <w:rPr>
      <w:rFonts w:ascii="Georgia" w:eastAsia="Georgia" w:hAnsi="Georgia" w:cs="Georgia"/>
      <w:i/>
      <w:color w:val="666666"/>
      <w:position w:val="-1"/>
      <w:sz w:val="48"/>
      <w:szCs w:val="48"/>
    </w:rPr>
  </w:style>
  <w:style w:type="paragraph" w:styleId="FormtovanvHTML">
    <w:name w:val="HTML Preformatted"/>
    <w:basedOn w:val="Normln"/>
    <w:link w:val="FormtovanvHTMLChar"/>
    <w:uiPriority w:val="99"/>
    <w:unhideWhenUsed/>
    <w:rsid w:val="00F42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 w:cs="Courier New"/>
      <w:position w:val="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F42E98"/>
    <w:rPr>
      <w:rFonts w:ascii="Courier New" w:hAnsi="Courier New" w:cs="Courier New"/>
    </w:rPr>
  </w:style>
  <w:style w:type="character" w:customStyle="1" w:styleId="y2iqfc">
    <w:name w:val="y2iqfc"/>
    <w:rsid w:val="00F42E98"/>
  </w:style>
  <w:style w:type="character" w:customStyle="1" w:styleId="jsfilenamenoext">
    <w:name w:val="jsfilenamenoext"/>
    <w:basedOn w:val="Standardnpsmoodstavce"/>
    <w:rsid w:val="00145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1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st-english.com/writing/a1/" TargetMode="External"/><Relationship Id="rId18" Type="http://schemas.openxmlformats.org/officeDocument/2006/relationships/hyperlink" Target="http://www.spgs-prerov.cz/projekty/06_projekt_tv/video/beh/nizky_start_bloky.wmv" TargetMode="External"/><Relationship Id="rId26" Type="http://schemas.openxmlformats.org/officeDocument/2006/relationships/header" Target="header2.xml"/><Relationship Id="rId21" Type="http://schemas.openxmlformats.org/officeDocument/2006/relationships/hyperlink" Target="http://www.spgs-prerov.cz/projekty/06_projekt_tv/video/beh/nizky_start_bloky.wmv" TargetMode="External"/><Relationship Id="rId34" Type="http://schemas.openxmlformats.org/officeDocument/2006/relationships/footer" Target="footer10.xml"/><Relationship Id="rId7" Type="http://schemas.openxmlformats.org/officeDocument/2006/relationships/footnotes" Target="footnotes.xml"/><Relationship Id="rId12" Type="http://schemas.openxmlformats.org/officeDocument/2006/relationships/hyperlink" Target="https://test-english.com/listening/a1/" TargetMode="External"/><Relationship Id="rId17" Type="http://schemas.openxmlformats.org/officeDocument/2006/relationships/hyperlink" Target="http://www.spgs-prerov.cz/projekty/06_projekt_tv/video/beh/nizky_start.wmv" TargetMode="External"/><Relationship Id="rId25" Type="http://schemas.openxmlformats.org/officeDocument/2006/relationships/header" Target="header1.xml"/><Relationship Id="rId33" Type="http://schemas.openxmlformats.org/officeDocument/2006/relationships/footer" Target="footer9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spgs-prerov.cz/projekty/06_projekt_tv/video/beh/padavy_start.wmv" TargetMode="External"/><Relationship Id="rId20" Type="http://schemas.openxmlformats.org/officeDocument/2006/relationships/hyperlink" Target="http://www.spgs-prerov.cz/projekty/06_projekt_tv/video/beh/nizky_start.wmv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english.britishcouncil.org/skills/reading/a1-reading/text-messages-friend" TargetMode="External"/><Relationship Id="rId24" Type="http://schemas.openxmlformats.org/officeDocument/2006/relationships/footer" Target="footer5.xml"/><Relationship Id="rId32" Type="http://schemas.openxmlformats.org/officeDocument/2006/relationships/header" Target="header5.xm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footer" Target="footer4.xml"/><Relationship Id="rId28" Type="http://schemas.openxmlformats.org/officeDocument/2006/relationships/footer" Target="footer7.xml"/><Relationship Id="rId36" Type="http://schemas.openxmlformats.org/officeDocument/2006/relationships/footer" Target="footer11.xml"/><Relationship Id="rId10" Type="http://schemas.openxmlformats.org/officeDocument/2006/relationships/footer" Target="footer2.xml"/><Relationship Id="rId19" Type="http://schemas.openxmlformats.org/officeDocument/2006/relationships/hyperlink" Target="http://www.spgs-prerov.cz/projekty/06_projekt_tv/video/beh/padavy_start.wmv" TargetMode="External"/><Relationship Id="rId31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oter" Target="footer3.xml"/><Relationship Id="rId27" Type="http://schemas.openxmlformats.org/officeDocument/2006/relationships/footer" Target="footer6.xml"/><Relationship Id="rId30" Type="http://schemas.openxmlformats.org/officeDocument/2006/relationships/footer" Target="footer8.xml"/><Relationship Id="rId35" Type="http://schemas.openxmlformats.org/officeDocument/2006/relationships/header" Target="header6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OHD+61VGsQTyK0Q5lGEY3Z+dFg==">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1CAF292-B72D-42A1-A5AF-494DCAE3E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524</Pages>
  <Words>109564</Words>
  <Characters>646433</Characters>
  <Application>Microsoft Office Word</Application>
  <DocSecurity>0</DocSecurity>
  <Lines>5386</Lines>
  <Paragraphs>1508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moucmi</dc:creator>
  <cp:lastModifiedBy>Hanka</cp:lastModifiedBy>
  <cp:revision>6</cp:revision>
  <dcterms:created xsi:type="dcterms:W3CDTF">2023-08-30T17:17:00Z</dcterms:created>
  <dcterms:modified xsi:type="dcterms:W3CDTF">2023-10-01T05:30:00Z</dcterms:modified>
</cp:coreProperties>
</file>